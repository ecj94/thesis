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43F0" w14:textId="0F8144CE" w:rsidR="00EE35FF" w:rsidRPr="001704FB" w:rsidRDefault="00271BE0" w:rsidP="00882225">
      <w:pPr>
        <w:spacing w:after="0" w:line="280" w:lineRule="atLeast"/>
        <w:jc w:val="center"/>
        <w:rPr>
          <w:rFonts w:ascii="Times New Roman" w:hAnsi="Times New Roman" w:cs="Times New Roman"/>
          <w:b/>
          <w:sz w:val="40"/>
          <w:szCs w:val="40"/>
        </w:rPr>
      </w:pPr>
      <w:bookmarkStart w:id="0" w:name="_Hlk497120820"/>
      <w:r w:rsidRPr="001704FB">
        <w:rPr>
          <w:rFonts w:ascii="Times New Roman" w:hAnsi="Times New Roman" w:cs="Times New Roman"/>
          <w:b/>
          <w:sz w:val="40"/>
          <w:szCs w:val="40"/>
        </w:rPr>
        <w:t>The reporting of statistical results in sociology</w:t>
      </w:r>
      <w:r w:rsidR="00EE35FF" w:rsidRPr="001704FB">
        <w:rPr>
          <w:rFonts w:ascii="Times New Roman" w:hAnsi="Times New Roman" w:cs="Times New Roman"/>
          <w:b/>
          <w:sz w:val="40"/>
          <w:szCs w:val="40"/>
        </w:rPr>
        <w:t>:</w:t>
      </w:r>
    </w:p>
    <w:p w14:paraId="000DBC03" w14:textId="3AC64859" w:rsidR="00886E46" w:rsidRPr="00AD13FB" w:rsidRDefault="00EE35FF" w:rsidP="00D37371">
      <w:pPr>
        <w:spacing w:after="0" w:line="280" w:lineRule="atLeast"/>
        <w:jc w:val="center"/>
        <w:rPr>
          <w:rFonts w:ascii="Times New Roman" w:hAnsi="Times New Roman" w:cs="Times New Roman"/>
          <w:b/>
          <w:sz w:val="40"/>
          <w:szCs w:val="40"/>
        </w:rPr>
      </w:pPr>
      <w:r w:rsidRPr="00AD13FB">
        <w:rPr>
          <w:rFonts w:ascii="Times New Roman" w:hAnsi="Times New Roman" w:cs="Times New Roman"/>
          <w:b/>
          <w:sz w:val="40"/>
          <w:szCs w:val="40"/>
        </w:rPr>
        <w:t>a systematic review</w:t>
      </w:r>
    </w:p>
    <w:p w14:paraId="29F27770" w14:textId="77777777" w:rsidR="00886E46" w:rsidRDefault="00886E46" w:rsidP="00D37371">
      <w:pPr>
        <w:spacing w:after="0" w:line="280" w:lineRule="atLeast"/>
        <w:jc w:val="center"/>
        <w:rPr>
          <w:rFonts w:ascii="Times New Roman" w:hAnsi="Times New Roman" w:cs="Times New Roman"/>
          <w:b/>
          <w:sz w:val="40"/>
          <w:szCs w:val="40"/>
        </w:rPr>
      </w:pPr>
    </w:p>
    <w:p w14:paraId="55DCCDF1" w14:textId="507E6836" w:rsidR="00886E46" w:rsidRPr="00AF1E89" w:rsidRDefault="001704FB" w:rsidP="00D37371">
      <w:pPr>
        <w:spacing w:after="0" w:line="280" w:lineRule="atLeast"/>
        <w:jc w:val="center"/>
        <w:rPr>
          <w:rFonts w:ascii="Times New Roman" w:hAnsi="Times New Roman" w:cs="Times New Roman"/>
          <w:b/>
          <w:sz w:val="32"/>
          <w:szCs w:val="32"/>
        </w:rPr>
      </w:pPr>
      <w:ins w:id="1" w:author="EliseSchramkowski" w:date="2021-08-11T11:26:00Z">
        <w:r>
          <w:rPr>
            <w:rFonts w:ascii="Times New Roman" w:hAnsi="Times New Roman" w:cs="Times New Roman"/>
            <w:b/>
            <w:sz w:val="32"/>
            <w:szCs w:val="32"/>
          </w:rPr>
          <w:t xml:space="preserve">Research </w:t>
        </w:r>
      </w:ins>
      <w:del w:id="2" w:author="EliseSchramkowski" w:date="2021-08-11T11:26:00Z">
        <w:r w:rsidR="000072EE" w:rsidDel="001704FB">
          <w:rPr>
            <w:rFonts w:ascii="Times New Roman" w:hAnsi="Times New Roman" w:cs="Times New Roman"/>
            <w:b/>
            <w:sz w:val="32"/>
            <w:szCs w:val="32"/>
          </w:rPr>
          <w:delText>M</w:delText>
        </w:r>
      </w:del>
      <w:ins w:id="3" w:author="EliseSchramkowski" w:date="2021-08-11T11:26:00Z">
        <w:r>
          <w:rPr>
            <w:rFonts w:ascii="Times New Roman" w:hAnsi="Times New Roman" w:cs="Times New Roman"/>
            <w:b/>
            <w:sz w:val="32"/>
            <w:szCs w:val="32"/>
          </w:rPr>
          <w:t>m</w:t>
        </w:r>
      </w:ins>
      <w:r w:rsidR="000072EE">
        <w:rPr>
          <w:rFonts w:ascii="Times New Roman" w:hAnsi="Times New Roman" w:cs="Times New Roman"/>
          <w:b/>
          <w:sz w:val="32"/>
          <w:szCs w:val="32"/>
        </w:rPr>
        <w:t>aster thesis</w:t>
      </w:r>
    </w:p>
    <w:p w14:paraId="12D57E41" w14:textId="77777777" w:rsidR="00886E46" w:rsidRDefault="00886E46" w:rsidP="00D37371">
      <w:pPr>
        <w:spacing w:after="0" w:line="280" w:lineRule="atLeast"/>
        <w:jc w:val="center"/>
        <w:rPr>
          <w:rFonts w:ascii="Times New Roman" w:hAnsi="Times New Roman" w:cs="Times New Roman"/>
          <w:b/>
          <w:sz w:val="24"/>
          <w:szCs w:val="24"/>
        </w:rPr>
      </w:pPr>
    </w:p>
    <w:p w14:paraId="23594614" w14:textId="77777777" w:rsidR="00886E46" w:rsidRDefault="00886E46" w:rsidP="00D37371">
      <w:pPr>
        <w:spacing w:after="0" w:line="280" w:lineRule="atLeast"/>
        <w:jc w:val="center"/>
        <w:rPr>
          <w:rFonts w:ascii="Times New Roman" w:hAnsi="Times New Roman" w:cs="Times New Roman"/>
          <w:b/>
          <w:sz w:val="24"/>
          <w:szCs w:val="24"/>
        </w:rPr>
      </w:pPr>
    </w:p>
    <w:p w14:paraId="32E2252A" w14:textId="77777777" w:rsidR="00886E46" w:rsidRPr="005A5FAF" w:rsidRDefault="00886E46" w:rsidP="00D37371">
      <w:pPr>
        <w:spacing w:after="0" w:line="280" w:lineRule="atLeast"/>
        <w:jc w:val="center"/>
        <w:rPr>
          <w:rFonts w:ascii="Times New Roman" w:hAnsi="Times New Roman" w:cs="Times New Roman"/>
          <w:b/>
          <w:sz w:val="24"/>
          <w:szCs w:val="24"/>
        </w:rPr>
      </w:pPr>
    </w:p>
    <w:p w14:paraId="28B88311" w14:textId="77777777" w:rsidR="00886E46" w:rsidRPr="0044641C" w:rsidRDefault="00886E46" w:rsidP="00D37371">
      <w:pPr>
        <w:spacing w:after="0"/>
        <w:jc w:val="center"/>
        <w:rPr>
          <w:rFonts w:ascii="Times New Roman" w:hAnsi="Times New Roman" w:cs="Times New Roman"/>
          <w:b/>
          <w:sz w:val="24"/>
          <w:szCs w:val="24"/>
        </w:rPr>
      </w:pPr>
    </w:p>
    <w:p w14:paraId="4988EF9A" w14:textId="77777777" w:rsidR="00886E46" w:rsidRPr="0044641C" w:rsidRDefault="00886E46" w:rsidP="00D37371">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Elise </w:t>
      </w:r>
      <w:proofErr w:type="spellStart"/>
      <w:r>
        <w:rPr>
          <w:rFonts w:ascii="Times New Roman" w:hAnsi="Times New Roman" w:cs="Times New Roman"/>
          <w:b/>
          <w:sz w:val="24"/>
          <w:szCs w:val="24"/>
        </w:rPr>
        <w:t>Schramkowski</w:t>
      </w:r>
      <w:proofErr w:type="spellEnd"/>
      <w:r>
        <w:rPr>
          <w:rFonts w:ascii="Times New Roman" w:hAnsi="Times New Roman" w:cs="Times New Roman"/>
          <w:b/>
          <w:sz w:val="24"/>
          <w:szCs w:val="24"/>
        </w:rPr>
        <w:t xml:space="preserve"> - </w:t>
      </w:r>
      <w:r w:rsidRPr="0044641C">
        <w:rPr>
          <w:rFonts w:ascii="Times New Roman" w:hAnsi="Times New Roman" w:cs="Times New Roman"/>
          <w:b/>
          <w:sz w:val="24"/>
          <w:szCs w:val="24"/>
        </w:rPr>
        <w:t>4067878</w:t>
      </w:r>
    </w:p>
    <w:p w14:paraId="255CCB47" w14:textId="77777777" w:rsidR="00886E46" w:rsidRPr="001704FB" w:rsidRDefault="00886E46" w:rsidP="00D37371">
      <w:pPr>
        <w:spacing w:after="0"/>
        <w:jc w:val="center"/>
        <w:rPr>
          <w:rFonts w:ascii="Times New Roman" w:hAnsi="Times New Roman" w:cs="Times New Roman"/>
          <w:b/>
          <w:sz w:val="24"/>
          <w:szCs w:val="24"/>
        </w:rPr>
      </w:pPr>
      <w:r w:rsidRPr="001704FB">
        <w:rPr>
          <w:rFonts w:ascii="Times New Roman" w:hAnsi="Times New Roman" w:cs="Times New Roman"/>
          <w:b/>
          <w:sz w:val="24"/>
          <w:szCs w:val="24"/>
        </w:rPr>
        <w:t>Utrecht University</w:t>
      </w:r>
    </w:p>
    <w:p w14:paraId="73EF1E95" w14:textId="77777777" w:rsidR="00886E46" w:rsidRPr="001704FB" w:rsidRDefault="00886E46" w:rsidP="00D37371">
      <w:pPr>
        <w:spacing w:after="100" w:afterAutospacing="1"/>
        <w:jc w:val="center"/>
        <w:rPr>
          <w:rFonts w:ascii="Times New Roman" w:hAnsi="Times New Roman" w:cs="Times New Roman"/>
          <w:b/>
          <w:sz w:val="24"/>
          <w:szCs w:val="24"/>
        </w:rPr>
      </w:pPr>
    </w:p>
    <w:p w14:paraId="37753862" w14:textId="2E85BB08" w:rsidR="00886E46" w:rsidRPr="001704FB" w:rsidRDefault="00271BE0" w:rsidP="00D37371">
      <w:pPr>
        <w:spacing w:after="0"/>
        <w:jc w:val="center"/>
        <w:rPr>
          <w:rFonts w:ascii="Times New Roman" w:hAnsi="Times New Roman" w:cs="Times New Roman"/>
          <w:b/>
          <w:sz w:val="24"/>
          <w:szCs w:val="24"/>
        </w:rPr>
      </w:pPr>
      <w:r w:rsidRPr="001704FB">
        <w:rPr>
          <w:rFonts w:ascii="Times New Roman" w:hAnsi="Times New Roman" w:cs="Times New Roman"/>
          <w:b/>
          <w:sz w:val="24"/>
          <w:szCs w:val="24"/>
        </w:rPr>
        <w:t>Supervisor: Mar</w:t>
      </w:r>
      <w:r w:rsidR="00886E46" w:rsidRPr="001704FB">
        <w:rPr>
          <w:rFonts w:ascii="Times New Roman" w:hAnsi="Times New Roman" w:cs="Times New Roman"/>
          <w:b/>
          <w:sz w:val="24"/>
          <w:szCs w:val="24"/>
        </w:rPr>
        <w:t>cel van Assen</w:t>
      </w:r>
    </w:p>
    <w:p w14:paraId="2700E3FD" w14:textId="77777777" w:rsidR="00886E46" w:rsidRPr="001704FB" w:rsidRDefault="00886E46" w:rsidP="00D37371">
      <w:pPr>
        <w:spacing w:after="100" w:afterAutospacing="1"/>
        <w:jc w:val="center"/>
        <w:rPr>
          <w:rFonts w:ascii="Times New Roman" w:hAnsi="Times New Roman" w:cs="Times New Roman"/>
          <w:b/>
          <w:sz w:val="24"/>
          <w:szCs w:val="24"/>
          <w:lang w:val="en-GB"/>
        </w:rPr>
      </w:pPr>
    </w:p>
    <w:p w14:paraId="68373953" w14:textId="2CB370E8" w:rsidR="00886E46" w:rsidRPr="005C2F8A" w:rsidRDefault="001704FB" w:rsidP="00D37371">
      <w:pPr>
        <w:spacing w:after="0"/>
        <w:jc w:val="center"/>
        <w:rPr>
          <w:rFonts w:ascii="Times New Roman" w:hAnsi="Times New Roman" w:cs="Times New Roman"/>
          <w:b/>
          <w:sz w:val="24"/>
          <w:szCs w:val="24"/>
          <w:rPrChange w:id="4" w:author="EliseSchramkowski" w:date="2021-08-11T14:06:00Z">
            <w:rPr>
              <w:rFonts w:ascii="Times New Roman" w:hAnsi="Times New Roman" w:cs="Times New Roman"/>
              <w:b/>
              <w:sz w:val="24"/>
              <w:szCs w:val="24"/>
              <w:lang w:val="en-GB"/>
            </w:rPr>
          </w:rPrChange>
        </w:rPr>
      </w:pPr>
      <w:ins w:id="5" w:author="EliseSchramkowski" w:date="2021-08-11T11:26:00Z">
        <w:r>
          <w:rPr>
            <w:rFonts w:ascii="Times New Roman" w:hAnsi="Times New Roman" w:cs="Times New Roman"/>
            <w:b/>
            <w:sz w:val="24"/>
            <w:szCs w:val="24"/>
            <w:lang w:val="en-GB"/>
          </w:rPr>
          <w:t xml:space="preserve">Research </w:t>
        </w:r>
      </w:ins>
      <w:del w:id="6" w:author="EliseSchramkowski" w:date="2021-08-11T11:26:00Z">
        <w:r w:rsidR="00886E46" w:rsidRPr="001704FB" w:rsidDel="001704FB">
          <w:rPr>
            <w:rFonts w:ascii="Times New Roman" w:hAnsi="Times New Roman" w:cs="Times New Roman"/>
            <w:b/>
            <w:sz w:val="24"/>
            <w:szCs w:val="24"/>
            <w:lang w:val="en-GB"/>
          </w:rPr>
          <w:delText>M</w:delText>
        </w:r>
      </w:del>
      <w:ins w:id="7" w:author="EliseSchramkowski" w:date="2021-08-11T11:26:00Z">
        <w:r>
          <w:rPr>
            <w:rFonts w:ascii="Times New Roman" w:hAnsi="Times New Roman" w:cs="Times New Roman"/>
            <w:b/>
            <w:sz w:val="24"/>
            <w:szCs w:val="24"/>
            <w:lang w:val="en-GB"/>
          </w:rPr>
          <w:t>m</w:t>
        </w:r>
      </w:ins>
      <w:r w:rsidR="00886E46" w:rsidRPr="001704FB">
        <w:rPr>
          <w:rFonts w:ascii="Times New Roman" w:hAnsi="Times New Roman" w:cs="Times New Roman"/>
          <w:b/>
          <w:sz w:val="24"/>
          <w:szCs w:val="24"/>
          <w:lang w:val="en-GB"/>
        </w:rPr>
        <w:t>ast</w:t>
      </w:r>
      <w:r w:rsidR="00886E46" w:rsidRPr="005C2F8A">
        <w:rPr>
          <w:rFonts w:ascii="Times New Roman" w:hAnsi="Times New Roman" w:cs="Times New Roman"/>
          <w:b/>
          <w:sz w:val="24"/>
          <w:szCs w:val="24"/>
          <w:rPrChange w:id="8" w:author="EliseSchramkowski" w:date="2021-08-11T14:06:00Z">
            <w:rPr>
              <w:rFonts w:ascii="Times New Roman" w:hAnsi="Times New Roman" w:cs="Times New Roman"/>
              <w:b/>
              <w:sz w:val="24"/>
              <w:szCs w:val="24"/>
              <w:lang w:val="en-GB"/>
            </w:rPr>
          </w:rPrChange>
        </w:rPr>
        <w:t xml:space="preserve">er </w:t>
      </w:r>
      <w:proofErr w:type="spellStart"/>
      <w:r w:rsidR="00886E46" w:rsidRPr="005C2F8A">
        <w:rPr>
          <w:rFonts w:ascii="Times New Roman" w:hAnsi="Times New Roman" w:cs="Times New Roman"/>
          <w:b/>
          <w:sz w:val="24"/>
          <w:szCs w:val="24"/>
          <w:rPrChange w:id="9" w:author="EliseSchramkowski" w:date="2021-08-11T14:06:00Z">
            <w:rPr>
              <w:rFonts w:ascii="Times New Roman" w:hAnsi="Times New Roman" w:cs="Times New Roman"/>
              <w:b/>
              <w:sz w:val="24"/>
              <w:szCs w:val="24"/>
              <w:lang w:val="en-GB"/>
            </w:rPr>
          </w:rPrChange>
        </w:rPr>
        <w:t>programme</w:t>
      </w:r>
      <w:proofErr w:type="spellEnd"/>
      <w:r w:rsidR="00886E46" w:rsidRPr="005C2F8A">
        <w:rPr>
          <w:rFonts w:ascii="Times New Roman" w:hAnsi="Times New Roman" w:cs="Times New Roman"/>
          <w:b/>
          <w:sz w:val="24"/>
          <w:szCs w:val="24"/>
          <w:rPrChange w:id="10" w:author="EliseSchramkowski" w:date="2021-08-11T14:06:00Z">
            <w:rPr>
              <w:rFonts w:ascii="Times New Roman" w:hAnsi="Times New Roman" w:cs="Times New Roman"/>
              <w:b/>
              <w:sz w:val="24"/>
              <w:szCs w:val="24"/>
              <w:lang w:val="en-GB"/>
            </w:rPr>
          </w:rPrChange>
        </w:rPr>
        <w:t>:</w:t>
      </w:r>
    </w:p>
    <w:p w14:paraId="299F0BE1" w14:textId="77777777" w:rsidR="00886E46" w:rsidRPr="005A5FAF" w:rsidRDefault="00886E46" w:rsidP="00D37371">
      <w:pPr>
        <w:spacing w:after="0"/>
        <w:jc w:val="center"/>
        <w:rPr>
          <w:rFonts w:ascii="Times New Roman" w:hAnsi="Times New Roman" w:cs="Times New Roman"/>
          <w:b/>
          <w:sz w:val="24"/>
          <w:szCs w:val="24"/>
          <w:lang w:val="en-GB"/>
        </w:rPr>
      </w:pPr>
      <w:r w:rsidRPr="005A5FAF">
        <w:rPr>
          <w:rFonts w:ascii="Times New Roman" w:hAnsi="Times New Roman" w:cs="Times New Roman"/>
          <w:b/>
          <w:sz w:val="24"/>
          <w:szCs w:val="24"/>
          <w:lang w:val="en-GB"/>
        </w:rPr>
        <w:t>Methodology and Statistics for the Behavioural, Biomedical and Social Sciences</w:t>
      </w:r>
    </w:p>
    <w:p w14:paraId="559791B3" w14:textId="037034BD" w:rsidR="00886E46" w:rsidRPr="005A5FAF" w:rsidRDefault="00761EFD" w:rsidP="00D37371">
      <w:pPr>
        <w:spacing w:after="100" w:afterAutospacing="1"/>
        <w:jc w:val="center"/>
        <w:rPr>
          <w:rFonts w:ascii="Times New Roman" w:hAnsi="Times New Roman" w:cs="Times New Roman"/>
          <w:b/>
          <w:sz w:val="24"/>
          <w:szCs w:val="24"/>
          <w:lang w:val="en-GB"/>
        </w:rPr>
      </w:pPr>
      <w:r>
        <w:rPr>
          <w:rFonts w:ascii="Times New Roman" w:hAnsi="Times New Roman" w:cs="Times New Roman"/>
          <w:b/>
          <w:sz w:val="24"/>
          <w:szCs w:val="24"/>
          <w:lang w:val="en-GB"/>
        </w:rPr>
        <w:t>Tab</w:t>
      </w:r>
    </w:p>
    <w:p w14:paraId="32BD6D80" w14:textId="7D88E8FF" w:rsidR="00886E46" w:rsidRPr="005A5FAF" w:rsidRDefault="001704FB" w:rsidP="00D37371">
      <w:pPr>
        <w:spacing w:after="100" w:afterAutospacing="1"/>
        <w:jc w:val="center"/>
        <w:rPr>
          <w:rFonts w:ascii="Times New Roman" w:hAnsi="Times New Roman" w:cs="Times New Roman"/>
          <w:b/>
          <w:sz w:val="24"/>
          <w:szCs w:val="24"/>
          <w:lang w:val="en-GB"/>
        </w:rPr>
      </w:pPr>
      <w:ins w:id="11" w:author="EliseSchramkowski" w:date="2021-08-11T11:26:00Z">
        <w:r>
          <w:rPr>
            <w:rFonts w:ascii="Times New Roman" w:hAnsi="Times New Roman" w:cs="Times New Roman"/>
            <w:b/>
            <w:sz w:val="24"/>
            <w:szCs w:val="24"/>
            <w:lang w:val="en-GB"/>
          </w:rPr>
          <w:t>11</w:t>
        </w:r>
      </w:ins>
      <w:commentRangeStart w:id="12"/>
      <w:del w:id="13" w:author="EliseSchramkowski" w:date="2021-08-11T11:26:00Z">
        <w:r w:rsidR="002A4A17" w:rsidDel="001704FB">
          <w:rPr>
            <w:rFonts w:ascii="Times New Roman" w:hAnsi="Times New Roman" w:cs="Times New Roman"/>
            <w:b/>
            <w:sz w:val="24"/>
            <w:szCs w:val="24"/>
            <w:lang w:val="en-GB"/>
          </w:rPr>
          <w:delText>2 Ja</w:delText>
        </w:r>
      </w:del>
      <w:ins w:id="14" w:author="EliseSchramkowski" w:date="2021-08-11T11:26:00Z">
        <w:r>
          <w:rPr>
            <w:rFonts w:ascii="Times New Roman" w:hAnsi="Times New Roman" w:cs="Times New Roman"/>
            <w:b/>
            <w:sz w:val="24"/>
            <w:szCs w:val="24"/>
            <w:lang w:val="en-GB"/>
          </w:rPr>
          <w:t xml:space="preserve"> August</w:t>
        </w:r>
      </w:ins>
      <w:del w:id="15" w:author="EliseSchramkowski" w:date="2021-08-11T11:26:00Z">
        <w:r w:rsidR="002A4A17" w:rsidDel="001704FB">
          <w:rPr>
            <w:rFonts w:ascii="Times New Roman" w:hAnsi="Times New Roman" w:cs="Times New Roman"/>
            <w:b/>
            <w:sz w:val="24"/>
            <w:szCs w:val="24"/>
            <w:lang w:val="en-GB"/>
          </w:rPr>
          <w:delText>nuary</w:delText>
        </w:r>
      </w:del>
      <w:r w:rsidR="002A4A17">
        <w:rPr>
          <w:rFonts w:ascii="Times New Roman" w:hAnsi="Times New Roman" w:cs="Times New Roman"/>
          <w:b/>
          <w:sz w:val="24"/>
          <w:szCs w:val="24"/>
          <w:lang w:val="en-GB"/>
        </w:rPr>
        <w:t>, 20</w:t>
      </w:r>
      <w:ins w:id="16" w:author="EliseSchramkowski" w:date="2021-08-11T11:26:00Z">
        <w:r>
          <w:rPr>
            <w:rFonts w:ascii="Times New Roman" w:hAnsi="Times New Roman" w:cs="Times New Roman"/>
            <w:b/>
            <w:sz w:val="24"/>
            <w:szCs w:val="24"/>
            <w:lang w:val="en-GB"/>
          </w:rPr>
          <w:t>21</w:t>
        </w:r>
      </w:ins>
      <w:del w:id="17" w:author="EliseSchramkowski" w:date="2021-08-11T11:26:00Z">
        <w:r w:rsidR="002A4A17" w:rsidDel="001704FB">
          <w:rPr>
            <w:rFonts w:ascii="Times New Roman" w:hAnsi="Times New Roman" w:cs="Times New Roman"/>
            <w:b/>
            <w:sz w:val="24"/>
            <w:szCs w:val="24"/>
            <w:lang w:val="en-GB"/>
          </w:rPr>
          <w:delText>19</w:delText>
        </w:r>
      </w:del>
    </w:p>
    <w:p w14:paraId="281E8970" w14:textId="35A31137" w:rsidR="00886E46" w:rsidRPr="002118B2" w:rsidRDefault="001433AF" w:rsidP="004534BA">
      <w:pPr>
        <w:spacing w:after="0" w:line="360" w:lineRule="auto"/>
        <w:jc w:val="center"/>
        <w:rPr>
          <w:rFonts w:ascii="Times New Roman" w:hAnsi="Times New Roman" w:cs="Times New Roman"/>
          <w:b/>
          <w:sz w:val="24"/>
          <w:szCs w:val="24"/>
        </w:rPr>
      </w:pPr>
      <w:r w:rsidRPr="002118B2">
        <w:rPr>
          <w:rFonts w:ascii="Times New Roman" w:hAnsi="Times New Roman" w:cs="Times New Roman"/>
          <w:b/>
          <w:sz w:val="24"/>
          <w:szCs w:val="24"/>
        </w:rPr>
        <w:t xml:space="preserve">Word count: </w:t>
      </w:r>
      <w:r w:rsidR="00AD19DE">
        <w:rPr>
          <w:rFonts w:ascii="Times New Roman" w:hAnsi="Times New Roman" w:cs="Times New Roman"/>
          <w:b/>
          <w:sz w:val="24"/>
          <w:szCs w:val="24"/>
        </w:rPr>
        <w:t>approximately 52</w:t>
      </w:r>
      <w:r w:rsidR="00E35984">
        <w:rPr>
          <w:rFonts w:ascii="Times New Roman" w:hAnsi="Times New Roman" w:cs="Times New Roman"/>
          <w:b/>
          <w:sz w:val="24"/>
          <w:szCs w:val="24"/>
        </w:rPr>
        <w:t>00</w:t>
      </w:r>
      <w:r w:rsidR="004534BA">
        <w:rPr>
          <w:rFonts w:ascii="Times New Roman" w:hAnsi="Times New Roman" w:cs="Times New Roman"/>
          <w:b/>
          <w:sz w:val="24"/>
          <w:szCs w:val="24"/>
        </w:rPr>
        <w:t xml:space="preserve"> (excluding figures</w:t>
      </w:r>
      <w:r w:rsidR="006125DA">
        <w:rPr>
          <w:rFonts w:ascii="Times New Roman" w:hAnsi="Times New Roman" w:cs="Times New Roman"/>
          <w:b/>
          <w:sz w:val="24"/>
          <w:szCs w:val="24"/>
        </w:rPr>
        <w:t xml:space="preserve">, </w:t>
      </w:r>
      <w:proofErr w:type="gramStart"/>
      <w:r w:rsidR="004534BA">
        <w:rPr>
          <w:rFonts w:ascii="Times New Roman" w:hAnsi="Times New Roman" w:cs="Times New Roman"/>
          <w:b/>
          <w:sz w:val="24"/>
          <w:szCs w:val="24"/>
        </w:rPr>
        <w:t>tables</w:t>
      </w:r>
      <w:proofErr w:type="gramEnd"/>
      <w:r w:rsidR="006125DA">
        <w:rPr>
          <w:rFonts w:ascii="Times New Roman" w:hAnsi="Times New Roman" w:cs="Times New Roman"/>
          <w:b/>
          <w:sz w:val="24"/>
          <w:szCs w:val="24"/>
        </w:rPr>
        <w:t xml:space="preserve"> and references</w:t>
      </w:r>
      <w:r w:rsidR="004534BA">
        <w:rPr>
          <w:rFonts w:ascii="Times New Roman" w:hAnsi="Times New Roman" w:cs="Times New Roman"/>
          <w:b/>
          <w:sz w:val="24"/>
          <w:szCs w:val="24"/>
        </w:rPr>
        <w:t>)</w:t>
      </w:r>
      <w:commentRangeEnd w:id="12"/>
      <w:r w:rsidR="00A31603">
        <w:rPr>
          <w:rStyle w:val="CommentReference"/>
        </w:rPr>
        <w:commentReference w:id="12"/>
      </w:r>
    </w:p>
    <w:p w14:paraId="368B6188" w14:textId="77777777" w:rsidR="00886E46" w:rsidRDefault="00886E46" w:rsidP="00D70191">
      <w:pPr>
        <w:spacing w:after="0" w:line="360" w:lineRule="auto"/>
        <w:jc w:val="both"/>
        <w:rPr>
          <w:rFonts w:ascii="Times New Roman" w:hAnsi="Times New Roman" w:cs="Times New Roman"/>
          <w:b/>
          <w:sz w:val="28"/>
          <w:szCs w:val="28"/>
        </w:rPr>
      </w:pPr>
    </w:p>
    <w:p w14:paraId="1C298210" w14:textId="77777777" w:rsidR="00886E46" w:rsidRDefault="00886E46" w:rsidP="00D70191">
      <w:pPr>
        <w:spacing w:after="0" w:line="360" w:lineRule="auto"/>
        <w:jc w:val="both"/>
        <w:rPr>
          <w:rFonts w:ascii="Times New Roman" w:hAnsi="Times New Roman" w:cs="Times New Roman"/>
          <w:b/>
          <w:sz w:val="28"/>
          <w:szCs w:val="28"/>
        </w:rPr>
      </w:pPr>
    </w:p>
    <w:p w14:paraId="7F6F699D" w14:textId="77777777" w:rsidR="00886E46" w:rsidRDefault="00886E46" w:rsidP="00D70191">
      <w:pPr>
        <w:spacing w:after="0" w:line="360" w:lineRule="auto"/>
        <w:jc w:val="both"/>
        <w:rPr>
          <w:rFonts w:ascii="Times New Roman" w:hAnsi="Times New Roman" w:cs="Times New Roman"/>
          <w:b/>
          <w:sz w:val="28"/>
          <w:szCs w:val="28"/>
        </w:rPr>
      </w:pPr>
    </w:p>
    <w:p w14:paraId="7033A903" w14:textId="77777777" w:rsidR="00886E46" w:rsidRDefault="00886E46" w:rsidP="00D70191">
      <w:pPr>
        <w:spacing w:after="0" w:line="360" w:lineRule="auto"/>
        <w:jc w:val="both"/>
        <w:rPr>
          <w:rFonts w:ascii="Times New Roman" w:hAnsi="Times New Roman" w:cs="Times New Roman"/>
          <w:b/>
          <w:sz w:val="28"/>
          <w:szCs w:val="28"/>
        </w:rPr>
      </w:pPr>
    </w:p>
    <w:p w14:paraId="08E7D766" w14:textId="77777777" w:rsidR="00886E46" w:rsidRDefault="00886E46" w:rsidP="00D70191">
      <w:pPr>
        <w:spacing w:after="0" w:line="360" w:lineRule="auto"/>
        <w:jc w:val="both"/>
        <w:rPr>
          <w:rFonts w:ascii="Times New Roman" w:hAnsi="Times New Roman" w:cs="Times New Roman"/>
          <w:b/>
          <w:sz w:val="28"/>
          <w:szCs w:val="28"/>
        </w:rPr>
      </w:pPr>
    </w:p>
    <w:p w14:paraId="413F088C" w14:textId="77777777" w:rsidR="00886E46" w:rsidRDefault="00886E46" w:rsidP="00D70191">
      <w:pPr>
        <w:spacing w:after="0" w:line="360" w:lineRule="auto"/>
        <w:jc w:val="both"/>
        <w:rPr>
          <w:rFonts w:ascii="Times New Roman" w:hAnsi="Times New Roman" w:cs="Times New Roman"/>
          <w:b/>
          <w:sz w:val="28"/>
          <w:szCs w:val="28"/>
        </w:rPr>
      </w:pPr>
    </w:p>
    <w:p w14:paraId="2A37A7F2" w14:textId="77777777" w:rsidR="00886E46" w:rsidRDefault="00886E46" w:rsidP="00D70191">
      <w:pPr>
        <w:spacing w:after="0" w:line="360" w:lineRule="auto"/>
        <w:jc w:val="both"/>
        <w:rPr>
          <w:rFonts w:ascii="Times New Roman" w:hAnsi="Times New Roman" w:cs="Times New Roman"/>
          <w:b/>
          <w:sz w:val="28"/>
          <w:szCs w:val="28"/>
        </w:rPr>
      </w:pPr>
    </w:p>
    <w:p w14:paraId="3432B486" w14:textId="77777777" w:rsidR="00886E46" w:rsidRDefault="00886E46" w:rsidP="00D70191">
      <w:pPr>
        <w:spacing w:after="0" w:line="360" w:lineRule="auto"/>
        <w:jc w:val="both"/>
        <w:rPr>
          <w:rFonts w:ascii="Times New Roman" w:hAnsi="Times New Roman" w:cs="Times New Roman"/>
          <w:b/>
          <w:sz w:val="28"/>
          <w:szCs w:val="28"/>
        </w:rPr>
      </w:pPr>
    </w:p>
    <w:p w14:paraId="184448B5" w14:textId="77777777" w:rsidR="00886E46" w:rsidRDefault="00886E46" w:rsidP="00D70191">
      <w:pPr>
        <w:spacing w:after="0" w:line="360" w:lineRule="auto"/>
        <w:jc w:val="both"/>
        <w:rPr>
          <w:rFonts w:ascii="Times New Roman" w:hAnsi="Times New Roman" w:cs="Times New Roman"/>
          <w:b/>
          <w:sz w:val="28"/>
          <w:szCs w:val="28"/>
        </w:rPr>
      </w:pPr>
    </w:p>
    <w:p w14:paraId="0EA5FAEF" w14:textId="77777777" w:rsidR="00886E46" w:rsidRDefault="00886E46" w:rsidP="00D70191">
      <w:pPr>
        <w:spacing w:after="0" w:line="360" w:lineRule="auto"/>
        <w:jc w:val="both"/>
        <w:rPr>
          <w:rFonts w:ascii="Times New Roman" w:hAnsi="Times New Roman" w:cs="Times New Roman"/>
          <w:b/>
          <w:sz w:val="28"/>
          <w:szCs w:val="28"/>
        </w:rPr>
      </w:pPr>
    </w:p>
    <w:p w14:paraId="109858A0" w14:textId="77777777" w:rsidR="00886E46" w:rsidRDefault="00886E46" w:rsidP="00D70191">
      <w:pPr>
        <w:spacing w:after="0" w:line="360" w:lineRule="auto"/>
        <w:jc w:val="both"/>
        <w:rPr>
          <w:rFonts w:ascii="Times New Roman" w:hAnsi="Times New Roman" w:cs="Times New Roman"/>
          <w:b/>
          <w:sz w:val="28"/>
          <w:szCs w:val="28"/>
        </w:rPr>
      </w:pPr>
    </w:p>
    <w:p w14:paraId="3F8CB5A3" w14:textId="77777777" w:rsidR="00886E46" w:rsidRDefault="00886E46" w:rsidP="00D70191">
      <w:pPr>
        <w:spacing w:after="0" w:line="360" w:lineRule="auto"/>
        <w:jc w:val="both"/>
        <w:rPr>
          <w:rFonts w:ascii="Times New Roman" w:hAnsi="Times New Roman" w:cs="Times New Roman"/>
          <w:b/>
          <w:sz w:val="28"/>
          <w:szCs w:val="28"/>
        </w:rPr>
      </w:pPr>
    </w:p>
    <w:p w14:paraId="413C868B" w14:textId="77777777" w:rsidR="009F080E" w:rsidRDefault="009F080E" w:rsidP="00F7231A">
      <w:pPr>
        <w:spacing w:after="0" w:line="480" w:lineRule="auto"/>
        <w:jc w:val="both"/>
        <w:rPr>
          <w:ins w:id="18" w:author="EliseSchramkowski" w:date="2018-12-16T11:48:00Z"/>
          <w:rFonts w:ascii="Times New Roman" w:hAnsi="Times New Roman" w:cs="Times New Roman"/>
          <w:sz w:val="24"/>
          <w:szCs w:val="24"/>
        </w:rPr>
      </w:pPr>
      <w:bookmarkStart w:id="19" w:name="_Hlk498354401"/>
    </w:p>
    <w:p w14:paraId="5EE615AE" w14:textId="07ABBCAD" w:rsidR="009F080E" w:rsidRPr="00AD13FB" w:rsidRDefault="00095A13" w:rsidP="00915B6D">
      <w:pPr>
        <w:spacing w:after="0" w:line="280" w:lineRule="atLeast"/>
        <w:rPr>
          <w:rFonts w:ascii="Times New Roman" w:hAnsi="Times New Roman" w:cs="Times New Roman"/>
          <w:b/>
          <w:sz w:val="40"/>
          <w:szCs w:val="40"/>
        </w:rPr>
      </w:pPr>
      <w:commentRangeStart w:id="20"/>
      <w:commentRangeStart w:id="21"/>
      <w:r>
        <w:rPr>
          <w:rFonts w:ascii="Times New Roman" w:hAnsi="Times New Roman" w:cs="Times New Roman"/>
          <w:b/>
          <w:sz w:val="24"/>
          <w:szCs w:val="24"/>
        </w:rPr>
        <w:lastRenderedPageBreak/>
        <w:t>Abstract</w:t>
      </w:r>
      <w:commentRangeEnd w:id="20"/>
      <w:r>
        <w:rPr>
          <w:rStyle w:val="CommentReference"/>
        </w:rPr>
        <w:commentReference w:id="20"/>
      </w:r>
      <w:commentRangeEnd w:id="21"/>
      <w:r w:rsidR="008D708B">
        <w:rPr>
          <w:rStyle w:val="CommentReference"/>
        </w:rPr>
        <w:commentReference w:id="21"/>
      </w:r>
    </w:p>
    <w:p w14:paraId="47BA0A54" w14:textId="77777777" w:rsidR="009F080E" w:rsidRDefault="009F080E" w:rsidP="00F7231A">
      <w:pPr>
        <w:spacing w:after="0" w:line="480" w:lineRule="auto"/>
        <w:jc w:val="both"/>
        <w:rPr>
          <w:ins w:id="22" w:author="EliseSchramkowski" w:date="2018-12-16T11:52:00Z"/>
          <w:rFonts w:ascii="Times New Roman" w:hAnsi="Times New Roman" w:cs="Times New Roman"/>
          <w:sz w:val="24"/>
          <w:szCs w:val="24"/>
        </w:rPr>
      </w:pPr>
    </w:p>
    <w:p w14:paraId="43168557" w14:textId="4D67BB4A" w:rsidR="009B5444" w:rsidRDefault="009F080E" w:rsidP="00F7231A">
      <w:pPr>
        <w:spacing w:after="0" w:line="480" w:lineRule="auto"/>
        <w:jc w:val="both"/>
        <w:rPr>
          <w:ins w:id="23" w:author="EliseSchramkowski" w:date="2021-09-09T11:33:00Z"/>
          <w:rFonts w:ascii="Times New Roman" w:hAnsi="Times New Roman" w:cs="Times New Roman"/>
          <w:sz w:val="24"/>
          <w:szCs w:val="24"/>
        </w:rPr>
      </w:pPr>
      <w:ins w:id="24" w:author="EliseSchramkowski" w:date="2018-12-16T11:52:00Z">
        <w:r>
          <w:rPr>
            <w:rFonts w:ascii="Times New Roman" w:hAnsi="Times New Roman" w:cs="Times New Roman"/>
            <w:sz w:val="24"/>
            <w:szCs w:val="24"/>
          </w:rPr>
          <w:t>High</w:t>
        </w:r>
      </w:ins>
      <w:ins w:id="25" w:author="EliseSchramkowski" w:date="2018-12-16T11:51:00Z">
        <w:r>
          <w:rPr>
            <w:rFonts w:ascii="Times New Roman" w:hAnsi="Times New Roman" w:cs="Times New Roman"/>
            <w:sz w:val="24"/>
            <w:szCs w:val="24"/>
          </w:rPr>
          <w:t xml:space="preserve"> quality</w:t>
        </w:r>
      </w:ins>
      <w:ins w:id="26" w:author="EliseSchramkowski" w:date="2018-12-16T11:52:00Z">
        <w:r>
          <w:rPr>
            <w:rFonts w:ascii="Times New Roman" w:hAnsi="Times New Roman" w:cs="Times New Roman"/>
            <w:sz w:val="24"/>
            <w:szCs w:val="24"/>
          </w:rPr>
          <w:t xml:space="preserve"> of</w:t>
        </w:r>
      </w:ins>
      <w:ins w:id="27" w:author="EliseSchramkowski" w:date="2018-12-16T11:51:00Z">
        <w:r>
          <w:rPr>
            <w:rFonts w:ascii="Times New Roman" w:hAnsi="Times New Roman" w:cs="Times New Roman"/>
            <w:sz w:val="24"/>
            <w:szCs w:val="24"/>
          </w:rPr>
          <w:t xml:space="preserve"> reported results</w:t>
        </w:r>
      </w:ins>
      <w:ins w:id="28" w:author="EliseSchramkowski" w:date="2018-12-16T11:53:00Z">
        <w:r>
          <w:rPr>
            <w:rFonts w:ascii="Times New Roman" w:hAnsi="Times New Roman" w:cs="Times New Roman"/>
            <w:sz w:val="24"/>
            <w:szCs w:val="24"/>
          </w:rPr>
          <w:t xml:space="preserve"> in scientific articles</w:t>
        </w:r>
      </w:ins>
      <w:ins w:id="29" w:author="EliseSchramkowski" w:date="2018-12-16T11:51:00Z">
        <w:r>
          <w:rPr>
            <w:rFonts w:ascii="Times New Roman" w:hAnsi="Times New Roman" w:cs="Times New Roman"/>
            <w:sz w:val="24"/>
            <w:szCs w:val="24"/>
          </w:rPr>
          <w:t xml:space="preserve"> </w:t>
        </w:r>
      </w:ins>
      <w:ins w:id="30" w:author="EliseSchramkowski" w:date="2018-12-16T11:52:00Z">
        <w:r>
          <w:rPr>
            <w:rFonts w:ascii="Times New Roman" w:hAnsi="Times New Roman" w:cs="Times New Roman"/>
            <w:sz w:val="24"/>
            <w:szCs w:val="24"/>
          </w:rPr>
          <w:t>is vital for providing</w:t>
        </w:r>
      </w:ins>
      <w:ins w:id="31" w:author="EliseSchramkowski" w:date="2018-12-16T11:53:00Z">
        <w:r>
          <w:rPr>
            <w:rFonts w:ascii="Times New Roman" w:hAnsi="Times New Roman" w:cs="Times New Roman"/>
            <w:sz w:val="24"/>
            <w:szCs w:val="24"/>
          </w:rPr>
          <w:t xml:space="preserve"> scientific and nonscientific communities with correct information on studied phenomena. </w:t>
        </w:r>
      </w:ins>
      <w:ins w:id="32" w:author="EliseSchramkowski" w:date="2018-12-16T11:54:00Z">
        <w:r>
          <w:rPr>
            <w:rFonts w:ascii="Times New Roman" w:hAnsi="Times New Roman" w:cs="Times New Roman"/>
            <w:sz w:val="24"/>
            <w:szCs w:val="24"/>
          </w:rPr>
          <w:t>In this article, the quality of different aspects of reported re</w:t>
        </w:r>
        <w:r w:rsidR="00B9239E">
          <w:rPr>
            <w:rFonts w:ascii="Times New Roman" w:hAnsi="Times New Roman" w:cs="Times New Roman"/>
            <w:sz w:val="24"/>
            <w:szCs w:val="24"/>
          </w:rPr>
          <w:t xml:space="preserve">sults in sociology </w:t>
        </w:r>
      </w:ins>
      <w:r w:rsidR="004531C0">
        <w:rPr>
          <w:rFonts w:ascii="Times New Roman" w:hAnsi="Times New Roman" w:cs="Times New Roman"/>
          <w:sz w:val="24"/>
          <w:szCs w:val="24"/>
        </w:rPr>
        <w:t xml:space="preserve">is </w:t>
      </w:r>
      <w:ins w:id="33" w:author="EliseSchramkowski" w:date="2018-12-16T11:54:00Z">
        <w:r w:rsidR="00B9239E">
          <w:rPr>
            <w:rFonts w:ascii="Times New Roman" w:hAnsi="Times New Roman" w:cs="Times New Roman"/>
            <w:sz w:val="24"/>
            <w:szCs w:val="24"/>
          </w:rPr>
          <w:t>studied</w:t>
        </w:r>
      </w:ins>
      <w:ins w:id="34" w:author="EliseSchramkowski" w:date="2018-12-16T11:56:00Z">
        <w:r w:rsidR="00B9239E">
          <w:rPr>
            <w:rFonts w:ascii="Times New Roman" w:hAnsi="Times New Roman" w:cs="Times New Roman"/>
            <w:sz w:val="24"/>
            <w:szCs w:val="24"/>
          </w:rPr>
          <w:t>. Firstly, the</w:t>
        </w:r>
      </w:ins>
      <w:ins w:id="35" w:author="EliseSchramkowski" w:date="2018-12-16T11:54:00Z">
        <w:r>
          <w:rPr>
            <w:rFonts w:ascii="Times New Roman" w:hAnsi="Times New Roman" w:cs="Times New Roman"/>
            <w:sz w:val="24"/>
            <w:szCs w:val="24"/>
          </w:rPr>
          <w:t xml:space="preserve"> adherence to</w:t>
        </w:r>
      </w:ins>
      <w:ins w:id="36" w:author="EliseSchramkowski" w:date="2018-12-16T11:56:00Z">
        <w:r w:rsidR="00B9239E">
          <w:rPr>
            <w:rFonts w:ascii="Times New Roman" w:hAnsi="Times New Roman" w:cs="Times New Roman"/>
            <w:sz w:val="24"/>
            <w:szCs w:val="24"/>
          </w:rPr>
          <w:t xml:space="preserve"> statistical</w:t>
        </w:r>
      </w:ins>
      <w:ins w:id="37" w:author="EliseSchramkowski" w:date="2018-12-16T11:54:00Z">
        <w:r>
          <w:rPr>
            <w:rFonts w:ascii="Times New Roman" w:hAnsi="Times New Roman" w:cs="Times New Roman"/>
            <w:sz w:val="24"/>
            <w:szCs w:val="24"/>
          </w:rPr>
          <w:t xml:space="preserve"> reporting guidelines by </w:t>
        </w:r>
      </w:ins>
      <w:ins w:id="38" w:author="EliseSchramkowski" w:date="2018-12-16T12:01:00Z">
        <w:r w:rsidR="009B5444">
          <w:rPr>
            <w:rFonts w:ascii="Times New Roman" w:hAnsi="Times New Roman" w:cs="Times New Roman"/>
            <w:sz w:val="24"/>
            <w:szCs w:val="24"/>
          </w:rPr>
          <w:t xml:space="preserve">143 </w:t>
        </w:r>
      </w:ins>
      <w:ins w:id="39" w:author="EliseSchramkowski" w:date="2018-12-16T11:54:00Z">
        <w:r>
          <w:rPr>
            <w:rFonts w:ascii="Times New Roman" w:hAnsi="Times New Roman" w:cs="Times New Roman"/>
            <w:sz w:val="24"/>
            <w:szCs w:val="24"/>
          </w:rPr>
          <w:t>sociology journals</w:t>
        </w:r>
      </w:ins>
      <w:ins w:id="40" w:author="EliseSchramkowski" w:date="2018-12-16T11:56:00Z">
        <w:r w:rsidR="00B9239E">
          <w:rPr>
            <w:rFonts w:ascii="Times New Roman" w:hAnsi="Times New Roman" w:cs="Times New Roman"/>
            <w:sz w:val="24"/>
            <w:szCs w:val="24"/>
          </w:rPr>
          <w:t xml:space="preserve"> was studied.</w:t>
        </w:r>
      </w:ins>
      <w:ins w:id="41" w:author="EliseSchramkowski" w:date="2018-12-16T12:02:00Z">
        <w:r w:rsidR="009B5444">
          <w:rPr>
            <w:rFonts w:ascii="Times New Roman" w:hAnsi="Times New Roman" w:cs="Times New Roman"/>
            <w:sz w:val="24"/>
            <w:szCs w:val="24"/>
          </w:rPr>
          <w:t xml:space="preserve"> </w:t>
        </w:r>
      </w:ins>
      <w:ins w:id="42" w:author="EliseSchramkowski" w:date="2018-12-16T11:56:00Z">
        <w:r w:rsidR="00B9239E">
          <w:rPr>
            <w:rFonts w:ascii="Times New Roman" w:hAnsi="Times New Roman" w:cs="Times New Roman"/>
            <w:sz w:val="24"/>
            <w:szCs w:val="24"/>
          </w:rPr>
          <w:t xml:space="preserve">Furthermore, </w:t>
        </w:r>
      </w:ins>
      <w:ins w:id="43" w:author="EliseSchramkowski" w:date="2018-12-16T11:55:00Z">
        <w:r w:rsidR="00B9239E">
          <w:rPr>
            <w:rFonts w:ascii="Times New Roman" w:hAnsi="Times New Roman" w:cs="Times New Roman"/>
            <w:sz w:val="24"/>
            <w:szCs w:val="24"/>
          </w:rPr>
          <w:t xml:space="preserve">the presence of statistical reporting errors, publication bias, a ‘bump’ in just significant </w:t>
        </w:r>
        <w:r w:rsidR="00B9239E">
          <w:rPr>
            <w:rFonts w:ascii="Times New Roman" w:hAnsi="Times New Roman" w:cs="Times New Roman"/>
            <w:i/>
            <w:sz w:val="24"/>
            <w:szCs w:val="24"/>
          </w:rPr>
          <w:t>p</w:t>
        </w:r>
        <w:r w:rsidR="00B9239E">
          <w:rPr>
            <w:rFonts w:ascii="Times New Roman" w:hAnsi="Times New Roman" w:cs="Times New Roman"/>
            <w:sz w:val="24"/>
            <w:szCs w:val="24"/>
          </w:rPr>
          <w:t>-values</w:t>
        </w:r>
      </w:ins>
      <w:ins w:id="44" w:author="EliseSchramkowski" w:date="2018-12-16T11:57:00Z">
        <w:r w:rsidR="00B9239E">
          <w:rPr>
            <w:rFonts w:ascii="Times New Roman" w:hAnsi="Times New Roman" w:cs="Times New Roman"/>
            <w:sz w:val="24"/>
            <w:szCs w:val="24"/>
          </w:rPr>
          <w:t xml:space="preserve"> </w:t>
        </w:r>
      </w:ins>
      <w:ins w:id="45" w:author="EliseSchramkowski" w:date="2018-12-16T11:56:00Z">
        <w:r w:rsidR="00B9239E">
          <w:rPr>
            <w:rFonts w:ascii="Times New Roman" w:hAnsi="Times New Roman" w:cs="Times New Roman"/>
            <w:sz w:val="24"/>
            <w:szCs w:val="24"/>
          </w:rPr>
          <w:t>and marginal significance among results of papers</w:t>
        </w:r>
      </w:ins>
      <w:ins w:id="46" w:author="EliseSchramkowski" w:date="2018-12-16T11:57:00Z">
        <w:r w:rsidR="00B9239E">
          <w:rPr>
            <w:rFonts w:ascii="Times New Roman" w:hAnsi="Times New Roman" w:cs="Times New Roman"/>
            <w:sz w:val="24"/>
            <w:szCs w:val="24"/>
          </w:rPr>
          <w:t xml:space="preserve"> were studied</w:t>
        </w:r>
      </w:ins>
      <w:ins w:id="47" w:author="EliseSchramkowski" w:date="2018-12-16T11:56:00Z">
        <w:r w:rsidR="00B9239E">
          <w:rPr>
            <w:rFonts w:ascii="Times New Roman" w:hAnsi="Times New Roman" w:cs="Times New Roman"/>
            <w:sz w:val="24"/>
            <w:szCs w:val="24"/>
          </w:rPr>
          <w:t>.</w:t>
        </w:r>
      </w:ins>
      <w:ins w:id="48" w:author="EliseSchramkowski" w:date="2018-12-16T11:57:00Z">
        <w:r w:rsidR="00B9239E">
          <w:rPr>
            <w:rFonts w:ascii="Times New Roman" w:hAnsi="Times New Roman" w:cs="Times New Roman"/>
            <w:sz w:val="24"/>
            <w:szCs w:val="24"/>
          </w:rPr>
          <w:t xml:space="preserve"> For this purpose, data were collected</w:t>
        </w:r>
      </w:ins>
      <w:ins w:id="49" w:author="EliseSchramkowski" w:date="2018-12-16T11:56:00Z">
        <w:r w:rsidR="00B9239E">
          <w:rPr>
            <w:rFonts w:ascii="Times New Roman" w:hAnsi="Times New Roman" w:cs="Times New Roman"/>
            <w:sz w:val="24"/>
            <w:szCs w:val="24"/>
          </w:rPr>
          <w:t xml:space="preserve"> </w:t>
        </w:r>
      </w:ins>
      <w:ins w:id="50" w:author="EliseSchramkowski" w:date="2018-12-16T11:57:00Z">
        <w:r w:rsidR="00B9239E">
          <w:rPr>
            <w:rFonts w:ascii="Times New Roman" w:hAnsi="Times New Roman" w:cs="Times New Roman"/>
            <w:sz w:val="24"/>
            <w:szCs w:val="24"/>
          </w:rPr>
          <w:t>from the 2014-2016 volumes of five sociology journals</w:t>
        </w:r>
      </w:ins>
      <w:ins w:id="51" w:author="EliseSchramkowski" w:date="2018-12-16T11:58:00Z">
        <w:r w:rsidR="009B5444">
          <w:rPr>
            <w:rFonts w:ascii="Times New Roman" w:hAnsi="Times New Roman" w:cs="Times New Roman"/>
            <w:sz w:val="24"/>
            <w:szCs w:val="24"/>
          </w:rPr>
          <w:t xml:space="preserve">, </w:t>
        </w:r>
      </w:ins>
      <w:ins w:id="52" w:author="EliseSchramkowski" w:date="2018-12-16T11:59:00Z">
        <w:r w:rsidR="009B5444">
          <w:rPr>
            <w:rFonts w:ascii="Times New Roman" w:hAnsi="Times New Roman" w:cs="Times New Roman"/>
            <w:sz w:val="24"/>
            <w:szCs w:val="24"/>
          </w:rPr>
          <w:t>from which information</w:t>
        </w:r>
      </w:ins>
      <w:ins w:id="53" w:author="EliseSchramkowski" w:date="2018-12-16T11:58:00Z">
        <w:r w:rsidR="009B5444">
          <w:rPr>
            <w:rFonts w:ascii="Times New Roman" w:hAnsi="Times New Roman" w:cs="Times New Roman"/>
            <w:sz w:val="24"/>
            <w:szCs w:val="24"/>
          </w:rPr>
          <w:t xml:space="preserve"> was retrieved </w:t>
        </w:r>
      </w:ins>
      <w:ins w:id="54" w:author="EliseSchramkowski" w:date="2018-12-16T11:59:00Z">
        <w:r w:rsidR="009B5444">
          <w:rPr>
            <w:rFonts w:ascii="Times New Roman" w:hAnsi="Times New Roman" w:cs="Times New Roman"/>
            <w:sz w:val="24"/>
            <w:szCs w:val="24"/>
          </w:rPr>
          <w:t xml:space="preserve">automatically </w:t>
        </w:r>
      </w:ins>
      <w:ins w:id="55" w:author="EliseSchramkowski" w:date="2018-12-16T11:58:00Z">
        <w:r w:rsidR="009B5444">
          <w:rPr>
            <w:rFonts w:ascii="Times New Roman" w:hAnsi="Times New Roman" w:cs="Times New Roman"/>
            <w:sz w:val="24"/>
            <w:szCs w:val="24"/>
          </w:rPr>
          <w:t xml:space="preserve">using the package </w:t>
        </w:r>
        <w:proofErr w:type="spellStart"/>
        <w:r w:rsidR="009B5444">
          <w:rPr>
            <w:rFonts w:ascii="Times New Roman" w:hAnsi="Times New Roman" w:cs="Times New Roman"/>
            <w:sz w:val="24"/>
            <w:szCs w:val="24"/>
          </w:rPr>
          <w:t>statcheck</w:t>
        </w:r>
        <w:proofErr w:type="spellEnd"/>
        <w:r w:rsidR="009B5444">
          <w:rPr>
            <w:rFonts w:ascii="Times New Roman" w:hAnsi="Times New Roman" w:cs="Times New Roman"/>
            <w:sz w:val="24"/>
            <w:szCs w:val="24"/>
          </w:rPr>
          <w:t xml:space="preserve"> (</w:t>
        </w:r>
      </w:ins>
      <w:proofErr w:type="spellStart"/>
      <w:ins w:id="56" w:author="EliseSchramkowski" w:date="2018-12-16T11:59:00Z">
        <w:r w:rsidR="009B5444" w:rsidRPr="00DD6C7F">
          <w:rPr>
            <w:rFonts w:ascii="Times New Roman" w:hAnsi="Times New Roman" w:cs="Times New Roman"/>
            <w:sz w:val="24"/>
            <w:szCs w:val="24"/>
          </w:rPr>
          <w:t>Epskamp</w:t>
        </w:r>
        <w:proofErr w:type="spellEnd"/>
        <w:r w:rsidR="009B5444" w:rsidRPr="00DD6C7F">
          <w:rPr>
            <w:rFonts w:ascii="Times New Roman" w:hAnsi="Times New Roman" w:cs="Times New Roman"/>
            <w:sz w:val="24"/>
            <w:szCs w:val="24"/>
          </w:rPr>
          <w:t xml:space="preserve"> and </w:t>
        </w:r>
        <w:proofErr w:type="spellStart"/>
        <w:r w:rsidR="009B5444" w:rsidRPr="00DD6C7F">
          <w:rPr>
            <w:rFonts w:ascii="Times New Roman" w:hAnsi="Times New Roman" w:cs="Times New Roman"/>
            <w:sz w:val="24"/>
            <w:szCs w:val="24"/>
          </w:rPr>
          <w:t>Nuijten</w:t>
        </w:r>
        <w:proofErr w:type="spellEnd"/>
        <w:r w:rsidR="009B5444" w:rsidRPr="00DD6C7F">
          <w:rPr>
            <w:rFonts w:ascii="Times New Roman" w:hAnsi="Times New Roman" w:cs="Times New Roman"/>
            <w:sz w:val="24"/>
            <w:szCs w:val="24"/>
          </w:rPr>
          <w:t xml:space="preserve"> 2015)</w:t>
        </w:r>
      </w:ins>
      <w:ins w:id="57" w:author="EliseSchramkowski" w:date="2018-12-16T11:58:00Z">
        <w:r w:rsidR="009B5444">
          <w:rPr>
            <w:rFonts w:ascii="Times New Roman" w:hAnsi="Times New Roman" w:cs="Times New Roman"/>
            <w:sz w:val="24"/>
            <w:szCs w:val="24"/>
          </w:rPr>
          <w:t xml:space="preserve">. </w:t>
        </w:r>
      </w:ins>
      <w:ins w:id="58" w:author="EliseSchramkowski" w:date="2018-12-16T11:59:00Z">
        <w:r w:rsidR="009B5444">
          <w:rPr>
            <w:rFonts w:ascii="Times New Roman" w:hAnsi="Times New Roman" w:cs="Times New Roman"/>
            <w:sz w:val="24"/>
            <w:szCs w:val="24"/>
          </w:rPr>
          <w:t>Furthermore,</w:t>
        </w:r>
      </w:ins>
      <w:ins w:id="59" w:author="EliseSchramkowski" w:date="2018-12-16T12:00:00Z">
        <w:r w:rsidR="009B5444">
          <w:rPr>
            <w:rFonts w:ascii="Times New Roman" w:hAnsi="Times New Roman" w:cs="Times New Roman"/>
            <w:sz w:val="24"/>
            <w:szCs w:val="24"/>
          </w:rPr>
          <w:t xml:space="preserve"> information on these topics was retrieved manually for</w:t>
        </w:r>
      </w:ins>
      <w:ins w:id="60" w:author="EliseSchramkowski" w:date="2018-12-16T11:59:00Z">
        <w:r w:rsidR="009B5444">
          <w:rPr>
            <w:rFonts w:ascii="Times New Roman" w:hAnsi="Times New Roman" w:cs="Times New Roman"/>
            <w:sz w:val="24"/>
            <w:szCs w:val="24"/>
          </w:rPr>
          <w:t xml:space="preserve"> the 201</w:t>
        </w:r>
      </w:ins>
      <w:ins w:id="61" w:author="EliseSchramkowski" w:date="2018-12-16T12:00:00Z">
        <w:r w:rsidR="009B5444">
          <w:rPr>
            <w:rFonts w:ascii="Times New Roman" w:hAnsi="Times New Roman" w:cs="Times New Roman"/>
            <w:sz w:val="24"/>
            <w:szCs w:val="24"/>
          </w:rPr>
          <w:t xml:space="preserve">4-2016 </w:t>
        </w:r>
      </w:ins>
      <w:ins w:id="62" w:author="EliseSchramkowski" w:date="2021-09-09T11:30:00Z">
        <w:r w:rsidR="000F4246">
          <w:rPr>
            <w:rFonts w:ascii="Times New Roman" w:hAnsi="Times New Roman" w:cs="Times New Roman"/>
            <w:sz w:val="24"/>
            <w:szCs w:val="24"/>
          </w:rPr>
          <w:t xml:space="preserve">volumes of </w:t>
        </w:r>
      </w:ins>
      <w:ins w:id="63" w:author="EliseSchramkowski" w:date="2018-12-16T12:00:00Z">
        <w:r w:rsidR="009B5444">
          <w:rPr>
            <w:rFonts w:ascii="Times New Roman" w:hAnsi="Times New Roman" w:cs="Times New Roman"/>
            <w:sz w:val="24"/>
            <w:szCs w:val="24"/>
          </w:rPr>
          <w:t xml:space="preserve">three of these journals, which were previously used in a study by Gerber &amp; Malhotra (2008) on publication bias in sociology. </w:t>
        </w:r>
      </w:ins>
      <w:ins w:id="64" w:author="EliseSchramkowski" w:date="2021-09-09T11:31:00Z">
        <w:r w:rsidR="00A5772B">
          <w:rPr>
            <w:rFonts w:ascii="Times New Roman" w:hAnsi="Times New Roman" w:cs="Times New Roman"/>
            <w:sz w:val="24"/>
            <w:szCs w:val="24"/>
          </w:rPr>
          <w:t>It was found that only 13 of these journals (9.1%) adhered to statistical reporting guidelines.</w:t>
        </w:r>
      </w:ins>
      <w:ins w:id="65" w:author="EliseSchramkowski" w:date="2021-09-09T11:32:00Z">
        <w:r w:rsidR="00A5772B">
          <w:rPr>
            <w:rFonts w:ascii="Times New Roman" w:hAnsi="Times New Roman" w:cs="Times New Roman"/>
            <w:sz w:val="24"/>
            <w:szCs w:val="24"/>
          </w:rPr>
          <w:t xml:space="preserve"> No convincing evidence of the presence of publication bias and a ‘bump’ in </w:t>
        </w:r>
        <w:r w:rsidR="00A5772B">
          <w:rPr>
            <w:rFonts w:ascii="Times New Roman" w:hAnsi="Times New Roman" w:cs="Times New Roman"/>
            <w:i/>
            <w:sz w:val="24"/>
            <w:szCs w:val="24"/>
          </w:rPr>
          <w:t>p</w:t>
        </w:r>
        <w:r w:rsidR="00A5772B">
          <w:rPr>
            <w:rFonts w:ascii="Times New Roman" w:hAnsi="Times New Roman" w:cs="Times New Roman"/>
            <w:sz w:val="24"/>
            <w:szCs w:val="24"/>
          </w:rPr>
          <w:t>-values was found. Marginal significance was</w:t>
        </w:r>
      </w:ins>
      <w:ins w:id="66" w:author="EliseSchramkowski" w:date="2021-09-09T11:33:00Z">
        <w:r w:rsidR="00A5772B">
          <w:rPr>
            <w:rFonts w:ascii="Times New Roman" w:hAnsi="Times New Roman" w:cs="Times New Roman"/>
            <w:sz w:val="24"/>
            <w:szCs w:val="24"/>
          </w:rPr>
          <w:t xml:space="preserve"> rather prevalent.</w:t>
        </w:r>
      </w:ins>
    </w:p>
    <w:p w14:paraId="15F16AB9" w14:textId="62B33576" w:rsidR="000F48A6" w:rsidRPr="000F48A6" w:rsidRDefault="000F48A6" w:rsidP="000F48A6">
      <w:pPr>
        <w:spacing w:after="0" w:line="480" w:lineRule="auto"/>
        <w:jc w:val="both"/>
        <w:rPr>
          <w:rFonts w:ascii="Times New Roman" w:hAnsi="Times New Roman" w:cs="Times New Roman"/>
          <w:i/>
          <w:iCs/>
          <w:sz w:val="24"/>
          <w:szCs w:val="24"/>
        </w:rPr>
      </w:pPr>
      <w:ins w:id="67" w:author="EliseSchramkowski" w:date="2021-09-09T11:33:00Z">
        <w:r w:rsidRPr="000F48A6">
          <w:rPr>
            <w:rFonts w:ascii="Times New Roman" w:hAnsi="Times New Roman" w:cs="Times New Roman"/>
            <w:i/>
            <w:iCs/>
            <w:sz w:val="24"/>
            <w:szCs w:val="24"/>
            <w:rPrChange w:id="68" w:author="EliseSchramkowski" w:date="2021-09-09T11:33:00Z">
              <w:rPr>
                <w:rFonts w:ascii="Times New Roman" w:hAnsi="Times New Roman" w:cs="Times New Roman"/>
                <w:sz w:val="24"/>
                <w:szCs w:val="24"/>
              </w:rPr>
            </w:rPrChange>
          </w:rPr>
          <w:t>More information will be added later</w:t>
        </w:r>
      </w:ins>
    </w:p>
    <w:p w14:paraId="76C23AA7" w14:textId="14510C5C" w:rsidR="009F080E" w:rsidRDefault="009F080E" w:rsidP="00F7231A">
      <w:pPr>
        <w:spacing w:after="0" w:line="480" w:lineRule="auto"/>
        <w:jc w:val="both"/>
        <w:rPr>
          <w:rFonts w:ascii="Times New Roman" w:hAnsi="Times New Roman" w:cs="Times New Roman"/>
          <w:i/>
          <w:sz w:val="24"/>
          <w:szCs w:val="24"/>
        </w:rPr>
      </w:pPr>
    </w:p>
    <w:p w14:paraId="2E0E1ADE" w14:textId="6E297BCE" w:rsidR="00095A13" w:rsidRDefault="00095A13" w:rsidP="00F7231A">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Keywords</w:t>
      </w:r>
    </w:p>
    <w:p w14:paraId="487F80C7" w14:textId="05D72ECF" w:rsidR="00095A13" w:rsidRPr="00AD13FB" w:rsidRDefault="00095A13" w:rsidP="00F7231A">
      <w:pPr>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statcheck</w:t>
      </w:r>
      <w:proofErr w:type="spellEnd"/>
      <w:r>
        <w:rPr>
          <w:rFonts w:ascii="Times New Roman" w:hAnsi="Times New Roman" w:cs="Times New Roman"/>
          <w:sz w:val="24"/>
          <w:szCs w:val="24"/>
        </w:rPr>
        <w:t>, publication bias, statistical reporting errors,</w:t>
      </w:r>
      <w:del w:id="69" w:author="EliseSchramkowski" w:date="2021-08-11T11:27:00Z">
        <w:r w:rsidDel="001B0994">
          <w:rPr>
            <w:rFonts w:ascii="Times New Roman" w:hAnsi="Times New Roman" w:cs="Times New Roman"/>
            <w:sz w:val="24"/>
            <w:szCs w:val="24"/>
          </w:rPr>
          <w:delText xml:space="preserve"> </w:delText>
        </w:r>
      </w:del>
      <w:r>
        <w:rPr>
          <w:rFonts w:ascii="Times New Roman" w:hAnsi="Times New Roman" w:cs="Times New Roman"/>
          <w:sz w:val="24"/>
          <w:szCs w:val="24"/>
        </w:rPr>
        <w:t xml:space="preserve"> marginal significance</w:t>
      </w:r>
      <w:r w:rsidR="00915B6D">
        <w:rPr>
          <w:rFonts w:ascii="Times New Roman" w:hAnsi="Times New Roman" w:cs="Times New Roman"/>
          <w:sz w:val="24"/>
          <w:szCs w:val="24"/>
        </w:rPr>
        <w:t>, statistical reporting guidelines</w:t>
      </w:r>
    </w:p>
    <w:p w14:paraId="0453EA49" w14:textId="19345FCE" w:rsidR="009F080E" w:rsidDel="00095A13" w:rsidRDefault="009F080E" w:rsidP="00F7231A">
      <w:pPr>
        <w:spacing w:after="0" w:line="480" w:lineRule="auto"/>
        <w:jc w:val="both"/>
        <w:rPr>
          <w:ins w:id="70" w:author="EliseSchramkowski" w:date="2018-12-16T11:49:00Z"/>
          <w:del w:id="71" w:author="Marcel van Assen" w:date="2019-01-31T06:42:00Z"/>
          <w:rFonts w:ascii="Times New Roman" w:hAnsi="Times New Roman" w:cs="Times New Roman"/>
          <w:i/>
          <w:sz w:val="24"/>
          <w:szCs w:val="24"/>
        </w:rPr>
      </w:pPr>
    </w:p>
    <w:p w14:paraId="64359E17" w14:textId="094C1384" w:rsidR="009F080E" w:rsidDel="00095A13" w:rsidRDefault="009F080E" w:rsidP="00F7231A">
      <w:pPr>
        <w:spacing w:after="0" w:line="480" w:lineRule="auto"/>
        <w:jc w:val="both"/>
        <w:rPr>
          <w:ins w:id="72" w:author="EliseSchramkowski" w:date="2018-12-16T11:49:00Z"/>
          <w:del w:id="73" w:author="Marcel van Assen" w:date="2019-01-31T06:42:00Z"/>
          <w:rFonts w:ascii="Times New Roman" w:hAnsi="Times New Roman" w:cs="Times New Roman"/>
          <w:i/>
          <w:sz w:val="24"/>
          <w:szCs w:val="24"/>
        </w:rPr>
      </w:pPr>
    </w:p>
    <w:p w14:paraId="6E636B4F" w14:textId="77777777" w:rsidR="00095A13" w:rsidRDefault="00095A13">
      <w:pPr>
        <w:rPr>
          <w:ins w:id="74" w:author="Marcel van Assen" w:date="2019-01-31T06:42:00Z"/>
          <w:rFonts w:ascii="Times New Roman" w:hAnsi="Times New Roman" w:cs="Times New Roman"/>
          <w:sz w:val="24"/>
          <w:szCs w:val="24"/>
        </w:rPr>
      </w:pPr>
      <w:ins w:id="75" w:author="Marcel van Assen" w:date="2019-01-31T06:42:00Z">
        <w:r>
          <w:rPr>
            <w:rFonts w:ascii="Times New Roman" w:hAnsi="Times New Roman" w:cs="Times New Roman"/>
            <w:sz w:val="24"/>
            <w:szCs w:val="24"/>
          </w:rPr>
          <w:br w:type="page"/>
        </w:r>
      </w:ins>
    </w:p>
    <w:p w14:paraId="12F1A7C1" w14:textId="458E8C6D" w:rsidR="009F3BF9" w:rsidRDefault="009F3BF9" w:rsidP="00F7231A">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Statistical results</w:t>
      </w:r>
      <w:r w:rsidR="00A92644">
        <w:rPr>
          <w:rFonts w:ascii="Times New Roman" w:hAnsi="Times New Roman" w:cs="Times New Roman"/>
          <w:sz w:val="24"/>
          <w:szCs w:val="24"/>
        </w:rPr>
        <w:t xml:space="preserve"> </w:t>
      </w:r>
      <w:r w:rsidR="00265A9F">
        <w:rPr>
          <w:rFonts w:ascii="Times New Roman" w:hAnsi="Times New Roman" w:cs="Times New Roman"/>
          <w:sz w:val="24"/>
          <w:szCs w:val="24"/>
        </w:rPr>
        <w:t xml:space="preserve">in social science papers </w:t>
      </w:r>
      <w:r>
        <w:rPr>
          <w:rFonts w:ascii="Times New Roman" w:hAnsi="Times New Roman" w:cs="Times New Roman"/>
          <w:sz w:val="24"/>
          <w:szCs w:val="24"/>
        </w:rPr>
        <w:t xml:space="preserve">provide scientific and nonscientific communities with essential information about the social world. Therefore, examining </w:t>
      </w:r>
      <w:r w:rsidR="00A31603">
        <w:rPr>
          <w:rFonts w:ascii="Times New Roman" w:hAnsi="Times New Roman" w:cs="Times New Roman"/>
          <w:sz w:val="24"/>
          <w:szCs w:val="24"/>
        </w:rPr>
        <w:t xml:space="preserve">statistical reporting standards and </w:t>
      </w:r>
      <w:r>
        <w:rPr>
          <w:rFonts w:ascii="Times New Roman" w:hAnsi="Times New Roman" w:cs="Times New Roman"/>
          <w:sz w:val="24"/>
          <w:szCs w:val="24"/>
        </w:rPr>
        <w:t>the quality of reported statistical results is highly relevant. Stat</w:t>
      </w:r>
      <w:r w:rsidR="00EE2704">
        <w:rPr>
          <w:rFonts w:ascii="Times New Roman" w:hAnsi="Times New Roman" w:cs="Times New Roman"/>
          <w:sz w:val="24"/>
          <w:szCs w:val="24"/>
        </w:rPr>
        <w:t>istical results should comply with</w:t>
      </w:r>
      <w:r>
        <w:rPr>
          <w:rFonts w:ascii="Times New Roman" w:hAnsi="Times New Roman" w:cs="Times New Roman"/>
          <w:sz w:val="24"/>
          <w:szCs w:val="24"/>
        </w:rPr>
        <w:t xml:space="preserve"> the following standards. Firstly, they should provide sufficient information for reproduction</w:t>
      </w:r>
      <w:r w:rsidR="0020210A">
        <w:rPr>
          <w:rFonts w:ascii="Times New Roman" w:hAnsi="Times New Roman" w:cs="Times New Roman"/>
          <w:sz w:val="24"/>
          <w:szCs w:val="24"/>
        </w:rPr>
        <w:t>;</w:t>
      </w:r>
      <w:r>
        <w:rPr>
          <w:rFonts w:ascii="Times New Roman" w:hAnsi="Times New Roman" w:cs="Times New Roman"/>
          <w:sz w:val="24"/>
          <w:szCs w:val="24"/>
        </w:rPr>
        <w:t xml:space="preserve"> this will make it easier for readers to assess the reported results of a study critically </w:t>
      </w:r>
      <w:commentRangeStart w:id="76"/>
      <w:r>
        <w:rPr>
          <w:rFonts w:ascii="Times New Roman" w:hAnsi="Times New Roman" w:cs="Times New Roman"/>
          <w:sz w:val="24"/>
          <w:szCs w:val="24"/>
        </w:rPr>
        <w:t>(</w:t>
      </w:r>
      <w:proofErr w:type="spellStart"/>
      <w:ins w:id="77" w:author="EliseSchramkowski" w:date="2021-09-08T17:05:00Z">
        <w:r w:rsidR="00652A58" w:rsidRPr="001913DC">
          <w:rPr>
            <w:rFonts w:ascii="Times New Roman" w:hAnsi="Times New Roman" w:cs="Times New Roman"/>
            <w:color w:val="000000" w:themeColor="text1"/>
            <w:sz w:val="24"/>
            <w:szCs w:val="24"/>
          </w:rPr>
          <w:t>Simera</w:t>
        </w:r>
        <w:proofErr w:type="spellEnd"/>
        <w:r w:rsidR="00652A58" w:rsidRPr="001913DC">
          <w:rPr>
            <w:rFonts w:ascii="Times New Roman" w:hAnsi="Times New Roman" w:cs="Times New Roman"/>
            <w:color w:val="000000" w:themeColor="text1"/>
            <w:sz w:val="24"/>
            <w:szCs w:val="24"/>
          </w:rPr>
          <w:t xml:space="preserve"> et al. 2010</w:t>
        </w:r>
      </w:ins>
      <w:del w:id="78" w:author="EliseSchramkowski" w:date="2021-09-08T17:05:00Z">
        <w:r w:rsidR="00E955D1" w:rsidDel="00652A58">
          <w:rPr>
            <w:rFonts w:ascii="Times New Roman" w:hAnsi="Times New Roman" w:cs="Times New Roman"/>
            <w:sz w:val="24"/>
            <w:szCs w:val="24"/>
          </w:rPr>
          <w:delText>&amp;</w:delText>
        </w:r>
      </w:del>
      <w:r>
        <w:rPr>
          <w:rFonts w:ascii="Times New Roman" w:hAnsi="Times New Roman" w:cs="Times New Roman"/>
          <w:sz w:val="24"/>
          <w:szCs w:val="24"/>
        </w:rPr>
        <w:t>)</w:t>
      </w:r>
      <w:commentRangeEnd w:id="76"/>
      <w:r w:rsidR="00A31603">
        <w:rPr>
          <w:rStyle w:val="CommentReference"/>
        </w:rPr>
        <w:commentReference w:id="76"/>
      </w:r>
      <w:r>
        <w:rPr>
          <w:rFonts w:ascii="Times New Roman" w:hAnsi="Times New Roman" w:cs="Times New Roman"/>
          <w:sz w:val="24"/>
          <w:szCs w:val="24"/>
        </w:rPr>
        <w:t>. Secondly, statistical results should not contain errors</w:t>
      </w:r>
      <w:r w:rsidR="00917E46">
        <w:rPr>
          <w:rFonts w:ascii="Times New Roman" w:hAnsi="Times New Roman" w:cs="Times New Roman"/>
          <w:sz w:val="24"/>
          <w:szCs w:val="24"/>
        </w:rPr>
        <w:t>,</w:t>
      </w:r>
      <w:r w:rsidR="00A92644">
        <w:rPr>
          <w:rFonts w:ascii="Times New Roman" w:hAnsi="Times New Roman" w:cs="Times New Roman"/>
          <w:sz w:val="24"/>
          <w:szCs w:val="24"/>
        </w:rPr>
        <w:t xml:space="preserve"> because</w:t>
      </w:r>
      <w:r w:rsidR="00917E46">
        <w:rPr>
          <w:rFonts w:ascii="Times New Roman" w:hAnsi="Times New Roman" w:cs="Times New Roman"/>
          <w:sz w:val="24"/>
          <w:szCs w:val="24"/>
        </w:rPr>
        <w:t xml:space="preserve"> </w:t>
      </w:r>
      <w:r w:rsidR="00A92644">
        <w:rPr>
          <w:rFonts w:ascii="Times New Roman" w:hAnsi="Times New Roman" w:cs="Times New Roman"/>
          <w:sz w:val="24"/>
          <w:szCs w:val="24"/>
        </w:rPr>
        <w:t xml:space="preserve">errors </w:t>
      </w:r>
      <w:r w:rsidR="0020210A">
        <w:rPr>
          <w:rFonts w:ascii="Times New Roman" w:hAnsi="Times New Roman" w:cs="Times New Roman"/>
          <w:sz w:val="24"/>
          <w:szCs w:val="24"/>
        </w:rPr>
        <w:t>reflect</w:t>
      </w:r>
      <w:r>
        <w:rPr>
          <w:rFonts w:ascii="Times New Roman" w:hAnsi="Times New Roman" w:cs="Times New Roman"/>
          <w:sz w:val="24"/>
          <w:szCs w:val="24"/>
        </w:rPr>
        <w:t xml:space="preserve"> in</w:t>
      </w:r>
      <w:r w:rsidR="00917E46">
        <w:rPr>
          <w:rFonts w:ascii="Times New Roman" w:hAnsi="Times New Roman" w:cs="Times New Roman"/>
          <w:sz w:val="24"/>
          <w:szCs w:val="24"/>
        </w:rPr>
        <w:t>accuracies in research</w:t>
      </w:r>
      <w:r w:rsidR="008C1CAA">
        <w:rPr>
          <w:rFonts w:ascii="Times New Roman" w:hAnsi="Times New Roman" w:cs="Times New Roman"/>
          <w:sz w:val="24"/>
          <w:szCs w:val="24"/>
        </w:rPr>
        <w:t xml:space="preserve"> and </w:t>
      </w:r>
      <w:r w:rsidR="00A92644">
        <w:rPr>
          <w:rFonts w:ascii="Times New Roman" w:hAnsi="Times New Roman" w:cs="Times New Roman"/>
          <w:sz w:val="24"/>
          <w:szCs w:val="24"/>
        </w:rPr>
        <w:t>can</w:t>
      </w:r>
      <w:r>
        <w:rPr>
          <w:rFonts w:ascii="Times New Roman" w:hAnsi="Times New Roman" w:cs="Times New Roman"/>
          <w:sz w:val="24"/>
          <w:szCs w:val="24"/>
        </w:rPr>
        <w:t xml:space="preserve"> lead to incorrect statistical conclusions</w:t>
      </w:r>
      <w:r w:rsidR="00E21B2B">
        <w:rPr>
          <w:rFonts w:ascii="Times New Roman" w:hAnsi="Times New Roman" w:cs="Times New Roman"/>
          <w:sz w:val="24"/>
          <w:szCs w:val="24"/>
        </w:rPr>
        <w:t>, placing</w:t>
      </w:r>
      <w:r w:rsidR="00A92644">
        <w:rPr>
          <w:rFonts w:ascii="Times New Roman" w:hAnsi="Times New Roman" w:cs="Times New Roman"/>
          <w:sz w:val="24"/>
          <w:szCs w:val="24"/>
        </w:rPr>
        <w:t xml:space="preserve"> readers at risk of being misinformed </w:t>
      </w:r>
      <w:r w:rsidR="00EE2704">
        <w:rPr>
          <w:rFonts w:ascii="Times New Roman" w:hAnsi="Times New Roman" w:cs="Times New Roman"/>
          <w:sz w:val="24"/>
          <w:szCs w:val="24"/>
        </w:rPr>
        <w:t>about</w:t>
      </w:r>
      <w:r w:rsidR="00A92644">
        <w:rPr>
          <w:rFonts w:ascii="Times New Roman" w:hAnsi="Times New Roman" w:cs="Times New Roman"/>
          <w:sz w:val="24"/>
          <w:szCs w:val="24"/>
        </w:rPr>
        <w:t xml:space="preserve"> the nature of social phenomena</w:t>
      </w:r>
      <w:r>
        <w:rPr>
          <w:rFonts w:ascii="Times New Roman" w:hAnsi="Times New Roman" w:cs="Times New Roman"/>
          <w:sz w:val="24"/>
          <w:szCs w:val="24"/>
        </w:rPr>
        <w:t>. Finally,</w:t>
      </w:r>
      <w:r w:rsidR="00D22B71">
        <w:rPr>
          <w:rFonts w:ascii="Times New Roman" w:hAnsi="Times New Roman" w:cs="Times New Roman"/>
          <w:sz w:val="24"/>
          <w:szCs w:val="24"/>
        </w:rPr>
        <w:t xml:space="preserve"> the reporting of</w:t>
      </w:r>
      <w:r>
        <w:rPr>
          <w:rFonts w:ascii="Times New Roman" w:hAnsi="Times New Roman" w:cs="Times New Roman"/>
          <w:sz w:val="24"/>
          <w:szCs w:val="24"/>
        </w:rPr>
        <w:t xml:space="preserve"> statistical results </w:t>
      </w:r>
      <w:r w:rsidR="00CF60C8">
        <w:rPr>
          <w:rFonts w:ascii="Times New Roman" w:hAnsi="Times New Roman" w:cs="Times New Roman"/>
          <w:sz w:val="24"/>
          <w:szCs w:val="24"/>
        </w:rPr>
        <w:t xml:space="preserve">in papers </w:t>
      </w:r>
      <w:r>
        <w:rPr>
          <w:rFonts w:ascii="Times New Roman" w:hAnsi="Times New Roman" w:cs="Times New Roman"/>
          <w:sz w:val="24"/>
          <w:szCs w:val="24"/>
        </w:rPr>
        <w:t>should be standardized</w:t>
      </w:r>
      <w:r w:rsidR="00A92644">
        <w:rPr>
          <w:rFonts w:ascii="Times New Roman" w:hAnsi="Times New Roman" w:cs="Times New Roman"/>
          <w:sz w:val="24"/>
          <w:szCs w:val="24"/>
        </w:rPr>
        <w:t xml:space="preserve"> at least within disciplines</w:t>
      </w:r>
      <w:r>
        <w:rPr>
          <w:rFonts w:ascii="Times New Roman" w:hAnsi="Times New Roman" w:cs="Times New Roman"/>
          <w:sz w:val="24"/>
          <w:szCs w:val="24"/>
        </w:rPr>
        <w:t xml:space="preserve"> </w:t>
      </w:r>
      <w:r w:rsidR="00917E46">
        <w:rPr>
          <w:rFonts w:ascii="Times New Roman" w:hAnsi="Times New Roman" w:cs="Times New Roman"/>
          <w:sz w:val="24"/>
          <w:szCs w:val="24"/>
        </w:rPr>
        <w:t xml:space="preserve">to </w:t>
      </w:r>
      <w:r>
        <w:rPr>
          <w:rFonts w:ascii="Times New Roman" w:hAnsi="Times New Roman" w:cs="Times New Roman"/>
          <w:sz w:val="24"/>
          <w:szCs w:val="24"/>
        </w:rPr>
        <w:t xml:space="preserve">enable </w:t>
      </w:r>
      <w:r w:rsidR="00A92644">
        <w:rPr>
          <w:rFonts w:ascii="Times New Roman" w:hAnsi="Times New Roman" w:cs="Times New Roman"/>
          <w:sz w:val="24"/>
          <w:szCs w:val="24"/>
        </w:rPr>
        <w:t>authors to</w:t>
      </w:r>
      <w:r>
        <w:rPr>
          <w:rFonts w:ascii="Times New Roman" w:hAnsi="Times New Roman" w:cs="Times New Roman"/>
          <w:sz w:val="24"/>
          <w:szCs w:val="24"/>
        </w:rPr>
        <w:t xml:space="preserve"> </w:t>
      </w:r>
      <w:r w:rsidR="00A92644">
        <w:rPr>
          <w:rFonts w:ascii="Times New Roman" w:hAnsi="Times New Roman" w:cs="Times New Roman"/>
          <w:sz w:val="24"/>
          <w:szCs w:val="24"/>
        </w:rPr>
        <w:t>communicate them clearly</w:t>
      </w:r>
      <w:r w:rsidR="00917E46">
        <w:rPr>
          <w:rFonts w:ascii="Times New Roman" w:hAnsi="Times New Roman" w:cs="Times New Roman"/>
          <w:sz w:val="24"/>
          <w:szCs w:val="24"/>
        </w:rPr>
        <w:t xml:space="preserve"> and</w:t>
      </w:r>
      <w:r w:rsidR="00A92644">
        <w:rPr>
          <w:rFonts w:ascii="Times New Roman" w:hAnsi="Times New Roman" w:cs="Times New Roman"/>
          <w:sz w:val="24"/>
          <w:szCs w:val="24"/>
        </w:rPr>
        <w:t xml:space="preserve"> </w:t>
      </w:r>
      <w:r w:rsidR="00A92644" w:rsidRPr="001D007F">
        <w:rPr>
          <w:rFonts w:ascii="Times New Roman" w:hAnsi="Times New Roman" w:cs="Times New Roman"/>
          <w:color w:val="000000" w:themeColor="text1"/>
          <w:sz w:val="24"/>
          <w:szCs w:val="24"/>
        </w:rPr>
        <w:t xml:space="preserve">to enable </w:t>
      </w:r>
      <w:r w:rsidRPr="001D007F">
        <w:rPr>
          <w:rFonts w:ascii="Times New Roman" w:hAnsi="Times New Roman" w:cs="Times New Roman"/>
          <w:color w:val="000000" w:themeColor="text1"/>
          <w:sz w:val="24"/>
          <w:szCs w:val="24"/>
        </w:rPr>
        <w:t>critical evaluation of the quality of reported results</w:t>
      </w:r>
      <w:r w:rsidR="00265A9F" w:rsidRPr="00265A9F">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In this </w:t>
      </w:r>
      <w:r w:rsidR="002D4582">
        <w:rPr>
          <w:rFonts w:ascii="Times New Roman" w:hAnsi="Times New Roman" w:cs="Times New Roman"/>
          <w:sz w:val="24"/>
          <w:szCs w:val="24"/>
        </w:rPr>
        <w:t>systematic review</w:t>
      </w:r>
      <w:r>
        <w:rPr>
          <w:rFonts w:ascii="Times New Roman" w:hAnsi="Times New Roman" w:cs="Times New Roman"/>
          <w:sz w:val="24"/>
          <w:szCs w:val="24"/>
        </w:rPr>
        <w:t xml:space="preserve">, we </w:t>
      </w:r>
      <w:r w:rsidR="00491D0A">
        <w:rPr>
          <w:rFonts w:ascii="Times New Roman" w:hAnsi="Times New Roman" w:cs="Times New Roman"/>
          <w:sz w:val="24"/>
          <w:szCs w:val="24"/>
        </w:rPr>
        <w:t>examine</w:t>
      </w:r>
      <w:r w:rsidR="00BA2DB1">
        <w:rPr>
          <w:rFonts w:ascii="Times New Roman" w:hAnsi="Times New Roman" w:cs="Times New Roman"/>
          <w:sz w:val="24"/>
          <w:szCs w:val="24"/>
        </w:rPr>
        <w:t>d</w:t>
      </w:r>
      <w:r>
        <w:rPr>
          <w:rFonts w:ascii="Times New Roman" w:hAnsi="Times New Roman" w:cs="Times New Roman"/>
          <w:sz w:val="24"/>
          <w:szCs w:val="24"/>
        </w:rPr>
        <w:t xml:space="preserve"> several aspects of repo</w:t>
      </w:r>
      <w:r w:rsidR="001913DC">
        <w:rPr>
          <w:rFonts w:ascii="Times New Roman" w:hAnsi="Times New Roman" w:cs="Times New Roman"/>
          <w:sz w:val="24"/>
          <w:szCs w:val="24"/>
        </w:rPr>
        <w:t>rted results</w:t>
      </w:r>
      <w:r w:rsidR="00131562">
        <w:rPr>
          <w:rFonts w:ascii="Times New Roman" w:hAnsi="Times New Roman" w:cs="Times New Roman"/>
          <w:sz w:val="24"/>
          <w:szCs w:val="24"/>
        </w:rPr>
        <w:t xml:space="preserve"> quality</w:t>
      </w:r>
      <w:r w:rsidR="001913DC">
        <w:rPr>
          <w:rFonts w:ascii="Times New Roman" w:hAnsi="Times New Roman" w:cs="Times New Roman"/>
          <w:sz w:val="24"/>
          <w:szCs w:val="24"/>
        </w:rPr>
        <w:t xml:space="preserve"> in sociology</w:t>
      </w:r>
      <w:r>
        <w:rPr>
          <w:rFonts w:ascii="Times New Roman" w:hAnsi="Times New Roman" w:cs="Times New Roman"/>
          <w:sz w:val="24"/>
          <w:szCs w:val="24"/>
        </w:rPr>
        <w:t>, namely</w:t>
      </w:r>
      <w:r w:rsidRPr="002F7341">
        <w:rPr>
          <w:rFonts w:ascii="Times New Roman" w:hAnsi="Times New Roman" w:cs="Times New Roman"/>
          <w:i/>
          <w:color w:val="000000" w:themeColor="text1"/>
          <w:sz w:val="24"/>
          <w:szCs w:val="24"/>
        </w:rPr>
        <w:t xml:space="preserve"> </w:t>
      </w:r>
      <w:r w:rsidR="002F7341" w:rsidRPr="002F7341">
        <w:rPr>
          <w:rFonts w:ascii="Times New Roman" w:hAnsi="Times New Roman" w:cs="Times New Roman"/>
          <w:color w:val="000000" w:themeColor="text1"/>
          <w:sz w:val="24"/>
          <w:szCs w:val="24"/>
        </w:rPr>
        <w:t xml:space="preserve">the </w:t>
      </w:r>
      <w:r w:rsidR="001913DC">
        <w:rPr>
          <w:rFonts w:ascii="Times New Roman" w:hAnsi="Times New Roman" w:cs="Times New Roman"/>
          <w:color w:val="000000" w:themeColor="text1"/>
          <w:sz w:val="24"/>
          <w:szCs w:val="24"/>
        </w:rPr>
        <w:t xml:space="preserve">adherence to </w:t>
      </w:r>
      <w:r w:rsidRPr="009F3BF9">
        <w:rPr>
          <w:rFonts w:ascii="Times New Roman" w:hAnsi="Times New Roman" w:cs="Times New Roman"/>
          <w:sz w:val="24"/>
          <w:szCs w:val="24"/>
        </w:rPr>
        <w:t>s</w:t>
      </w:r>
      <w:r w:rsidR="00265A9F">
        <w:rPr>
          <w:rFonts w:ascii="Times New Roman" w:hAnsi="Times New Roman" w:cs="Times New Roman"/>
          <w:sz w:val="24"/>
          <w:szCs w:val="24"/>
        </w:rPr>
        <w:t>tat</w:t>
      </w:r>
      <w:r w:rsidR="00711CC6">
        <w:rPr>
          <w:rFonts w:ascii="Times New Roman" w:hAnsi="Times New Roman" w:cs="Times New Roman"/>
          <w:sz w:val="24"/>
          <w:szCs w:val="24"/>
        </w:rPr>
        <w:t>istical reporting guidelines,</w:t>
      </w:r>
      <w:r w:rsidR="00265A9F">
        <w:rPr>
          <w:rFonts w:ascii="Times New Roman" w:hAnsi="Times New Roman" w:cs="Times New Roman"/>
          <w:sz w:val="24"/>
          <w:szCs w:val="24"/>
        </w:rPr>
        <w:t xml:space="preserve"> the prevalence of s</w:t>
      </w:r>
      <w:r w:rsidRPr="009F3BF9">
        <w:rPr>
          <w:rFonts w:ascii="Times New Roman" w:hAnsi="Times New Roman" w:cs="Times New Roman"/>
          <w:sz w:val="24"/>
          <w:szCs w:val="24"/>
        </w:rPr>
        <w:t xml:space="preserve">tatistical reporting errors, </w:t>
      </w:r>
      <w:r w:rsidR="00A31603">
        <w:rPr>
          <w:rFonts w:ascii="Times New Roman" w:hAnsi="Times New Roman" w:cs="Times New Roman"/>
          <w:sz w:val="24"/>
          <w:szCs w:val="24"/>
        </w:rPr>
        <w:t xml:space="preserve">evidence of </w:t>
      </w:r>
      <w:r w:rsidR="00193F06">
        <w:rPr>
          <w:rFonts w:ascii="Times New Roman" w:hAnsi="Times New Roman" w:cs="Times New Roman"/>
          <w:sz w:val="24"/>
          <w:szCs w:val="24"/>
        </w:rPr>
        <w:t>publication bias</w:t>
      </w:r>
      <w:r w:rsidR="00A31603">
        <w:rPr>
          <w:rFonts w:ascii="Times New Roman" w:hAnsi="Times New Roman" w:cs="Times New Roman"/>
          <w:sz w:val="24"/>
          <w:szCs w:val="24"/>
        </w:rPr>
        <w:t xml:space="preserve"> </w:t>
      </w:r>
      <w:r w:rsidR="00A31603" w:rsidRPr="001A690E">
        <w:rPr>
          <w:rFonts w:ascii="Times New Roman" w:hAnsi="Times New Roman" w:cs="Times New Roman"/>
          <w:sz w:val="24"/>
          <w:szCs w:val="24"/>
        </w:rPr>
        <w:t>and</w:t>
      </w:r>
      <w:ins w:id="79" w:author="EliseSchramkowski" w:date="2021-08-11T11:27:00Z">
        <w:r w:rsidR="001B0994" w:rsidRPr="001A690E">
          <w:rPr>
            <w:rFonts w:ascii="Times New Roman" w:hAnsi="Times New Roman" w:cs="Times New Roman"/>
            <w:sz w:val="24"/>
            <w:szCs w:val="24"/>
          </w:rPr>
          <w:t xml:space="preserve"> </w:t>
        </w:r>
        <w:r w:rsidR="001B0994" w:rsidRPr="001A690E">
          <w:rPr>
            <w:rFonts w:ascii="Times New Roman" w:hAnsi="Times New Roman" w:cs="Times New Roman"/>
            <w:i/>
            <w:iCs/>
            <w:sz w:val="24"/>
            <w:szCs w:val="24"/>
          </w:rPr>
          <w:t>p</w:t>
        </w:r>
        <w:r w:rsidR="001B0994" w:rsidRPr="001A690E">
          <w:rPr>
            <w:rFonts w:ascii="Times New Roman" w:hAnsi="Times New Roman" w:cs="Times New Roman"/>
            <w:sz w:val="24"/>
            <w:szCs w:val="24"/>
          </w:rPr>
          <w:t>-hacking</w:t>
        </w:r>
      </w:ins>
      <w:r w:rsidR="00193F06">
        <w:rPr>
          <w:rFonts w:ascii="Times New Roman" w:hAnsi="Times New Roman" w:cs="Times New Roman"/>
          <w:sz w:val="24"/>
          <w:szCs w:val="24"/>
        </w:rPr>
        <w:t xml:space="preserve">, a </w:t>
      </w:r>
      <w:r w:rsidR="00995AF7">
        <w:rPr>
          <w:rFonts w:ascii="Times New Roman" w:hAnsi="Times New Roman" w:cs="Times New Roman"/>
          <w:sz w:val="24"/>
          <w:szCs w:val="24"/>
        </w:rPr>
        <w:t>‘</w:t>
      </w:r>
      <w:r w:rsidR="00193F06">
        <w:rPr>
          <w:rFonts w:ascii="Times New Roman" w:hAnsi="Times New Roman" w:cs="Times New Roman"/>
          <w:sz w:val="24"/>
          <w:szCs w:val="24"/>
        </w:rPr>
        <w:t>bump</w:t>
      </w:r>
      <w:r w:rsidR="00995AF7">
        <w:rPr>
          <w:rFonts w:ascii="Times New Roman" w:hAnsi="Times New Roman" w:cs="Times New Roman"/>
          <w:sz w:val="24"/>
          <w:szCs w:val="24"/>
        </w:rPr>
        <w:t>’</w:t>
      </w:r>
      <w:r w:rsidR="00193F06">
        <w:rPr>
          <w:rFonts w:ascii="Times New Roman" w:hAnsi="Times New Roman" w:cs="Times New Roman"/>
          <w:sz w:val="24"/>
          <w:szCs w:val="24"/>
        </w:rPr>
        <w:t xml:space="preserve"> in just significant </w:t>
      </w:r>
      <w:r w:rsidR="00193F06">
        <w:rPr>
          <w:rFonts w:ascii="Times New Roman" w:hAnsi="Times New Roman" w:cs="Times New Roman"/>
          <w:i/>
          <w:sz w:val="24"/>
          <w:szCs w:val="24"/>
        </w:rPr>
        <w:t>p</w:t>
      </w:r>
      <w:r w:rsidR="00193F06">
        <w:rPr>
          <w:rFonts w:ascii="Times New Roman" w:hAnsi="Times New Roman" w:cs="Times New Roman"/>
          <w:sz w:val="24"/>
          <w:szCs w:val="24"/>
        </w:rPr>
        <w:t>-values</w:t>
      </w:r>
      <w:r w:rsidRPr="009F3BF9">
        <w:rPr>
          <w:rFonts w:ascii="Times New Roman" w:hAnsi="Times New Roman" w:cs="Times New Roman"/>
          <w:sz w:val="24"/>
          <w:szCs w:val="24"/>
        </w:rPr>
        <w:t xml:space="preserve">, and </w:t>
      </w:r>
      <w:r w:rsidRPr="009F3BF9">
        <w:rPr>
          <w:rFonts w:ascii="Times New Roman" w:hAnsi="Times New Roman" w:cs="Times New Roman"/>
          <w:i/>
          <w:sz w:val="24"/>
          <w:szCs w:val="24"/>
        </w:rPr>
        <w:t>p</w:t>
      </w:r>
      <w:r w:rsidRPr="009F3BF9">
        <w:rPr>
          <w:rFonts w:ascii="Times New Roman" w:hAnsi="Times New Roman" w:cs="Times New Roman"/>
          <w:sz w:val="24"/>
          <w:szCs w:val="24"/>
        </w:rPr>
        <w:t>-values reported as marginally significant</w:t>
      </w:r>
      <w:r>
        <w:rPr>
          <w:rFonts w:ascii="Times New Roman" w:hAnsi="Times New Roman" w:cs="Times New Roman"/>
          <w:sz w:val="24"/>
          <w:szCs w:val="24"/>
        </w:rPr>
        <w:t>.</w:t>
      </w:r>
      <w:r w:rsidR="002F7341">
        <w:rPr>
          <w:rFonts w:ascii="Times New Roman" w:hAnsi="Times New Roman" w:cs="Times New Roman"/>
          <w:sz w:val="24"/>
          <w:szCs w:val="24"/>
        </w:rPr>
        <w:t xml:space="preserve"> </w:t>
      </w:r>
    </w:p>
    <w:p w14:paraId="7E44DD32" w14:textId="2B94E8E3" w:rsidR="00995AF7" w:rsidRDefault="004934DC" w:rsidP="00577975">
      <w:pPr>
        <w:spacing w:after="0" w:line="480" w:lineRule="auto"/>
        <w:ind w:firstLine="284"/>
        <w:jc w:val="both"/>
        <w:rPr>
          <w:rFonts w:ascii="Times New Roman" w:hAnsi="Times New Roman" w:cs="Times New Roman"/>
          <w:sz w:val="24"/>
          <w:szCs w:val="24"/>
        </w:rPr>
      </w:pPr>
      <w:r w:rsidRPr="001913DC">
        <w:rPr>
          <w:rFonts w:ascii="Times New Roman" w:hAnsi="Times New Roman" w:cs="Times New Roman"/>
          <w:color w:val="000000" w:themeColor="text1"/>
          <w:sz w:val="24"/>
          <w:szCs w:val="24"/>
        </w:rPr>
        <w:t>It has been suggested that the presence of statistical reporting guidelines in a discipline might lead to less reporting errors (Lang and Altman 2013). Furthermore, absence of clear statistical reporting guidelines leads to authors providing insufficient information when reporting statistics, which makes critical assessment of their results difficult</w:t>
      </w:r>
      <w:r w:rsidRPr="001913DC">
        <w:rPr>
          <w:rFonts w:ascii="Times New Roman" w:hAnsi="Times New Roman" w:cs="Times New Roman"/>
          <w:color w:val="000000" w:themeColor="text1"/>
          <w:sz w:val="24"/>
          <w:szCs w:val="24"/>
          <w:vertAlign w:val="superscript"/>
        </w:rPr>
        <w:t xml:space="preserve"> </w:t>
      </w:r>
      <w:r w:rsidRPr="001913DC">
        <w:rPr>
          <w:rFonts w:ascii="Times New Roman" w:hAnsi="Times New Roman" w:cs="Times New Roman"/>
          <w:color w:val="000000" w:themeColor="text1"/>
          <w:sz w:val="24"/>
          <w:szCs w:val="24"/>
        </w:rPr>
        <w:t>(</w:t>
      </w:r>
      <w:proofErr w:type="spellStart"/>
      <w:r w:rsidRPr="001913DC">
        <w:rPr>
          <w:rFonts w:ascii="Times New Roman" w:hAnsi="Times New Roman" w:cs="Times New Roman"/>
          <w:color w:val="000000" w:themeColor="text1"/>
          <w:sz w:val="24"/>
          <w:szCs w:val="24"/>
        </w:rPr>
        <w:t>Simera</w:t>
      </w:r>
      <w:proofErr w:type="spellEnd"/>
      <w:r w:rsidRPr="001913DC">
        <w:rPr>
          <w:rFonts w:ascii="Times New Roman" w:hAnsi="Times New Roman" w:cs="Times New Roman"/>
          <w:color w:val="000000" w:themeColor="text1"/>
          <w:sz w:val="24"/>
          <w:szCs w:val="24"/>
        </w:rPr>
        <w:t xml:space="preserve"> et al. 2010).</w:t>
      </w:r>
      <w:r w:rsidR="001913DC" w:rsidRPr="001913DC">
        <w:rPr>
          <w:rFonts w:ascii="Times New Roman" w:hAnsi="Times New Roman" w:cs="Times New Roman"/>
          <w:color w:val="000000" w:themeColor="text1"/>
          <w:sz w:val="24"/>
          <w:szCs w:val="24"/>
        </w:rPr>
        <w:t xml:space="preserve"> </w:t>
      </w:r>
      <w:r w:rsidR="00711CC6">
        <w:rPr>
          <w:rFonts w:ascii="Times New Roman" w:hAnsi="Times New Roman" w:cs="Times New Roman"/>
          <w:color w:val="000000" w:themeColor="text1"/>
          <w:sz w:val="24"/>
          <w:szCs w:val="24"/>
        </w:rPr>
        <w:t>T</w:t>
      </w:r>
      <w:r w:rsidR="00D95019">
        <w:rPr>
          <w:rFonts w:ascii="Times New Roman" w:hAnsi="Times New Roman" w:cs="Times New Roman"/>
          <w:color w:val="000000" w:themeColor="text1"/>
          <w:sz w:val="24"/>
          <w:szCs w:val="24"/>
        </w:rPr>
        <w:t>his</w:t>
      </w:r>
      <w:r w:rsidR="00995AF7">
        <w:rPr>
          <w:rFonts w:ascii="Times New Roman" w:hAnsi="Times New Roman" w:cs="Times New Roman"/>
          <w:color w:val="000000" w:themeColor="text1"/>
          <w:sz w:val="24"/>
          <w:szCs w:val="24"/>
        </w:rPr>
        <w:t xml:space="preserve"> suggest</w:t>
      </w:r>
      <w:r w:rsidR="00711CC6">
        <w:rPr>
          <w:rFonts w:ascii="Times New Roman" w:hAnsi="Times New Roman" w:cs="Times New Roman"/>
          <w:color w:val="000000" w:themeColor="text1"/>
          <w:sz w:val="24"/>
          <w:szCs w:val="24"/>
        </w:rPr>
        <w:t>s</w:t>
      </w:r>
      <w:r w:rsidR="00D95019">
        <w:rPr>
          <w:rFonts w:ascii="Times New Roman" w:hAnsi="Times New Roman" w:cs="Times New Roman"/>
          <w:color w:val="000000" w:themeColor="text1"/>
          <w:sz w:val="24"/>
          <w:szCs w:val="24"/>
        </w:rPr>
        <w:t xml:space="preserve"> authors use statistical </w:t>
      </w:r>
      <w:r w:rsidR="001913DC" w:rsidRPr="001913DC">
        <w:rPr>
          <w:rFonts w:ascii="Times New Roman" w:hAnsi="Times New Roman" w:cs="Times New Roman"/>
          <w:color w:val="000000" w:themeColor="text1"/>
          <w:sz w:val="24"/>
          <w:szCs w:val="24"/>
        </w:rPr>
        <w:t xml:space="preserve">reporting guidelines when this is required by the </w:t>
      </w:r>
      <w:proofErr w:type="gramStart"/>
      <w:r w:rsidR="001913DC" w:rsidRPr="001913DC">
        <w:rPr>
          <w:rFonts w:ascii="Times New Roman" w:hAnsi="Times New Roman" w:cs="Times New Roman"/>
          <w:color w:val="000000" w:themeColor="text1"/>
          <w:sz w:val="24"/>
          <w:szCs w:val="24"/>
        </w:rPr>
        <w:t>journals</w:t>
      </w:r>
      <w:proofErr w:type="gramEnd"/>
      <w:r w:rsidR="001913DC" w:rsidRPr="001913DC">
        <w:rPr>
          <w:rFonts w:ascii="Times New Roman" w:hAnsi="Times New Roman" w:cs="Times New Roman"/>
          <w:color w:val="000000" w:themeColor="text1"/>
          <w:sz w:val="24"/>
          <w:szCs w:val="24"/>
        </w:rPr>
        <w:t xml:space="preserve"> they submit thei</w:t>
      </w:r>
      <w:r w:rsidR="00711CC6">
        <w:rPr>
          <w:rFonts w:ascii="Times New Roman" w:hAnsi="Times New Roman" w:cs="Times New Roman"/>
          <w:color w:val="000000" w:themeColor="text1"/>
          <w:sz w:val="24"/>
          <w:szCs w:val="24"/>
        </w:rPr>
        <w:t xml:space="preserve">r papers to. </w:t>
      </w:r>
      <w:r w:rsidR="00995AF7">
        <w:rPr>
          <w:rFonts w:ascii="Times New Roman" w:hAnsi="Times New Roman" w:cs="Times New Roman"/>
          <w:sz w:val="24"/>
          <w:szCs w:val="24"/>
        </w:rPr>
        <w:t xml:space="preserve">In contrast with other disciplines (e.g., psychology), no </w:t>
      </w:r>
      <w:r w:rsidR="00F322A7">
        <w:rPr>
          <w:rFonts w:ascii="Times New Roman" w:hAnsi="Times New Roman" w:cs="Times New Roman"/>
          <w:sz w:val="24"/>
          <w:szCs w:val="24"/>
        </w:rPr>
        <w:t xml:space="preserve">general </w:t>
      </w:r>
      <w:r w:rsidR="00995AF7">
        <w:rPr>
          <w:rFonts w:ascii="Times New Roman" w:hAnsi="Times New Roman" w:cs="Times New Roman"/>
          <w:sz w:val="24"/>
          <w:szCs w:val="24"/>
        </w:rPr>
        <w:t xml:space="preserve">statistical reporting guidelines have been developed within sociology. Different sociology journals require authors to adhere to </w:t>
      </w:r>
      <w:r w:rsidR="00995AF7">
        <w:rPr>
          <w:rFonts w:ascii="Times New Roman" w:hAnsi="Times New Roman" w:cs="Times New Roman"/>
          <w:sz w:val="24"/>
          <w:szCs w:val="24"/>
        </w:rPr>
        <w:lastRenderedPageBreak/>
        <w:t xml:space="preserve">different style guidelines, such as the American Psychological Association (APA), American Sociological Association (ASA), Chicago, Harvard, and Oxford style guidelines. Of these style guidelines, only the APA guidelines contain statistical reporting guidelines. </w:t>
      </w:r>
      <w:commentRangeStart w:id="80"/>
      <w:r w:rsidR="00D95019">
        <w:rPr>
          <w:rFonts w:ascii="Times New Roman" w:hAnsi="Times New Roman" w:cs="Times New Roman"/>
          <w:sz w:val="24"/>
          <w:szCs w:val="24"/>
        </w:rPr>
        <w:t>Thus, w</w:t>
      </w:r>
      <w:r w:rsidR="00995AF7">
        <w:rPr>
          <w:rFonts w:ascii="Times New Roman" w:hAnsi="Times New Roman" w:cs="Times New Roman"/>
          <w:sz w:val="24"/>
          <w:szCs w:val="24"/>
        </w:rPr>
        <w:t xml:space="preserve">e examined which journals request authors to adopt these guidelines to evaluate </w:t>
      </w:r>
      <w:commentRangeEnd w:id="80"/>
      <w:r w:rsidR="00A31603">
        <w:rPr>
          <w:rStyle w:val="CommentReference"/>
        </w:rPr>
        <w:commentReference w:id="80"/>
      </w:r>
      <w:r w:rsidR="00995AF7">
        <w:rPr>
          <w:rFonts w:ascii="Times New Roman" w:hAnsi="Times New Roman" w:cs="Times New Roman"/>
          <w:sz w:val="24"/>
          <w:szCs w:val="24"/>
        </w:rPr>
        <w:t xml:space="preserve">if insufficient and incorrect reporting of results in sociology could be explained by sociology journals not requesting the use of clear statistical reporting guidelines. </w:t>
      </w:r>
    </w:p>
    <w:p w14:paraId="62867194" w14:textId="230B30E3" w:rsidR="00784AF8" w:rsidDel="00F05B0C" w:rsidRDefault="00995AF7">
      <w:pPr>
        <w:spacing w:after="0" w:line="480" w:lineRule="auto"/>
        <w:ind w:firstLine="284"/>
        <w:jc w:val="both"/>
        <w:rPr>
          <w:ins w:id="81" w:author="Marcel van Assen" w:date="2019-03-27T10:34:00Z"/>
          <w:del w:id="82" w:author="EliseSchramkowski" w:date="2021-11-10T09:57:00Z"/>
          <w:rFonts w:ascii="Times New Roman" w:hAnsi="Times New Roman" w:cs="Times New Roman"/>
          <w:sz w:val="24"/>
          <w:szCs w:val="24"/>
        </w:rPr>
      </w:pPr>
      <w:r>
        <w:rPr>
          <w:rFonts w:ascii="Times New Roman" w:hAnsi="Times New Roman" w:cs="Times New Roman"/>
          <w:color w:val="000000" w:themeColor="text1"/>
          <w:sz w:val="24"/>
          <w:szCs w:val="24"/>
        </w:rPr>
        <w:t>S</w:t>
      </w:r>
      <w:r w:rsidRPr="004934DC">
        <w:rPr>
          <w:rFonts w:ascii="Times New Roman" w:hAnsi="Times New Roman" w:cs="Times New Roman"/>
          <w:color w:val="000000" w:themeColor="text1"/>
          <w:sz w:val="24"/>
          <w:szCs w:val="24"/>
        </w:rPr>
        <w:t>tatistical reporting errors</w:t>
      </w:r>
      <w:r>
        <w:rPr>
          <w:rFonts w:ascii="Times New Roman" w:hAnsi="Times New Roman" w:cs="Times New Roman"/>
          <w:color w:val="000000" w:themeColor="text1"/>
          <w:sz w:val="24"/>
          <w:szCs w:val="24"/>
        </w:rPr>
        <w:t xml:space="preserve">, also called </w:t>
      </w:r>
      <w:r w:rsidRPr="00773C0C">
        <w:rPr>
          <w:rFonts w:ascii="Times New Roman" w:hAnsi="Times New Roman" w:cs="Times New Roman"/>
          <w:i/>
          <w:color w:val="000000" w:themeColor="text1"/>
          <w:sz w:val="24"/>
          <w:szCs w:val="24"/>
        </w:rPr>
        <w:t>inconsistencies</w:t>
      </w:r>
      <w:r>
        <w:rPr>
          <w:rFonts w:ascii="Times New Roman" w:hAnsi="Times New Roman" w:cs="Times New Roman"/>
          <w:color w:val="000000" w:themeColor="text1"/>
          <w:sz w:val="24"/>
          <w:szCs w:val="24"/>
        </w:rPr>
        <w:t>,</w:t>
      </w:r>
      <w:r w:rsidRPr="004934DC">
        <w:rPr>
          <w:rFonts w:ascii="Times New Roman" w:hAnsi="Times New Roman" w:cs="Times New Roman"/>
          <w:color w:val="000000" w:themeColor="text1"/>
          <w:sz w:val="24"/>
          <w:szCs w:val="24"/>
        </w:rPr>
        <w:t xml:space="preserve"> occur when there is </w:t>
      </w:r>
      <w:r>
        <w:rPr>
          <w:rFonts w:ascii="Times New Roman" w:hAnsi="Times New Roman" w:cs="Times New Roman"/>
          <w:color w:val="000000" w:themeColor="text1"/>
          <w:sz w:val="24"/>
          <w:szCs w:val="24"/>
        </w:rPr>
        <w:t xml:space="preserve">an inconsistency </w:t>
      </w:r>
      <w:r w:rsidRPr="004934DC">
        <w:rPr>
          <w:rFonts w:ascii="Times New Roman" w:hAnsi="Times New Roman" w:cs="Times New Roman"/>
          <w:color w:val="000000" w:themeColor="text1"/>
          <w:sz w:val="24"/>
          <w:szCs w:val="24"/>
        </w:rPr>
        <w:t>between the following parameters belonging to a reported result: the test statistic, (if used) the degrees of freedom (</w:t>
      </w:r>
      <w:r w:rsidRPr="004934DC">
        <w:rPr>
          <w:rFonts w:ascii="Times New Roman" w:hAnsi="Times New Roman" w:cs="Times New Roman"/>
          <w:i/>
          <w:color w:val="000000" w:themeColor="text1"/>
          <w:sz w:val="24"/>
          <w:szCs w:val="24"/>
        </w:rPr>
        <w:t>df</w:t>
      </w:r>
      <w:r w:rsidRPr="004934DC">
        <w:rPr>
          <w:rFonts w:ascii="Times New Roman" w:hAnsi="Times New Roman" w:cs="Times New Roman"/>
          <w:color w:val="000000" w:themeColor="text1"/>
          <w:sz w:val="24"/>
          <w:szCs w:val="24"/>
        </w:rPr>
        <w:t xml:space="preserve">), and the </w:t>
      </w:r>
      <w:r w:rsidRPr="004934DC">
        <w:rPr>
          <w:rFonts w:ascii="Times New Roman" w:hAnsi="Times New Roman" w:cs="Times New Roman"/>
          <w:i/>
          <w:color w:val="000000" w:themeColor="text1"/>
          <w:sz w:val="24"/>
          <w:szCs w:val="24"/>
        </w:rPr>
        <w:t>p</w:t>
      </w:r>
      <w:r w:rsidRPr="004934DC">
        <w:rPr>
          <w:rFonts w:ascii="Times New Roman" w:hAnsi="Times New Roman" w:cs="Times New Roman"/>
          <w:color w:val="000000" w:themeColor="text1"/>
          <w:sz w:val="24"/>
          <w:szCs w:val="24"/>
        </w:rPr>
        <w:t>-value</w:t>
      </w:r>
      <w:r w:rsidR="00B57688">
        <w:rPr>
          <w:rFonts w:ascii="Times New Roman" w:hAnsi="Times New Roman" w:cs="Times New Roman"/>
          <w:color w:val="000000" w:themeColor="text1"/>
          <w:sz w:val="24"/>
          <w:szCs w:val="24"/>
        </w:rPr>
        <w:t xml:space="preserve">. </w:t>
      </w:r>
      <w:r w:rsidR="00B57688" w:rsidRPr="001913DC">
        <w:rPr>
          <w:rFonts w:ascii="Times New Roman" w:hAnsi="Times New Roman" w:cs="Times New Roman"/>
          <w:color w:val="000000" w:themeColor="text1"/>
          <w:sz w:val="24"/>
          <w:szCs w:val="24"/>
        </w:rPr>
        <w:t xml:space="preserve">Inconsistencies are </w:t>
      </w:r>
      <w:r w:rsidR="00B57688" w:rsidRPr="00B57688">
        <w:rPr>
          <w:rFonts w:ascii="Times New Roman" w:hAnsi="Times New Roman" w:cs="Times New Roman"/>
          <w:color w:val="000000" w:themeColor="text1"/>
          <w:sz w:val="24"/>
          <w:szCs w:val="24"/>
        </w:rPr>
        <w:t>undesirable for two reasons. Firstly, they reflect inaccuracies in reported results</w:t>
      </w:r>
      <w:r w:rsidR="00B57688">
        <w:rPr>
          <w:rFonts w:ascii="Times New Roman" w:hAnsi="Times New Roman" w:cs="Times New Roman"/>
          <w:color w:val="000000" w:themeColor="text1"/>
          <w:sz w:val="24"/>
          <w:szCs w:val="24"/>
        </w:rPr>
        <w:t xml:space="preserve">. Secondly, they can lead to changes </w:t>
      </w:r>
      <w:r w:rsidR="00B57688" w:rsidRPr="001913DC">
        <w:rPr>
          <w:rFonts w:ascii="Times New Roman" w:hAnsi="Times New Roman" w:cs="Times New Roman"/>
          <w:color w:val="000000" w:themeColor="text1"/>
          <w:sz w:val="24"/>
          <w:szCs w:val="24"/>
        </w:rPr>
        <w:t>in st</w:t>
      </w:r>
      <w:r w:rsidR="00B57688">
        <w:rPr>
          <w:rFonts w:ascii="Times New Roman" w:hAnsi="Times New Roman" w:cs="Times New Roman"/>
          <w:color w:val="000000" w:themeColor="text1"/>
          <w:sz w:val="24"/>
          <w:szCs w:val="24"/>
        </w:rPr>
        <w:t>atistical conclusions based on n</w:t>
      </w:r>
      <w:r w:rsidR="00B57688" w:rsidRPr="001913DC">
        <w:rPr>
          <w:rFonts w:ascii="Times New Roman" w:hAnsi="Times New Roman" w:cs="Times New Roman"/>
          <w:color w:val="000000" w:themeColor="text1"/>
          <w:sz w:val="24"/>
          <w:szCs w:val="24"/>
        </w:rPr>
        <w:t xml:space="preserve">ull </w:t>
      </w:r>
      <w:r w:rsidR="00B57688">
        <w:rPr>
          <w:rFonts w:ascii="Times New Roman" w:hAnsi="Times New Roman" w:cs="Times New Roman"/>
          <w:color w:val="000000" w:themeColor="text1"/>
          <w:sz w:val="24"/>
          <w:szCs w:val="24"/>
        </w:rPr>
        <w:t>hypothesis significance testing (NHST)</w:t>
      </w:r>
      <w:r w:rsidR="004934DC" w:rsidRPr="001913DC">
        <w:rPr>
          <w:rFonts w:ascii="Times New Roman" w:hAnsi="Times New Roman" w:cs="Times New Roman"/>
          <w:color w:val="000000" w:themeColor="text1"/>
          <w:sz w:val="24"/>
          <w:szCs w:val="24"/>
        </w:rPr>
        <w:t>.</w:t>
      </w:r>
      <w:r w:rsidR="00B57688">
        <w:rPr>
          <w:rFonts w:ascii="Times New Roman" w:hAnsi="Times New Roman" w:cs="Times New Roman"/>
          <w:color w:val="000000" w:themeColor="text1"/>
          <w:sz w:val="24"/>
          <w:szCs w:val="24"/>
        </w:rPr>
        <w:t xml:space="preserve"> This </w:t>
      </w:r>
      <w:r w:rsidR="00B57688" w:rsidRPr="001913DC">
        <w:rPr>
          <w:rFonts w:ascii="Times New Roman" w:hAnsi="Times New Roman" w:cs="Times New Roman"/>
          <w:color w:val="000000" w:themeColor="text1"/>
          <w:sz w:val="24"/>
          <w:szCs w:val="24"/>
        </w:rPr>
        <w:t xml:space="preserve">can cause audiences to </w:t>
      </w:r>
      <w:r w:rsidR="00B57688">
        <w:rPr>
          <w:rFonts w:ascii="Times New Roman" w:hAnsi="Times New Roman" w:cs="Times New Roman"/>
          <w:color w:val="000000" w:themeColor="text1"/>
          <w:sz w:val="24"/>
          <w:szCs w:val="24"/>
        </w:rPr>
        <w:t xml:space="preserve">inadvertently decide a </w:t>
      </w:r>
      <w:r w:rsidR="00B57688" w:rsidRPr="001913DC">
        <w:rPr>
          <w:rFonts w:ascii="Times New Roman" w:hAnsi="Times New Roman" w:cs="Times New Roman"/>
          <w:color w:val="000000" w:themeColor="text1"/>
          <w:sz w:val="24"/>
          <w:szCs w:val="24"/>
        </w:rPr>
        <w:t>true effect exists</w:t>
      </w:r>
      <w:r w:rsidR="00B57688">
        <w:rPr>
          <w:rFonts w:ascii="Times New Roman" w:hAnsi="Times New Roman" w:cs="Times New Roman"/>
          <w:color w:val="000000" w:themeColor="text1"/>
          <w:sz w:val="24"/>
          <w:szCs w:val="24"/>
        </w:rPr>
        <w:t>, or that it does not exist</w:t>
      </w:r>
      <w:r w:rsidR="00B57688" w:rsidRPr="001913DC">
        <w:rPr>
          <w:rFonts w:ascii="Times New Roman" w:hAnsi="Times New Roman" w:cs="Times New Roman"/>
          <w:color w:val="000000" w:themeColor="text1"/>
          <w:sz w:val="24"/>
          <w:szCs w:val="24"/>
        </w:rPr>
        <w:t>.</w:t>
      </w:r>
      <w:r w:rsidR="002F7341" w:rsidRPr="001913DC">
        <w:rPr>
          <w:rFonts w:ascii="Times New Roman" w:hAnsi="Times New Roman" w:cs="Times New Roman"/>
          <w:color w:val="000000" w:themeColor="text1"/>
          <w:sz w:val="24"/>
          <w:szCs w:val="24"/>
        </w:rPr>
        <w:t xml:space="preserve"> </w:t>
      </w:r>
      <w:r w:rsidR="00B57688">
        <w:rPr>
          <w:rFonts w:ascii="Times New Roman" w:hAnsi="Times New Roman" w:cs="Times New Roman"/>
          <w:color w:val="000000" w:themeColor="text1"/>
          <w:sz w:val="24"/>
          <w:szCs w:val="24"/>
        </w:rPr>
        <w:t>If an inconsistency leads to changes in s</w:t>
      </w:r>
      <w:r w:rsidR="003F1A90">
        <w:rPr>
          <w:rFonts w:ascii="Times New Roman" w:hAnsi="Times New Roman" w:cs="Times New Roman"/>
          <w:color w:val="000000" w:themeColor="text1"/>
          <w:sz w:val="24"/>
          <w:szCs w:val="24"/>
        </w:rPr>
        <w:t xml:space="preserve">tatistical conclusions, it is </w:t>
      </w:r>
      <w:r w:rsidR="00B57688">
        <w:rPr>
          <w:rFonts w:ascii="Times New Roman" w:hAnsi="Times New Roman" w:cs="Times New Roman"/>
          <w:color w:val="000000" w:themeColor="text1"/>
          <w:sz w:val="24"/>
          <w:szCs w:val="24"/>
        </w:rPr>
        <w:t xml:space="preserve">called a </w:t>
      </w:r>
      <w:r w:rsidR="00B57688" w:rsidRPr="00773C0C">
        <w:rPr>
          <w:rFonts w:ascii="Times New Roman" w:hAnsi="Times New Roman" w:cs="Times New Roman"/>
          <w:i/>
          <w:color w:val="000000" w:themeColor="text1"/>
          <w:sz w:val="24"/>
          <w:szCs w:val="24"/>
        </w:rPr>
        <w:t>gross inconsistency</w:t>
      </w:r>
      <w:r w:rsidR="00B5768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ins w:id="83" w:author="EliseSchramkowski" w:date="2021-11-10T09:57:00Z">
        <w:r w:rsidR="00F05B0C">
          <w:rPr>
            <w:rFonts w:ascii="Times New Roman" w:hAnsi="Times New Roman" w:cs="Times New Roman"/>
            <w:sz w:val="24"/>
            <w:szCs w:val="24"/>
          </w:rPr>
          <w:t>(implying not rejecting H</w:t>
        </w:r>
        <w:r w:rsidR="00F05B0C">
          <w:rPr>
            <w:rFonts w:ascii="Times New Roman" w:hAnsi="Times New Roman" w:cs="Times New Roman"/>
            <w:sz w:val="24"/>
            <w:szCs w:val="24"/>
            <w:vertAlign w:val="superscript"/>
          </w:rPr>
          <w:softHyphen/>
        </w:r>
        <w:r w:rsidR="00F05B0C">
          <w:rPr>
            <w:rFonts w:ascii="Times New Roman" w:hAnsi="Times New Roman" w:cs="Times New Roman"/>
            <w:sz w:val="24"/>
            <w:szCs w:val="24"/>
            <w:vertAlign w:val="subscript"/>
          </w:rPr>
          <w:t>0</w:t>
        </w:r>
        <w:r w:rsidR="00F05B0C">
          <w:rPr>
            <w:rFonts w:ascii="Times New Roman" w:hAnsi="Times New Roman" w:cs="Times New Roman"/>
            <w:sz w:val="24"/>
            <w:szCs w:val="24"/>
          </w:rPr>
          <w:t xml:space="preserve">), as </w:t>
        </w:r>
        <w:proofErr w:type="gramStart"/>
        <w:r w:rsidR="00F05B0C" w:rsidRPr="00E831F3">
          <w:rPr>
            <w:rFonts w:ascii="Times New Roman" w:hAnsi="Times New Roman" w:cs="Times New Roman"/>
            <w:i/>
            <w:sz w:val="24"/>
            <w:szCs w:val="24"/>
          </w:rPr>
          <w:t>t</w:t>
        </w:r>
        <w:r w:rsidR="00F05B0C">
          <w:rPr>
            <w:rFonts w:ascii="Times New Roman" w:hAnsi="Times New Roman" w:cs="Times New Roman"/>
            <w:sz w:val="24"/>
            <w:szCs w:val="24"/>
          </w:rPr>
          <w:t>(</w:t>
        </w:r>
        <w:proofErr w:type="gramEnd"/>
        <w:r w:rsidR="00F05B0C">
          <w:rPr>
            <w:rFonts w:ascii="Times New Roman" w:hAnsi="Times New Roman" w:cs="Times New Roman"/>
            <w:sz w:val="24"/>
            <w:szCs w:val="24"/>
          </w:rPr>
          <w:t>50) = 2.05 implies</w:t>
        </w:r>
        <w:r w:rsidR="00F05B0C" w:rsidRPr="00E831F3">
          <w:rPr>
            <w:rFonts w:ascii="Times New Roman" w:hAnsi="Times New Roman" w:cs="Times New Roman"/>
            <w:sz w:val="24"/>
            <w:szCs w:val="24"/>
          </w:rPr>
          <w:t xml:space="preserve"> </w:t>
        </w:r>
        <w:r w:rsidR="00F05B0C" w:rsidRPr="00E831F3">
          <w:rPr>
            <w:rFonts w:ascii="Times New Roman" w:hAnsi="Times New Roman" w:cs="Times New Roman"/>
            <w:i/>
            <w:sz w:val="24"/>
            <w:szCs w:val="24"/>
          </w:rPr>
          <w:t>p</w:t>
        </w:r>
        <w:r w:rsidR="00F05B0C">
          <w:rPr>
            <w:rFonts w:ascii="Times New Roman" w:hAnsi="Times New Roman" w:cs="Times New Roman"/>
            <w:sz w:val="24"/>
            <w:szCs w:val="24"/>
          </w:rPr>
          <w:t xml:space="preserve"> = .046 (actually rejecting H</w:t>
        </w:r>
        <w:r w:rsidR="00F05B0C">
          <w:rPr>
            <w:rFonts w:ascii="Times New Roman" w:hAnsi="Times New Roman" w:cs="Times New Roman"/>
            <w:sz w:val="24"/>
            <w:szCs w:val="24"/>
            <w:vertAlign w:val="subscript"/>
          </w:rPr>
          <w:t>0</w:t>
        </w:r>
        <w:r w:rsidR="00F05B0C">
          <w:rPr>
            <w:rFonts w:ascii="Times New Roman" w:hAnsi="Times New Roman" w:cs="Times New Roman"/>
            <w:sz w:val="24"/>
            <w:szCs w:val="24"/>
          </w:rPr>
          <w:t xml:space="preserve">). </w:t>
        </w:r>
      </w:ins>
      <w:ins w:id="84" w:author="EliseSchramkowski" w:date="2021-11-10T10:01:00Z">
        <w:r w:rsidR="007471FE">
          <w:rPr>
            <w:rFonts w:ascii="Times New Roman" w:hAnsi="Times New Roman" w:cs="Times New Roman"/>
            <w:sz w:val="24"/>
            <w:szCs w:val="24"/>
          </w:rPr>
          <w:t>An example of an inconsistent APA-reported result is ‘</w:t>
        </w:r>
        <w:proofErr w:type="gramStart"/>
        <w:r w:rsidR="007471FE" w:rsidRPr="00E831F3">
          <w:rPr>
            <w:rFonts w:ascii="Times New Roman" w:hAnsi="Times New Roman" w:cs="Times New Roman"/>
            <w:i/>
            <w:sz w:val="24"/>
            <w:szCs w:val="24"/>
          </w:rPr>
          <w:t>t</w:t>
        </w:r>
        <w:r w:rsidR="007471FE" w:rsidRPr="00E831F3">
          <w:rPr>
            <w:rFonts w:ascii="Times New Roman" w:hAnsi="Times New Roman" w:cs="Times New Roman"/>
            <w:sz w:val="24"/>
            <w:szCs w:val="24"/>
          </w:rPr>
          <w:t>(</w:t>
        </w:r>
        <w:proofErr w:type="gramEnd"/>
        <w:r w:rsidR="007471FE" w:rsidRPr="00E831F3">
          <w:rPr>
            <w:rFonts w:ascii="Times New Roman" w:hAnsi="Times New Roman" w:cs="Times New Roman"/>
            <w:sz w:val="24"/>
            <w:szCs w:val="24"/>
          </w:rPr>
          <w:t xml:space="preserve">50) = 1.88, </w:t>
        </w:r>
        <w:r w:rsidR="007471FE" w:rsidRPr="00E831F3">
          <w:rPr>
            <w:rFonts w:ascii="Times New Roman" w:hAnsi="Times New Roman" w:cs="Times New Roman"/>
            <w:i/>
            <w:sz w:val="24"/>
            <w:szCs w:val="24"/>
          </w:rPr>
          <w:t>p</w:t>
        </w:r>
        <w:r w:rsidR="007471FE">
          <w:rPr>
            <w:rFonts w:ascii="Times New Roman" w:hAnsi="Times New Roman" w:cs="Times New Roman"/>
            <w:sz w:val="24"/>
            <w:szCs w:val="24"/>
          </w:rPr>
          <w:t xml:space="preserve"> = .056’, since </w:t>
        </w:r>
        <w:r w:rsidR="007471FE" w:rsidRPr="00E831F3">
          <w:rPr>
            <w:rFonts w:ascii="Times New Roman" w:hAnsi="Times New Roman" w:cs="Times New Roman"/>
            <w:i/>
            <w:sz w:val="24"/>
            <w:szCs w:val="24"/>
          </w:rPr>
          <w:t>t</w:t>
        </w:r>
        <w:r w:rsidR="007471FE" w:rsidRPr="00E831F3">
          <w:rPr>
            <w:rFonts w:ascii="Times New Roman" w:hAnsi="Times New Roman" w:cs="Times New Roman"/>
            <w:sz w:val="24"/>
            <w:szCs w:val="24"/>
          </w:rPr>
          <w:t>(50) = 1.88</w:t>
        </w:r>
        <w:r w:rsidR="007471FE">
          <w:rPr>
            <w:rFonts w:ascii="Times New Roman" w:hAnsi="Times New Roman" w:cs="Times New Roman"/>
            <w:sz w:val="24"/>
            <w:szCs w:val="24"/>
          </w:rPr>
          <w:t xml:space="preserve"> implies</w:t>
        </w:r>
        <w:r w:rsidR="007471FE" w:rsidRPr="00E831F3">
          <w:rPr>
            <w:rFonts w:ascii="Times New Roman" w:hAnsi="Times New Roman" w:cs="Times New Roman"/>
            <w:sz w:val="24"/>
            <w:szCs w:val="24"/>
          </w:rPr>
          <w:t xml:space="preserve"> </w:t>
        </w:r>
        <w:r w:rsidR="007471FE" w:rsidRPr="00E831F3">
          <w:rPr>
            <w:rFonts w:ascii="Times New Roman" w:hAnsi="Times New Roman" w:cs="Times New Roman"/>
            <w:i/>
            <w:sz w:val="24"/>
            <w:szCs w:val="24"/>
          </w:rPr>
          <w:t>p</w:t>
        </w:r>
        <w:r w:rsidR="007471FE" w:rsidRPr="00E831F3">
          <w:rPr>
            <w:rFonts w:ascii="Times New Roman" w:hAnsi="Times New Roman" w:cs="Times New Roman"/>
            <w:sz w:val="24"/>
            <w:szCs w:val="24"/>
          </w:rPr>
          <w:t xml:space="preserve"> = .06</w:t>
        </w:r>
        <w:r w:rsidR="007471FE">
          <w:rPr>
            <w:rFonts w:ascii="Times New Roman" w:hAnsi="Times New Roman" w:cs="Times New Roman"/>
            <w:sz w:val="24"/>
            <w:szCs w:val="24"/>
          </w:rPr>
          <w:t>6. An example of a gross inconsistency is ‘</w:t>
        </w:r>
        <w:proofErr w:type="gramStart"/>
        <w:r w:rsidR="007471FE" w:rsidRPr="00E831F3">
          <w:rPr>
            <w:rFonts w:ascii="Times New Roman" w:hAnsi="Times New Roman" w:cs="Times New Roman"/>
            <w:i/>
            <w:sz w:val="24"/>
            <w:szCs w:val="24"/>
          </w:rPr>
          <w:t>t</w:t>
        </w:r>
        <w:r w:rsidR="007471FE">
          <w:rPr>
            <w:rFonts w:ascii="Times New Roman" w:hAnsi="Times New Roman" w:cs="Times New Roman"/>
            <w:sz w:val="24"/>
            <w:szCs w:val="24"/>
          </w:rPr>
          <w:t>(</w:t>
        </w:r>
        <w:proofErr w:type="gramEnd"/>
        <w:r w:rsidR="007471FE">
          <w:rPr>
            <w:rFonts w:ascii="Times New Roman" w:hAnsi="Times New Roman" w:cs="Times New Roman"/>
            <w:sz w:val="24"/>
            <w:szCs w:val="24"/>
          </w:rPr>
          <w:t>50) = 1.99</w:t>
        </w:r>
        <w:r w:rsidR="007471FE" w:rsidRPr="00E831F3">
          <w:rPr>
            <w:rFonts w:ascii="Times New Roman" w:hAnsi="Times New Roman" w:cs="Times New Roman"/>
            <w:sz w:val="24"/>
            <w:szCs w:val="24"/>
          </w:rPr>
          <w:t xml:space="preserve">, </w:t>
        </w:r>
        <w:r w:rsidR="007471FE" w:rsidRPr="00E831F3">
          <w:rPr>
            <w:rFonts w:ascii="Times New Roman" w:hAnsi="Times New Roman" w:cs="Times New Roman"/>
            <w:i/>
            <w:sz w:val="24"/>
            <w:szCs w:val="24"/>
          </w:rPr>
          <w:t>p</w:t>
        </w:r>
        <w:r w:rsidR="007471FE">
          <w:rPr>
            <w:rFonts w:ascii="Times New Roman" w:hAnsi="Times New Roman" w:cs="Times New Roman"/>
            <w:sz w:val="24"/>
            <w:szCs w:val="24"/>
          </w:rPr>
          <w:t xml:space="preserve"> = .049’, suggesting a statistically significant result, but </w:t>
        </w:r>
        <w:r w:rsidR="007471FE" w:rsidRPr="00E831F3">
          <w:rPr>
            <w:rFonts w:ascii="Times New Roman" w:hAnsi="Times New Roman" w:cs="Times New Roman"/>
            <w:i/>
            <w:sz w:val="24"/>
            <w:szCs w:val="24"/>
          </w:rPr>
          <w:t>t</w:t>
        </w:r>
        <w:r w:rsidR="007471FE">
          <w:rPr>
            <w:rFonts w:ascii="Times New Roman" w:hAnsi="Times New Roman" w:cs="Times New Roman"/>
            <w:sz w:val="24"/>
            <w:szCs w:val="24"/>
          </w:rPr>
          <w:t>(50) = 1.99 implies</w:t>
        </w:r>
        <w:r w:rsidR="007471FE" w:rsidRPr="00E831F3">
          <w:rPr>
            <w:rFonts w:ascii="Times New Roman" w:hAnsi="Times New Roman" w:cs="Times New Roman"/>
            <w:sz w:val="24"/>
            <w:szCs w:val="24"/>
          </w:rPr>
          <w:t xml:space="preserve"> </w:t>
        </w:r>
        <w:r w:rsidR="007471FE" w:rsidRPr="00E831F3">
          <w:rPr>
            <w:rFonts w:ascii="Times New Roman" w:hAnsi="Times New Roman" w:cs="Times New Roman"/>
            <w:i/>
            <w:sz w:val="24"/>
            <w:szCs w:val="24"/>
          </w:rPr>
          <w:t>p</w:t>
        </w:r>
        <w:r w:rsidR="007471FE">
          <w:rPr>
            <w:rFonts w:ascii="Times New Roman" w:hAnsi="Times New Roman" w:cs="Times New Roman"/>
            <w:sz w:val="24"/>
            <w:szCs w:val="24"/>
          </w:rPr>
          <w:t xml:space="preserve"> = .052, which implies that the null-hypothesis should not be rejected. Another example of a gross inconsistency is ‘</w:t>
        </w:r>
        <w:proofErr w:type="gramStart"/>
        <w:r w:rsidR="007471FE" w:rsidRPr="00E831F3">
          <w:rPr>
            <w:rFonts w:ascii="Times New Roman" w:hAnsi="Times New Roman" w:cs="Times New Roman"/>
            <w:i/>
            <w:sz w:val="24"/>
            <w:szCs w:val="24"/>
          </w:rPr>
          <w:t>t</w:t>
        </w:r>
        <w:r w:rsidR="007471FE">
          <w:rPr>
            <w:rFonts w:ascii="Times New Roman" w:hAnsi="Times New Roman" w:cs="Times New Roman"/>
            <w:sz w:val="24"/>
            <w:szCs w:val="24"/>
          </w:rPr>
          <w:t>(</w:t>
        </w:r>
        <w:proofErr w:type="gramEnd"/>
        <w:r w:rsidR="007471FE">
          <w:rPr>
            <w:rFonts w:ascii="Times New Roman" w:hAnsi="Times New Roman" w:cs="Times New Roman"/>
            <w:sz w:val="24"/>
            <w:szCs w:val="24"/>
          </w:rPr>
          <w:t>50) = 2.05</w:t>
        </w:r>
        <w:r w:rsidR="007471FE" w:rsidRPr="00E831F3">
          <w:rPr>
            <w:rFonts w:ascii="Times New Roman" w:hAnsi="Times New Roman" w:cs="Times New Roman"/>
            <w:sz w:val="24"/>
            <w:szCs w:val="24"/>
          </w:rPr>
          <w:t xml:space="preserve">, </w:t>
        </w:r>
        <w:r w:rsidR="007471FE" w:rsidRPr="00E831F3">
          <w:rPr>
            <w:rFonts w:ascii="Times New Roman" w:hAnsi="Times New Roman" w:cs="Times New Roman"/>
            <w:i/>
            <w:sz w:val="24"/>
            <w:szCs w:val="24"/>
          </w:rPr>
          <w:t>p</w:t>
        </w:r>
        <w:r w:rsidR="007471FE">
          <w:rPr>
            <w:rFonts w:ascii="Times New Roman" w:hAnsi="Times New Roman" w:cs="Times New Roman"/>
            <w:sz w:val="24"/>
            <w:szCs w:val="24"/>
          </w:rPr>
          <w:t xml:space="preserve"> = .055’. </w:t>
        </w:r>
      </w:ins>
      <w:ins w:id="85" w:author="EliseSchramkowski" w:date="2021-11-10T09:57:00Z">
        <w:r w:rsidR="00F05B0C">
          <w:rPr>
            <w:rFonts w:ascii="Times New Roman" w:hAnsi="Times New Roman" w:cs="Times New Roman"/>
            <w:sz w:val="24"/>
            <w:szCs w:val="24"/>
          </w:rPr>
          <w:t xml:space="preserve">To our knowledge, no research on the prevalence of statistical reporting errors in sociology has been conducted at present. </w:t>
        </w:r>
        <w:commentRangeStart w:id="86"/>
        <w:r w:rsidR="00F05B0C">
          <w:rPr>
            <w:rFonts w:ascii="Times New Roman" w:hAnsi="Times New Roman" w:cs="Times New Roman"/>
            <w:sz w:val="24"/>
            <w:szCs w:val="24"/>
          </w:rPr>
          <w:t>However, research in psychology suggests that 4% to 10% of reported results are inconsistently reported (</w:t>
        </w:r>
        <w:proofErr w:type="spellStart"/>
        <w:r w:rsidR="00F05B0C">
          <w:rPr>
            <w:rFonts w:ascii="Times New Roman" w:hAnsi="Times New Roman" w:cs="Times New Roman"/>
            <w:sz w:val="24"/>
            <w:szCs w:val="24"/>
          </w:rPr>
          <w:t>Wicherts</w:t>
        </w:r>
        <w:proofErr w:type="spellEnd"/>
        <w:r w:rsidR="00F05B0C">
          <w:rPr>
            <w:rFonts w:ascii="Times New Roman" w:hAnsi="Times New Roman" w:cs="Times New Roman"/>
            <w:sz w:val="24"/>
            <w:szCs w:val="24"/>
          </w:rPr>
          <w:t xml:space="preserve">, Bakker, and </w:t>
        </w:r>
        <w:proofErr w:type="spellStart"/>
        <w:r w:rsidR="00F05B0C">
          <w:rPr>
            <w:rFonts w:ascii="Times New Roman" w:hAnsi="Times New Roman" w:cs="Times New Roman"/>
            <w:sz w:val="24"/>
            <w:szCs w:val="24"/>
          </w:rPr>
          <w:t>Molenaar</w:t>
        </w:r>
        <w:proofErr w:type="spellEnd"/>
        <w:r w:rsidR="00F05B0C">
          <w:rPr>
            <w:rFonts w:ascii="Times New Roman" w:hAnsi="Times New Roman" w:cs="Times New Roman"/>
            <w:sz w:val="24"/>
            <w:szCs w:val="24"/>
          </w:rPr>
          <w:t xml:space="preserve"> 2011; </w:t>
        </w:r>
        <w:proofErr w:type="spellStart"/>
        <w:r w:rsidR="00F05B0C">
          <w:rPr>
            <w:rFonts w:ascii="Times New Roman" w:hAnsi="Times New Roman" w:cs="Times New Roman"/>
            <w:sz w:val="24"/>
            <w:szCs w:val="24"/>
          </w:rPr>
          <w:t>Nuijten</w:t>
        </w:r>
        <w:proofErr w:type="spellEnd"/>
        <w:r w:rsidR="00F05B0C">
          <w:rPr>
            <w:rFonts w:ascii="Times New Roman" w:hAnsi="Times New Roman" w:cs="Times New Roman"/>
            <w:sz w:val="24"/>
            <w:szCs w:val="24"/>
          </w:rPr>
          <w:t xml:space="preserve"> et al. 2016). Gross inconsistencies </w:t>
        </w:r>
        <w:r w:rsidR="00F05B0C">
          <w:rPr>
            <w:rFonts w:ascii="Times New Roman" w:hAnsi="Times New Roman" w:cs="Times New Roman"/>
            <w:sz w:val="24"/>
            <w:szCs w:val="24"/>
          </w:rPr>
          <w:lastRenderedPageBreak/>
          <w:t xml:space="preserve">have been found in about 0.8%-2.5% of reported results </w:t>
        </w:r>
        <w:commentRangeEnd w:id="86"/>
        <w:r w:rsidR="00F05B0C">
          <w:rPr>
            <w:rStyle w:val="CommentReference"/>
          </w:rPr>
          <w:commentReference w:id="86"/>
        </w:r>
        <w:r w:rsidR="00F05B0C">
          <w:rPr>
            <w:rFonts w:ascii="Times New Roman" w:hAnsi="Times New Roman" w:cs="Times New Roman"/>
            <w:sz w:val="24"/>
            <w:szCs w:val="24"/>
          </w:rPr>
          <w:t xml:space="preserve">(e.g., </w:t>
        </w:r>
        <w:proofErr w:type="spellStart"/>
        <w:r w:rsidR="00F05B0C">
          <w:rPr>
            <w:rFonts w:ascii="Times New Roman" w:hAnsi="Times New Roman" w:cs="Times New Roman"/>
            <w:sz w:val="24"/>
            <w:szCs w:val="24"/>
          </w:rPr>
          <w:t>Veldkamp</w:t>
        </w:r>
        <w:proofErr w:type="spellEnd"/>
        <w:r w:rsidR="00F05B0C">
          <w:rPr>
            <w:rFonts w:ascii="Times New Roman" w:hAnsi="Times New Roman" w:cs="Times New Roman"/>
            <w:sz w:val="24"/>
            <w:szCs w:val="24"/>
          </w:rPr>
          <w:t xml:space="preserve"> et al. 2014; </w:t>
        </w:r>
        <w:proofErr w:type="spellStart"/>
        <w:r w:rsidR="00F05B0C">
          <w:rPr>
            <w:rFonts w:ascii="Times New Roman" w:hAnsi="Times New Roman" w:cs="Times New Roman"/>
            <w:sz w:val="24"/>
            <w:szCs w:val="24"/>
          </w:rPr>
          <w:t>Nuijten</w:t>
        </w:r>
        <w:proofErr w:type="spellEnd"/>
        <w:r w:rsidR="00F05B0C">
          <w:rPr>
            <w:rFonts w:ascii="Times New Roman" w:hAnsi="Times New Roman" w:cs="Times New Roman"/>
            <w:sz w:val="24"/>
            <w:szCs w:val="24"/>
          </w:rPr>
          <w:t xml:space="preserve"> et al. 2016; </w:t>
        </w:r>
        <w:proofErr w:type="spellStart"/>
        <w:r w:rsidR="00F05B0C">
          <w:rPr>
            <w:rFonts w:ascii="Times New Roman" w:hAnsi="Times New Roman" w:cs="Times New Roman"/>
            <w:sz w:val="24"/>
            <w:szCs w:val="24"/>
          </w:rPr>
          <w:t>Hartgerink</w:t>
        </w:r>
        <w:proofErr w:type="spellEnd"/>
        <w:r w:rsidR="00F05B0C">
          <w:rPr>
            <w:rFonts w:ascii="Times New Roman" w:hAnsi="Times New Roman" w:cs="Times New Roman"/>
            <w:sz w:val="24"/>
            <w:szCs w:val="24"/>
          </w:rPr>
          <w:t xml:space="preserve"> et al. 2016). </w:t>
        </w:r>
        <w:proofErr w:type="spellStart"/>
        <w:r w:rsidR="00F05B0C">
          <w:rPr>
            <w:rFonts w:ascii="Times New Roman" w:hAnsi="Times New Roman" w:cs="Times New Roman"/>
            <w:sz w:val="24"/>
            <w:szCs w:val="24"/>
          </w:rPr>
          <w:t>Nuijten</w:t>
        </w:r>
        <w:proofErr w:type="spellEnd"/>
        <w:r w:rsidR="00F05B0C">
          <w:rPr>
            <w:rFonts w:ascii="Times New Roman" w:hAnsi="Times New Roman" w:cs="Times New Roman"/>
            <w:sz w:val="24"/>
            <w:szCs w:val="24"/>
          </w:rPr>
          <w:t xml:space="preserve"> et al. (2016) found that gross inconsistencies corresponding to reported statistically significant results occur relatively often; due to gross inconsistencies, the percentage of significant </w:t>
        </w:r>
        <w:r w:rsidR="00F05B0C">
          <w:rPr>
            <w:rFonts w:ascii="Times New Roman" w:hAnsi="Times New Roman" w:cs="Times New Roman"/>
            <w:i/>
            <w:sz w:val="24"/>
            <w:szCs w:val="24"/>
          </w:rPr>
          <w:t>p</w:t>
        </w:r>
        <w:r w:rsidR="00F05B0C">
          <w:rPr>
            <w:rFonts w:ascii="Times New Roman" w:hAnsi="Times New Roman" w:cs="Times New Roman"/>
            <w:sz w:val="24"/>
            <w:szCs w:val="24"/>
          </w:rPr>
          <w:t>-values</w:t>
        </w:r>
        <w:r w:rsidR="00F05B0C">
          <w:rPr>
            <w:rFonts w:ascii="Times New Roman" w:hAnsi="Times New Roman" w:cs="Times New Roman"/>
            <w:i/>
            <w:sz w:val="24"/>
            <w:szCs w:val="24"/>
          </w:rPr>
          <w:t xml:space="preserve"> </w:t>
        </w:r>
        <w:r w:rsidR="00F05B0C" w:rsidRPr="00EA0CBF">
          <w:rPr>
            <w:rFonts w:ascii="Times New Roman" w:hAnsi="Times New Roman" w:cs="Times New Roman"/>
            <w:sz w:val="24"/>
            <w:szCs w:val="24"/>
          </w:rPr>
          <w:t>they</w:t>
        </w:r>
        <w:r w:rsidR="00F05B0C">
          <w:rPr>
            <w:rFonts w:ascii="Times New Roman" w:hAnsi="Times New Roman" w:cs="Times New Roman"/>
            <w:sz w:val="24"/>
            <w:szCs w:val="24"/>
          </w:rPr>
          <w:t xml:space="preserve"> found among recalculated </w:t>
        </w:r>
        <w:r w:rsidR="00F05B0C">
          <w:rPr>
            <w:rFonts w:ascii="Times New Roman" w:hAnsi="Times New Roman" w:cs="Times New Roman"/>
            <w:i/>
            <w:sz w:val="24"/>
            <w:szCs w:val="24"/>
          </w:rPr>
          <w:t>p</w:t>
        </w:r>
        <w:r w:rsidR="00F05B0C">
          <w:rPr>
            <w:rFonts w:ascii="Times New Roman" w:hAnsi="Times New Roman" w:cs="Times New Roman"/>
            <w:sz w:val="24"/>
            <w:szCs w:val="24"/>
          </w:rPr>
          <w:t>-values</w:t>
        </w:r>
        <w:r w:rsidR="00F05B0C">
          <w:rPr>
            <w:rFonts w:ascii="Times New Roman" w:hAnsi="Times New Roman" w:cs="Times New Roman"/>
            <w:i/>
            <w:sz w:val="24"/>
            <w:szCs w:val="24"/>
          </w:rPr>
          <w:t xml:space="preserve"> </w:t>
        </w:r>
        <w:r w:rsidR="00F05B0C" w:rsidRPr="00D760D2">
          <w:rPr>
            <w:rFonts w:ascii="Times New Roman" w:hAnsi="Times New Roman" w:cs="Times New Roman"/>
            <w:sz w:val="24"/>
            <w:szCs w:val="24"/>
          </w:rPr>
          <w:t>was</w:t>
        </w:r>
        <w:r w:rsidR="00F05B0C">
          <w:rPr>
            <w:rFonts w:ascii="Times New Roman" w:hAnsi="Times New Roman" w:cs="Times New Roman"/>
            <w:sz w:val="24"/>
            <w:szCs w:val="24"/>
          </w:rPr>
          <w:t xml:space="preserve"> 2.2 percentage points lower than that found among reported </w:t>
        </w:r>
        <w:r w:rsidR="00F05B0C">
          <w:rPr>
            <w:rFonts w:ascii="Times New Roman" w:hAnsi="Times New Roman" w:cs="Times New Roman"/>
            <w:i/>
            <w:sz w:val="24"/>
            <w:szCs w:val="24"/>
          </w:rPr>
          <w:t>p</w:t>
        </w:r>
        <w:r w:rsidR="00F05B0C">
          <w:rPr>
            <w:rFonts w:ascii="Times New Roman" w:hAnsi="Times New Roman" w:cs="Times New Roman"/>
            <w:sz w:val="24"/>
            <w:szCs w:val="24"/>
          </w:rPr>
          <w:t xml:space="preserve">-values (it went from 76.6% to 74.4%). Similarly, </w:t>
        </w:r>
        <w:proofErr w:type="spellStart"/>
        <w:r w:rsidR="00F05B0C">
          <w:rPr>
            <w:rFonts w:ascii="Times New Roman" w:hAnsi="Times New Roman" w:cs="Times New Roman"/>
            <w:sz w:val="24"/>
            <w:szCs w:val="24"/>
          </w:rPr>
          <w:t>Hartgerink</w:t>
        </w:r>
        <w:proofErr w:type="spellEnd"/>
        <w:r w:rsidR="00F05B0C">
          <w:rPr>
            <w:rFonts w:ascii="Times New Roman" w:hAnsi="Times New Roman" w:cs="Times New Roman"/>
            <w:sz w:val="24"/>
            <w:szCs w:val="24"/>
          </w:rPr>
          <w:t xml:space="preserve"> et al. (2016) found that of all </w:t>
        </w:r>
        <w:r w:rsidR="00F05B0C">
          <w:rPr>
            <w:rFonts w:ascii="Times New Roman" w:hAnsi="Times New Roman" w:cs="Times New Roman"/>
            <w:i/>
            <w:sz w:val="24"/>
            <w:szCs w:val="24"/>
          </w:rPr>
          <w:t>p</w:t>
        </w:r>
        <w:r w:rsidR="00F05B0C">
          <w:rPr>
            <w:rFonts w:ascii="Times New Roman" w:hAnsi="Times New Roman" w:cs="Times New Roman"/>
            <w:sz w:val="24"/>
            <w:szCs w:val="24"/>
          </w:rPr>
          <w:t xml:space="preserve">-values reported as </w:t>
        </w:r>
        <w:r w:rsidR="00F05B0C">
          <w:rPr>
            <w:rFonts w:ascii="Times New Roman" w:hAnsi="Times New Roman" w:cs="Times New Roman"/>
            <w:i/>
            <w:sz w:val="24"/>
            <w:szCs w:val="24"/>
          </w:rPr>
          <w:t>p</w:t>
        </w:r>
        <w:r w:rsidR="00F05B0C">
          <w:rPr>
            <w:rFonts w:ascii="Times New Roman" w:hAnsi="Times New Roman" w:cs="Times New Roman"/>
            <w:sz w:val="24"/>
            <w:szCs w:val="24"/>
          </w:rPr>
          <w:t xml:space="preserve"> = .05, 67.45% was </w:t>
        </w:r>
        <w:proofErr w:type="gramStart"/>
        <w:r w:rsidR="00F05B0C">
          <w:rPr>
            <w:rFonts w:ascii="Times New Roman" w:hAnsi="Times New Roman" w:cs="Times New Roman"/>
            <w:sz w:val="24"/>
            <w:szCs w:val="24"/>
          </w:rPr>
          <w:t>actually larger</w:t>
        </w:r>
        <w:proofErr w:type="gramEnd"/>
        <w:r w:rsidR="00F05B0C">
          <w:rPr>
            <w:rFonts w:ascii="Times New Roman" w:hAnsi="Times New Roman" w:cs="Times New Roman"/>
            <w:sz w:val="24"/>
            <w:szCs w:val="24"/>
          </w:rPr>
          <w:t xml:space="preserve"> than .05.</w:t>
        </w:r>
        <w:r w:rsidR="00F05B0C">
          <w:rPr>
            <w:rFonts w:ascii="Times New Roman" w:hAnsi="Times New Roman" w:cs="Times New Roman"/>
            <w:i/>
            <w:sz w:val="24"/>
            <w:szCs w:val="24"/>
          </w:rPr>
          <w:t xml:space="preserve"> </w:t>
        </w:r>
        <w:r w:rsidR="00F05B0C" w:rsidRPr="00D943A6">
          <w:rPr>
            <w:rFonts w:ascii="Times New Roman" w:hAnsi="Times New Roman" w:cs="Times New Roman"/>
            <w:sz w:val="24"/>
            <w:szCs w:val="24"/>
          </w:rPr>
          <w:t>This</w:t>
        </w:r>
        <w:r w:rsidR="00F05B0C">
          <w:rPr>
            <w:rFonts w:ascii="Times New Roman" w:hAnsi="Times New Roman" w:cs="Times New Roman"/>
            <w:sz w:val="24"/>
            <w:szCs w:val="24"/>
          </w:rPr>
          <w:t xml:space="preserve"> could point to authors using </w:t>
        </w:r>
        <w:r w:rsidR="00F05B0C">
          <w:rPr>
            <w:rFonts w:ascii="Times New Roman" w:hAnsi="Times New Roman" w:cs="Times New Roman"/>
            <w:i/>
            <w:sz w:val="24"/>
            <w:szCs w:val="24"/>
          </w:rPr>
          <w:t>p</w:t>
        </w:r>
        <w:r w:rsidR="00F05B0C">
          <w:rPr>
            <w:rFonts w:ascii="Times New Roman" w:hAnsi="Times New Roman" w:cs="Times New Roman"/>
            <w:sz w:val="24"/>
            <w:szCs w:val="24"/>
          </w:rPr>
          <w:t xml:space="preserve">-hacking and incorrect </w:t>
        </w:r>
        <w:r w:rsidR="00F05B0C">
          <w:rPr>
            <w:rFonts w:ascii="Times New Roman" w:hAnsi="Times New Roman" w:cs="Times New Roman"/>
            <w:i/>
            <w:sz w:val="24"/>
            <w:szCs w:val="24"/>
          </w:rPr>
          <w:t>p</w:t>
        </w:r>
        <w:r w:rsidR="00F05B0C">
          <w:rPr>
            <w:rFonts w:ascii="Times New Roman" w:hAnsi="Times New Roman" w:cs="Times New Roman"/>
            <w:sz w:val="24"/>
            <w:szCs w:val="24"/>
          </w:rPr>
          <w:t xml:space="preserve">-value rounding to obtain (false) significance (John et al. 2012; </w:t>
        </w:r>
        <w:proofErr w:type="spellStart"/>
        <w:r w:rsidR="00F05B0C">
          <w:rPr>
            <w:rFonts w:ascii="Times New Roman" w:hAnsi="Times New Roman" w:cs="Times New Roman"/>
            <w:sz w:val="24"/>
            <w:szCs w:val="24"/>
          </w:rPr>
          <w:t>Hartgerink</w:t>
        </w:r>
        <w:proofErr w:type="spellEnd"/>
        <w:r w:rsidR="00F05B0C">
          <w:rPr>
            <w:rFonts w:ascii="Times New Roman" w:hAnsi="Times New Roman" w:cs="Times New Roman"/>
            <w:sz w:val="24"/>
            <w:szCs w:val="24"/>
          </w:rPr>
          <w:t xml:space="preserve"> et al. 2016; </w:t>
        </w:r>
        <w:proofErr w:type="spellStart"/>
        <w:r w:rsidR="00F05B0C">
          <w:rPr>
            <w:rFonts w:ascii="Times New Roman" w:hAnsi="Times New Roman" w:cs="Times New Roman"/>
            <w:sz w:val="24"/>
            <w:szCs w:val="24"/>
          </w:rPr>
          <w:t>Nuijten</w:t>
        </w:r>
        <w:proofErr w:type="spellEnd"/>
        <w:r w:rsidR="00F05B0C">
          <w:rPr>
            <w:rFonts w:ascii="Times New Roman" w:hAnsi="Times New Roman" w:cs="Times New Roman"/>
            <w:sz w:val="24"/>
            <w:szCs w:val="24"/>
          </w:rPr>
          <w:t xml:space="preserve"> et al. 2016). Therefore, we studied the prevalence of statistical reporting errors manually as well as using the R package </w:t>
        </w:r>
        <w:proofErr w:type="spellStart"/>
        <w:r w:rsidR="00F05B0C">
          <w:rPr>
            <w:rFonts w:ascii="Times New Roman" w:hAnsi="Times New Roman" w:cs="Times New Roman"/>
            <w:sz w:val="24"/>
            <w:szCs w:val="24"/>
          </w:rPr>
          <w:t>statcheck</w:t>
        </w:r>
        <w:proofErr w:type="spellEnd"/>
        <w:r w:rsidR="00F05B0C">
          <w:rPr>
            <w:rFonts w:ascii="Times New Roman" w:hAnsi="Times New Roman" w:cs="Times New Roman"/>
            <w:sz w:val="24"/>
            <w:szCs w:val="24"/>
          </w:rPr>
          <w:t xml:space="preserve"> </w:t>
        </w:r>
        <w:r w:rsidR="00F05B0C" w:rsidRPr="00DD6C7F">
          <w:rPr>
            <w:rFonts w:ascii="Times New Roman" w:hAnsi="Times New Roman" w:cs="Times New Roman"/>
            <w:sz w:val="24"/>
            <w:szCs w:val="24"/>
          </w:rPr>
          <w:t>(</w:t>
        </w:r>
        <w:proofErr w:type="spellStart"/>
        <w:r w:rsidR="00F05B0C" w:rsidRPr="00DD6C7F">
          <w:rPr>
            <w:rFonts w:ascii="Times New Roman" w:hAnsi="Times New Roman" w:cs="Times New Roman"/>
            <w:sz w:val="24"/>
            <w:szCs w:val="24"/>
          </w:rPr>
          <w:t>Epskamp</w:t>
        </w:r>
        <w:proofErr w:type="spellEnd"/>
        <w:r w:rsidR="00F05B0C" w:rsidRPr="00DD6C7F">
          <w:rPr>
            <w:rFonts w:ascii="Times New Roman" w:hAnsi="Times New Roman" w:cs="Times New Roman"/>
            <w:sz w:val="24"/>
            <w:szCs w:val="24"/>
          </w:rPr>
          <w:t xml:space="preserve"> and </w:t>
        </w:r>
        <w:proofErr w:type="spellStart"/>
        <w:r w:rsidR="00F05B0C" w:rsidRPr="00DD6C7F">
          <w:rPr>
            <w:rFonts w:ascii="Times New Roman" w:hAnsi="Times New Roman" w:cs="Times New Roman"/>
            <w:sz w:val="24"/>
            <w:szCs w:val="24"/>
          </w:rPr>
          <w:t>Nuijten</w:t>
        </w:r>
        <w:proofErr w:type="spellEnd"/>
        <w:r w:rsidR="00F05B0C" w:rsidRPr="00DD6C7F">
          <w:rPr>
            <w:rFonts w:ascii="Times New Roman" w:hAnsi="Times New Roman" w:cs="Times New Roman"/>
            <w:sz w:val="24"/>
            <w:szCs w:val="24"/>
          </w:rPr>
          <w:t xml:space="preserve"> 2015)</w:t>
        </w:r>
        <w:r w:rsidR="00F05B0C">
          <w:rPr>
            <w:rFonts w:ascii="Times New Roman" w:hAnsi="Times New Roman" w:cs="Times New Roman"/>
            <w:sz w:val="24"/>
            <w:szCs w:val="24"/>
          </w:rPr>
          <w:t>, which checks the consistency of fully APA-reported results. The APA guidelines on reporting statistical results should be used by at least those sociology journals that follow the general APA guidelines.</w:t>
        </w:r>
      </w:ins>
      <w:ins w:id="87" w:author="EliseSchramkowski" w:date="2021-11-10T09:58:00Z">
        <w:r w:rsidR="00F05B0C">
          <w:rPr>
            <w:rFonts w:ascii="Times New Roman" w:hAnsi="Times New Roman" w:cs="Times New Roman"/>
            <w:sz w:val="24"/>
            <w:szCs w:val="24"/>
          </w:rPr>
          <w:t xml:space="preserve"> </w:t>
        </w:r>
      </w:ins>
      <w:del w:id="88" w:author="EliseSchramkowski" w:date="2021-11-10T09:58:00Z">
        <w:r w:rsidDel="00F05B0C">
          <w:rPr>
            <w:rFonts w:ascii="Times New Roman" w:hAnsi="Times New Roman" w:cs="Times New Roman"/>
            <w:sz w:val="24"/>
            <w:szCs w:val="24"/>
          </w:rPr>
          <w:delText xml:space="preserve">In our research, statistical reporting errors were studied using results reported in accordance with the APA statistical reporting guidelines. </w:delText>
        </w:r>
      </w:del>
      <w:del w:id="89" w:author="EliseSchramkowski" w:date="2021-11-10T10:01:00Z">
        <w:r w:rsidDel="007471FE">
          <w:rPr>
            <w:rFonts w:ascii="Times New Roman" w:hAnsi="Times New Roman" w:cs="Times New Roman"/>
            <w:sz w:val="24"/>
            <w:szCs w:val="24"/>
          </w:rPr>
          <w:delText xml:space="preserve">An example of an inconsistent APA-reported result is </w:delText>
        </w:r>
        <w:r w:rsidR="003F1A90" w:rsidDel="007471FE">
          <w:rPr>
            <w:rFonts w:ascii="Times New Roman" w:hAnsi="Times New Roman" w:cs="Times New Roman"/>
            <w:sz w:val="24"/>
            <w:szCs w:val="24"/>
          </w:rPr>
          <w:delText>‘</w:delText>
        </w:r>
        <w:r w:rsidRPr="00E831F3" w:rsidDel="007471FE">
          <w:rPr>
            <w:rFonts w:ascii="Times New Roman" w:hAnsi="Times New Roman" w:cs="Times New Roman"/>
            <w:i/>
            <w:sz w:val="24"/>
            <w:szCs w:val="24"/>
          </w:rPr>
          <w:delText>t</w:delText>
        </w:r>
        <w:r w:rsidRPr="00E831F3" w:rsidDel="007471FE">
          <w:rPr>
            <w:rFonts w:ascii="Times New Roman" w:hAnsi="Times New Roman" w:cs="Times New Roman"/>
            <w:sz w:val="24"/>
            <w:szCs w:val="24"/>
          </w:rPr>
          <w:delText xml:space="preserve">(50) = 1.88, </w:delText>
        </w:r>
        <w:r w:rsidRPr="00E831F3" w:rsidDel="007471FE">
          <w:rPr>
            <w:rFonts w:ascii="Times New Roman" w:hAnsi="Times New Roman" w:cs="Times New Roman"/>
            <w:i/>
            <w:sz w:val="24"/>
            <w:szCs w:val="24"/>
          </w:rPr>
          <w:delText>p</w:delText>
        </w:r>
        <w:r w:rsidDel="007471FE">
          <w:rPr>
            <w:rFonts w:ascii="Times New Roman" w:hAnsi="Times New Roman" w:cs="Times New Roman"/>
            <w:sz w:val="24"/>
            <w:szCs w:val="24"/>
          </w:rPr>
          <w:delText xml:space="preserve"> = .056</w:delText>
        </w:r>
        <w:r w:rsidR="003F1A90" w:rsidDel="007471FE">
          <w:rPr>
            <w:rFonts w:ascii="Times New Roman" w:hAnsi="Times New Roman" w:cs="Times New Roman"/>
            <w:sz w:val="24"/>
            <w:szCs w:val="24"/>
          </w:rPr>
          <w:delText>’</w:delText>
        </w:r>
        <w:r w:rsidDel="007471FE">
          <w:rPr>
            <w:rFonts w:ascii="Times New Roman" w:hAnsi="Times New Roman" w:cs="Times New Roman"/>
            <w:sz w:val="24"/>
            <w:szCs w:val="24"/>
          </w:rPr>
          <w:delText xml:space="preserve">, since </w:delText>
        </w:r>
        <w:r w:rsidRPr="00E831F3" w:rsidDel="007471FE">
          <w:rPr>
            <w:rFonts w:ascii="Times New Roman" w:hAnsi="Times New Roman" w:cs="Times New Roman"/>
            <w:i/>
            <w:sz w:val="24"/>
            <w:szCs w:val="24"/>
          </w:rPr>
          <w:delText>t</w:delText>
        </w:r>
        <w:r w:rsidRPr="00E831F3" w:rsidDel="007471FE">
          <w:rPr>
            <w:rFonts w:ascii="Times New Roman" w:hAnsi="Times New Roman" w:cs="Times New Roman"/>
            <w:sz w:val="24"/>
            <w:szCs w:val="24"/>
          </w:rPr>
          <w:delText>(50) = 1.88</w:delText>
        </w:r>
        <w:r w:rsidDel="007471FE">
          <w:rPr>
            <w:rFonts w:ascii="Times New Roman" w:hAnsi="Times New Roman" w:cs="Times New Roman"/>
            <w:sz w:val="24"/>
            <w:szCs w:val="24"/>
          </w:rPr>
          <w:delText xml:space="preserve"> implies</w:delText>
        </w:r>
        <w:r w:rsidRPr="00E831F3" w:rsidDel="007471FE">
          <w:rPr>
            <w:rFonts w:ascii="Times New Roman" w:hAnsi="Times New Roman" w:cs="Times New Roman"/>
            <w:sz w:val="24"/>
            <w:szCs w:val="24"/>
          </w:rPr>
          <w:delText xml:space="preserve"> </w:delText>
        </w:r>
        <w:r w:rsidRPr="00E831F3" w:rsidDel="007471FE">
          <w:rPr>
            <w:rFonts w:ascii="Times New Roman" w:hAnsi="Times New Roman" w:cs="Times New Roman"/>
            <w:i/>
            <w:sz w:val="24"/>
            <w:szCs w:val="24"/>
          </w:rPr>
          <w:delText>p</w:delText>
        </w:r>
        <w:r w:rsidRPr="00E831F3" w:rsidDel="007471FE">
          <w:rPr>
            <w:rFonts w:ascii="Times New Roman" w:hAnsi="Times New Roman" w:cs="Times New Roman"/>
            <w:sz w:val="24"/>
            <w:szCs w:val="24"/>
          </w:rPr>
          <w:delText xml:space="preserve"> = .06</w:delText>
        </w:r>
        <w:r w:rsidDel="007471FE">
          <w:rPr>
            <w:rFonts w:ascii="Times New Roman" w:hAnsi="Times New Roman" w:cs="Times New Roman"/>
            <w:sz w:val="24"/>
            <w:szCs w:val="24"/>
          </w:rPr>
          <w:delText xml:space="preserve">6. An example of a gross inconsistency is </w:delText>
        </w:r>
        <w:r w:rsidR="003F1A90" w:rsidDel="007471FE">
          <w:rPr>
            <w:rFonts w:ascii="Times New Roman" w:hAnsi="Times New Roman" w:cs="Times New Roman"/>
            <w:sz w:val="24"/>
            <w:szCs w:val="24"/>
          </w:rPr>
          <w:delText>‘</w:delText>
        </w:r>
        <w:r w:rsidRPr="00E831F3" w:rsidDel="007471FE">
          <w:rPr>
            <w:rFonts w:ascii="Times New Roman" w:hAnsi="Times New Roman" w:cs="Times New Roman"/>
            <w:i/>
            <w:sz w:val="24"/>
            <w:szCs w:val="24"/>
          </w:rPr>
          <w:delText>t</w:delText>
        </w:r>
        <w:r w:rsidDel="007471FE">
          <w:rPr>
            <w:rFonts w:ascii="Times New Roman" w:hAnsi="Times New Roman" w:cs="Times New Roman"/>
            <w:sz w:val="24"/>
            <w:szCs w:val="24"/>
          </w:rPr>
          <w:delText>(50) = 1.99</w:delText>
        </w:r>
        <w:r w:rsidRPr="00E831F3" w:rsidDel="007471FE">
          <w:rPr>
            <w:rFonts w:ascii="Times New Roman" w:hAnsi="Times New Roman" w:cs="Times New Roman"/>
            <w:sz w:val="24"/>
            <w:szCs w:val="24"/>
          </w:rPr>
          <w:delText xml:space="preserve">, </w:delText>
        </w:r>
        <w:r w:rsidRPr="00E831F3" w:rsidDel="007471FE">
          <w:rPr>
            <w:rFonts w:ascii="Times New Roman" w:hAnsi="Times New Roman" w:cs="Times New Roman"/>
            <w:i/>
            <w:sz w:val="24"/>
            <w:szCs w:val="24"/>
          </w:rPr>
          <w:delText>p</w:delText>
        </w:r>
        <w:r w:rsidDel="007471FE">
          <w:rPr>
            <w:rFonts w:ascii="Times New Roman" w:hAnsi="Times New Roman" w:cs="Times New Roman"/>
            <w:sz w:val="24"/>
            <w:szCs w:val="24"/>
          </w:rPr>
          <w:delText xml:space="preserve"> = .049</w:delText>
        </w:r>
        <w:r w:rsidR="003F1A90" w:rsidDel="007471FE">
          <w:rPr>
            <w:rFonts w:ascii="Times New Roman" w:hAnsi="Times New Roman" w:cs="Times New Roman"/>
            <w:sz w:val="24"/>
            <w:szCs w:val="24"/>
          </w:rPr>
          <w:delText>’,</w:delText>
        </w:r>
        <w:r w:rsidDel="007471FE">
          <w:rPr>
            <w:rFonts w:ascii="Times New Roman" w:hAnsi="Times New Roman" w:cs="Times New Roman"/>
            <w:sz w:val="24"/>
            <w:szCs w:val="24"/>
          </w:rPr>
          <w:delText xml:space="preserve"> </w:delText>
        </w:r>
        <w:r w:rsidR="00A31603" w:rsidDel="007471FE">
          <w:rPr>
            <w:rFonts w:ascii="Times New Roman" w:hAnsi="Times New Roman" w:cs="Times New Roman"/>
            <w:sz w:val="24"/>
            <w:szCs w:val="24"/>
          </w:rPr>
          <w:delText>suggesting a statistically significant result, but</w:delText>
        </w:r>
        <w:r w:rsidDel="007471FE">
          <w:rPr>
            <w:rFonts w:ascii="Times New Roman" w:hAnsi="Times New Roman" w:cs="Times New Roman"/>
            <w:sz w:val="24"/>
            <w:szCs w:val="24"/>
          </w:rPr>
          <w:delText xml:space="preserve"> </w:delText>
        </w:r>
        <w:r w:rsidRPr="00E831F3" w:rsidDel="007471FE">
          <w:rPr>
            <w:rFonts w:ascii="Times New Roman" w:hAnsi="Times New Roman" w:cs="Times New Roman"/>
            <w:i/>
            <w:sz w:val="24"/>
            <w:szCs w:val="24"/>
          </w:rPr>
          <w:delText>t</w:delText>
        </w:r>
        <w:r w:rsidDel="007471FE">
          <w:rPr>
            <w:rFonts w:ascii="Times New Roman" w:hAnsi="Times New Roman" w:cs="Times New Roman"/>
            <w:sz w:val="24"/>
            <w:szCs w:val="24"/>
          </w:rPr>
          <w:delText>(50) = 1.99 implies</w:delText>
        </w:r>
        <w:r w:rsidRPr="00E831F3" w:rsidDel="007471FE">
          <w:rPr>
            <w:rFonts w:ascii="Times New Roman" w:hAnsi="Times New Roman" w:cs="Times New Roman"/>
            <w:sz w:val="24"/>
            <w:szCs w:val="24"/>
          </w:rPr>
          <w:delText xml:space="preserve"> </w:delText>
        </w:r>
        <w:r w:rsidRPr="00E831F3" w:rsidDel="007471FE">
          <w:rPr>
            <w:rFonts w:ascii="Times New Roman" w:hAnsi="Times New Roman" w:cs="Times New Roman"/>
            <w:i/>
            <w:sz w:val="24"/>
            <w:szCs w:val="24"/>
          </w:rPr>
          <w:delText>p</w:delText>
        </w:r>
        <w:r w:rsidDel="007471FE">
          <w:rPr>
            <w:rFonts w:ascii="Times New Roman" w:hAnsi="Times New Roman" w:cs="Times New Roman"/>
            <w:sz w:val="24"/>
            <w:szCs w:val="24"/>
          </w:rPr>
          <w:delText xml:space="preserve"> = .052</w:delText>
        </w:r>
        <w:r w:rsidR="00A31603" w:rsidDel="007471FE">
          <w:rPr>
            <w:rFonts w:ascii="Times New Roman" w:hAnsi="Times New Roman" w:cs="Times New Roman"/>
            <w:sz w:val="24"/>
            <w:szCs w:val="24"/>
          </w:rPr>
          <w:delText>, which implies that the null-hypothesis should not be rejected</w:delText>
        </w:r>
        <w:r w:rsidDel="007471FE">
          <w:rPr>
            <w:rFonts w:ascii="Times New Roman" w:hAnsi="Times New Roman" w:cs="Times New Roman"/>
            <w:sz w:val="24"/>
            <w:szCs w:val="24"/>
          </w:rPr>
          <w:delText xml:space="preserve">. Another example of a gross inconsistency is </w:delText>
        </w:r>
        <w:r w:rsidR="003F1A90" w:rsidDel="007471FE">
          <w:rPr>
            <w:rFonts w:ascii="Times New Roman" w:hAnsi="Times New Roman" w:cs="Times New Roman"/>
            <w:sz w:val="24"/>
            <w:szCs w:val="24"/>
          </w:rPr>
          <w:delText>‘</w:delText>
        </w:r>
        <w:r w:rsidRPr="00E831F3" w:rsidDel="007471FE">
          <w:rPr>
            <w:rFonts w:ascii="Times New Roman" w:hAnsi="Times New Roman" w:cs="Times New Roman"/>
            <w:i/>
            <w:sz w:val="24"/>
            <w:szCs w:val="24"/>
          </w:rPr>
          <w:delText>t</w:delText>
        </w:r>
        <w:r w:rsidDel="007471FE">
          <w:rPr>
            <w:rFonts w:ascii="Times New Roman" w:hAnsi="Times New Roman" w:cs="Times New Roman"/>
            <w:sz w:val="24"/>
            <w:szCs w:val="24"/>
          </w:rPr>
          <w:delText>(50) = 2.05</w:delText>
        </w:r>
        <w:r w:rsidRPr="00E831F3" w:rsidDel="007471FE">
          <w:rPr>
            <w:rFonts w:ascii="Times New Roman" w:hAnsi="Times New Roman" w:cs="Times New Roman"/>
            <w:sz w:val="24"/>
            <w:szCs w:val="24"/>
          </w:rPr>
          <w:delText xml:space="preserve">, </w:delText>
        </w:r>
        <w:r w:rsidRPr="00E831F3" w:rsidDel="007471FE">
          <w:rPr>
            <w:rFonts w:ascii="Times New Roman" w:hAnsi="Times New Roman" w:cs="Times New Roman"/>
            <w:i/>
            <w:sz w:val="24"/>
            <w:szCs w:val="24"/>
          </w:rPr>
          <w:delText>p</w:delText>
        </w:r>
        <w:r w:rsidDel="007471FE">
          <w:rPr>
            <w:rFonts w:ascii="Times New Roman" w:hAnsi="Times New Roman" w:cs="Times New Roman"/>
            <w:sz w:val="24"/>
            <w:szCs w:val="24"/>
          </w:rPr>
          <w:delText xml:space="preserve"> = .055</w:delText>
        </w:r>
        <w:r w:rsidR="003F1A90" w:rsidDel="007471FE">
          <w:rPr>
            <w:rFonts w:ascii="Times New Roman" w:hAnsi="Times New Roman" w:cs="Times New Roman"/>
            <w:sz w:val="24"/>
            <w:szCs w:val="24"/>
          </w:rPr>
          <w:delText>’</w:delText>
        </w:r>
        <w:r w:rsidR="00A31603" w:rsidDel="007471FE">
          <w:rPr>
            <w:rFonts w:ascii="Times New Roman" w:hAnsi="Times New Roman" w:cs="Times New Roman"/>
            <w:sz w:val="24"/>
            <w:szCs w:val="24"/>
          </w:rPr>
          <w:delText xml:space="preserve"> </w:delText>
        </w:r>
      </w:del>
      <w:del w:id="90" w:author="EliseSchramkowski" w:date="2021-11-10T09:57:00Z">
        <w:r w:rsidR="00A31603" w:rsidDel="00F05B0C">
          <w:rPr>
            <w:rFonts w:ascii="Times New Roman" w:hAnsi="Times New Roman" w:cs="Times New Roman"/>
            <w:sz w:val="24"/>
            <w:szCs w:val="24"/>
          </w:rPr>
          <w:delText>(implying not rejecting H</w:delText>
        </w:r>
        <w:r w:rsidR="00A31603" w:rsidDel="00F05B0C">
          <w:rPr>
            <w:rFonts w:ascii="Times New Roman" w:hAnsi="Times New Roman" w:cs="Times New Roman"/>
            <w:sz w:val="24"/>
            <w:szCs w:val="24"/>
            <w:vertAlign w:val="superscript"/>
          </w:rPr>
          <w:softHyphen/>
        </w:r>
        <w:r w:rsidR="00A31603" w:rsidDel="00F05B0C">
          <w:rPr>
            <w:rFonts w:ascii="Times New Roman" w:hAnsi="Times New Roman" w:cs="Times New Roman"/>
            <w:sz w:val="24"/>
            <w:szCs w:val="24"/>
            <w:vertAlign w:val="subscript"/>
          </w:rPr>
          <w:delText>0</w:delText>
        </w:r>
        <w:r w:rsidR="00A31603" w:rsidDel="00F05B0C">
          <w:rPr>
            <w:rFonts w:ascii="Times New Roman" w:hAnsi="Times New Roman" w:cs="Times New Roman"/>
            <w:sz w:val="24"/>
            <w:szCs w:val="24"/>
          </w:rPr>
          <w:delText>)</w:delText>
        </w:r>
        <w:r w:rsidR="003F1A90" w:rsidDel="00F05B0C">
          <w:rPr>
            <w:rFonts w:ascii="Times New Roman" w:hAnsi="Times New Roman" w:cs="Times New Roman"/>
            <w:sz w:val="24"/>
            <w:szCs w:val="24"/>
          </w:rPr>
          <w:delText>,</w:delText>
        </w:r>
        <w:r w:rsidDel="00F05B0C">
          <w:rPr>
            <w:rFonts w:ascii="Times New Roman" w:hAnsi="Times New Roman" w:cs="Times New Roman"/>
            <w:sz w:val="24"/>
            <w:szCs w:val="24"/>
          </w:rPr>
          <w:delText xml:space="preserve"> as </w:delText>
        </w:r>
        <w:r w:rsidRPr="00E831F3" w:rsidDel="00F05B0C">
          <w:rPr>
            <w:rFonts w:ascii="Times New Roman" w:hAnsi="Times New Roman" w:cs="Times New Roman"/>
            <w:i/>
            <w:sz w:val="24"/>
            <w:szCs w:val="24"/>
          </w:rPr>
          <w:delText>t</w:delText>
        </w:r>
        <w:r w:rsidDel="00F05B0C">
          <w:rPr>
            <w:rFonts w:ascii="Times New Roman" w:hAnsi="Times New Roman" w:cs="Times New Roman"/>
            <w:sz w:val="24"/>
            <w:szCs w:val="24"/>
          </w:rPr>
          <w:delText>(50) = 2.05 implies</w:delText>
        </w:r>
        <w:r w:rsidRPr="00E831F3" w:rsidDel="00F05B0C">
          <w:rPr>
            <w:rFonts w:ascii="Times New Roman" w:hAnsi="Times New Roman" w:cs="Times New Roman"/>
            <w:sz w:val="24"/>
            <w:szCs w:val="24"/>
          </w:rPr>
          <w:delText xml:space="preserve"> </w:delText>
        </w:r>
        <w:r w:rsidRPr="00E831F3" w:rsidDel="00F05B0C">
          <w:rPr>
            <w:rFonts w:ascii="Times New Roman" w:hAnsi="Times New Roman" w:cs="Times New Roman"/>
            <w:i/>
            <w:sz w:val="24"/>
            <w:szCs w:val="24"/>
          </w:rPr>
          <w:delText>p</w:delText>
        </w:r>
        <w:r w:rsidDel="00F05B0C">
          <w:rPr>
            <w:rFonts w:ascii="Times New Roman" w:hAnsi="Times New Roman" w:cs="Times New Roman"/>
            <w:sz w:val="24"/>
            <w:szCs w:val="24"/>
          </w:rPr>
          <w:delText xml:space="preserve"> = .046</w:delText>
        </w:r>
        <w:r w:rsidR="00A31603" w:rsidDel="00F05B0C">
          <w:rPr>
            <w:rFonts w:ascii="Times New Roman" w:hAnsi="Times New Roman" w:cs="Times New Roman"/>
            <w:sz w:val="24"/>
            <w:szCs w:val="24"/>
          </w:rPr>
          <w:delText xml:space="preserve"> (actually rejecting H</w:delText>
        </w:r>
        <w:r w:rsidR="00A31603" w:rsidDel="00F05B0C">
          <w:rPr>
            <w:rFonts w:ascii="Times New Roman" w:hAnsi="Times New Roman" w:cs="Times New Roman"/>
            <w:sz w:val="24"/>
            <w:szCs w:val="24"/>
            <w:vertAlign w:val="subscript"/>
          </w:rPr>
          <w:delText>0</w:delText>
        </w:r>
        <w:r w:rsidR="00A31603" w:rsidDel="00F05B0C">
          <w:rPr>
            <w:rFonts w:ascii="Times New Roman" w:hAnsi="Times New Roman" w:cs="Times New Roman"/>
            <w:sz w:val="24"/>
            <w:szCs w:val="24"/>
          </w:rPr>
          <w:delText>)</w:delText>
        </w:r>
        <w:r w:rsidDel="00F05B0C">
          <w:rPr>
            <w:rFonts w:ascii="Times New Roman" w:hAnsi="Times New Roman" w:cs="Times New Roman"/>
            <w:sz w:val="24"/>
            <w:szCs w:val="24"/>
          </w:rPr>
          <w:delText xml:space="preserve">. </w:delText>
        </w:r>
      </w:del>
    </w:p>
    <w:p w14:paraId="01487AB4" w14:textId="1718D4CD" w:rsidR="00995AF7" w:rsidRDefault="00995AF7" w:rsidP="007471FE">
      <w:pPr>
        <w:spacing w:after="0" w:line="480" w:lineRule="auto"/>
        <w:ind w:firstLine="284"/>
        <w:jc w:val="both"/>
        <w:rPr>
          <w:rFonts w:ascii="Times New Roman" w:hAnsi="Times New Roman" w:cs="Times New Roman"/>
          <w:sz w:val="24"/>
          <w:szCs w:val="24"/>
        </w:rPr>
      </w:pPr>
      <w:del w:id="91" w:author="EliseSchramkowski" w:date="2021-11-10T09:57:00Z">
        <w:r w:rsidDel="00F05B0C">
          <w:rPr>
            <w:rFonts w:ascii="Times New Roman" w:hAnsi="Times New Roman" w:cs="Times New Roman"/>
            <w:sz w:val="24"/>
            <w:szCs w:val="24"/>
          </w:rPr>
          <w:delText>To our knowledge, no research on the prevalence of statistical reporting errors in sociology has been conducted</w:delText>
        </w:r>
        <w:r w:rsidR="001743B5" w:rsidDel="00F05B0C">
          <w:rPr>
            <w:rFonts w:ascii="Times New Roman" w:hAnsi="Times New Roman" w:cs="Times New Roman"/>
            <w:sz w:val="24"/>
            <w:szCs w:val="24"/>
          </w:rPr>
          <w:delText xml:space="preserve"> to this date</w:delText>
        </w:r>
        <w:r w:rsidDel="00F05B0C">
          <w:rPr>
            <w:rFonts w:ascii="Times New Roman" w:hAnsi="Times New Roman" w:cs="Times New Roman"/>
            <w:sz w:val="24"/>
            <w:szCs w:val="24"/>
          </w:rPr>
          <w:delText xml:space="preserve">. </w:delText>
        </w:r>
        <w:commentRangeStart w:id="92"/>
        <w:r w:rsidDel="00F05B0C">
          <w:rPr>
            <w:rFonts w:ascii="Times New Roman" w:hAnsi="Times New Roman" w:cs="Times New Roman"/>
            <w:sz w:val="24"/>
            <w:szCs w:val="24"/>
          </w:rPr>
          <w:delText xml:space="preserve">However, research in psychology suggests that 4% to 10% of reported results are inconsistently reported (Wicherts, Bakker, and Molenaar 2011; </w:delText>
        </w:r>
        <w:r w:rsidR="001F5B4F" w:rsidDel="00F05B0C">
          <w:rPr>
            <w:rFonts w:ascii="Times New Roman" w:hAnsi="Times New Roman" w:cs="Times New Roman"/>
            <w:sz w:val="24"/>
            <w:szCs w:val="24"/>
          </w:rPr>
          <w:delText>Nuijten et al. 2016)</w:delText>
        </w:r>
        <w:r w:rsidDel="00F05B0C">
          <w:rPr>
            <w:rFonts w:ascii="Times New Roman" w:hAnsi="Times New Roman" w:cs="Times New Roman"/>
            <w:sz w:val="24"/>
            <w:szCs w:val="24"/>
          </w:rPr>
          <w:delText xml:space="preserve">. Gross inconsistencies have been found in about 0.8%-2.5% of reported results </w:delText>
        </w:r>
        <w:commentRangeEnd w:id="92"/>
        <w:r w:rsidR="004B5624" w:rsidDel="00F05B0C">
          <w:rPr>
            <w:rStyle w:val="CommentReference"/>
          </w:rPr>
          <w:commentReference w:id="92"/>
        </w:r>
        <w:r w:rsidDel="00F05B0C">
          <w:rPr>
            <w:rFonts w:ascii="Times New Roman" w:hAnsi="Times New Roman" w:cs="Times New Roman"/>
            <w:sz w:val="24"/>
            <w:szCs w:val="24"/>
          </w:rPr>
          <w:delText xml:space="preserve">(e.g., Veldkamp et al. 2014; Nuijten et al. 2016; Hartgerink et al. 2016). Nuijten et al. (2016) found that gross inconsistencies corresponding to </w:delText>
        </w:r>
        <w:r w:rsidR="004B5624" w:rsidDel="00F05B0C">
          <w:rPr>
            <w:rFonts w:ascii="Times New Roman" w:hAnsi="Times New Roman" w:cs="Times New Roman"/>
            <w:sz w:val="24"/>
            <w:szCs w:val="24"/>
          </w:rPr>
          <w:delText xml:space="preserve">reported statistically </w:delText>
        </w:r>
        <w:r w:rsidDel="00F05B0C">
          <w:rPr>
            <w:rFonts w:ascii="Times New Roman" w:hAnsi="Times New Roman" w:cs="Times New Roman"/>
            <w:sz w:val="24"/>
            <w:szCs w:val="24"/>
          </w:rPr>
          <w:delText xml:space="preserve">significant results occur relatively often; due to gross inconsistencies, the percentage of significant </w:delText>
        </w:r>
        <w:r w:rsidDel="00F05B0C">
          <w:rPr>
            <w:rFonts w:ascii="Times New Roman" w:hAnsi="Times New Roman" w:cs="Times New Roman"/>
            <w:i/>
            <w:sz w:val="24"/>
            <w:szCs w:val="24"/>
          </w:rPr>
          <w:delText>p</w:delText>
        </w:r>
        <w:r w:rsidDel="00F05B0C">
          <w:rPr>
            <w:rFonts w:ascii="Times New Roman" w:hAnsi="Times New Roman" w:cs="Times New Roman"/>
            <w:sz w:val="24"/>
            <w:szCs w:val="24"/>
          </w:rPr>
          <w:delText>-values</w:delText>
        </w:r>
        <w:r w:rsidDel="00F05B0C">
          <w:rPr>
            <w:rFonts w:ascii="Times New Roman" w:hAnsi="Times New Roman" w:cs="Times New Roman"/>
            <w:i/>
            <w:sz w:val="24"/>
            <w:szCs w:val="24"/>
          </w:rPr>
          <w:delText xml:space="preserve"> </w:delText>
        </w:r>
        <w:r w:rsidRPr="00EA0CBF" w:rsidDel="00F05B0C">
          <w:rPr>
            <w:rFonts w:ascii="Times New Roman" w:hAnsi="Times New Roman" w:cs="Times New Roman"/>
            <w:sz w:val="24"/>
            <w:szCs w:val="24"/>
          </w:rPr>
          <w:delText>they</w:delText>
        </w:r>
        <w:r w:rsidDel="00F05B0C">
          <w:rPr>
            <w:rFonts w:ascii="Times New Roman" w:hAnsi="Times New Roman" w:cs="Times New Roman"/>
            <w:sz w:val="24"/>
            <w:szCs w:val="24"/>
          </w:rPr>
          <w:delText xml:space="preserve"> found among </w:delText>
        </w:r>
        <w:r w:rsidR="001743B5" w:rsidDel="00F05B0C">
          <w:rPr>
            <w:rFonts w:ascii="Times New Roman" w:hAnsi="Times New Roman" w:cs="Times New Roman"/>
            <w:sz w:val="24"/>
            <w:szCs w:val="24"/>
          </w:rPr>
          <w:delText>re</w:delText>
        </w:r>
        <w:r w:rsidDel="00F05B0C">
          <w:rPr>
            <w:rFonts w:ascii="Times New Roman" w:hAnsi="Times New Roman" w:cs="Times New Roman"/>
            <w:sz w:val="24"/>
            <w:szCs w:val="24"/>
          </w:rPr>
          <w:delText xml:space="preserve">calculated </w:delText>
        </w:r>
        <w:r w:rsidDel="00F05B0C">
          <w:rPr>
            <w:rFonts w:ascii="Times New Roman" w:hAnsi="Times New Roman" w:cs="Times New Roman"/>
            <w:i/>
            <w:sz w:val="24"/>
            <w:szCs w:val="24"/>
          </w:rPr>
          <w:delText>p</w:delText>
        </w:r>
        <w:r w:rsidDel="00F05B0C">
          <w:rPr>
            <w:rFonts w:ascii="Times New Roman" w:hAnsi="Times New Roman" w:cs="Times New Roman"/>
            <w:sz w:val="24"/>
            <w:szCs w:val="24"/>
          </w:rPr>
          <w:delText>-values</w:delText>
        </w:r>
        <w:r w:rsidDel="00F05B0C">
          <w:rPr>
            <w:rFonts w:ascii="Times New Roman" w:hAnsi="Times New Roman" w:cs="Times New Roman"/>
            <w:i/>
            <w:sz w:val="24"/>
            <w:szCs w:val="24"/>
          </w:rPr>
          <w:delText xml:space="preserve"> </w:delText>
        </w:r>
        <w:r w:rsidRPr="00D760D2" w:rsidDel="00F05B0C">
          <w:rPr>
            <w:rFonts w:ascii="Times New Roman" w:hAnsi="Times New Roman" w:cs="Times New Roman"/>
            <w:sz w:val="24"/>
            <w:szCs w:val="24"/>
          </w:rPr>
          <w:delText>was</w:delText>
        </w:r>
        <w:r w:rsidDel="00F05B0C">
          <w:rPr>
            <w:rFonts w:ascii="Times New Roman" w:hAnsi="Times New Roman" w:cs="Times New Roman"/>
            <w:sz w:val="24"/>
            <w:szCs w:val="24"/>
          </w:rPr>
          <w:delText xml:space="preserve"> 2.2 percentage points lower than that found among reported </w:delText>
        </w:r>
        <w:r w:rsidDel="00F05B0C">
          <w:rPr>
            <w:rFonts w:ascii="Times New Roman" w:hAnsi="Times New Roman" w:cs="Times New Roman"/>
            <w:i/>
            <w:sz w:val="24"/>
            <w:szCs w:val="24"/>
          </w:rPr>
          <w:delText>p</w:delText>
        </w:r>
        <w:r w:rsidDel="00F05B0C">
          <w:rPr>
            <w:rFonts w:ascii="Times New Roman" w:hAnsi="Times New Roman" w:cs="Times New Roman"/>
            <w:sz w:val="24"/>
            <w:szCs w:val="24"/>
          </w:rPr>
          <w:delText xml:space="preserve">-values (it went from 76.6% to 74.4%). Similarly, Hartgerink et al. (2016) found that of all </w:delText>
        </w:r>
        <w:r w:rsidDel="00F05B0C">
          <w:rPr>
            <w:rFonts w:ascii="Times New Roman" w:hAnsi="Times New Roman" w:cs="Times New Roman"/>
            <w:i/>
            <w:sz w:val="24"/>
            <w:szCs w:val="24"/>
          </w:rPr>
          <w:delText>p</w:delText>
        </w:r>
        <w:r w:rsidDel="00F05B0C">
          <w:rPr>
            <w:rFonts w:ascii="Times New Roman" w:hAnsi="Times New Roman" w:cs="Times New Roman"/>
            <w:sz w:val="24"/>
            <w:szCs w:val="24"/>
          </w:rPr>
          <w:delText xml:space="preserve">-values reported as </w:delText>
        </w:r>
        <w:r w:rsidDel="00F05B0C">
          <w:rPr>
            <w:rFonts w:ascii="Times New Roman" w:hAnsi="Times New Roman" w:cs="Times New Roman"/>
            <w:i/>
            <w:sz w:val="24"/>
            <w:szCs w:val="24"/>
          </w:rPr>
          <w:delText>p</w:delText>
        </w:r>
        <w:r w:rsidDel="00F05B0C">
          <w:rPr>
            <w:rFonts w:ascii="Times New Roman" w:hAnsi="Times New Roman" w:cs="Times New Roman"/>
            <w:sz w:val="24"/>
            <w:szCs w:val="24"/>
          </w:rPr>
          <w:delText xml:space="preserve"> = .05, 67.45% was </w:delText>
        </w:r>
        <w:r w:rsidR="00F322A7" w:rsidDel="00F05B0C">
          <w:rPr>
            <w:rFonts w:ascii="Times New Roman" w:hAnsi="Times New Roman" w:cs="Times New Roman"/>
            <w:sz w:val="24"/>
            <w:szCs w:val="24"/>
          </w:rPr>
          <w:delText xml:space="preserve">actually </w:delText>
        </w:r>
        <w:r w:rsidDel="00F05B0C">
          <w:rPr>
            <w:rFonts w:ascii="Times New Roman" w:hAnsi="Times New Roman" w:cs="Times New Roman"/>
            <w:sz w:val="24"/>
            <w:szCs w:val="24"/>
          </w:rPr>
          <w:delText>larger than .05.</w:delText>
        </w:r>
        <w:r w:rsidDel="00F05B0C">
          <w:rPr>
            <w:rFonts w:ascii="Times New Roman" w:hAnsi="Times New Roman" w:cs="Times New Roman"/>
            <w:i/>
            <w:sz w:val="24"/>
            <w:szCs w:val="24"/>
          </w:rPr>
          <w:delText xml:space="preserve"> </w:delText>
        </w:r>
        <w:r w:rsidRPr="00D943A6" w:rsidDel="00F05B0C">
          <w:rPr>
            <w:rFonts w:ascii="Times New Roman" w:hAnsi="Times New Roman" w:cs="Times New Roman"/>
            <w:sz w:val="24"/>
            <w:szCs w:val="24"/>
          </w:rPr>
          <w:delText>This</w:delText>
        </w:r>
        <w:r w:rsidDel="00F05B0C">
          <w:rPr>
            <w:rFonts w:ascii="Times New Roman" w:hAnsi="Times New Roman" w:cs="Times New Roman"/>
            <w:sz w:val="24"/>
            <w:szCs w:val="24"/>
          </w:rPr>
          <w:delText xml:space="preserve"> </w:delText>
        </w:r>
      </w:del>
      <w:del w:id="93" w:author="EliseSchramkowski" w:date="2021-11-09T09:55:00Z">
        <w:r w:rsidDel="00541A1F">
          <w:rPr>
            <w:rFonts w:ascii="Times New Roman" w:hAnsi="Times New Roman" w:cs="Times New Roman"/>
            <w:sz w:val="24"/>
            <w:szCs w:val="24"/>
          </w:rPr>
          <w:delText xml:space="preserve">is interesting, because it </w:delText>
        </w:r>
      </w:del>
      <w:del w:id="94" w:author="EliseSchramkowski" w:date="2021-11-10T09:57:00Z">
        <w:r w:rsidDel="00F05B0C">
          <w:rPr>
            <w:rFonts w:ascii="Times New Roman" w:hAnsi="Times New Roman" w:cs="Times New Roman"/>
            <w:sz w:val="24"/>
            <w:szCs w:val="24"/>
          </w:rPr>
          <w:delText xml:space="preserve">could point to authors using </w:delText>
        </w:r>
        <w:r w:rsidDel="00F05B0C">
          <w:rPr>
            <w:rFonts w:ascii="Times New Roman" w:hAnsi="Times New Roman" w:cs="Times New Roman"/>
            <w:i/>
            <w:sz w:val="24"/>
            <w:szCs w:val="24"/>
          </w:rPr>
          <w:delText>p</w:delText>
        </w:r>
        <w:r w:rsidDel="00F05B0C">
          <w:rPr>
            <w:rFonts w:ascii="Times New Roman" w:hAnsi="Times New Roman" w:cs="Times New Roman"/>
            <w:sz w:val="24"/>
            <w:szCs w:val="24"/>
          </w:rPr>
          <w:delText xml:space="preserve">-hacking and incorrect </w:delText>
        </w:r>
        <w:r w:rsidDel="00F05B0C">
          <w:rPr>
            <w:rFonts w:ascii="Times New Roman" w:hAnsi="Times New Roman" w:cs="Times New Roman"/>
            <w:i/>
            <w:sz w:val="24"/>
            <w:szCs w:val="24"/>
          </w:rPr>
          <w:delText>p</w:delText>
        </w:r>
        <w:r w:rsidDel="00F05B0C">
          <w:rPr>
            <w:rFonts w:ascii="Times New Roman" w:hAnsi="Times New Roman" w:cs="Times New Roman"/>
            <w:sz w:val="24"/>
            <w:szCs w:val="24"/>
          </w:rPr>
          <w:delText xml:space="preserve">-value rounding to obtain (false) significance (John et al. 2012; Hartgerink et al. 2016; Nuijten et al. 2016). </w:delText>
        </w:r>
        <w:r w:rsidR="00CB14A1" w:rsidDel="00F05B0C">
          <w:rPr>
            <w:rFonts w:ascii="Times New Roman" w:hAnsi="Times New Roman" w:cs="Times New Roman"/>
            <w:sz w:val="24"/>
            <w:szCs w:val="24"/>
          </w:rPr>
          <w:delText>Therefore, w</w:delText>
        </w:r>
        <w:r w:rsidR="00AA3F59" w:rsidDel="00F05B0C">
          <w:rPr>
            <w:rFonts w:ascii="Times New Roman" w:hAnsi="Times New Roman" w:cs="Times New Roman"/>
            <w:sz w:val="24"/>
            <w:szCs w:val="24"/>
          </w:rPr>
          <w:delText>e stud</w:delText>
        </w:r>
        <w:r w:rsidR="00CF1D51" w:rsidDel="00F05B0C">
          <w:rPr>
            <w:rFonts w:ascii="Times New Roman" w:hAnsi="Times New Roman" w:cs="Times New Roman"/>
            <w:sz w:val="24"/>
            <w:szCs w:val="24"/>
          </w:rPr>
          <w:delText>ied</w:delText>
        </w:r>
        <w:r w:rsidR="00AA3F59" w:rsidDel="00F05B0C">
          <w:rPr>
            <w:rFonts w:ascii="Times New Roman" w:hAnsi="Times New Roman" w:cs="Times New Roman"/>
            <w:sz w:val="24"/>
            <w:szCs w:val="24"/>
          </w:rPr>
          <w:delText xml:space="preserve"> the prevalence of statistical reporting errors manually as well as using the R package </w:delText>
        </w:r>
      </w:del>
      <w:del w:id="95" w:author="EliseSchramkowski" w:date="2021-09-06T16:29:00Z">
        <w:r w:rsidR="00AA3F59" w:rsidDel="004756C9">
          <w:rPr>
            <w:rFonts w:ascii="Times New Roman" w:hAnsi="Times New Roman" w:cs="Times New Roman"/>
            <w:sz w:val="24"/>
            <w:szCs w:val="24"/>
          </w:rPr>
          <w:delText>‘</w:delText>
        </w:r>
      </w:del>
      <w:del w:id="96" w:author="EliseSchramkowski" w:date="2021-11-10T09:57:00Z">
        <w:r w:rsidR="00AA3F59" w:rsidDel="00F05B0C">
          <w:rPr>
            <w:rFonts w:ascii="Times New Roman" w:hAnsi="Times New Roman" w:cs="Times New Roman"/>
            <w:sz w:val="24"/>
            <w:szCs w:val="24"/>
          </w:rPr>
          <w:delText>statcheck</w:delText>
        </w:r>
      </w:del>
      <w:del w:id="97" w:author="EliseSchramkowski" w:date="2021-09-06T16:29:00Z">
        <w:r w:rsidR="00AA3F59" w:rsidDel="004756C9">
          <w:rPr>
            <w:rFonts w:ascii="Times New Roman" w:hAnsi="Times New Roman" w:cs="Times New Roman"/>
            <w:sz w:val="24"/>
            <w:szCs w:val="24"/>
          </w:rPr>
          <w:delText>’</w:delText>
        </w:r>
      </w:del>
      <w:del w:id="98" w:author="EliseSchramkowski" w:date="2021-11-10T09:57:00Z">
        <w:r w:rsidR="009B5444" w:rsidDel="00F05B0C">
          <w:rPr>
            <w:rFonts w:ascii="Times New Roman" w:hAnsi="Times New Roman" w:cs="Times New Roman"/>
            <w:sz w:val="24"/>
            <w:szCs w:val="24"/>
          </w:rPr>
          <w:delText xml:space="preserve"> </w:delText>
        </w:r>
        <w:r w:rsidR="009B5444" w:rsidRPr="00DD6C7F" w:rsidDel="00F05B0C">
          <w:rPr>
            <w:rFonts w:ascii="Times New Roman" w:hAnsi="Times New Roman" w:cs="Times New Roman"/>
            <w:sz w:val="24"/>
            <w:szCs w:val="24"/>
          </w:rPr>
          <w:delText>(Epskamp and Nuijten 2015)</w:delText>
        </w:r>
        <w:r w:rsidR="00AA3F59" w:rsidDel="00F05B0C">
          <w:rPr>
            <w:rFonts w:ascii="Times New Roman" w:hAnsi="Times New Roman" w:cs="Times New Roman"/>
            <w:sz w:val="24"/>
            <w:szCs w:val="24"/>
          </w:rPr>
          <w:delText>, which checks the consistency of fully AP</w:delText>
        </w:r>
      </w:del>
      <w:del w:id="99" w:author="EliseSchramkowski" w:date="2021-11-09T09:56:00Z">
        <w:r w:rsidR="00AA3F59" w:rsidDel="00C575ED">
          <w:rPr>
            <w:rFonts w:ascii="Times New Roman" w:hAnsi="Times New Roman" w:cs="Times New Roman"/>
            <w:sz w:val="24"/>
            <w:szCs w:val="24"/>
          </w:rPr>
          <w:delText>A</w:delText>
        </w:r>
        <w:r w:rsidR="00095A13" w:rsidDel="00C575ED">
          <w:rPr>
            <w:rFonts w:ascii="Times New Roman" w:hAnsi="Times New Roman" w:cs="Times New Roman"/>
            <w:sz w:val="24"/>
            <w:szCs w:val="24"/>
          </w:rPr>
          <w:delText xml:space="preserve"> (American Psychological Association)</w:delText>
        </w:r>
        <w:r w:rsidR="00AA3F59" w:rsidDel="00C575ED">
          <w:rPr>
            <w:rFonts w:ascii="Times New Roman" w:hAnsi="Times New Roman" w:cs="Times New Roman"/>
            <w:sz w:val="24"/>
            <w:szCs w:val="24"/>
          </w:rPr>
          <w:delText>-</w:delText>
        </w:r>
      </w:del>
      <w:del w:id="100" w:author="EliseSchramkowski" w:date="2021-11-10T09:57:00Z">
        <w:r w:rsidR="00AA3F59" w:rsidDel="00F05B0C">
          <w:rPr>
            <w:rFonts w:ascii="Times New Roman" w:hAnsi="Times New Roman" w:cs="Times New Roman"/>
            <w:sz w:val="24"/>
            <w:szCs w:val="24"/>
          </w:rPr>
          <w:delText>reported results.</w:delText>
        </w:r>
        <w:r w:rsidR="00095A13" w:rsidDel="00F05B0C">
          <w:rPr>
            <w:rFonts w:ascii="Times New Roman" w:hAnsi="Times New Roman" w:cs="Times New Roman"/>
            <w:sz w:val="24"/>
            <w:szCs w:val="24"/>
          </w:rPr>
          <w:delText xml:space="preserve"> The APA guidelines on reporting statistical results</w:delText>
        </w:r>
      </w:del>
      <w:del w:id="101" w:author="EliseSchramkowski" w:date="2021-11-09T11:08:00Z">
        <w:r w:rsidR="00095A13" w:rsidDel="00437BF3">
          <w:rPr>
            <w:rFonts w:ascii="Times New Roman" w:hAnsi="Times New Roman" w:cs="Times New Roman"/>
            <w:sz w:val="24"/>
            <w:szCs w:val="24"/>
          </w:rPr>
          <w:delText xml:space="preserve"> are mandatory in </w:delText>
        </w:r>
      </w:del>
      <w:del w:id="102" w:author="EliseSchramkowski" w:date="2021-09-08T09:50:00Z">
        <w:r w:rsidR="00095A13" w:rsidDel="006625EA">
          <w:rPr>
            <w:rFonts w:ascii="Times New Roman" w:hAnsi="Times New Roman" w:cs="Times New Roman"/>
            <w:sz w:val="24"/>
            <w:szCs w:val="24"/>
          </w:rPr>
          <w:delText xml:space="preserve">psychology but also used by </w:delText>
        </w:r>
        <w:r w:rsidR="00B42C9E" w:rsidDel="006625EA">
          <w:rPr>
            <w:rFonts w:ascii="Times New Roman" w:hAnsi="Times New Roman" w:cs="Times New Roman"/>
            <w:sz w:val="24"/>
            <w:szCs w:val="24"/>
          </w:rPr>
          <w:delText>13</w:delText>
        </w:r>
        <w:r w:rsidR="00095A13" w:rsidDel="006625EA">
          <w:rPr>
            <w:rFonts w:ascii="Times New Roman" w:hAnsi="Times New Roman" w:cs="Times New Roman"/>
            <w:sz w:val="24"/>
            <w:szCs w:val="24"/>
          </w:rPr>
          <w:delText xml:space="preserve"> (</w:delText>
        </w:r>
        <w:r w:rsidR="00B42C9E" w:rsidDel="006625EA">
          <w:rPr>
            <w:rFonts w:ascii="Times New Roman" w:hAnsi="Times New Roman" w:cs="Times New Roman"/>
            <w:sz w:val="24"/>
            <w:szCs w:val="24"/>
          </w:rPr>
          <w:delText>9.1</w:delText>
        </w:r>
        <w:r w:rsidR="00095A13" w:rsidDel="006625EA">
          <w:rPr>
            <w:rFonts w:ascii="Times New Roman" w:hAnsi="Times New Roman" w:cs="Times New Roman"/>
            <w:sz w:val="24"/>
            <w:szCs w:val="24"/>
          </w:rPr>
          <w:delText>%) sociology journals</w:delText>
        </w:r>
        <w:r w:rsidR="00B42C9E" w:rsidDel="006625EA">
          <w:rPr>
            <w:rFonts w:ascii="Times New Roman" w:hAnsi="Times New Roman" w:cs="Times New Roman"/>
            <w:sz w:val="24"/>
            <w:szCs w:val="24"/>
          </w:rPr>
          <w:delText xml:space="preserve"> from the 2016 Web of Science index</w:delText>
        </w:r>
        <w:r w:rsidR="00095A13" w:rsidDel="006625EA">
          <w:rPr>
            <w:rFonts w:ascii="Times New Roman" w:hAnsi="Times New Roman" w:cs="Times New Roman"/>
            <w:sz w:val="24"/>
            <w:szCs w:val="24"/>
          </w:rPr>
          <w:delText>.</w:delText>
        </w:r>
      </w:del>
    </w:p>
    <w:p w14:paraId="367FB498" w14:textId="5B04CC2D" w:rsidR="00F322A7" w:rsidRDefault="00750EBC" w:rsidP="00B65290">
      <w:pPr>
        <w:spacing w:after="0" w:line="480" w:lineRule="auto"/>
        <w:ind w:firstLine="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Publication bias</w:t>
      </w:r>
      <w:r w:rsidRPr="00422B1C">
        <w:rPr>
          <w:rFonts w:ascii="Times New Roman" w:hAnsi="Times New Roman" w:cs="Times New Roman"/>
          <w:color w:val="000000" w:themeColor="text1"/>
          <w:sz w:val="24"/>
          <w:szCs w:val="24"/>
        </w:rPr>
        <w:t xml:space="preserve"> is the phenomenon that </w:t>
      </w:r>
      <w:r w:rsidR="00074361">
        <w:rPr>
          <w:rFonts w:ascii="Times New Roman" w:hAnsi="Times New Roman" w:cs="Times New Roman"/>
          <w:color w:val="000000" w:themeColor="text1"/>
          <w:sz w:val="24"/>
          <w:szCs w:val="24"/>
        </w:rPr>
        <w:t xml:space="preserve">statistically </w:t>
      </w:r>
      <w:r w:rsidRPr="00422B1C">
        <w:rPr>
          <w:rFonts w:ascii="Times New Roman" w:hAnsi="Times New Roman" w:cs="Times New Roman"/>
          <w:color w:val="000000" w:themeColor="text1"/>
          <w:sz w:val="24"/>
          <w:szCs w:val="24"/>
        </w:rPr>
        <w:t xml:space="preserve">significant results are published relatively more often than </w:t>
      </w:r>
      <w:r w:rsidR="00F120AB">
        <w:rPr>
          <w:rFonts w:ascii="Times New Roman" w:hAnsi="Times New Roman" w:cs="Times New Roman"/>
          <w:color w:val="000000" w:themeColor="text1"/>
          <w:sz w:val="24"/>
          <w:szCs w:val="24"/>
        </w:rPr>
        <w:t>non-significant</w:t>
      </w:r>
      <w:r w:rsidRPr="00422B1C">
        <w:rPr>
          <w:rFonts w:ascii="Times New Roman" w:hAnsi="Times New Roman" w:cs="Times New Roman"/>
          <w:color w:val="000000" w:themeColor="text1"/>
          <w:sz w:val="24"/>
          <w:szCs w:val="24"/>
        </w:rPr>
        <w:t xml:space="preserve"> ones. </w:t>
      </w:r>
      <w:r>
        <w:rPr>
          <w:rFonts w:ascii="Times New Roman" w:hAnsi="Times New Roman" w:cs="Times New Roman"/>
          <w:color w:val="000000" w:themeColor="text1"/>
          <w:sz w:val="24"/>
          <w:szCs w:val="24"/>
        </w:rPr>
        <w:t xml:space="preserve">It is one of the </w:t>
      </w:r>
      <w:r w:rsidRPr="002A0A47">
        <w:rPr>
          <w:rFonts w:ascii="Times New Roman" w:hAnsi="Times New Roman" w:cs="Times New Roman"/>
          <w:color w:val="000000" w:themeColor="text1"/>
          <w:sz w:val="24"/>
          <w:szCs w:val="24"/>
        </w:rPr>
        <w:t>suboptimal research o</w:t>
      </w:r>
      <w:r>
        <w:rPr>
          <w:rFonts w:ascii="Times New Roman" w:hAnsi="Times New Roman" w:cs="Times New Roman"/>
          <w:color w:val="000000" w:themeColor="text1"/>
          <w:sz w:val="24"/>
          <w:szCs w:val="24"/>
        </w:rPr>
        <w:t>r pub</w:t>
      </w:r>
      <w:r w:rsidR="009D02DF">
        <w:rPr>
          <w:rFonts w:ascii="Times New Roman" w:hAnsi="Times New Roman" w:cs="Times New Roman"/>
          <w:color w:val="000000" w:themeColor="text1"/>
          <w:sz w:val="24"/>
          <w:szCs w:val="24"/>
        </w:rPr>
        <w:t>lishing practices that can lead</w:t>
      </w:r>
      <w:r>
        <w:rPr>
          <w:rFonts w:ascii="Times New Roman" w:hAnsi="Times New Roman" w:cs="Times New Roman"/>
          <w:color w:val="000000" w:themeColor="text1"/>
          <w:sz w:val="24"/>
          <w:szCs w:val="24"/>
        </w:rPr>
        <w:t xml:space="preserve"> to a </w:t>
      </w:r>
      <w:r w:rsidR="00F322A7">
        <w:rPr>
          <w:rFonts w:ascii="Times New Roman" w:hAnsi="Times New Roman" w:cs="Times New Roman"/>
          <w:color w:val="000000" w:themeColor="text1"/>
          <w:sz w:val="24"/>
          <w:szCs w:val="24"/>
        </w:rPr>
        <w:t xml:space="preserve">relatively high </w:t>
      </w:r>
      <w:r>
        <w:rPr>
          <w:rFonts w:ascii="Times New Roman" w:hAnsi="Times New Roman" w:cs="Times New Roman"/>
          <w:color w:val="000000" w:themeColor="text1"/>
          <w:sz w:val="24"/>
          <w:szCs w:val="24"/>
        </w:rPr>
        <w:t xml:space="preserve">prevalence of just significant </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-values. </w:t>
      </w:r>
      <w:ins w:id="103" w:author="EliseSchramkowski" w:date="2021-09-03T13:30:00Z">
        <w:r w:rsidR="00747308">
          <w:rPr>
            <w:rFonts w:ascii="Times New Roman" w:hAnsi="Times New Roman" w:cs="Times New Roman"/>
            <w:color w:val="000000" w:themeColor="text1"/>
            <w:sz w:val="24"/>
            <w:szCs w:val="24"/>
          </w:rPr>
          <w:t xml:space="preserve">In various fields of research of </w:t>
        </w:r>
      </w:ins>
      <w:ins w:id="104" w:author="EliseSchramkowski" w:date="2021-09-03T15:10:00Z">
        <w:r w:rsidR="00A166FB">
          <w:rPr>
            <w:rFonts w:ascii="Times New Roman" w:hAnsi="Times New Roman" w:cs="Times New Roman"/>
            <w:color w:val="000000" w:themeColor="text1"/>
            <w:sz w:val="24"/>
            <w:szCs w:val="24"/>
          </w:rPr>
          <w:t>science, and especially in the</w:t>
        </w:r>
      </w:ins>
      <w:ins w:id="105" w:author="EliseSchramkowski" w:date="2021-09-03T13:30:00Z">
        <w:r w:rsidR="00747308">
          <w:rPr>
            <w:rFonts w:ascii="Times New Roman" w:hAnsi="Times New Roman" w:cs="Times New Roman"/>
            <w:color w:val="000000" w:themeColor="text1"/>
            <w:sz w:val="24"/>
            <w:szCs w:val="24"/>
          </w:rPr>
          <w:t xml:space="preserve"> social sciences and the biomedical sciences, publication bias has been found </w:t>
        </w:r>
      </w:ins>
      <w:ins w:id="106" w:author="EliseSchramkowski" w:date="2021-09-03T14:38:00Z">
        <w:r w:rsidR="00AE707B">
          <w:rPr>
            <w:rFonts w:ascii="Times New Roman" w:hAnsi="Times New Roman" w:cs="Times New Roman"/>
            <w:color w:val="000000" w:themeColor="text1"/>
            <w:sz w:val="24"/>
            <w:szCs w:val="24"/>
          </w:rPr>
          <w:t xml:space="preserve">to some extent </w:t>
        </w:r>
      </w:ins>
      <w:ins w:id="107" w:author="EliseSchramkowski" w:date="2021-09-03T13:30:00Z">
        <w:r w:rsidR="00747308">
          <w:rPr>
            <w:rFonts w:ascii="Times New Roman" w:hAnsi="Times New Roman" w:cs="Times New Roman"/>
            <w:color w:val="000000" w:themeColor="text1"/>
            <w:sz w:val="24"/>
            <w:szCs w:val="24"/>
          </w:rPr>
          <w:t>(e.g.</w:t>
        </w:r>
      </w:ins>
      <w:ins w:id="108" w:author="EliseSchramkowski" w:date="2021-09-03T13:31:00Z">
        <w:r w:rsidR="00747308">
          <w:rPr>
            <w:rFonts w:ascii="Times New Roman" w:hAnsi="Times New Roman" w:cs="Times New Roman"/>
            <w:color w:val="000000" w:themeColor="text1"/>
            <w:sz w:val="24"/>
            <w:szCs w:val="24"/>
          </w:rPr>
          <w:t xml:space="preserve">, </w:t>
        </w:r>
      </w:ins>
      <w:proofErr w:type="spellStart"/>
      <w:ins w:id="109" w:author="EliseSchramkowski" w:date="2021-09-03T14:27:00Z">
        <w:r w:rsidR="00FB7649" w:rsidRPr="00FB7649">
          <w:rPr>
            <w:rFonts w:ascii="Times New Roman" w:eastAsia="Times New Roman" w:hAnsi="Times New Roman" w:cs="Times New Roman"/>
            <w:color w:val="000000"/>
            <w:sz w:val="24"/>
            <w:szCs w:val="24"/>
            <w:lang w:eastAsia="nl-NL"/>
            <w:rPrChange w:id="110" w:author="EliseSchramkowski" w:date="2021-09-03T14:27:00Z">
              <w:rPr>
                <w:rFonts w:ascii="Times New Roman" w:eastAsia="Times New Roman" w:hAnsi="Times New Roman" w:cs="Times New Roman"/>
                <w:sz w:val="24"/>
                <w:szCs w:val="24"/>
                <w:lang w:eastAsia="nl-NL"/>
              </w:rPr>
            </w:rPrChange>
          </w:rPr>
          <w:t>Dickersin</w:t>
        </w:r>
        <w:proofErr w:type="spellEnd"/>
        <w:r w:rsidR="00FB7649">
          <w:rPr>
            <w:rFonts w:ascii="Times New Roman" w:eastAsia="Times New Roman" w:hAnsi="Times New Roman" w:cs="Times New Roman"/>
            <w:color w:val="000000"/>
            <w:sz w:val="24"/>
            <w:szCs w:val="24"/>
            <w:lang w:eastAsia="nl-NL"/>
          </w:rPr>
          <w:t xml:space="preserve">, 1990; </w:t>
        </w:r>
      </w:ins>
      <w:ins w:id="111" w:author="EliseSchramkowski" w:date="2021-09-03T14:32:00Z">
        <w:r w:rsidR="00A32AEA">
          <w:rPr>
            <w:rFonts w:ascii="Times New Roman" w:eastAsia="Times New Roman" w:hAnsi="Times New Roman" w:cs="Times New Roman"/>
            <w:color w:val="000000"/>
            <w:sz w:val="24"/>
            <w:szCs w:val="24"/>
            <w:lang w:eastAsia="nl-NL"/>
          </w:rPr>
          <w:t xml:space="preserve">Easterbrook et al.1991; </w:t>
        </w:r>
      </w:ins>
      <w:ins w:id="112" w:author="EliseSchramkowski" w:date="2021-09-03T15:11:00Z">
        <w:r w:rsidR="00A166FB">
          <w:rPr>
            <w:rFonts w:ascii="Times New Roman" w:eastAsia="Times New Roman" w:hAnsi="Times New Roman" w:cs="Times New Roman"/>
            <w:color w:val="000000"/>
            <w:sz w:val="24"/>
            <w:szCs w:val="24"/>
            <w:lang w:eastAsia="nl-NL"/>
          </w:rPr>
          <w:t xml:space="preserve">Fanelli 2011; </w:t>
        </w:r>
      </w:ins>
      <w:proofErr w:type="spellStart"/>
      <w:ins w:id="113" w:author="EliseSchramkowski" w:date="2021-09-03T15:21:00Z">
        <w:r w:rsidR="0053045B" w:rsidRPr="009C67F7">
          <w:rPr>
            <w:rFonts w:ascii="Times New Roman" w:hAnsi="Times New Roman" w:cs="Times New Roman"/>
            <w:sz w:val="24"/>
            <w:szCs w:val="24"/>
          </w:rPr>
          <w:t>Masicampo</w:t>
        </w:r>
        <w:proofErr w:type="spellEnd"/>
        <w:r w:rsidR="0053045B" w:rsidRPr="009C67F7">
          <w:rPr>
            <w:rFonts w:ascii="Times New Roman" w:hAnsi="Times New Roman" w:cs="Times New Roman"/>
            <w:sz w:val="24"/>
            <w:szCs w:val="24"/>
          </w:rPr>
          <w:t xml:space="preserve"> and </w:t>
        </w:r>
        <w:proofErr w:type="spellStart"/>
        <w:r w:rsidR="0053045B" w:rsidRPr="009C67F7">
          <w:rPr>
            <w:rFonts w:ascii="Times New Roman" w:hAnsi="Times New Roman" w:cs="Times New Roman"/>
            <w:sz w:val="24"/>
            <w:szCs w:val="24"/>
          </w:rPr>
          <w:t>Lalande</w:t>
        </w:r>
        <w:proofErr w:type="spellEnd"/>
        <w:r w:rsidR="0053045B" w:rsidRPr="009C67F7">
          <w:rPr>
            <w:rFonts w:ascii="Times New Roman" w:hAnsi="Times New Roman" w:cs="Times New Roman"/>
            <w:sz w:val="24"/>
            <w:szCs w:val="24"/>
          </w:rPr>
          <w:t xml:space="preserve"> 2012</w:t>
        </w:r>
        <w:r w:rsidR="0053045B">
          <w:rPr>
            <w:rFonts w:ascii="Times New Roman" w:hAnsi="Times New Roman" w:cs="Times New Roman"/>
            <w:sz w:val="24"/>
            <w:szCs w:val="24"/>
          </w:rPr>
          <w:t xml:space="preserve">; </w:t>
        </w:r>
      </w:ins>
      <w:ins w:id="114" w:author="EliseSchramkowski" w:date="2021-09-03T13:30:00Z">
        <w:r w:rsidR="00747308" w:rsidRPr="00FB7649">
          <w:rPr>
            <w:rFonts w:ascii="Times New Roman" w:hAnsi="Times New Roman" w:cs="Times New Roman"/>
            <w:color w:val="000000"/>
            <w:sz w:val="24"/>
            <w:szCs w:val="24"/>
            <w:rPrChange w:id="115" w:author="EliseSchramkowski" w:date="2021-09-03T14:27:00Z">
              <w:rPr>
                <w:rFonts w:ascii="Times New Roman" w:hAnsi="Times New Roman" w:cs="Times New Roman"/>
                <w:color w:val="000000" w:themeColor="text1"/>
                <w:sz w:val="24"/>
                <w:szCs w:val="24"/>
              </w:rPr>
            </w:rPrChange>
          </w:rPr>
          <w:t>Franco</w:t>
        </w:r>
        <w:r w:rsidR="00747308" w:rsidRPr="00EB6045">
          <w:rPr>
            <w:rFonts w:ascii="Times New Roman" w:hAnsi="Times New Roman" w:cs="Times New Roman"/>
            <w:color w:val="000000" w:themeColor="text1"/>
            <w:sz w:val="24"/>
            <w:szCs w:val="24"/>
          </w:rPr>
          <w:t>, Malhotra</w:t>
        </w:r>
        <w:r w:rsidR="00747308">
          <w:rPr>
            <w:rFonts w:ascii="Times New Roman" w:hAnsi="Times New Roman" w:cs="Times New Roman"/>
            <w:color w:val="000000" w:themeColor="text1"/>
            <w:sz w:val="24"/>
            <w:szCs w:val="24"/>
          </w:rPr>
          <w:t>, and</w:t>
        </w:r>
        <w:r w:rsidR="00747308" w:rsidRPr="00EB6045">
          <w:rPr>
            <w:rFonts w:ascii="Times New Roman" w:hAnsi="Times New Roman" w:cs="Times New Roman"/>
            <w:color w:val="000000" w:themeColor="text1"/>
            <w:sz w:val="24"/>
            <w:szCs w:val="24"/>
          </w:rPr>
          <w:t xml:space="preserve"> </w:t>
        </w:r>
        <w:proofErr w:type="spellStart"/>
        <w:r w:rsidR="00747308" w:rsidRPr="00EB6045">
          <w:rPr>
            <w:rFonts w:ascii="Times New Roman" w:hAnsi="Times New Roman" w:cs="Times New Roman"/>
            <w:color w:val="000000" w:themeColor="text1"/>
            <w:sz w:val="24"/>
            <w:szCs w:val="24"/>
          </w:rPr>
          <w:t>Simonovit</w:t>
        </w:r>
      </w:ins>
      <w:ins w:id="116" w:author="EliseSchramkowski" w:date="2021-09-03T15:11:00Z">
        <w:r w:rsidR="00711B06">
          <w:rPr>
            <w:rFonts w:ascii="Times New Roman" w:hAnsi="Times New Roman" w:cs="Times New Roman"/>
            <w:color w:val="000000" w:themeColor="text1"/>
            <w:sz w:val="24"/>
            <w:szCs w:val="24"/>
          </w:rPr>
          <w:t>s</w:t>
        </w:r>
      </w:ins>
      <w:proofErr w:type="spellEnd"/>
      <w:ins w:id="117" w:author="EliseSchramkowski" w:date="2021-09-03T13:30:00Z">
        <w:r w:rsidR="00747308">
          <w:rPr>
            <w:rFonts w:ascii="Times New Roman" w:hAnsi="Times New Roman" w:cs="Times New Roman"/>
            <w:color w:val="000000" w:themeColor="text1"/>
            <w:sz w:val="24"/>
            <w:szCs w:val="24"/>
          </w:rPr>
          <w:t xml:space="preserve"> 2014</w:t>
        </w:r>
      </w:ins>
      <w:ins w:id="118" w:author="EliseSchramkowski" w:date="2021-09-03T15:14:00Z">
        <w:r w:rsidR="00711B06">
          <w:rPr>
            <w:rFonts w:ascii="Times New Roman" w:hAnsi="Times New Roman" w:cs="Times New Roman"/>
            <w:color w:val="000000" w:themeColor="text1"/>
            <w:sz w:val="24"/>
            <w:szCs w:val="24"/>
          </w:rPr>
          <w:t xml:space="preserve">; </w:t>
        </w:r>
      </w:ins>
      <w:ins w:id="119" w:author="EliseSchramkowski" w:date="2021-09-03T15:21:00Z">
        <w:r w:rsidR="0053045B">
          <w:rPr>
            <w:rFonts w:ascii="Times New Roman" w:hAnsi="Times New Roman" w:cs="Times New Roman"/>
            <w:sz w:val="24"/>
            <w:szCs w:val="24"/>
          </w:rPr>
          <w:t xml:space="preserve">De Winter and </w:t>
        </w:r>
        <w:proofErr w:type="spellStart"/>
        <w:r w:rsidR="0053045B">
          <w:rPr>
            <w:rFonts w:ascii="Times New Roman" w:hAnsi="Times New Roman" w:cs="Times New Roman"/>
            <w:sz w:val="24"/>
            <w:szCs w:val="24"/>
          </w:rPr>
          <w:t>Dodou</w:t>
        </w:r>
      </w:ins>
      <w:proofErr w:type="spellEnd"/>
      <w:ins w:id="120" w:author="EliseSchramkowski" w:date="2021-09-03T15:22:00Z">
        <w:r w:rsidR="00E7364C">
          <w:rPr>
            <w:rFonts w:ascii="Times New Roman" w:hAnsi="Times New Roman" w:cs="Times New Roman"/>
            <w:sz w:val="24"/>
            <w:szCs w:val="24"/>
          </w:rPr>
          <w:t xml:space="preserve"> </w:t>
        </w:r>
      </w:ins>
      <w:ins w:id="121" w:author="EliseSchramkowski" w:date="2021-09-03T15:21:00Z">
        <w:r w:rsidR="0053045B">
          <w:rPr>
            <w:rFonts w:ascii="Times New Roman" w:hAnsi="Times New Roman" w:cs="Times New Roman"/>
            <w:sz w:val="24"/>
            <w:szCs w:val="24"/>
          </w:rPr>
          <w:t xml:space="preserve">2015; </w:t>
        </w:r>
      </w:ins>
      <w:ins w:id="122" w:author="EliseSchramkowski" w:date="2021-09-03T15:14:00Z">
        <w:r w:rsidR="00711B06" w:rsidRPr="002E46EA">
          <w:rPr>
            <w:rFonts w:ascii="Times New Roman" w:hAnsi="Times New Roman" w:cs="Times New Roman"/>
            <w:color w:val="000000"/>
            <w:sz w:val="24"/>
            <w:szCs w:val="24"/>
          </w:rPr>
          <w:t>Franco</w:t>
        </w:r>
        <w:r w:rsidR="00711B06" w:rsidRPr="00EB6045">
          <w:rPr>
            <w:rFonts w:ascii="Times New Roman" w:hAnsi="Times New Roman" w:cs="Times New Roman"/>
            <w:color w:val="000000" w:themeColor="text1"/>
            <w:sz w:val="24"/>
            <w:szCs w:val="24"/>
          </w:rPr>
          <w:t>, Malhotra</w:t>
        </w:r>
        <w:r w:rsidR="00711B06">
          <w:rPr>
            <w:rFonts w:ascii="Times New Roman" w:hAnsi="Times New Roman" w:cs="Times New Roman"/>
            <w:color w:val="000000" w:themeColor="text1"/>
            <w:sz w:val="24"/>
            <w:szCs w:val="24"/>
          </w:rPr>
          <w:t>, and</w:t>
        </w:r>
        <w:r w:rsidR="00711B06" w:rsidRPr="00EB6045">
          <w:rPr>
            <w:rFonts w:ascii="Times New Roman" w:hAnsi="Times New Roman" w:cs="Times New Roman"/>
            <w:color w:val="000000" w:themeColor="text1"/>
            <w:sz w:val="24"/>
            <w:szCs w:val="24"/>
          </w:rPr>
          <w:t xml:space="preserve"> </w:t>
        </w:r>
        <w:proofErr w:type="spellStart"/>
        <w:r w:rsidR="00711B06" w:rsidRPr="00EB6045">
          <w:rPr>
            <w:rFonts w:ascii="Times New Roman" w:hAnsi="Times New Roman" w:cs="Times New Roman"/>
            <w:color w:val="000000" w:themeColor="text1"/>
            <w:sz w:val="24"/>
            <w:szCs w:val="24"/>
          </w:rPr>
          <w:t>Simonovit</w:t>
        </w:r>
        <w:r w:rsidR="00711B06">
          <w:rPr>
            <w:rFonts w:ascii="Times New Roman" w:hAnsi="Times New Roman" w:cs="Times New Roman"/>
            <w:color w:val="000000" w:themeColor="text1"/>
            <w:sz w:val="24"/>
            <w:szCs w:val="24"/>
          </w:rPr>
          <w:t>s</w:t>
        </w:r>
        <w:proofErr w:type="spellEnd"/>
        <w:r w:rsidR="00711B06">
          <w:rPr>
            <w:rFonts w:ascii="Times New Roman" w:hAnsi="Times New Roman" w:cs="Times New Roman"/>
            <w:color w:val="000000" w:themeColor="text1"/>
            <w:sz w:val="24"/>
            <w:szCs w:val="24"/>
          </w:rPr>
          <w:t xml:space="preserve"> 2016</w:t>
        </w:r>
      </w:ins>
      <w:ins w:id="123" w:author="EliseSchramkowski" w:date="2021-09-03T13:30:00Z">
        <w:r w:rsidR="00747308">
          <w:rPr>
            <w:rFonts w:ascii="Times New Roman" w:hAnsi="Times New Roman" w:cs="Times New Roman"/>
            <w:color w:val="000000" w:themeColor="text1"/>
            <w:sz w:val="24"/>
            <w:szCs w:val="24"/>
          </w:rPr>
          <w:t xml:space="preserve">). </w:t>
        </w:r>
      </w:ins>
      <w:del w:id="124" w:author="EliseSchramkowski" w:date="2021-09-03T13:30:00Z">
        <w:r w:rsidR="005D19F0" w:rsidRPr="00422B1C" w:rsidDel="00747308">
          <w:rPr>
            <w:rFonts w:ascii="Times New Roman" w:hAnsi="Times New Roman" w:cs="Times New Roman"/>
            <w:color w:val="000000" w:themeColor="text1"/>
            <w:sz w:val="24"/>
            <w:szCs w:val="24"/>
          </w:rPr>
          <w:delText>Other p</w:delText>
        </w:r>
      </w:del>
      <w:ins w:id="125" w:author="EliseSchramkowski" w:date="2021-09-03T13:30:00Z">
        <w:r w:rsidR="00747308">
          <w:rPr>
            <w:rFonts w:ascii="Times New Roman" w:hAnsi="Times New Roman" w:cs="Times New Roman"/>
            <w:color w:val="000000" w:themeColor="text1"/>
            <w:sz w:val="24"/>
            <w:szCs w:val="24"/>
          </w:rPr>
          <w:t>P</w:t>
        </w:r>
      </w:ins>
      <w:r w:rsidR="005D19F0" w:rsidRPr="00422B1C">
        <w:rPr>
          <w:rFonts w:ascii="Times New Roman" w:hAnsi="Times New Roman" w:cs="Times New Roman"/>
          <w:color w:val="000000" w:themeColor="text1"/>
          <w:sz w:val="24"/>
          <w:szCs w:val="24"/>
        </w:rPr>
        <w:t xml:space="preserve">otential causes </w:t>
      </w:r>
      <w:r w:rsidR="003440F7">
        <w:rPr>
          <w:rFonts w:ascii="Times New Roman" w:hAnsi="Times New Roman" w:cs="Times New Roman"/>
          <w:color w:val="000000" w:themeColor="text1"/>
          <w:sz w:val="24"/>
          <w:szCs w:val="24"/>
        </w:rPr>
        <w:t xml:space="preserve">of a </w:t>
      </w:r>
      <w:r w:rsidR="00F322A7">
        <w:rPr>
          <w:rFonts w:ascii="Times New Roman" w:hAnsi="Times New Roman" w:cs="Times New Roman"/>
          <w:color w:val="000000" w:themeColor="text1"/>
          <w:sz w:val="24"/>
          <w:szCs w:val="24"/>
        </w:rPr>
        <w:t xml:space="preserve">high </w:t>
      </w:r>
      <w:r w:rsidR="003440F7">
        <w:rPr>
          <w:rFonts w:ascii="Times New Roman" w:hAnsi="Times New Roman" w:cs="Times New Roman"/>
          <w:color w:val="000000" w:themeColor="text1"/>
          <w:sz w:val="24"/>
          <w:szCs w:val="24"/>
        </w:rPr>
        <w:t xml:space="preserve">prevalence of just significant </w:t>
      </w:r>
      <w:r w:rsidR="003440F7">
        <w:rPr>
          <w:rFonts w:ascii="Times New Roman" w:hAnsi="Times New Roman" w:cs="Times New Roman"/>
          <w:i/>
          <w:color w:val="000000" w:themeColor="text1"/>
          <w:sz w:val="24"/>
          <w:szCs w:val="24"/>
        </w:rPr>
        <w:t>p</w:t>
      </w:r>
      <w:r w:rsidR="003440F7">
        <w:rPr>
          <w:rFonts w:ascii="Times New Roman" w:hAnsi="Times New Roman" w:cs="Times New Roman"/>
          <w:color w:val="000000" w:themeColor="text1"/>
          <w:sz w:val="24"/>
          <w:szCs w:val="24"/>
        </w:rPr>
        <w:t>-values</w:t>
      </w:r>
      <w:r w:rsidR="003440F7" w:rsidRPr="00422B1C">
        <w:rPr>
          <w:rFonts w:ascii="Times New Roman" w:hAnsi="Times New Roman" w:cs="Times New Roman"/>
          <w:color w:val="000000" w:themeColor="text1"/>
          <w:sz w:val="24"/>
          <w:szCs w:val="24"/>
        </w:rPr>
        <w:t xml:space="preserve"> </w:t>
      </w:r>
      <w:r w:rsidR="005D19F0" w:rsidRPr="00422B1C">
        <w:rPr>
          <w:rFonts w:ascii="Times New Roman" w:hAnsi="Times New Roman" w:cs="Times New Roman"/>
          <w:color w:val="000000" w:themeColor="text1"/>
          <w:sz w:val="24"/>
          <w:szCs w:val="24"/>
        </w:rPr>
        <w:t xml:space="preserve">are questionable research practices (QRPs) known as </w:t>
      </w:r>
      <w:r w:rsidR="005D19F0" w:rsidRPr="001743B5">
        <w:rPr>
          <w:rFonts w:ascii="Times New Roman" w:hAnsi="Times New Roman" w:cs="Times New Roman"/>
          <w:i/>
          <w:color w:val="000000" w:themeColor="text1"/>
          <w:sz w:val="24"/>
          <w:szCs w:val="24"/>
        </w:rPr>
        <w:t>p</w:t>
      </w:r>
      <w:r w:rsidR="005D19F0" w:rsidRPr="00422B1C">
        <w:rPr>
          <w:rFonts w:ascii="Times New Roman" w:hAnsi="Times New Roman" w:cs="Times New Roman"/>
          <w:color w:val="000000" w:themeColor="text1"/>
          <w:sz w:val="24"/>
          <w:szCs w:val="24"/>
        </w:rPr>
        <w:t>-hacking (</w:t>
      </w:r>
      <w:proofErr w:type="spellStart"/>
      <w:r w:rsidR="005D19F0" w:rsidRPr="00422B1C">
        <w:rPr>
          <w:rFonts w:ascii="Times New Roman" w:hAnsi="Times New Roman" w:cs="Times New Roman"/>
          <w:color w:val="000000" w:themeColor="text1"/>
          <w:sz w:val="24"/>
          <w:szCs w:val="24"/>
        </w:rPr>
        <w:t>Hartgerink</w:t>
      </w:r>
      <w:proofErr w:type="spellEnd"/>
      <w:r w:rsidR="005D19F0" w:rsidRPr="00422B1C">
        <w:rPr>
          <w:rFonts w:ascii="Times New Roman" w:hAnsi="Times New Roman" w:cs="Times New Roman"/>
          <w:color w:val="000000" w:themeColor="text1"/>
          <w:sz w:val="24"/>
          <w:szCs w:val="24"/>
        </w:rPr>
        <w:t xml:space="preserve"> et al. 2016; John, Loewenstein, and </w:t>
      </w:r>
      <w:proofErr w:type="spellStart"/>
      <w:r w:rsidR="005D19F0" w:rsidRPr="00422B1C">
        <w:rPr>
          <w:rFonts w:ascii="Times New Roman" w:hAnsi="Times New Roman" w:cs="Times New Roman"/>
          <w:color w:val="000000" w:themeColor="text1"/>
          <w:sz w:val="24"/>
          <w:szCs w:val="24"/>
        </w:rPr>
        <w:t>Prelec</w:t>
      </w:r>
      <w:proofErr w:type="spellEnd"/>
      <w:r w:rsidR="005D19F0" w:rsidRPr="00422B1C">
        <w:rPr>
          <w:rFonts w:ascii="Times New Roman" w:hAnsi="Times New Roman" w:cs="Times New Roman"/>
          <w:color w:val="000000" w:themeColor="text1"/>
          <w:sz w:val="24"/>
          <w:szCs w:val="24"/>
        </w:rPr>
        <w:t xml:space="preserve"> 2012; </w:t>
      </w:r>
      <w:proofErr w:type="spellStart"/>
      <w:r w:rsidR="005D19F0" w:rsidRPr="00422B1C">
        <w:rPr>
          <w:rFonts w:ascii="Times New Roman" w:hAnsi="Times New Roman" w:cs="Times New Roman"/>
          <w:color w:val="000000" w:themeColor="text1"/>
          <w:sz w:val="24"/>
          <w:szCs w:val="24"/>
        </w:rPr>
        <w:t>Lakens</w:t>
      </w:r>
      <w:proofErr w:type="spellEnd"/>
      <w:r w:rsidR="005D19F0" w:rsidRPr="00422B1C">
        <w:rPr>
          <w:rFonts w:ascii="Times New Roman" w:hAnsi="Times New Roman" w:cs="Times New Roman"/>
          <w:color w:val="000000" w:themeColor="text1"/>
          <w:sz w:val="24"/>
          <w:szCs w:val="24"/>
        </w:rPr>
        <w:t xml:space="preserve"> 2015a; </w:t>
      </w:r>
      <w:proofErr w:type="spellStart"/>
      <w:r w:rsidR="005D19F0" w:rsidRPr="00422B1C">
        <w:rPr>
          <w:rFonts w:ascii="Times New Roman" w:hAnsi="Times New Roman" w:cs="Times New Roman"/>
          <w:color w:val="000000" w:themeColor="text1"/>
          <w:sz w:val="24"/>
          <w:szCs w:val="24"/>
        </w:rPr>
        <w:lastRenderedPageBreak/>
        <w:t>Masicampo</w:t>
      </w:r>
      <w:proofErr w:type="spellEnd"/>
      <w:r w:rsidR="005D19F0" w:rsidRPr="00422B1C">
        <w:rPr>
          <w:rFonts w:ascii="Times New Roman" w:hAnsi="Times New Roman" w:cs="Times New Roman"/>
          <w:color w:val="000000" w:themeColor="text1"/>
          <w:sz w:val="24"/>
          <w:szCs w:val="24"/>
        </w:rPr>
        <w:t xml:space="preserve"> and </w:t>
      </w:r>
      <w:proofErr w:type="spellStart"/>
      <w:r w:rsidR="005D19F0" w:rsidRPr="00422B1C">
        <w:rPr>
          <w:rFonts w:ascii="Times New Roman" w:hAnsi="Times New Roman" w:cs="Times New Roman"/>
          <w:color w:val="000000" w:themeColor="text1"/>
          <w:sz w:val="24"/>
          <w:szCs w:val="24"/>
        </w:rPr>
        <w:t>Lalande</w:t>
      </w:r>
      <w:proofErr w:type="spellEnd"/>
      <w:r w:rsidR="005D19F0" w:rsidRPr="00422B1C">
        <w:rPr>
          <w:rFonts w:ascii="Times New Roman" w:hAnsi="Times New Roman" w:cs="Times New Roman"/>
          <w:color w:val="000000" w:themeColor="text1"/>
          <w:sz w:val="24"/>
          <w:szCs w:val="24"/>
        </w:rPr>
        <w:t xml:space="preserve"> 2012) and the use of researcher degrees of freedom (Simmons et al. 2011), in which one collects or selects data and/or analyzes results until statistical significance is obtained. </w:t>
      </w:r>
      <w:r w:rsidR="002F7341" w:rsidRPr="001913DC">
        <w:rPr>
          <w:rFonts w:ascii="Times New Roman" w:hAnsi="Times New Roman" w:cs="Times New Roman"/>
          <w:color w:val="000000" w:themeColor="text1"/>
          <w:sz w:val="24"/>
          <w:szCs w:val="24"/>
        </w:rPr>
        <w:t xml:space="preserve">Just significant </w:t>
      </w:r>
      <w:r w:rsidR="002F7341" w:rsidRPr="00711CC6">
        <w:rPr>
          <w:rFonts w:ascii="Times New Roman" w:hAnsi="Times New Roman" w:cs="Times New Roman"/>
          <w:i/>
          <w:color w:val="000000" w:themeColor="text1"/>
          <w:sz w:val="24"/>
          <w:szCs w:val="24"/>
        </w:rPr>
        <w:t>p</w:t>
      </w:r>
      <w:r w:rsidR="002F7341" w:rsidRPr="001913DC">
        <w:rPr>
          <w:rFonts w:ascii="Times New Roman" w:hAnsi="Times New Roman" w:cs="Times New Roman"/>
          <w:color w:val="000000" w:themeColor="text1"/>
          <w:sz w:val="24"/>
          <w:szCs w:val="24"/>
        </w:rPr>
        <w:t xml:space="preserve">-values can be defined as </w:t>
      </w:r>
      <w:r w:rsidR="002F7341" w:rsidRPr="00711CC6">
        <w:rPr>
          <w:rFonts w:ascii="Times New Roman" w:hAnsi="Times New Roman" w:cs="Times New Roman"/>
          <w:i/>
          <w:color w:val="000000" w:themeColor="text1"/>
          <w:sz w:val="24"/>
          <w:szCs w:val="24"/>
        </w:rPr>
        <w:t>p</w:t>
      </w:r>
      <w:r w:rsidR="002F7341" w:rsidRPr="001913DC">
        <w:rPr>
          <w:rFonts w:ascii="Times New Roman" w:hAnsi="Times New Roman" w:cs="Times New Roman"/>
          <w:color w:val="000000" w:themeColor="text1"/>
          <w:sz w:val="24"/>
          <w:szCs w:val="24"/>
        </w:rPr>
        <w:t xml:space="preserve">-values in the range just below the most frequently used threshold for determining significance, </w:t>
      </w:r>
      <w:r w:rsidR="002F7341" w:rsidRPr="007356E9">
        <w:rPr>
          <w:rFonts w:ascii="Times New Roman" w:hAnsi="Times New Roman" w:cs="Times New Roman"/>
          <w:i/>
          <w:color w:val="000000" w:themeColor="text1"/>
          <w:sz w:val="24"/>
          <w:szCs w:val="24"/>
        </w:rPr>
        <w:t>p</w:t>
      </w:r>
      <w:r w:rsidR="002F7341" w:rsidRPr="007356E9">
        <w:rPr>
          <w:rFonts w:ascii="Times New Roman" w:hAnsi="Times New Roman" w:cs="Times New Roman"/>
          <w:color w:val="000000" w:themeColor="text1"/>
          <w:sz w:val="24"/>
          <w:szCs w:val="24"/>
        </w:rPr>
        <w:t xml:space="preserve"> </w:t>
      </w:r>
      <w:r w:rsidR="002F7341" w:rsidRPr="001913DC">
        <w:rPr>
          <w:rFonts w:ascii="Times New Roman" w:hAnsi="Times New Roman" w:cs="Times New Roman"/>
          <w:color w:val="000000" w:themeColor="text1"/>
          <w:sz w:val="24"/>
          <w:szCs w:val="24"/>
        </w:rPr>
        <w:t xml:space="preserve">= .05. </w:t>
      </w:r>
      <w:ins w:id="126" w:author="EliseSchramkowski" w:date="2021-11-01T13:48:00Z">
        <w:r w:rsidR="00B65290">
          <w:rPr>
            <w:rFonts w:ascii="Times New Roman" w:hAnsi="Times New Roman" w:cs="Times New Roman"/>
            <w:sz w:val="24"/>
            <w:szCs w:val="24"/>
          </w:rPr>
          <w:t xml:space="preserve">The presence of publication bias and </w:t>
        </w:r>
        <w:r w:rsidR="00B65290">
          <w:rPr>
            <w:rFonts w:ascii="Times New Roman" w:hAnsi="Times New Roman" w:cs="Times New Roman"/>
            <w:i/>
            <w:sz w:val="24"/>
            <w:szCs w:val="24"/>
          </w:rPr>
          <w:t>p</w:t>
        </w:r>
        <w:r w:rsidR="00B65290">
          <w:rPr>
            <w:rFonts w:ascii="Times New Roman" w:hAnsi="Times New Roman" w:cs="Times New Roman"/>
            <w:sz w:val="24"/>
            <w:szCs w:val="24"/>
          </w:rPr>
          <w:t xml:space="preserve">-hacking in sociology was studied </w:t>
        </w:r>
        <w:r w:rsidR="00B65290" w:rsidRPr="00937E09">
          <w:rPr>
            <w:rFonts w:ascii="Times New Roman" w:hAnsi="Times New Roman" w:cs="Times New Roman"/>
            <w:color w:val="000000" w:themeColor="text1"/>
            <w:sz w:val="24"/>
            <w:szCs w:val="24"/>
          </w:rPr>
          <w:t xml:space="preserve">by Gerber and Malhotra (2008), who looked at </w:t>
        </w:r>
        <w:r w:rsidR="00B65290">
          <w:rPr>
            <w:rFonts w:ascii="Times New Roman" w:hAnsi="Times New Roman" w:cs="Times New Roman"/>
            <w:color w:val="000000" w:themeColor="text1"/>
            <w:sz w:val="24"/>
            <w:szCs w:val="24"/>
          </w:rPr>
          <w:t xml:space="preserve">statistical results corresponding to </w:t>
        </w:r>
        <w:r w:rsidR="00B65290" w:rsidRPr="00937E09">
          <w:rPr>
            <w:rFonts w:ascii="Times New Roman" w:hAnsi="Times New Roman" w:cs="Times New Roman"/>
            <w:color w:val="000000" w:themeColor="text1"/>
            <w:sz w:val="24"/>
            <w:szCs w:val="24"/>
          </w:rPr>
          <w:t xml:space="preserve">hypotheses </w:t>
        </w:r>
        <w:r w:rsidR="00B65290">
          <w:rPr>
            <w:rFonts w:ascii="Times New Roman" w:hAnsi="Times New Roman" w:cs="Times New Roman"/>
            <w:color w:val="000000" w:themeColor="text1"/>
            <w:sz w:val="24"/>
            <w:szCs w:val="24"/>
          </w:rPr>
          <w:t>in</w:t>
        </w:r>
        <w:r w:rsidR="00B65290" w:rsidRPr="00937E09">
          <w:rPr>
            <w:rFonts w:ascii="Times New Roman" w:hAnsi="Times New Roman" w:cs="Times New Roman"/>
            <w:color w:val="000000" w:themeColor="text1"/>
            <w:sz w:val="24"/>
            <w:szCs w:val="24"/>
          </w:rPr>
          <w:t xml:space="preserve"> </w:t>
        </w:r>
        <w:r w:rsidR="00B65290">
          <w:rPr>
            <w:rFonts w:ascii="Times New Roman" w:hAnsi="Times New Roman" w:cs="Times New Roman"/>
            <w:color w:val="000000" w:themeColor="text1"/>
            <w:sz w:val="24"/>
            <w:szCs w:val="24"/>
          </w:rPr>
          <w:t xml:space="preserve">all </w:t>
        </w:r>
        <w:r w:rsidR="00B65290" w:rsidRPr="00937E09">
          <w:rPr>
            <w:rFonts w:ascii="Times New Roman" w:hAnsi="Times New Roman" w:cs="Times New Roman"/>
            <w:color w:val="000000" w:themeColor="text1"/>
            <w:sz w:val="24"/>
            <w:szCs w:val="24"/>
          </w:rPr>
          <w:t xml:space="preserve">three volumes of the sociology journals </w:t>
        </w:r>
        <w:r w:rsidR="00B65290" w:rsidRPr="00937E09">
          <w:rPr>
            <w:rFonts w:ascii="Times New Roman" w:hAnsi="Times New Roman" w:cs="Times New Roman"/>
            <w:i/>
            <w:color w:val="000000" w:themeColor="text1"/>
            <w:sz w:val="24"/>
            <w:szCs w:val="24"/>
          </w:rPr>
          <w:t>American Sociological Review</w:t>
        </w:r>
        <w:r w:rsidR="00B65290" w:rsidRPr="00937E09">
          <w:rPr>
            <w:rFonts w:ascii="Times New Roman" w:hAnsi="Times New Roman" w:cs="Times New Roman"/>
            <w:color w:val="000000" w:themeColor="text1"/>
            <w:sz w:val="24"/>
            <w:szCs w:val="24"/>
          </w:rPr>
          <w:t xml:space="preserve"> (</w:t>
        </w:r>
        <w:r w:rsidR="00B65290" w:rsidRPr="00F563CF">
          <w:rPr>
            <w:rFonts w:ascii="Times New Roman" w:hAnsi="Times New Roman" w:cs="Times New Roman"/>
            <w:i/>
            <w:color w:val="000000" w:themeColor="text1"/>
            <w:sz w:val="24"/>
            <w:szCs w:val="24"/>
          </w:rPr>
          <w:t>ASR</w:t>
        </w:r>
        <w:r w:rsidR="00B65290" w:rsidRPr="00937E09">
          <w:rPr>
            <w:rFonts w:ascii="Times New Roman" w:hAnsi="Times New Roman" w:cs="Times New Roman"/>
            <w:color w:val="000000" w:themeColor="text1"/>
            <w:sz w:val="24"/>
            <w:szCs w:val="24"/>
          </w:rPr>
          <w:t xml:space="preserve">), </w:t>
        </w:r>
        <w:r w:rsidR="00B65290" w:rsidRPr="00937E09">
          <w:rPr>
            <w:rFonts w:ascii="Times New Roman" w:hAnsi="Times New Roman" w:cs="Times New Roman"/>
            <w:i/>
            <w:color w:val="000000" w:themeColor="text1"/>
            <w:sz w:val="24"/>
            <w:szCs w:val="24"/>
          </w:rPr>
          <w:t xml:space="preserve">American Journal of Sociology </w:t>
        </w:r>
        <w:r w:rsidR="00B65290" w:rsidRPr="00937E09">
          <w:rPr>
            <w:rFonts w:ascii="Times New Roman" w:hAnsi="Times New Roman" w:cs="Times New Roman"/>
            <w:color w:val="000000" w:themeColor="text1"/>
            <w:sz w:val="24"/>
            <w:szCs w:val="24"/>
          </w:rPr>
          <w:t>(</w:t>
        </w:r>
        <w:r w:rsidR="00B65290" w:rsidRPr="00F563CF">
          <w:rPr>
            <w:rFonts w:ascii="Times New Roman" w:hAnsi="Times New Roman" w:cs="Times New Roman"/>
            <w:i/>
            <w:color w:val="000000" w:themeColor="text1"/>
            <w:sz w:val="24"/>
            <w:szCs w:val="24"/>
          </w:rPr>
          <w:t>AJS</w:t>
        </w:r>
        <w:r w:rsidR="00B65290" w:rsidRPr="00937E09">
          <w:rPr>
            <w:rFonts w:ascii="Times New Roman" w:hAnsi="Times New Roman" w:cs="Times New Roman"/>
            <w:color w:val="000000" w:themeColor="text1"/>
            <w:sz w:val="24"/>
            <w:szCs w:val="24"/>
          </w:rPr>
          <w:t xml:space="preserve">) </w:t>
        </w:r>
        <w:r w:rsidR="00B65290">
          <w:rPr>
            <w:rFonts w:ascii="Times New Roman" w:hAnsi="Times New Roman" w:cs="Times New Roman"/>
            <w:sz w:val="24"/>
            <w:szCs w:val="24"/>
          </w:rPr>
          <w:t xml:space="preserve">and </w:t>
        </w:r>
        <w:r w:rsidR="00B65290" w:rsidRPr="00720140">
          <w:rPr>
            <w:rFonts w:ascii="Times New Roman" w:hAnsi="Times New Roman" w:cs="Times New Roman"/>
            <w:i/>
            <w:sz w:val="24"/>
            <w:szCs w:val="24"/>
          </w:rPr>
          <w:t>Sociological Quarterly</w:t>
        </w:r>
        <w:r w:rsidR="00B65290">
          <w:rPr>
            <w:rFonts w:ascii="Times New Roman" w:hAnsi="Times New Roman" w:cs="Times New Roman"/>
            <w:sz w:val="24"/>
            <w:szCs w:val="24"/>
          </w:rPr>
          <w:t xml:space="preserve"> (</w:t>
        </w:r>
        <w:r w:rsidR="00B65290" w:rsidRPr="00F563CF">
          <w:rPr>
            <w:rFonts w:ascii="Times New Roman" w:hAnsi="Times New Roman" w:cs="Times New Roman"/>
            <w:i/>
            <w:sz w:val="24"/>
            <w:szCs w:val="24"/>
          </w:rPr>
          <w:t>SQ</w:t>
        </w:r>
        <w:r w:rsidR="00B65290">
          <w:rPr>
            <w:rFonts w:ascii="Times New Roman" w:hAnsi="Times New Roman" w:cs="Times New Roman"/>
            <w:sz w:val="24"/>
            <w:szCs w:val="24"/>
          </w:rPr>
          <w:t xml:space="preserve">) </w:t>
        </w:r>
      </w:ins>
      <w:ins w:id="127" w:author="EliseSchramkowski" w:date="2021-11-09T13:32:00Z">
        <w:r w:rsidR="001C3BAB">
          <w:rPr>
            <w:rFonts w:ascii="Times New Roman" w:hAnsi="Times New Roman" w:cs="Times New Roman"/>
            <w:sz w:val="24"/>
            <w:szCs w:val="24"/>
          </w:rPr>
          <w:t>from</w:t>
        </w:r>
      </w:ins>
      <w:ins w:id="128" w:author="EliseSchramkowski" w:date="2021-11-01T13:48:00Z">
        <w:r w:rsidR="00B65290">
          <w:rPr>
            <w:rFonts w:ascii="Times New Roman" w:hAnsi="Times New Roman" w:cs="Times New Roman"/>
            <w:sz w:val="24"/>
            <w:szCs w:val="24"/>
          </w:rPr>
          <w:t xml:space="preserve"> 2003</w:t>
        </w:r>
      </w:ins>
      <w:ins w:id="129" w:author="EliseSchramkowski" w:date="2021-11-09T13:32:00Z">
        <w:r w:rsidR="001C3BAB">
          <w:rPr>
            <w:rFonts w:ascii="Times New Roman" w:hAnsi="Times New Roman" w:cs="Times New Roman"/>
            <w:sz w:val="24"/>
            <w:szCs w:val="24"/>
          </w:rPr>
          <w:t>-</w:t>
        </w:r>
      </w:ins>
      <w:ins w:id="130" w:author="EliseSchramkowski" w:date="2021-11-01T13:48:00Z">
        <w:r w:rsidR="00B65290">
          <w:rPr>
            <w:rFonts w:ascii="Times New Roman" w:hAnsi="Times New Roman" w:cs="Times New Roman"/>
            <w:sz w:val="24"/>
            <w:szCs w:val="24"/>
          </w:rPr>
          <w:t xml:space="preserve">2006. </w:t>
        </w:r>
      </w:ins>
      <w:commentRangeStart w:id="131"/>
      <w:ins w:id="132" w:author="EliseSchramkowski" w:date="2021-11-01T13:49:00Z">
        <w:r w:rsidR="00B65290">
          <w:rPr>
            <w:rFonts w:ascii="Times New Roman" w:hAnsi="Times New Roman" w:cs="Times New Roman"/>
            <w:sz w:val="24"/>
            <w:szCs w:val="24"/>
          </w:rPr>
          <w:t xml:space="preserve">They compared, among others, the difference in the number of </w:t>
        </w:r>
        <w:r w:rsidR="00B65290">
          <w:rPr>
            <w:rFonts w:ascii="Times New Roman" w:hAnsi="Times New Roman" w:cs="Times New Roman"/>
            <w:i/>
            <w:sz w:val="24"/>
            <w:szCs w:val="24"/>
          </w:rPr>
          <w:t>z</w:t>
        </w:r>
        <w:r w:rsidR="00B65290">
          <w:rPr>
            <w:rFonts w:ascii="Times New Roman" w:hAnsi="Times New Roman" w:cs="Times New Roman"/>
            <w:sz w:val="24"/>
            <w:szCs w:val="24"/>
          </w:rPr>
          <w:t xml:space="preserve">-values in an interval that closely approximates </w:t>
        </w:r>
        <w:commentRangeEnd w:id="131"/>
        <w:r w:rsidR="00B65290">
          <w:rPr>
            <w:rStyle w:val="CommentReference"/>
          </w:rPr>
          <w:commentReference w:id="131"/>
        </w:r>
        <w:r w:rsidR="00B65290">
          <w:rPr>
            <w:rFonts w:ascii="Times New Roman" w:hAnsi="Times New Roman" w:cs="Times New Roman"/>
            <w:sz w:val="24"/>
            <w:szCs w:val="24"/>
          </w:rPr>
          <w:t xml:space="preserve">the </w:t>
        </w:r>
        <w:r w:rsidR="00B65290">
          <w:rPr>
            <w:rFonts w:ascii="Times New Roman" w:hAnsi="Times New Roman" w:cs="Times New Roman"/>
            <w:i/>
            <w:sz w:val="24"/>
            <w:szCs w:val="24"/>
          </w:rPr>
          <w:t>p</w:t>
        </w:r>
        <w:r w:rsidR="00B65290">
          <w:rPr>
            <w:rFonts w:ascii="Times New Roman" w:hAnsi="Times New Roman" w:cs="Times New Roman"/>
            <w:sz w:val="24"/>
            <w:szCs w:val="24"/>
          </w:rPr>
          <w:t xml:space="preserve">-value interval (.04-.05], and an interval that closely approximates the </w:t>
        </w:r>
        <w:r w:rsidR="00B65290">
          <w:rPr>
            <w:rFonts w:ascii="Times New Roman" w:hAnsi="Times New Roman" w:cs="Times New Roman"/>
            <w:i/>
            <w:sz w:val="24"/>
            <w:szCs w:val="24"/>
          </w:rPr>
          <w:t>p</w:t>
        </w:r>
        <w:r w:rsidR="00B65290">
          <w:rPr>
            <w:rFonts w:ascii="Times New Roman" w:hAnsi="Times New Roman" w:cs="Times New Roman"/>
            <w:sz w:val="24"/>
            <w:szCs w:val="24"/>
          </w:rPr>
          <w:t xml:space="preserve">-value interval (.05-.06]. </w:t>
        </w:r>
        <w:commentRangeStart w:id="133"/>
        <w:r w:rsidR="00B65290">
          <w:rPr>
            <w:rFonts w:ascii="Times New Roman" w:hAnsi="Times New Roman" w:cs="Times New Roman"/>
            <w:sz w:val="24"/>
            <w:szCs w:val="24"/>
          </w:rPr>
          <w:t xml:space="preserve">They found that the frequency of results corresponding to the </w:t>
        </w:r>
        <w:r w:rsidR="00B65290">
          <w:rPr>
            <w:rFonts w:ascii="Times New Roman" w:hAnsi="Times New Roman" w:cs="Times New Roman"/>
            <w:i/>
            <w:sz w:val="24"/>
            <w:szCs w:val="24"/>
          </w:rPr>
          <w:t>p</w:t>
        </w:r>
        <w:r w:rsidR="00B65290">
          <w:rPr>
            <w:rFonts w:ascii="Times New Roman" w:hAnsi="Times New Roman" w:cs="Times New Roman"/>
            <w:sz w:val="24"/>
            <w:szCs w:val="24"/>
          </w:rPr>
          <w:t xml:space="preserve">-value interval (.04-.05] was 3.25 to 4 times higher than that corresponding to the </w:t>
        </w:r>
        <w:r w:rsidR="00B65290">
          <w:rPr>
            <w:rFonts w:ascii="Times New Roman" w:hAnsi="Times New Roman" w:cs="Times New Roman"/>
            <w:i/>
            <w:sz w:val="24"/>
            <w:szCs w:val="24"/>
          </w:rPr>
          <w:t>p</w:t>
        </w:r>
        <w:r w:rsidR="00B65290">
          <w:rPr>
            <w:rFonts w:ascii="Times New Roman" w:hAnsi="Times New Roman" w:cs="Times New Roman"/>
            <w:sz w:val="24"/>
            <w:szCs w:val="24"/>
          </w:rPr>
          <w:t xml:space="preserve">-value interval (.05-.06], presenting strong evidence of publication bias. </w:t>
        </w:r>
        <w:commentRangeEnd w:id="133"/>
        <w:r w:rsidR="00B65290">
          <w:rPr>
            <w:rStyle w:val="CommentReference"/>
          </w:rPr>
          <w:commentReference w:id="133"/>
        </w:r>
        <w:r w:rsidR="00B65290">
          <w:rPr>
            <w:rFonts w:ascii="Times New Roman" w:hAnsi="Times New Roman" w:cs="Times New Roman"/>
            <w:sz w:val="24"/>
            <w:szCs w:val="24"/>
          </w:rPr>
          <w:t>A similar method was used by</w:t>
        </w:r>
        <w:r w:rsidR="00B65290">
          <w:rPr>
            <w:rFonts w:ascii="Times New Roman" w:hAnsi="Times New Roman" w:cs="Times New Roman"/>
            <w:color w:val="000000" w:themeColor="text1"/>
            <w:sz w:val="24"/>
            <w:szCs w:val="24"/>
          </w:rPr>
          <w:t xml:space="preserve"> </w:t>
        </w:r>
      </w:ins>
      <w:del w:id="134" w:author="EliseSchramkowski" w:date="2021-11-01T13:49:00Z">
        <w:r w:rsidR="00571598" w:rsidDel="00B65290">
          <w:rPr>
            <w:rFonts w:ascii="Times New Roman" w:hAnsi="Times New Roman" w:cs="Times New Roman"/>
            <w:sz w:val="24"/>
            <w:szCs w:val="24"/>
          </w:rPr>
          <w:delText>W</w:delText>
        </w:r>
        <w:r w:rsidR="00577975" w:rsidDel="00B65290">
          <w:rPr>
            <w:rFonts w:ascii="Times New Roman" w:hAnsi="Times New Roman" w:cs="Times New Roman"/>
            <w:sz w:val="24"/>
            <w:szCs w:val="24"/>
          </w:rPr>
          <w:delText>e follow</w:delText>
        </w:r>
        <w:r w:rsidR="006113BD" w:rsidDel="00B65290">
          <w:rPr>
            <w:rFonts w:ascii="Times New Roman" w:hAnsi="Times New Roman" w:cs="Times New Roman"/>
            <w:sz w:val="24"/>
            <w:szCs w:val="24"/>
          </w:rPr>
          <w:delText>ed</w:delText>
        </w:r>
        <w:r w:rsidR="00577975" w:rsidDel="00B65290">
          <w:rPr>
            <w:rFonts w:ascii="Times New Roman" w:hAnsi="Times New Roman" w:cs="Times New Roman"/>
            <w:sz w:val="24"/>
            <w:szCs w:val="24"/>
          </w:rPr>
          <w:delText xml:space="preserve"> </w:delText>
        </w:r>
      </w:del>
      <w:proofErr w:type="spellStart"/>
      <w:r w:rsidR="00577975">
        <w:rPr>
          <w:rFonts w:ascii="Times New Roman" w:hAnsi="Times New Roman" w:cs="Times New Roman"/>
          <w:sz w:val="24"/>
          <w:szCs w:val="24"/>
        </w:rPr>
        <w:t>Masicampo</w:t>
      </w:r>
      <w:proofErr w:type="spellEnd"/>
      <w:r w:rsidR="00577975">
        <w:rPr>
          <w:rFonts w:ascii="Times New Roman" w:hAnsi="Times New Roman" w:cs="Times New Roman"/>
          <w:sz w:val="24"/>
          <w:szCs w:val="24"/>
        </w:rPr>
        <w:t xml:space="preserve"> and </w:t>
      </w:r>
      <w:proofErr w:type="spellStart"/>
      <w:r w:rsidR="00577975">
        <w:rPr>
          <w:rFonts w:ascii="Times New Roman" w:hAnsi="Times New Roman" w:cs="Times New Roman"/>
          <w:sz w:val="24"/>
          <w:szCs w:val="24"/>
        </w:rPr>
        <w:t>Lalande</w:t>
      </w:r>
      <w:proofErr w:type="spellEnd"/>
      <w:r w:rsidR="00577975">
        <w:rPr>
          <w:rFonts w:ascii="Times New Roman" w:hAnsi="Times New Roman" w:cs="Times New Roman"/>
          <w:sz w:val="24"/>
          <w:szCs w:val="24"/>
        </w:rPr>
        <w:t xml:space="preserve"> (2012) </w:t>
      </w:r>
      <w:ins w:id="135" w:author="EliseSchramkowski" w:date="2021-11-01T13:50:00Z">
        <w:r w:rsidR="00B65290">
          <w:rPr>
            <w:rFonts w:ascii="Times New Roman" w:hAnsi="Times New Roman" w:cs="Times New Roman"/>
            <w:sz w:val="24"/>
            <w:szCs w:val="24"/>
          </w:rPr>
          <w:t xml:space="preserve">in psychology </w:t>
        </w:r>
      </w:ins>
      <w:r w:rsidR="00577975">
        <w:rPr>
          <w:rFonts w:ascii="Times New Roman" w:hAnsi="Times New Roman" w:cs="Times New Roman"/>
          <w:sz w:val="24"/>
          <w:szCs w:val="24"/>
        </w:rPr>
        <w:t xml:space="preserve">and De Winter and </w:t>
      </w:r>
      <w:proofErr w:type="spellStart"/>
      <w:r w:rsidR="00577975">
        <w:rPr>
          <w:rFonts w:ascii="Times New Roman" w:hAnsi="Times New Roman" w:cs="Times New Roman"/>
          <w:sz w:val="24"/>
          <w:szCs w:val="24"/>
        </w:rPr>
        <w:t>Dodou</w:t>
      </w:r>
      <w:proofErr w:type="spellEnd"/>
      <w:r w:rsidR="00577975">
        <w:rPr>
          <w:rFonts w:ascii="Times New Roman" w:hAnsi="Times New Roman" w:cs="Times New Roman"/>
          <w:sz w:val="24"/>
          <w:szCs w:val="24"/>
        </w:rPr>
        <w:t xml:space="preserve"> (2015)</w:t>
      </w:r>
      <w:ins w:id="136" w:author="EliseSchramkowski" w:date="2021-11-01T13:51:00Z">
        <w:r w:rsidR="00B65290">
          <w:rPr>
            <w:rFonts w:ascii="Times New Roman" w:hAnsi="Times New Roman" w:cs="Times New Roman"/>
            <w:sz w:val="24"/>
            <w:szCs w:val="24"/>
          </w:rPr>
          <w:t xml:space="preserve"> across disciplines:</w:t>
        </w:r>
      </w:ins>
      <w:del w:id="137" w:author="EliseSchramkowski" w:date="2021-11-01T13:50:00Z">
        <w:r w:rsidR="00577975" w:rsidDel="00B65290">
          <w:rPr>
            <w:rFonts w:ascii="Times New Roman" w:hAnsi="Times New Roman" w:cs="Times New Roman"/>
            <w:sz w:val="24"/>
            <w:szCs w:val="24"/>
          </w:rPr>
          <w:delText xml:space="preserve"> b</w:delText>
        </w:r>
      </w:del>
      <w:ins w:id="138" w:author="EliseSchramkowski" w:date="2021-11-10T10:01:00Z">
        <w:r w:rsidR="00585B67">
          <w:rPr>
            <w:rFonts w:ascii="Times New Roman" w:hAnsi="Times New Roman" w:cs="Times New Roman"/>
            <w:sz w:val="24"/>
            <w:szCs w:val="24"/>
          </w:rPr>
          <w:t>, who</w:t>
        </w:r>
      </w:ins>
      <w:del w:id="139" w:author="EliseSchramkowski" w:date="2021-11-01T13:50:00Z">
        <w:r w:rsidR="00577975" w:rsidDel="00B65290">
          <w:rPr>
            <w:rFonts w:ascii="Times New Roman" w:hAnsi="Times New Roman" w:cs="Times New Roman"/>
            <w:sz w:val="24"/>
            <w:szCs w:val="24"/>
          </w:rPr>
          <w:delText>y</w:delText>
        </w:r>
      </w:del>
      <w:del w:id="140" w:author="EliseSchramkowski" w:date="2021-11-01T13:51:00Z">
        <w:r w:rsidR="00577975" w:rsidDel="00B65290">
          <w:rPr>
            <w:rFonts w:ascii="Times New Roman" w:hAnsi="Times New Roman" w:cs="Times New Roman"/>
            <w:sz w:val="24"/>
            <w:szCs w:val="24"/>
          </w:rPr>
          <w:delText xml:space="preserve"> </w:delText>
        </w:r>
      </w:del>
      <w:ins w:id="141" w:author="EliseSchramkowski" w:date="2021-11-01T13:51:00Z">
        <w:r w:rsidR="00B65290">
          <w:rPr>
            <w:rFonts w:ascii="Times New Roman" w:hAnsi="Times New Roman" w:cs="Times New Roman"/>
            <w:sz w:val="24"/>
            <w:szCs w:val="24"/>
          </w:rPr>
          <w:t xml:space="preserve"> </w:t>
        </w:r>
      </w:ins>
      <w:ins w:id="142" w:author="EliseSchramkowski" w:date="2021-11-01T13:50:00Z">
        <w:r w:rsidR="00B65290">
          <w:rPr>
            <w:rFonts w:ascii="Times New Roman" w:hAnsi="Times New Roman" w:cs="Times New Roman"/>
            <w:sz w:val="24"/>
            <w:szCs w:val="24"/>
          </w:rPr>
          <w:t xml:space="preserve">studied </w:t>
        </w:r>
      </w:ins>
      <w:del w:id="143" w:author="EliseSchramkowski" w:date="2021-11-01T13:50:00Z">
        <w:r w:rsidR="006113BD" w:rsidDel="00B65290">
          <w:rPr>
            <w:rFonts w:ascii="Times New Roman" w:hAnsi="Times New Roman" w:cs="Times New Roman"/>
            <w:sz w:val="24"/>
            <w:szCs w:val="24"/>
          </w:rPr>
          <w:delText xml:space="preserve">studying </w:delText>
        </w:r>
      </w:del>
      <w:r w:rsidR="00577975">
        <w:rPr>
          <w:rFonts w:ascii="Times New Roman" w:hAnsi="Times New Roman" w:cs="Times New Roman"/>
          <w:sz w:val="24"/>
          <w:szCs w:val="24"/>
        </w:rPr>
        <w:t xml:space="preserve">just significant </w:t>
      </w:r>
      <w:r w:rsidR="00577975">
        <w:rPr>
          <w:rFonts w:ascii="Times New Roman" w:hAnsi="Times New Roman" w:cs="Times New Roman"/>
          <w:i/>
          <w:sz w:val="24"/>
          <w:szCs w:val="24"/>
        </w:rPr>
        <w:t>p</w:t>
      </w:r>
      <w:r w:rsidR="00577975">
        <w:rPr>
          <w:rFonts w:ascii="Times New Roman" w:hAnsi="Times New Roman" w:cs="Times New Roman"/>
          <w:sz w:val="24"/>
          <w:szCs w:val="24"/>
        </w:rPr>
        <w:t>-values</w:t>
      </w:r>
      <w:r w:rsidR="00915B6D">
        <w:rPr>
          <w:rFonts w:ascii="Times New Roman" w:hAnsi="Times New Roman" w:cs="Times New Roman"/>
          <w:sz w:val="24"/>
          <w:szCs w:val="24"/>
        </w:rPr>
        <w:t xml:space="preserve"> in the range</w:t>
      </w:r>
      <w:r w:rsidR="00577975">
        <w:rPr>
          <w:rFonts w:ascii="Times New Roman" w:hAnsi="Times New Roman" w:cs="Times New Roman"/>
          <w:sz w:val="24"/>
          <w:szCs w:val="24"/>
        </w:rPr>
        <w:t xml:space="preserve"> (.04-.05]</w:t>
      </w:r>
      <w:r w:rsidR="006113BD">
        <w:rPr>
          <w:rFonts w:ascii="Times New Roman" w:hAnsi="Times New Roman" w:cs="Times New Roman"/>
          <w:sz w:val="24"/>
          <w:szCs w:val="24"/>
        </w:rPr>
        <w:t xml:space="preserve"> and </w:t>
      </w:r>
      <w:r w:rsidR="00095A13">
        <w:rPr>
          <w:rFonts w:ascii="Times New Roman" w:hAnsi="Times New Roman" w:cs="Times New Roman"/>
          <w:sz w:val="24"/>
          <w:szCs w:val="24"/>
        </w:rPr>
        <w:t xml:space="preserve">just non-significant </w:t>
      </w:r>
      <w:r w:rsidR="00095A13">
        <w:rPr>
          <w:rFonts w:ascii="Times New Roman" w:hAnsi="Times New Roman" w:cs="Times New Roman"/>
          <w:i/>
          <w:sz w:val="24"/>
          <w:szCs w:val="24"/>
        </w:rPr>
        <w:t>p-</w:t>
      </w:r>
      <w:r w:rsidR="00095A13" w:rsidRPr="00915B6D">
        <w:rPr>
          <w:rFonts w:ascii="Times New Roman" w:hAnsi="Times New Roman" w:cs="Times New Roman"/>
          <w:sz w:val="24"/>
          <w:szCs w:val="24"/>
        </w:rPr>
        <w:t>values</w:t>
      </w:r>
      <w:r w:rsidR="00915B6D">
        <w:rPr>
          <w:rFonts w:ascii="Times New Roman" w:hAnsi="Times New Roman" w:cs="Times New Roman"/>
          <w:sz w:val="24"/>
          <w:szCs w:val="24"/>
        </w:rPr>
        <w:t xml:space="preserve"> in the range</w:t>
      </w:r>
      <w:r w:rsidR="00095A13">
        <w:rPr>
          <w:rFonts w:ascii="Times New Roman" w:hAnsi="Times New Roman" w:cs="Times New Roman"/>
          <w:sz w:val="24"/>
          <w:szCs w:val="24"/>
        </w:rPr>
        <w:t xml:space="preserve"> </w:t>
      </w:r>
      <w:r w:rsidR="006113BD">
        <w:rPr>
          <w:rFonts w:ascii="Times New Roman" w:hAnsi="Times New Roman" w:cs="Times New Roman"/>
          <w:sz w:val="24"/>
          <w:szCs w:val="24"/>
        </w:rPr>
        <w:t>(.05 - .06]</w:t>
      </w:r>
      <w:r w:rsidR="00577975">
        <w:rPr>
          <w:rFonts w:ascii="Times New Roman" w:hAnsi="Times New Roman" w:cs="Times New Roman"/>
          <w:sz w:val="24"/>
          <w:szCs w:val="24"/>
        </w:rPr>
        <w:t>.</w:t>
      </w:r>
      <w:r w:rsidR="00571598">
        <w:rPr>
          <w:rFonts w:ascii="Times New Roman" w:hAnsi="Times New Roman" w:cs="Times New Roman"/>
          <w:sz w:val="24"/>
          <w:szCs w:val="24"/>
        </w:rPr>
        <w:t xml:space="preserve"> </w:t>
      </w:r>
      <w:r w:rsidR="00095A13">
        <w:rPr>
          <w:rFonts w:ascii="Times New Roman" w:hAnsi="Times New Roman" w:cs="Times New Roman"/>
          <w:sz w:val="24"/>
          <w:szCs w:val="24"/>
        </w:rPr>
        <w:t>W</w:t>
      </w:r>
      <w:r w:rsidR="00AB7897">
        <w:rPr>
          <w:rFonts w:ascii="Times New Roman" w:hAnsi="Times New Roman" w:cs="Times New Roman"/>
          <w:sz w:val="24"/>
          <w:szCs w:val="24"/>
        </w:rPr>
        <w:t>e</w:t>
      </w:r>
      <w:del w:id="144" w:author="EliseSchramkowski" w:date="2021-11-10T09:56:00Z">
        <w:r w:rsidR="00095A13" w:rsidDel="00F05B0C">
          <w:rPr>
            <w:rFonts w:ascii="Times New Roman" w:hAnsi="Times New Roman" w:cs="Times New Roman"/>
            <w:sz w:val="24"/>
            <w:szCs w:val="24"/>
          </w:rPr>
          <w:delText xml:space="preserve"> </w:delText>
        </w:r>
      </w:del>
      <w:ins w:id="145" w:author="EliseSchramkowski" w:date="2021-11-10T09:56:00Z">
        <w:r w:rsidR="00F05B0C">
          <w:rPr>
            <w:rFonts w:ascii="Times New Roman" w:hAnsi="Times New Roman" w:cs="Times New Roman"/>
            <w:sz w:val="24"/>
            <w:szCs w:val="24"/>
          </w:rPr>
          <w:t xml:space="preserve"> studied </w:t>
        </w:r>
      </w:ins>
      <w:ins w:id="146" w:author="EliseSchramkowski" w:date="2021-11-09T13:33:00Z">
        <w:r w:rsidR="00D3078D">
          <w:rPr>
            <w:rFonts w:ascii="Times New Roman" w:hAnsi="Times New Roman" w:cs="Times New Roman"/>
            <w:sz w:val="24"/>
            <w:szCs w:val="24"/>
          </w:rPr>
          <w:t xml:space="preserve">these </w:t>
        </w:r>
        <w:r w:rsidR="00D3078D">
          <w:rPr>
            <w:rFonts w:ascii="Times New Roman" w:hAnsi="Times New Roman" w:cs="Times New Roman"/>
            <w:i/>
            <w:iCs/>
            <w:sz w:val="24"/>
            <w:szCs w:val="24"/>
          </w:rPr>
          <w:t>p</w:t>
        </w:r>
        <w:r w:rsidR="00D3078D">
          <w:rPr>
            <w:rFonts w:ascii="Times New Roman" w:hAnsi="Times New Roman" w:cs="Times New Roman"/>
            <w:sz w:val="24"/>
            <w:szCs w:val="24"/>
          </w:rPr>
          <w:t>-valu</w:t>
        </w:r>
      </w:ins>
      <w:ins w:id="147" w:author="EliseSchramkowski" w:date="2021-11-10T09:56:00Z">
        <w:r w:rsidR="00F05B0C">
          <w:rPr>
            <w:rFonts w:ascii="Times New Roman" w:hAnsi="Times New Roman" w:cs="Times New Roman"/>
            <w:sz w:val="24"/>
            <w:szCs w:val="24"/>
          </w:rPr>
          <w:t>e</w:t>
        </w:r>
      </w:ins>
      <w:ins w:id="148" w:author="EliseSchramkowski" w:date="2021-11-09T13:33:00Z">
        <w:r w:rsidR="00D3078D">
          <w:rPr>
            <w:rFonts w:ascii="Times New Roman" w:hAnsi="Times New Roman" w:cs="Times New Roman"/>
            <w:i/>
            <w:iCs/>
            <w:sz w:val="24"/>
            <w:szCs w:val="24"/>
          </w:rPr>
          <w:t xml:space="preserve"> </w:t>
        </w:r>
        <w:r w:rsidR="00D3078D">
          <w:rPr>
            <w:rFonts w:ascii="Times New Roman" w:hAnsi="Times New Roman" w:cs="Times New Roman"/>
            <w:sz w:val="24"/>
            <w:szCs w:val="24"/>
          </w:rPr>
          <w:t xml:space="preserve">ranges, </w:t>
        </w:r>
      </w:ins>
      <w:del w:id="149" w:author="EliseSchramkowski" w:date="2021-11-09T13:33:00Z">
        <w:r w:rsidR="00095A13" w:rsidDel="00D3078D">
          <w:rPr>
            <w:rFonts w:ascii="Times New Roman" w:hAnsi="Times New Roman" w:cs="Times New Roman"/>
            <w:sz w:val="24"/>
            <w:szCs w:val="24"/>
          </w:rPr>
          <w:delText>also</w:delText>
        </w:r>
      </w:del>
      <w:ins w:id="150" w:author="EliseSchramkowski" w:date="2021-11-09T13:33:00Z">
        <w:r w:rsidR="00D3078D">
          <w:rPr>
            <w:rFonts w:ascii="Times New Roman" w:hAnsi="Times New Roman" w:cs="Times New Roman"/>
            <w:sz w:val="24"/>
            <w:szCs w:val="24"/>
          </w:rPr>
          <w:t>and</w:t>
        </w:r>
      </w:ins>
      <w:ins w:id="151" w:author="EliseSchramkowski" w:date="2021-11-01T13:50:00Z">
        <w:r w:rsidR="00B65290">
          <w:rPr>
            <w:rFonts w:ascii="Times New Roman" w:hAnsi="Times New Roman" w:cs="Times New Roman"/>
            <w:sz w:val="24"/>
            <w:szCs w:val="24"/>
          </w:rPr>
          <w:t>, like Gerber &amp; Malhotra (2008),</w:t>
        </w:r>
      </w:ins>
      <w:ins w:id="152" w:author="EliseSchramkowski" w:date="2021-11-09T13:33:00Z">
        <w:r w:rsidR="00D3078D">
          <w:rPr>
            <w:rFonts w:ascii="Times New Roman" w:hAnsi="Times New Roman" w:cs="Times New Roman"/>
            <w:sz w:val="24"/>
            <w:szCs w:val="24"/>
          </w:rPr>
          <w:t xml:space="preserve"> the</w:t>
        </w:r>
      </w:ins>
      <w:r w:rsidR="00095A13">
        <w:rPr>
          <w:rFonts w:ascii="Times New Roman" w:hAnsi="Times New Roman" w:cs="Times New Roman"/>
          <w:sz w:val="24"/>
          <w:szCs w:val="24"/>
        </w:rPr>
        <w:t xml:space="preserve"> </w:t>
      </w:r>
      <w:del w:id="153" w:author="EliseSchramkowski" w:date="2021-11-09T13:33:00Z">
        <w:r w:rsidR="00095A13" w:rsidDel="00D3078D">
          <w:rPr>
            <w:rFonts w:ascii="Times New Roman" w:hAnsi="Times New Roman" w:cs="Times New Roman"/>
            <w:sz w:val="24"/>
            <w:szCs w:val="24"/>
          </w:rPr>
          <w:delText xml:space="preserve">considered </w:delText>
        </w:r>
      </w:del>
      <w:r w:rsidR="00095A13">
        <w:rPr>
          <w:rFonts w:ascii="Times New Roman" w:hAnsi="Times New Roman" w:cs="Times New Roman"/>
          <w:i/>
          <w:sz w:val="24"/>
          <w:szCs w:val="24"/>
        </w:rPr>
        <w:t>p</w:t>
      </w:r>
      <w:r w:rsidR="00095A13">
        <w:rPr>
          <w:rFonts w:ascii="Times New Roman" w:hAnsi="Times New Roman" w:cs="Times New Roman"/>
          <w:sz w:val="24"/>
          <w:szCs w:val="24"/>
        </w:rPr>
        <w:t>-value</w:t>
      </w:r>
      <w:del w:id="154" w:author="EliseSchramkowski" w:date="2021-11-09T13:33:00Z">
        <w:r w:rsidR="00095A13" w:rsidDel="00D3078D">
          <w:rPr>
            <w:rFonts w:ascii="Times New Roman" w:hAnsi="Times New Roman" w:cs="Times New Roman"/>
            <w:sz w:val="24"/>
            <w:szCs w:val="24"/>
          </w:rPr>
          <w:delText>s in</w:delText>
        </w:r>
        <w:r w:rsidR="006113BD" w:rsidDel="00D3078D">
          <w:rPr>
            <w:rFonts w:ascii="Times New Roman" w:hAnsi="Times New Roman" w:cs="Times New Roman"/>
            <w:sz w:val="24"/>
            <w:szCs w:val="24"/>
          </w:rPr>
          <w:delText xml:space="preserve"> </w:delText>
        </w:r>
        <w:r w:rsidR="00915B6D" w:rsidDel="00D3078D">
          <w:rPr>
            <w:rFonts w:ascii="Times New Roman" w:hAnsi="Times New Roman" w:cs="Times New Roman"/>
            <w:sz w:val="24"/>
            <w:szCs w:val="24"/>
          </w:rPr>
          <w:delText>the</w:delText>
        </w:r>
      </w:del>
      <w:r w:rsidR="00915B6D">
        <w:rPr>
          <w:rFonts w:ascii="Times New Roman" w:hAnsi="Times New Roman" w:cs="Times New Roman"/>
          <w:sz w:val="24"/>
          <w:szCs w:val="24"/>
        </w:rPr>
        <w:t xml:space="preserve"> ranges </w:t>
      </w:r>
      <w:r w:rsidR="00571598">
        <w:rPr>
          <w:rFonts w:ascii="Times New Roman" w:hAnsi="Times New Roman" w:cs="Times New Roman"/>
          <w:sz w:val="24"/>
          <w:szCs w:val="24"/>
        </w:rPr>
        <w:t>(.03 - .05]</w:t>
      </w:r>
      <w:r w:rsidR="006113BD">
        <w:rPr>
          <w:rFonts w:ascii="Times New Roman" w:hAnsi="Times New Roman" w:cs="Times New Roman"/>
          <w:sz w:val="24"/>
          <w:szCs w:val="24"/>
        </w:rPr>
        <w:t xml:space="preserve"> and (.05 - .07],</w:t>
      </w:r>
      <w:r w:rsidR="00571598">
        <w:rPr>
          <w:rFonts w:ascii="Times New Roman" w:hAnsi="Times New Roman" w:cs="Times New Roman"/>
          <w:sz w:val="24"/>
          <w:szCs w:val="24"/>
        </w:rPr>
        <w:t xml:space="preserve"> since </w:t>
      </w:r>
      <w:del w:id="155" w:author="EliseSchramkowski" w:date="2021-11-10T10:02:00Z">
        <w:r w:rsidR="00095A13" w:rsidDel="00585B67">
          <w:rPr>
            <w:rFonts w:ascii="Times New Roman" w:hAnsi="Times New Roman" w:cs="Times New Roman"/>
            <w:sz w:val="24"/>
            <w:szCs w:val="24"/>
          </w:rPr>
          <w:delText xml:space="preserve">these </w:delText>
        </w:r>
      </w:del>
      <w:r w:rsidR="00571598">
        <w:rPr>
          <w:rFonts w:ascii="Times New Roman" w:hAnsi="Times New Roman" w:cs="Times New Roman"/>
          <w:sz w:val="24"/>
          <w:szCs w:val="24"/>
        </w:rPr>
        <w:t>large</w:t>
      </w:r>
      <w:r w:rsidR="00095A13">
        <w:rPr>
          <w:rFonts w:ascii="Times New Roman" w:hAnsi="Times New Roman" w:cs="Times New Roman"/>
          <w:sz w:val="24"/>
          <w:szCs w:val="24"/>
        </w:rPr>
        <w:t>r</w:t>
      </w:r>
      <w:r w:rsidR="00571598">
        <w:rPr>
          <w:rFonts w:ascii="Times New Roman" w:hAnsi="Times New Roman" w:cs="Times New Roman"/>
          <w:sz w:val="24"/>
          <w:szCs w:val="24"/>
        </w:rPr>
        <w:t xml:space="preserve"> intervals provide higher power for </w:t>
      </w:r>
      <w:r w:rsidR="00095A13">
        <w:rPr>
          <w:rFonts w:ascii="Times New Roman" w:hAnsi="Times New Roman" w:cs="Times New Roman"/>
          <w:sz w:val="24"/>
          <w:szCs w:val="24"/>
        </w:rPr>
        <w:t xml:space="preserve">tests </w:t>
      </w:r>
      <w:r w:rsidR="00915B6D">
        <w:rPr>
          <w:rFonts w:ascii="Times New Roman" w:hAnsi="Times New Roman" w:cs="Times New Roman"/>
          <w:sz w:val="24"/>
          <w:szCs w:val="24"/>
        </w:rPr>
        <w:t>on publication bias</w:t>
      </w:r>
      <w:ins w:id="156" w:author="EliseSchramkowski" w:date="2021-11-01T12:17:00Z">
        <w:r w:rsidR="00176845">
          <w:rPr>
            <w:rFonts w:ascii="Times New Roman" w:hAnsi="Times New Roman" w:cs="Times New Roman"/>
            <w:color w:val="000000" w:themeColor="text1"/>
            <w:sz w:val="24"/>
            <w:szCs w:val="24"/>
          </w:rPr>
          <w:t>.</w:t>
        </w:r>
      </w:ins>
      <w:del w:id="157" w:author="EliseSchramkowski" w:date="2021-11-01T12:17:00Z">
        <w:r w:rsidR="00571598" w:rsidDel="00176845">
          <w:rPr>
            <w:rFonts w:ascii="Times New Roman" w:hAnsi="Times New Roman" w:cs="Times New Roman"/>
            <w:sz w:val="24"/>
            <w:szCs w:val="24"/>
          </w:rPr>
          <w:delText>.</w:delText>
        </w:r>
        <w:r w:rsidR="007356E9" w:rsidDel="00176845">
          <w:rPr>
            <w:rFonts w:ascii="Times New Roman" w:hAnsi="Times New Roman" w:cs="Times New Roman"/>
            <w:color w:val="000000" w:themeColor="text1"/>
            <w:sz w:val="24"/>
            <w:szCs w:val="24"/>
          </w:rPr>
          <w:delText xml:space="preserve"> </w:delText>
        </w:r>
      </w:del>
    </w:p>
    <w:p w14:paraId="7C2D6DF3" w14:textId="1D81A0D6" w:rsidR="00577975" w:rsidRPr="00577975" w:rsidDel="00B65290" w:rsidRDefault="00577975" w:rsidP="00577975">
      <w:pPr>
        <w:spacing w:after="0" w:line="480" w:lineRule="auto"/>
        <w:ind w:firstLine="284"/>
        <w:jc w:val="both"/>
        <w:rPr>
          <w:del w:id="158" w:author="EliseSchramkowski" w:date="2021-11-01T13:49:00Z"/>
          <w:rFonts w:ascii="Times New Roman" w:hAnsi="Times New Roman" w:cs="Times New Roman"/>
          <w:color w:val="000000" w:themeColor="text1"/>
          <w:sz w:val="24"/>
          <w:szCs w:val="24"/>
        </w:rPr>
      </w:pPr>
      <w:del w:id="159" w:author="EliseSchramkowski" w:date="2021-11-01T13:49:00Z">
        <w:r w:rsidDel="00B65290">
          <w:rPr>
            <w:rFonts w:ascii="Times New Roman" w:hAnsi="Times New Roman" w:cs="Times New Roman"/>
            <w:sz w:val="24"/>
            <w:szCs w:val="24"/>
          </w:rPr>
          <w:delText xml:space="preserve">The presence of publication bias and </w:delText>
        </w:r>
        <w:r w:rsidDel="00B65290">
          <w:rPr>
            <w:rFonts w:ascii="Times New Roman" w:hAnsi="Times New Roman" w:cs="Times New Roman"/>
            <w:i/>
            <w:sz w:val="24"/>
            <w:szCs w:val="24"/>
          </w:rPr>
          <w:delText>p</w:delText>
        </w:r>
        <w:r w:rsidDel="00B65290">
          <w:rPr>
            <w:rFonts w:ascii="Times New Roman" w:hAnsi="Times New Roman" w:cs="Times New Roman"/>
            <w:sz w:val="24"/>
            <w:szCs w:val="24"/>
          </w:rPr>
          <w:delText xml:space="preserve">-hacking in sociology was studied </w:delText>
        </w:r>
        <w:r w:rsidRPr="00937E09" w:rsidDel="00B65290">
          <w:rPr>
            <w:rFonts w:ascii="Times New Roman" w:hAnsi="Times New Roman" w:cs="Times New Roman"/>
            <w:color w:val="000000" w:themeColor="text1"/>
            <w:sz w:val="24"/>
            <w:szCs w:val="24"/>
          </w:rPr>
          <w:delText xml:space="preserve">by Gerber and Malhotra (2008), who looked at </w:delText>
        </w:r>
        <w:r w:rsidDel="00B65290">
          <w:rPr>
            <w:rFonts w:ascii="Times New Roman" w:hAnsi="Times New Roman" w:cs="Times New Roman"/>
            <w:color w:val="000000" w:themeColor="text1"/>
            <w:sz w:val="24"/>
            <w:szCs w:val="24"/>
          </w:rPr>
          <w:delText xml:space="preserve">statistical results corresponding to </w:delText>
        </w:r>
        <w:r w:rsidRPr="00937E09" w:rsidDel="00B65290">
          <w:rPr>
            <w:rFonts w:ascii="Times New Roman" w:hAnsi="Times New Roman" w:cs="Times New Roman"/>
            <w:color w:val="000000" w:themeColor="text1"/>
            <w:sz w:val="24"/>
            <w:szCs w:val="24"/>
          </w:rPr>
          <w:delText xml:space="preserve">hypotheses </w:delText>
        </w:r>
        <w:r w:rsidDel="00B65290">
          <w:rPr>
            <w:rFonts w:ascii="Times New Roman" w:hAnsi="Times New Roman" w:cs="Times New Roman"/>
            <w:color w:val="000000" w:themeColor="text1"/>
            <w:sz w:val="24"/>
            <w:szCs w:val="24"/>
          </w:rPr>
          <w:delText>in</w:delText>
        </w:r>
        <w:r w:rsidRPr="00937E09" w:rsidDel="00B65290">
          <w:rPr>
            <w:rFonts w:ascii="Times New Roman" w:hAnsi="Times New Roman" w:cs="Times New Roman"/>
            <w:color w:val="000000" w:themeColor="text1"/>
            <w:sz w:val="24"/>
            <w:szCs w:val="24"/>
          </w:rPr>
          <w:delText xml:space="preserve"> </w:delText>
        </w:r>
        <w:r w:rsidR="000E582E" w:rsidDel="00B65290">
          <w:rPr>
            <w:rFonts w:ascii="Times New Roman" w:hAnsi="Times New Roman" w:cs="Times New Roman"/>
            <w:color w:val="000000" w:themeColor="text1"/>
            <w:sz w:val="24"/>
            <w:szCs w:val="24"/>
          </w:rPr>
          <w:delText xml:space="preserve">all </w:delText>
        </w:r>
        <w:r w:rsidRPr="00937E09" w:rsidDel="00B65290">
          <w:rPr>
            <w:rFonts w:ascii="Times New Roman" w:hAnsi="Times New Roman" w:cs="Times New Roman"/>
            <w:color w:val="000000" w:themeColor="text1"/>
            <w:sz w:val="24"/>
            <w:szCs w:val="24"/>
          </w:rPr>
          <w:delText xml:space="preserve">three volumes of the sociology journals </w:delText>
        </w:r>
        <w:r w:rsidRPr="00937E09" w:rsidDel="00B65290">
          <w:rPr>
            <w:rFonts w:ascii="Times New Roman" w:hAnsi="Times New Roman" w:cs="Times New Roman"/>
            <w:i/>
            <w:color w:val="000000" w:themeColor="text1"/>
            <w:sz w:val="24"/>
            <w:szCs w:val="24"/>
          </w:rPr>
          <w:delText>American Sociological Review</w:delText>
        </w:r>
        <w:r w:rsidRPr="00937E09" w:rsidDel="00B65290">
          <w:rPr>
            <w:rFonts w:ascii="Times New Roman" w:hAnsi="Times New Roman" w:cs="Times New Roman"/>
            <w:color w:val="000000" w:themeColor="text1"/>
            <w:sz w:val="24"/>
            <w:szCs w:val="24"/>
          </w:rPr>
          <w:delText xml:space="preserve"> (</w:delText>
        </w:r>
        <w:r w:rsidRPr="00F563CF" w:rsidDel="00B65290">
          <w:rPr>
            <w:rFonts w:ascii="Times New Roman" w:hAnsi="Times New Roman" w:cs="Times New Roman"/>
            <w:i/>
            <w:color w:val="000000" w:themeColor="text1"/>
            <w:sz w:val="24"/>
            <w:szCs w:val="24"/>
          </w:rPr>
          <w:delText>ASR</w:delText>
        </w:r>
        <w:r w:rsidRPr="00937E09" w:rsidDel="00B65290">
          <w:rPr>
            <w:rFonts w:ascii="Times New Roman" w:hAnsi="Times New Roman" w:cs="Times New Roman"/>
            <w:color w:val="000000" w:themeColor="text1"/>
            <w:sz w:val="24"/>
            <w:szCs w:val="24"/>
          </w:rPr>
          <w:delText xml:space="preserve">), </w:delText>
        </w:r>
        <w:r w:rsidRPr="00937E09" w:rsidDel="00B65290">
          <w:rPr>
            <w:rFonts w:ascii="Times New Roman" w:hAnsi="Times New Roman" w:cs="Times New Roman"/>
            <w:i/>
            <w:color w:val="000000" w:themeColor="text1"/>
            <w:sz w:val="24"/>
            <w:szCs w:val="24"/>
          </w:rPr>
          <w:delText xml:space="preserve">American Journal of Sociology </w:delText>
        </w:r>
        <w:r w:rsidRPr="00937E09" w:rsidDel="00B65290">
          <w:rPr>
            <w:rFonts w:ascii="Times New Roman" w:hAnsi="Times New Roman" w:cs="Times New Roman"/>
            <w:color w:val="000000" w:themeColor="text1"/>
            <w:sz w:val="24"/>
            <w:szCs w:val="24"/>
          </w:rPr>
          <w:delText>(</w:delText>
        </w:r>
        <w:commentRangeStart w:id="160"/>
        <w:r w:rsidRPr="00F563CF" w:rsidDel="00B65290">
          <w:rPr>
            <w:rFonts w:ascii="Times New Roman" w:hAnsi="Times New Roman" w:cs="Times New Roman"/>
            <w:i/>
            <w:color w:val="000000" w:themeColor="text1"/>
            <w:sz w:val="24"/>
            <w:szCs w:val="24"/>
          </w:rPr>
          <w:delText>AJS</w:delText>
        </w:r>
        <w:r w:rsidRPr="00937E09" w:rsidDel="00B65290">
          <w:rPr>
            <w:rFonts w:ascii="Times New Roman" w:hAnsi="Times New Roman" w:cs="Times New Roman"/>
            <w:color w:val="000000" w:themeColor="text1"/>
            <w:sz w:val="24"/>
            <w:szCs w:val="24"/>
          </w:rPr>
          <w:delText xml:space="preserve">) </w:delText>
        </w:r>
        <w:r w:rsidDel="00B65290">
          <w:rPr>
            <w:rFonts w:ascii="Times New Roman" w:hAnsi="Times New Roman" w:cs="Times New Roman"/>
            <w:sz w:val="24"/>
            <w:szCs w:val="24"/>
          </w:rPr>
          <w:delText xml:space="preserve">and </w:delText>
        </w:r>
        <w:r w:rsidRPr="00720140" w:rsidDel="00B65290">
          <w:rPr>
            <w:rFonts w:ascii="Times New Roman" w:hAnsi="Times New Roman" w:cs="Times New Roman"/>
            <w:i/>
            <w:sz w:val="24"/>
            <w:szCs w:val="24"/>
          </w:rPr>
          <w:delText>Sociological Quarterly</w:delText>
        </w:r>
        <w:r w:rsidDel="00B65290">
          <w:rPr>
            <w:rFonts w:ascii="Times New Roman" w:hAnsi="Times New Roman" w:cs="Times New Roman"/>
            <w:sz w:val="24"/>
            <w:szCs w:val="24"/>
          </w:rPr>
          <w:delText xml:space="preserve"> (</w:delText>
        </w:r>
        <w:r w:rsidRPr="00F563CF" w:rsidDel="00B65290">
          <w:rPr>
            <w:rFonts w:ascii="Times New Roman" w:hAnsi="Times New Roman" w:cs="Times New Roman"/>
            <w:i/>
            <w:sz w:val="24"/>
            <w:szCs w:val="24"/>
          </w:rPr>
          <w:delText>SQ</w:delText>
        </w:r>
        <w:r w:rsidDel="00B65290">
          <w:rPr>
            <w:rFonts w:ascii="Times New Roman" w:hAnsi="Times New Roman" w:cs="Times New Roman"/>
            <w:sz w:val="24"/>
            <w:szCs w:val="24"/>
          </w:rPr>
          <w:delText>)</w:delText>
        </w:r>
        <w:r w:rsidR="000E582E" w:rsidDel="00B65290">
          <w:rPr>
            <w:rFonts w:ascii="Times New Roman" w:hAnsi="Times New Roman" w:cs="Times New Roman"/>
            <w:sz w:val="24"/>
            <w:szCs w:val="24"/>
          </w:rPr>
          <w:delText xml:space="preserve"> published between 2003 and 2006</w:delText>
        </w:r>
        <w:r w:rsidDel="00B65290">
          <w:rPr>
            <w:rFonts w:ascii="Times New Roman" w:hAnsi="Times New Roman" w:cs="Times New Roman"/>
            <w:sz w:val="24"/>
            <w:szCs w:val="24"/>
          </w:rPr>
          <w:delText xml:space="preserve">. They compared, among others, the difference in the number of </w:delText>
        </w:r>
        <w:r w:rsidDel="00B65290">
          <w:rPr>
            <w:rFonts w:ascii="Times New Roman" w:hAnsi="Times New Roman" w:cs="Times New Roman"/>
            <w:i/>
            <w:sz w:val="24"/>
            <w:szCs w:val="24"/>
          </w:rPr>
          <w:delText>z</w:delText>
        </w:r>
        <w:r w:rsidDel="00B65290">
          <w:rPr>
            <w:rFonts w:ascii="Times New Roman" w:hAnsi="Times New Roman" w:cs="Times New Roman"/>
            <w:sz w:val="24"/>
            <w:szCs w:val="24"/>
          </w:rPr>
          <w:delText xml:space="preserve">-values in an interval that closely approximates </w:delText>
        </w:r>
        <w:commentRangeEnd w:id="160"/>
        <w:r w:rsidR="004B5624" w:rsidDel="00B65290">
          <w:rPr>
            <w:rStyle w:val="CommentReference"/>
          </w:rPr>
          <w:commentReference w:id="160"/>
        </w:r>
        <w:r w:rsidDel="00B65290">
          <w:rPr>
            <w:rFonts w:ascii="Times New Roman" w:hAnsi="Times New Roman" w:cs="Times New Roman"/>
            <w:sz w:val="24"/>
            <w:szCs w:val="24"/>
          </w:rPr>
          <w:delText xml:space="preserve">the </w:delText>
        </w:r>
        <w:r w:rsidDel="00B65290">
          <w:rPr>
            <w:rFonts w:ascii="Times New Roman" w:hAnsi="Times New Roman" w:cs="Times New Roman"/>
            <w:i/>
            <w:sz w:val="24"/>
            <w:szCs w:val="24"/>
          </w:rPr>
          <w:delText>p</w:delText>
        </w:r>
        <w:r w:rsidDel="00B65290">
          <w:rPr>
            <w:rFonts w:ascii="Times New Roman" w:hAnsi="Times New Roman" w:cs="Times New Roman"/>
            <w:sz w:val="24"/>
            <w:szCs w:val="24"/>
          </w:rPr>
          <w:delText xml:space="preserve">-value interval (.04-.05], and an interval that closely approximates the </w:delText>
        </w:r>
        <w:r w:rsidDel="00B65290">
          <w:rPr>
            <w:rFonts w:ascii="Times New Roman" w:hAnsi="Times New Roman" w:cs="Times New Roman"/>
            <w:i/>
            <w:sz w:val="24"/>
            <w:szCs w:val="24"/>
          </w:rPr>
          <w:delText>p</w:delText>
        </w:r>
        <w:r w:rsidDel="00B65290">
          <w:rPr>
            <w:rFonts w:ascii="Times New Roman" w:hAnsi="Times New Roman" w:cs="Times New Roman"/>
            <w:sz w:val="24"/>
            <w:szCs w:val="24"/>
          </w:rPr>
          <w:delText xml:space="preserve">-value interval (.05-.06]. </w:delText>
        </w:r>
        <w:commentRangeStart w:id="161"/>
        <w:r w:rsidDel="00B65290">
          <w:rPr>
            <w:rFonts w:ascii="Times New Roman" w:hAnsi="Times New Roman" w:cs="Times New Roman"/>
            <w:sz w:val="24"/>
            <w:szCs w:val="24"/>
          </w:rPr>
          <w:delText xml:space="preserve">They found that the frequency of results corresponding to the </w:delText>
        </w:r>
        <w:r w:rsidDel="00B65290">
          <w:rPr>
            <w:rFonts w:ascii="Times New Roman" w:hAnsi="Times New Roman" w:cs="Times New Roman"/>
            <w:i/>
            <w:sz w:val="24"/>
            <w:szCs w:val="24"/>
          </w:rPr>
          <w:delText>p</w:delText>
        </w:r>
        <w:r w:rsidDel="00B65290">
          <w:rPr>
            <w:rFonts w:ascii="Times New Roman" w:hAnsi="Times New Roman" w:cs="Times New Roman"/>
            <w:sz w:val="24"/>
            <w:szCs w:val="24"/>
          </w:rPr>
          <w:delText xml:space="preserve">-value interval (.04-.05] was 3.25 to 4 times higher than that corresponding to the </w:delText>
        </w:r>
        <w:r w:rsidDel="00B65290">
          <w:rPr>
            <w:rFonts w:ascii="Times New Roman" w:hAnsi="Times New Roman" w:cs="Times New Roman"/>
            <w:i/>
            <w:sz w:val="24"/>
            <w:szCs w:val="24"/>
          </w:rPr>
          <w:delText>p</w:delText>
        </w:r>
        <w:r w:rsidDel="00B65290">
          <w:rPr>
            <w:rFonts w:ascii="Times New Roman" w:hAnsi="Times New Roman" w:cs="Times New Roman"/>
            <w:sz w:val="24"/>
            <w:szCs w:val="24"/>
          </w:rPr>
          <w:delText>-value interval (.05-.06]</w:delText>
        </w:r>
        <w:r w:rsidR="00095A13" w:rsidDel="00B65290">
          <w:rPr>
            <w:rFonts w:ascii="Times New Roman" w:hAnsi="Times New Roman" w:cs="Times New Roman"/>
            <w:sz w:val="24"/>
            <w:szCs w:val="24"/>
          </w:rPr>
          <w:delText>, presenting strong evidence of publication bias</w:delText>
        </w:r>
        <w:r w:rsidR="001F10A5" w:rsidDel="00B65290">
          <w:rPr>
            <w:rFonts w:ascii="Times New Roman" w:hAnsi="Times New Roman" w:cs="Times New Roman"/>
            <w:sz w:val="24"/>
            <w:szCs w:val="24"/>
          </w:rPr>
          <w:delText>).</w:delText>
        </w:r>
        <w:r w:rsidDel="00B65290">
          <w:rPr>
            <w:rFonts w:ascii="Times New Roman" w:hAnsi="Times New Roman" w:cs="Times New Roman"/>
            <w:sz w:val="24"/>
            <w:szCs w:val="24"/>
          </w:rPr>
          <w:delText xml:space="preserve"> </w:delText>
        </w:r>
        <w:commentRangeEnd w:id="161"/>
        <w:r w:rsidR="00F322A7" w:rsidDel="00B65290">
          <w:rPr>
            <w:rStyle w:val="CommentReference"/>
          </w:rPr>
          <w:commentReference w:id="161"/>
        </w:r>
      </w:del>
    </w:p>
    <w:p w14:paraId="01ADE93E" w14:textId="7E4D00B2" w:rsidR="00577975" w:rsidRDefault="00577975" w:rsidP="00915B6D">
      <w:pPr>
        <w:spacing w:after="0" w:line="480" w:lineRule="auto"/>
        <w:ind w:firstLine="284"/>
        <w:jc w:val="both"/>
        <w:rPr>
          <w:rFonts w:ascii="Times New Roman" w:hAnsi="Times New Roman" w:cs="Times New Roman"/>
          <w:color w:val="000000" w:themeColor="text1"/>
          <w:sz w:val="24"/>
          <w:szCs w:val="24"/>
        </w:rPr>
      </w:pPr>
      <w:r>
        <w:rPr>
          <w:rFonts w:ascii="Times New Roman" w:hAnsi="Times New Roman" w:cs="Times New Roman"/>
          <w:sz w:val="24"/>
          <w:szCs w:val="24"/>
        </w:rPr>
        <w:t>A</w:t>
      </w:r>
      <w:r w:rsidRPr="009C67F7">
        <w:rPr>
          <w:rFonts w:ascii="Times New Roman" w:hAnsi="Times New Roman" w:cs="Times New Roman"/>
          <w:sz w:val="24"/>
          <w:szCs w:val="24"/>
        </w:rPr>
        <w:t xml:space="preserve"> non-monotonic increase or a ‘bump’ in </w:t>
      </w:r>
      <w:r w:rsidRPr="009C67F7">
        <w:rPr>
          <w:rFonts w:ascii="Times New Roman" w:hAnsi="Times New Roman" w:cs="Times New Roman"/>
          <w:i/>
          <w:sz w:val="24"/>
          <w:szCs w:val="24"/>
        </w:rPr>
        <w:t>p</w:t>
      </w:r>
      <w:r w:rsidRPr="009C67F7">
        <w:rPr>
          <w:rFonts w:ascii="Times New Roman" w:hAnsi="Times New Roman" w:cs="Times New Roman"/>
          <w:sz w:val="24"/>
          <w:szCs w:val="24"/>
        </w:rPr>
        <w:t xml:space="preserve">-values, which can be said to occur when </w:t>
      </w:r>
      <w:r w:rsidRPr="009C67F7">
        <w:rPr>
          <w:rFonts w:ascii="Times New Roman" w:hAnsi="Times New Roman" w:cs="Times New Roman"/>
          <w:i/>
          <w:sz w:val="24"/>
          <w:szCs w:val="24"/>
        </w:rPr>
        <w:t>p</w:t>
      </w:r>
      <w:r w:rsidRPr="009C67F7">
        <w:rPr>
          <w:rFonts w:ascii="Times New Roman" w:hAnsi="Times New Roman" w:cs="Times New Roman"/>
          <w:sz w:val="24"/>
          <w:szCs w:val="24"/>
        </w:rPr>
        <w:t xml:space="preserve">-values in the interval (.04-.05] occur more often than </w:t>
      </w:r>
      <w:r w:rsidRPr="009C67F7">
        <w:rPr>
          <w:rFonts w:ascii="Times New Roman" w:hAnsi="Times New Roman" w:cs="Times New Roman"/>
          <w:i/>
          <w:sz w:val="24"/>
          <w:szCs w:val="24"/>
        </w:rPr>
        <w:t>p</w:t>
      </w:r>
      <w:r w:rsidRPr="009C67F7">
        <w:rPr>
          <w:rFonts w:ascii="Times New Roman" w:hAnsi="Times New Roman" w:cs="Times New Roman"/>
          <w:sz w:val="24"/>
          <w:szCs w:val="24"/>
        </w:rPr>
        <w:t>-values in the interval (.03-</w:t>
      </w:r>
      <w:r>
        <w:rPr>
          <w:rFonts w:ascii="Times New Roman" w:hAnsi="Times New Roman" w:cs="Times New Roman"/>
          <w:sz w:val="24"/>
          <w:szCs w:val="24"/>
        </w:rPr>
        <w:t>.04],</w:t>
      </w:r>
      <w:r w:rsidR="007356E9" w:rsidRPr="007356E9">
        <w:rPr>
          <w:rFonts w:ascii="Times New Roman" w:hAnsi="Times New Roman" w:cs="Times New Roman"/>
          <w:color w:val="000000" w:themeColor="text1"/>
          <w:sz w:val="24"/>
          <w:szCs w:val="24"/>
        </w:rPr>
        <w:t xml:space="preserve"> </w:t>
      </w:r>
      <w:r w:rsidR="007356E9">
        <w:rPr>
          <w:rFonts w:ascii="Times New Roman" w:hAnsi="Times New Roman" w:cs="Times New Roman"/>
          <w:color w:val="000000" w:themeColor="text1"/>
          <w:sz w:val="24"/>
          <w:szCs w:val="24"/>
        </w:rPr>
        <w:t xml:space="preserve">is </w:t>
      </w:r>
      <w:r>
        <w:rPr>
          <w:rFonts w:ascii="Times New Roman" w:hAnsi="Times New Roman" w:cs="Times New Roman"/>
          <w:color w:val="000000" w:themeColor="text1"/>
          <w:sz w:val="24"/>
          <w:szCs w:val="24"/>
        </w:rPr>
        <w:t>also</w:t>
      </w:r>
      <w:r w:rsidR="007356E9">
        <w:rPr>
          <w:rFonts w:ascii="Times New Roman" w:hAnsi="Times New Roman" w:cs="Times New Roman"/>
          <w:color w:val="000000" w:themeColor="text1"/>
          <w:sz w:val="24"/>
          <w:szCs w:val="24"/>
        </w:rPr>
        <w:t xml:space="preserve"> </w:t>
      </w:r>
      <w:proofErr w:type="spellStart"/>
      <w:r w:rsidR="007356E9">
        <w:rPr>
          <w:rFonts w:ascii="Times New Roman" w:hAnsi="Times New Roman" w:cs="Times New Roman"/>
          <w:color w:val="000000" w:themeColor="text1"/>
          <w:sz w:val="24"/>
          <w:szCs w:val="24"/>
        </w:rPr>
        <w:t>characterised</w:t>
      </w:r>
      <w:proofErr w:type="spellEnd"/>
      <w:r w:rsidR="007356E9">
        <w:rPr>
          <w:rFonts w:ascii="Times New Roman" w:hAnsi="Times New Roman" w:cs="Times New Roman"/>
          <w:color w:val="000000" w:themeColor="text1"/>
          <w:sz w:val="24"/>
          <w:szCs w:val="24"/>
        </w:rPr>
        <w:t xml:space="preserve"> by a</w:t>
      </w:r>
      <w:r w:rsidR="007356E9" w:rsidRPr="002A0A47">
        <w:rPr>
          <w:rFonts w:ascii="Times New Roman" w:hAnsi="Times New Roman" w:cs="Times New Roman"/>
          <w:color w:val="000000" w:themeColor="text1"/>
          <w:sz w:val="24"/>
          <w:szCs w:val="24"/>
        </w:rPr>
        <w:t xml:space="preserve"> predominance of just significant </w:t>
      </w:r>
      <w:r w:rsidR="007356E9" w:rsidRPr="002A0A47">
        <w:rPr>
          <w:rFonts w:ascii="Times New Roman" w:hAnsi="Times New Roman" w:cs="Times New Roman"/>
          <w:i/>
          <w:color w:val="000000" w:themeColor="text1"/>
          <w:sz w:val="24"/>
          <w:szCs w:val="24"/>
        </w:rPr>
        <w:t>p</w:t>
      </w:r>
      <w:r w:rsidR="007356E9" w:rsidRPr="002A0A47">
        <w:rPr>
          <w:rFonts w:ascii="Times New Roman" w:hAnsi="Times New Roman" w:cs="Times New Roman"/>
          <w:color w:val="000000" w:themeColor="text1"/>
          <w:sz w:val="24"/>
          <w:szCs w:val="24"/>
        </w:rPr>
        <w:t>-values</w:t>
      </w:r>
      <w:r w:rsidR="007356E9">
        <w:rPr>
          <w:rFonts w:ascii="Times New Roman" w:hAnsi="Times New Roman" w:cs="Times New Roman"/>
          <w:color w:val="000000" w:themeColor="text1"/>
          <w:sz w:val="24"/>
          <w:szCs w:val="24"/>
        </w:rPr>
        <w:t>. It is</w:t>
      </w:r>
      <w:r w:rsidR="007356E9" w:rsidRPr="007356E9">
        <w:rPr>
          <w:rFonts w:ascii="Times New Roman" w:hAnsi="Times New Roman" w:cs="Times New Roman"/>
          <w:color w:val="000000" w:themeColor="text1"/>
          <w:sz w:val="24"/>
          <w:szCs w:val="24"/>
        </w:rPr>
        <w:t xml:space="preserve"> evidence of </w:t>
      </w:r>
      <w:r w:rsidR="007356E9" w:rsidRPr="007356E9">
        <w:rPr>
          <w:rFonts w:ascii="Times New Roman" w:hAnsi="Times New Roman" w:cs="Times New Roman"/>
          <w:i/>
          <w:color w:val="000000" w:themeColor="text1"/>
          <w:sz w:val="24"/>
          <w:szCs w:val="24"/>
        </w:rPr>
        <w:t>p</w:t>
      </w:r>
      <w:r w:rsidR="007356E9" w:rsidRPr="007356E9">
        <w:rPr>
          <w:rFonts w:ascii="Times New Roman" w:hAnsi="Times New Roman" w:cs="Times New Roman"/>
          <w:color w:val="000000" w:themeColor="text1"/>
          <w:sz w:val="24"/>
          <w:szCs w:val="24"/>
        </w:rPr>
        <w:t xml:space="preserve">-hacking, </w:t>
      </w:r>
      <w:r w:rsidR="00980963">
        <w:rPr>
          <w:rFonts w:ascii="Times New Roman" w:hAnsi="Times New Roman" w:cs="Times New Roman"/>
          <w:color w:val="000000" w:themeColor="text1"/>
          <w:sz w:val="24"/>
          <w:szCs w:val="24"/>
        </w:rPr>
        <w:t xml:space="preserve">as publication bias cannot result in a ‘bump’ in </w:t>
      </w:r>
      <w:r w:rsidR="00980963">
        <w:rPr>
          <w:rFonts w:ascii="Times New Roman" w:hAnsi="Times New Roman" w:cs="Times New Roman"/>
          <w:i/>
          <w:color w:val="000000" w:themeColor="text1"/>
          <w:sz w:val="24"/>
          <w:szCs w:val="24"/>
        </w:rPr>
        <w:t>p</w:t>
      </w:r>
      <w:r w:rsidR="00980963">
        <w:rPr>
          <w:rFonts w:ascii="Times New Roman" w:hAnsi="Times New Roman" w:cs="Times New Roman"/>
          <w:color w:val="000000" w:themeColor="text1"/>
          <w:sz w:val="24"/>
          <w:szCs w:val="24"/>
        </w:rPr>
        <w:t>-values</w:t>
      </w:r>
      <w:r w:rsidR="007356E9" w:rsidRPr="007356E9">
        <w:rPr>
          <w:rFonts w:ascii="Times New Roman" w:hAnsi="Times New Roman" w:cs="Times New Roman"/>
          <w:color w:val="000000" w:themeColor="text1"/>
          <w:sz w:val="24"/>
          <w:szCs w:val="24"/>
        </w:rPr>
        <w:t>.</w:t>
      </w:r>
      <w:r w:rsidR="00326513">
        <w:rPr>
          <w:rFonts w:ascii="Times New Roman" w:hAnsi="Times New Roman" w:cs="Times New Roman"/>
          <w:color w:val="000000" w:themeColor="text1"/>
          <w:sz w:val="24"/>
          <w:szCs w:val="24"/>
        </w:rPr>
        <w:t xml:space="preserve"> </w:t>
      </w:r>
      <w:r w:rsidRPr="009C67F7">
        <w:rPr>
          <w:rFonts w:ascii="Times New Roman" w:hAnsi="Times New Roman" w:cs="Times New Roman"/>
          <w:sz w:val="24"/>
          <w:szCs w:val="24"/>
        </w:rPr>
        <w:t xml:space="preserve">Most discipline-specific research on a ‘bump’ in </w:t>
      </w:r>
      <w:r w:rsidRPr="009C67F7">
        <w:rPr>
          <w:rFonts w:ascii="Times New Roman" w:hAnsi="Times New Roman" w:cs="Times New Roman"/>
          <w:i/>
          <w:sz w:val="24"/>
          <w:szCs w:val="24"/>
        </w:rPr>
        <w:t>p</w:t>
      </w:r>
      <w:r w:rsidRPr="009C67F7">
        <w:rPr>
          <w:rFonts w:ascii="Times New Roman" w:hAnsi="Times New Roman" w:cs="Times New Roman"/>
          <w:sz w:val="24"/>
          <w:szCs w:val="24"/>
        </w:rPr>
        <w:t>-values has bee</w:t>
      </w:r>
      <w:r>
        <w:rPr>
          <w:rFonts w:ascii="Times New Roman" w:hAnsi="Times New Roman" w:cs="Times New Roman"/>
          <w:sz w:val="24"/>
          <w:szCs w:val="24"/>
        </w:rPr>
        <w:t xml:space="preserve">n conducted in </w:t>
      </w:r>
      <w:r>
        <w:rPr>
          <w:rFonts w:ascii="Times New Roman" w:hAnsi="Times New Roman" w:cs="Times New Roman"/>
          <w:sz w:val="24"/>
          <w:szCs w:val="24"/>
        </w:rPr>
        <w:lastRenderedPageBreak/>
        <w:t>psychology, where</w:t>
      </w:r>
      <w:r w:rsidRPr="009C67F7">
        <w:rPr>
          <w:rFonts w:ascii="Times New Roman" w:hAnsi="Times New Roman" w:cs="Times New Roman"/>
          <w:sz w:val="24"/>
          <w:szCs w:val="24"/>
        </w:rPr>
        <w:t xml:space="preserve"> some studies </w:t>
      </w:r>
      <w:r w:rsidR="005C42F4">
        <w:rPr>
          <w:rFonts w:ascii="Times New Roman" w:hAnsi="Times New Roman" w:cs="Times New Roman"/>
          <w:sz w:val="24"/>
          <w:szCs w:val="24"/>
        </w:rPr>
        <w:t xml:space="preserve">focusing on </w:t>
      </w:r>
      <w:r w:rsidRPr="009C67F7">
        <w:rPr>
          <w:rFonts w:ascii="Times New Roman" w:hAnsi="Times New Roman" w:cs="Times New Roman"/>
          <w:i/>
          <w:sz w:val="24"/>
          <w:szCs w:val="24"/>
        </w:rPr>
        <w:t>p</w:t>
      </w:r>
      <w:r w:rsidRPr="009C67F7">
        <w:rPr>
          <w:rFonts w:ascii="Times New Roman" w:hAnsi="Times New Roman" w:cs="Times New Roman"/>
          <w:sz w:val="24"/>
          <w:szCs w:val="24"/>
        </w:rPr>
        <w:t>-values in the interval (.04-.05] claimed to have found evidence of a ‘bump’ (</w:t>
      </w:r>
      <w:proofErr w:type="spellStart"/>
      <w:del w:id="162" w:author="EliseSchramkowski" w:date="2021-11-09T13:34:00Z">
        <w:r w:rsidRPr="009C67F7" w:rsidDel="00B15730">
          <w:rPr>
            <w:rFonts w:ascii="Times New Roman" w:hAnsi="Times New Roman" w:cs="Times New Roman"/>
            <w:sz w:val="24"/>
            <w:szCs w:val="24"/>
          </w:rPr>
          <w:delText xml:space="preserve">e.g., </w:delText>
        </w:r>
      </w:del>
      <w:r w:rsidRPr="009C67F7">
        <w:rPr>
          <w:rFonts w:ascii="Times New Roman" w:hAnsi="Times New Roman" w:cs="Times New Roman"/>
          <w:sz w:val="24"/>
          <w:szCs w:val="24"/>
        </w:rPr>
        <w:t>Masicampo</w:t>
      </w:r>
      <w:proofErr w:type="spellEnd"/>
      <w:r w:rsidRPr="009C67F7">
        <w:rPr>
          <w:rFonts w:ascii="Times New Roman" w:hAnsi="Times New Roman" w:cs="Times New Roman"/>
          <w:sz w:val="24"/>
          <w:szCs w:val="24"/>
        </w:rPr>
        <w:t xml:space="preserve"> and </w:t>
      </w:r>
      <w:proofErr w:type="spellStart"/>
      <w:r w:rsidRPr="009C67F7">
        <w:rPr>
          <w:rFonts w:ascii="Times New Roman" w:hAnsi="Times New Roman" w:cs="Times New Roman"/>
          <w:sz w:val="24"/>
          <w:szCs w:val="24"/>
        </w:rPr>
        <w:t>Lalande</w:t>
      </w:r>
      <w:proofErr w:type="spellEnd"/>
      <w:r w:rsidRPr="009C67F7">
        <w:rPr>
          <w:rFonts w:ascii="Times New Roman" w:hAnsi="Times New Roman" w:cs="Times New Roman"/>
          <w:sz w:val="24"/>
          <w:szCs w:val="24"/>
        </w:rPr>
        <w:t xml:space="preserve"> 2012; Leggett et al. 2013). However, according to </w:t>
      </w:r>
      <w:proofErr w:type="spellStart"/>
      <w:r w:rsidRPr="009C67F7">
        <w:rPr>
          <w:rFonts w:ascii="Times New Roman" w:hAnsi="Times New Roman" w:cs="Times New Roman"/>
          <w:sz w:val="24"/>
          <w:szCs w:val="24"/>
        </w:rPr>
        <w:t>Lakens</w:t>
      </w:r>
      <w:proofErr w:type="spellEnd"/>
      <w:r w:rsidRPr="009C67F7">
        <w:rPr>
          <w:rFonts w:ascii="Times New Roman" w:hAnsi="Times New Roman" w:cs="Times New Roman"/>
          <w:sz w:val="24"/>
          <w:szCs w:val="24"/>
        </w:rPr>
        <w:t xml:space="preserve"> (2015b), </w:t>
      </w:r>
      <w:ins w:id="163" w:author="EliseSchramkowski" w:date="2021-11-09T13:34:00Z">
        <w:r w:rsidR="00B15730">
          <w:rPr>
            <w:rFonts w:ascii="Times New Roman" w:hAnsi="Times New Roman" w:cs="Times New Roman"/>
            <w:sz w:val="24"/>
            <w:szCs w:val="24"/>
          </w:rPr>
          <w:t xml:space="preserve">these </w:t>
        </w:r>
      </w:ins>
      <w:r w:rsidRPr="009C67F7">
        <w:rPr>
          <w:rFonts w:ascii="Times New Roman" w:hAnsi="Times New Roman" w:cs="Times New Roman"/>
          <w:sz w:val="24"/>
          <w:szCs w:val="24"/>
        </w:rPr>
        <w:t xml:space="preserve">studies </w:t>
      </w:r>
      <w:del w:id="164" w:author="EliseSchramkowski" w:date="2021-11-09T13:34:00Z">
        <w:r w:rsidRPr="009C67F7" w:rsidDel="00B15730">
          <w:rPr>
            <w:rFonts w:ascii="Times New Roman" w:hAnsi="Times New Roman" w:cs="Times New Roman"/>
            <w:sz w:val="24"/>
            <w:szCs w:val="24"/>
          </w:rPr>
          <w:delText xml:space="preserve">claiming to have found such evidence in psychology </w:delText>
        </w:r>
      </w:del>
      <w:r w:rsidRPr="009C67F7">
        <w:rPr>
          <w:rFonts w:ascii="Times New Roman" w:hAnsi="Times New Roman" w:cs="Times New Roman"/>
          <w:sz w:val="24"/>
          <w:szCs w:val="24"/>
        </w:rPr>
        <w:t xml:space="preserve">had not modeled their </w:t>
      </w:r>
      <w:r w:rsidRPr="009C67F7">
        <w:rPr>
          <w:rFonts w:ascii="Times New Roman" w:hAnsi="Times New Roman" w:cs="Times New Roman"/>
          <w:i/>
          <w:sz w:val="24"/>
          <w:szCs w:val="24"/>
        </w:rPr>
        <w:t>p</w:t>
      </w:r>
      <w:r w:rsidRPr="009C67F7">
        <w:rPr>
          <w:rFonts w:ascii="Times New Roman" w:hAnsi="Times New Roman" w:cs="Times New Roman"/>
          <w:sz w:val="24"/>
          <w:szCs w:val="24"/>
        </w:rPr>
        <w:t xml:space="preserve">-value distributions correctly, as they did not take possible publication bias into account. Relatedly, </w:t>
      </w:r>
      <w:proofErr w:type="spellStart"/>
      <w:r w:rsidRPr="009C67F7">
        <w:rPr>
          <w:rFonts w:ascii="Times New Roman" w:hAnsi="Times New Roman" w:cs="Times New Roman"/>
          <w:sz w:val="24"/>
          <w:szCs w:val="24"/>
        </w:rPr>
        <w:t>Hartgerink</w:t>
      </w:r>
      <w:proofErr w:type="spellEnd"/>
      <w:r w:rsidRPr="009C67F7">
        <w:rPr>
          <w:rFonts w:ascii="Times New Roman" w:hAnsi="Times New Roman" w:cs="Times New Roman"/>
          <w:sz w:val="24"/>
          <w:szCs w:val="24"/>
        </w:rPr>
        <w:t xml:space="preserve"> et al. (2016) showed that </w:t>
      </w:r>
      <w:r w:rsidRPr="009C67F7">
        <w:rPr>
          <w:rFonts w:ascii="Times New Roman" w:hAnsi="Times New Roman" w:cs="Times New Roman"/>
          <w:i/>
          <w:sz w:val="24"/>
          <w:szCs w:val="24"/>
        </w:rPr>
        <w:t>p</w:t>
      </w:r>
      <w:r w:rsidRPr="009C67F7">
        <w:rPr>
          <w:rFonts w:ascii="Times New Roman" w:hAnsi="Times New Roman" w:cs="Times New Roman"/>
          <w:sz w:val="24"/>
          <w:szCs w:val="24"/>
        </w:rPr>
        <w:t xml:space="preserve">-hacking does not result in a ‘bump’ if true effect sizes are medium (Cohen’s </w:t>
      </w:r>
      <w:r w:rsidRPr="009C67F7">
        <w:rPr>
          <w:rFonts w:ascii="Times New Roman" w:hAnsi="Times New Roman" w:cs="Times New Roman"/>
          <w:i/>
          <w:sz w:val="24"/>
          <w:szCs w:val="24"/>
        </w:rPr>
        <w:t>d</w:t>
      </w:r>
      <w:r w:rsidRPr="009C67F7">
        <w:rPr>
          <w:rFonts w:ascii="Times New Roman" w:hAnsi="Times New Roman" w:cs="Times New Roman"/>
          <w:sz w:val="24"/>
          <w:szCs w:val="24"/>
        </w:rPr>
        <w:t xml:space="preserve"> = 0.5) or larger. Although this shows that the absence of a ‘bump’ is no e</w:t>
      </w:r>
      <w:r w:rsidRPr="009C67F7">
        <w:rPr>
          <w:rFonts w:ascii="Times New Roman" w:hAnsi="Times New Roman" w:cs="Times New Roman"/>
          <w:color w:val="000000" w:themeColor="text1"/>
          <w:sz w:val="24"/>
          <w:szCs w:val="24"/>
        </w:rPr>
        <w:t xml:space="preserve">vidence of absence of </w:t>
      </w:r>
      <w:r w:rsidRPr="009C67F7">
        <w:rPr>
          <w:rFonts w:ascii="Times New Roman" w:hAnsi="Times New Roman" w:cs="Times New Roman"/>
          <w:i/>
          <w:color w:val="000000" w:themeColor="text1"/>
          <w:sz w:val="24"/>
          <w:szCs w:val="24"/>
        </w:rPr>
        <w:t>p</w:t>
      </w:r>
      <w:r w:rsidRPr="009C67F7">
        <w:rPr>
          <w:rFonts w:ascii="Times New Roman" w:hAnsi="Times New Roman" w:cs="Times New Roman"/>
          <w:color w:val="000000" w:themeColor="text1"/>
          <w:sz w:val="24"/>
          <w:szCs w:val="24"/>
        </w:rPr>
        <w:t xml:space="preserve">-hacking, the presence of a ‘bump’ can only be explained by </w:t>
      </w:r>
      <w:r w:rsidRPr="009C67F7">
        <w:rPr>
          <w:rFonts w:ascii="Times New Roman" w:hAnsi="Times New Roman" w:cs="Times New Roman"/>
          <w:i/>
          <w:color w:val="000000" w:themeColor="text1"/>
          <w:sz w:val="24"/>
          <w:szCs w:val="24"/>
        </w:rPr>
        <w:t>p</w:t>
      </w:r>
      <w:r w:rsidRPr="009C67F7">
        <w:rPr>
          <w:rFonts w:ascii="Times New Roman" w:hAnsi="Times New Roman" w:cs="Times New Roman"/>
          <w:color w:val="000000" w:themeColor="text1"/>
          <w:sz w:val="24"/>
          <w:szCs w:val="24"/>
        </w:rPr>
        <w:t xml:space="preserve">-hacking. </w:t>
      </w:r>
      <w:r w:rsidR="00571598">
        <w:rPr>
          <w:rFonts w:ascii="Times New Roman" w:hAnsi="Times New Roman" w:cs="Times New Roman"/>
          <w:color w:val="000000" w:themeColor="text1"/>
          <w:sz w:val="24"/>
          <w:szCs w:val="24"/>
        </w:rPr>
        <w:t xml:space="preserve">Following </w:t>
      </w:r>
      <w:proofErr w:type="spellStart"/>
      <w:r w:rsidR="00571598">
        <w:rPr>
          <w:rFonts w:ascii="Times New Roman" w:hAnsi="Times New Roman" w:cs="Times New Roman"/>
          <w:color w:val="000000" w:themeColor="text1"/>
          <w:sz w:val="24"/>
          <w:szCs w:val="24"/>
        </w:rPr>
        <w:t>Hartgerink</w:t>
      </w:r>
      <w:proofErr w:type="spellEnd"/>
      <w:r w:rsidR="00571598">
        <w:rPr>
          <w:rFonts w:ascii="Times New Roman" w:hAnsi="Times New Roman" w:cs="Times New Roman"/>
          <w:color w:val="000000" w:themeColor="text1"/>
          <w:sz w:val="24"/>
          <w:szCs w:val="24"/>
        </w:rPr>
        <w:t xml:space="preserve"> et al. (2016), we studied the presence of a ‘bump’ </w:t>
      </w:r>
      <w:r w:rsidR="006113BD">
        <w:rPr>
          <w:rFonts w:ascii="Times New Roman" w:hAnsi="Times New Roman" w:cs="Times New Roman"/>
          <w:color w:val="000000" w:themeColor="text1"/>
          <w:sz w:val="24"/>
          <w:szCs w:val="24"/>
        </w:rPr>
        <w:t xml:space="preserve">using </w:t>
      </w:r>
      <w:r w:rsidR="00571598">
        <w:rPr>
          <w:rFonts w:ascii="Times New Roman" w:hAnsi="Times New Roman" w:cs="Times New Roman"/>
          <w:color w:val="000000" w:themeColor="text1"/>
          <w:sz w:val="24"/>
          <w:szCs w:val="24"/>
        </w:rPr>
        <w:t xml:space="preserve">the intervals (.04 - .05] </w:t>
      </w:r>
      <w:r w:rsidR="006113BD">
        <w:rPr>
          <w:rFonts w:ascii="Times New Roman" w:hAnsi="Times New Roman" w:cs="Times New Roman"/>
          <w:color w:val="000000" w:themeColor="text1"/>
          <w:sz w:val="24"/>
          <w:szCs w:val="24"/>
        </w:rPr>
        <w:t xml:space="preserve">versus (.03 - .04] </w:t>
      </w:r>
      <w:r w:rsidR="00571598">
        <w:rPr>
          <w:rFonts w:ascii="Times New Roman" w:hAnsi="Times New Roman" w:cs="Times New Roman"/>
          <w:color w:val="000000" w:themeColor="text1"/>
          <w:sz w:val="24"/>
          <w:szCs w:val="24"/>
        </w:rPr>
        <w:t>and (.03 - .05]</w:t>
      </w:r>
      <w:r w:rsidR="006113BD">
        <w:rPr>
          <w:rFonts w:ascii="Times New Roman" w:hAnsi="Times New Roman" w:cs="Times New Roman"/>
          <w:color w:val="000000" w:themeColor="text1"/>
          <w:sz w:val="24"/>
          <w:szCs w:val="24"/>
        </w:rPr>
        <w:t xml:space="preserve"> versus (.01 - .03]</w:t>
      </w:r>
      <w:r w:rsidR="00571598">
        <w:rPr>
          <w:rFonts w:ascii="Times New Roman" w:hAnsi="Times New Roman" w:cs="Times New Roman"/>
          <w:color w:val="000000" w:themeColor="text1"/>
          <w:sz w:val="24"/>
          <w:szCs w:val="24"/>
        </w:rPr>
        <w:t xml:space="preserve">. </w:t>
      </w:r>
      <w:ins w:id="165" w:author="EliseSchramkowski" w:date="2021-11-09T13:35:00Z">
        <w:r w:rsidR="00B9464D">
          <w:rPr>
            <w:rFonts w:ascii="Times New Roman" w:hAnsi="Times New Roman" w:cs="Times New Roman"/>
            <w:color w:val="000000" w:themeColor="text1"/>
            <w:sz w:val="24"/>
            <w:szCs w:val="24"/>
          </w:rPr>
          <w:t>L</w:t>
        </w:r>
      </w:ins>
      <w:del w:id="166" w:author="EliseSchramkowski" w:date="2021-11-09T13:35:00Z">
        <w:r w:rsidR="00571598" w:rsidDel="00B9464D">
          <w:rPr>
            <w:rFonts w:ascii="Times New Roman" w:hAnsi="Times New Roman" w:cs="Times New Roman"/>
            <w:color w:val="000000" w:themeColor="text1"/>
            <w:sz w:val="24"/>
            <w:szCs w:val="24"/>
          </w:rPr>
          <w:delText>Again, l</w:delText>
        </w:r>
      </w:del>
      <w:r w:rsidR="00571598">
        <w:rPr>
          <w:rFonts w:ascii="Times New Roman" w:hAnsi="Times New Roman" w:cs="Times New Roman"/>
          <w:color w:val="000000" w:themeColor="text1"/>
          <w:sz w:val="24"/>
          <w:szCs w:val="24"/>
        </w:rPr>
        <w:t>arger intervals were</w:t>
      </w:r>
      <w:del w:id="167" w:author="EliseSchramkowski" w:date="2021-11-09T13:35:00Z">
        <w:r w:rsidR="00571598" w:rsidDel="00B9464D">
          <w:rPr>
            <w:rFonts w:ascii="Times New Roman" w:hAnsi="Times New Roman" w:cs="Times New Roman"/>
            <w:color w:val="000000" w:themeColor="text1"/>
            <w:sz w:val="24"/>
            <w:szCs w:val="24"/>
          </w:rPr>
          <w:delText xml:space="preserve"> </w:delText>
        </w:r>
        <w:r w:rsidR="00D862F0" w:rsidDel="00B9464D">
          <w:rPr>
            <w:rFonts w:ascii="Times New Roman" w:hAnsi="Times New Roman" w:cs="Times New Roman"/>
            <w:color w:val="000000" w:themeColor="text1"/>
            <w:sz w:val="24"/>
            <w:szCs w:val="24"/>
          </w:rPr>
          <w:delText xml:space="preserve">also </w:delText>
        </w:r>
      </w:del>
      <w:ins w:id="168" w:author="EliseSchramkowski" w:date="2021-11-09T13:35:00Z">
        <w:r w:rsidR="00B9464D">
          <w:rPr>
            <w:rFonts w:ascii="Times New Roman" w:hAnsi="Times New Roman" w:cs="Times New Roman"/>
            <w:color w:val="000000" w:themeColor="text1"/>
            <w:sz w:val="24"/>
            <w:szCs w:val="24"/>
          </w:rPr>
          <w:t xml:space="preserve"> again </w:t>
        </w:r>
      </w:ins>
      <w:r w:rsidR="00571598">
        <w:rPr>
          <w:rFonts w:ascii="Times New Roman" w:hAnsi="Times New Roman" w:cs="Times New Roman"/>
          <w:color w:val="000000" w:themeColor="text1"/>
          <w:sz w:val="24"/>
          <w:szCs w:val="24"/>
        </w:rPr>
        <w:t>used because they</w:t>
      </w:r>
      <w:r w:rsidR="00D862F0">
        <w:rPr>
          <w:rFonts w:ascii="Times New Roman" w:hAnsi="Times New Roman" w:cs="Times New Roman"/>
          <w:color w:val="000000" w:themeColor="text1"/>
          <w:sz w:val="24"/>
          <w:szCs w:val="24"/>
        </w:rPr>
        <w:t xml:space="preserve"> may </w:t>
      </w:r>
      <w:r w:rsidR="00571598">
        <w:rPr>
          <w:rFonts w:ascii="Times New Roman" w:hAnsi="Times New Roman" w:cs="Times New Roman"/>
          <w:color w:val="000000" w:themeColor="text1"/>
          <w:sz w:val="24"/>
          <w:szCs w:val="24"/>
        </w:rPr>
        <w:t xml:space="preserve">provide </w:t>
      </w:r>
      <w:r w:rsidR="00D862F0">
        <w:rPr>
          <w:rFonts w:ascii="Times New Roman" w:hAnsi="Times New Roman" w:cs="Times New Roman"/>
          <w:color w:val="000000" w:themeColor="text1"/>
          <w:sz w:val="24"/>
          <w:szCs w:val="24"/>
        </w:rPr>
        <w:t>higher</w:t>
      </w:r>
      <w:r w:rsidR="00571598">
        <w:rPr>
          <w:rFonts w:ascii="Times New Roman" w:hAnsi="Times New Roman" w:cs="Times New Roman"/>
          <w:color w:val="000000" w:themeColor="text1"/>
          <w:sz w:val="24"/>
          <w:szCs w:val="24"/>
        </w:rPr>
        <w:t xml:space="preserve"> power of </w:t>
      </w:r>
      <w:r w:rsidR="00D862F0">
        <w:rPr>
          <w:rFonts w:ascii="Times New Roman" w:hAnsi="Times New Roman" w:cs="Times New Roman"/>
          <w:color w:val="000000" w:themeColor="text1"/>
          <w:sz w:val="24"/>
          <w:szCs w:val="24"/>
        </w:rPr>
        <w:t>tests on the</w:t>
      </w:r>
      <w:r w:rsidR="00571598">
        <w:rPr>
          <w:rFonts w:ascii="Times New Roman" w:hAnsi="Times New Roman" w:cs="Times New Roman"/>
          <w:color w:val="000000" w:themeColor="text1"/>
          <w:sz w:val="24"/>
          <w:szCs w:val="24"/>
        </w:rPr>
        <w:t xml:space="preserve"> ‘bump’</w:t>
      </w:r>
      <w:ins w:id="169" w:author="EliseSchramkowski" w:date="2021-11-09T13:35:00Z">
        <w:r w:rsidR="00B9464D">
          <w:rPr>
            <w:rFonts w:ascii="Times New Roman" w:hAnsi="Times New Roman" w:cs="Times New Roman"/>
            <w:color w:val="000000" w:themeColor="text1"/>
            <w:sz w:val="24"/>
            <w:szCs w:val="24"/>
          </w:rPr>
          <w:t>, although</w:t>
        </w:r>
      </w:ins>
      <w:del w:id="170" w:author="EliseSchramkowski" w:date="2021-11-09T13:35:00Z">
        <w:r w:rsidR="00571598" w:rsidDel="00B9464D">
          <w:rPr>
            <w:rFonts w:ascii="Times New Roman" w:hAnsi="Times New Roman" w:cs="Times New Roman"/>
            <w:color w:val="000000" w:themeColor="text1"/>
            <w:sz w:val="24"/>
            <w:szCs w:val="24"/>
          </w:rPr>
          <w:delText>. However</w:delText>
        </w:r>
      </w:del>
      <w:r w:rsidR="00571598">
        <w:rPr>
          <w:rFonts w:ascii="Times New Roman" w:hAnsi="Times New Roman" w:cs="Times New Roman"/>
          <w:color w:val="000000" w:themeColor="text1"/>
          <w:sz w:val="24"/>
          <w:szCs w:val="24"/>
        </w:rPr>
        <w:t xml:space="preserve">, </w:t>
      </w:r>
      <w:r w:rsidR="00915B6D">
        <w:rPr>
          <w:rFonts w:ascii="Times New Roman" w:hAnsi="Times New Roman" w:cs="Times New Roman"/>
          <w:color w:val="000000" w:themeColor="text1"/>
          <w:sz w:val="24"/>
          <w:szCs w:val="24"/>
        </w:rPr>
        <w:t>power may also decrease</w:t>
      </w:r>
      <w:r w:rsidR="00D862F0">
        <w:rPr>
          <w:rFonts w:ascii="Times New Roman" w:hAnsi="Times New Roman" w:cs="Times New Roman"/>
          <w:color w:val="000000" w:themeColor="text1"/>
          <w:sz w:val="24"/>
          <w:szCs w:val="24"/>
        </w:rPr>
        <w:t xml:space="preserve"> </w:t>
      </w:r>
      <w:r w:rsidR="00571598">
        <w:rPr>
          <w:rFonts w:ascii="Times New Roman" w:hAnsi="Times New Roman" w:cs="Times New Roman"/>
          <w:color w:val="000000" w:themeColor="text1"/>
          <w:sz w:val="24"/>
          <w:szCs w:val="24"/>
        </w:rPr>
        <w:t xml:space="preserve">because </w:t>
      </w:r>
      <w:r w:rsidR="00D862F0">
        <w:rPr>
          <w:rFonts w:ascii="Times New Roman" w:hAnsi="Times New Roman" w:cs="Times New Roman"/>
          <w:i/>
          <w:color w:val="000000" w:themeColor="text1"/>
          <w:sz w:val="24"/>
          <w:szCs w:val="24"/>
        </w:rPr>
        <w:t>p</w:t>
      </w:r>
      <w:r w:rsidR="00D862F0">
        <w:rPr>
          <w:rFonts w:ascii="Times New Roman" w:hAnsi="Times New Roman" w:cs="Times New Roman"/>
          <w:color w:val="000000" w:themeColor="text1"/>
          <w:sz w:val="24"/>
          <w:szCs w:val="24"/>
        </w:rPr>
        <w:t xml:space="preserve">-values of .01 are much more likely than </w:t>
      </w:r>
      <w:r w:rsidR="00D862F0">
        <w:rPr>
          <w:rFonts w:ascii="Times New Roman" w:hAnsi="Times New Roman" w:cs="Times New Roman"/>
          <w:i/>
          <w:color w:val="000000" w:themeColor="text1"/>
          <w:sz w:val="24"/>
          <w:szCs w:val="24"/>
        </w:rPr>
        <w:t>p</w:t>
      </w:r>
      <w:r w:rsidR="00D862F0">
        <w:rPr>
          <w:rFonts w:ascii="Times New Roman" w:hAnsi="Times New Roman" w:cs="Times New Roman"/>
          <w:color w:val="000000" w:themeColor="text1"/>
          <w:sz w:val="24"/>
          <w:szCs w:val="24"/>
        </w:rPr>
        <w:t>-values of .05 in case of true nonzero effects (</w:t>
      </w:r>
      <w:proofErr w:type="spellStart"/>
      <w:r w:rsidR="00D862F0">
        <w:rPr>
          <w:rFonts w:ascii="Times New Roman" w:hAnsi="Times New Roman" w:cs="Times New Roman"/>
          <w:color w:val="000000" w:themeColor="text1"/>
          <w:sz w:val="24"/>
          <w:szCs w:val="24"/>
        </w:rPr>
        <w:t>Hartgerink</w:t>
      </w:r>
      <w:proofErr w:type="spellEnd"/>
      <w:r w:rsidR="00D862F0">
        <w:rPr>
          <w:rFonts w:ascii="Times New Roman" w:hAnsi="Times New Roman" w:cs="Times New Roman"/>
          <w:color w:val="000000" w:themeColor="text1"/>
          <w:sz w:val="24"/>
          <w:szCs w:val="24"/>
        </w:rPr>
        <w:t xml:space="preserve"> et al., 2016).</w:t>
      </w:r>
    </w:p>
    <w:p w14:paraId="5A1B9CE2" w14:textId="572EBD18" w:rsidR="008E6354" w:rsidRPr="00F12E09" w:rsidRDefault="00682F04" w:rsidP="008E6354">
      <w:pPr>
        <w:spacing w:after="0" w:line="480" w:lineRule="auto"/>
        <w:ind w:firstLine="284"/>
        <w:jc w:val="both"/>
        <w:rPr>
          <w:ins w:id="171" w:author="EliseSchramkowski" w:date="2021-11-09T13:45:00Z"/>
          <w:rFonts w:ascii="Times New Roman" w:hAnsi="Times New Roman" w:cs="Times New Roman"/>
          <w:sz w:val="24"/>
          <w:szCs w:val="24"/>
        </w:rPr>
      </w:pPr>
      <w:r>
        <w:rPr>
          <w:rFonts w:ascii="Times New Roman" w:hAnsi="Times New Roman" w:cs="Times New Roman"/>
          <w:color w:val="000000" w:themeColor="text1"/>
          <w:sz w:val="24"/>
          <w:szCs w:val="24"/>
        </w:rPr>
        <w:t>W</w:t>
      </w:r>
      <w:r w:rsidR="002F7341" w:rsidRPr="00974B77">
        <w:rPr>
          <w:rFonts w:ascii="Times New Roman" w:hAnsi="Times New Roman" w:cs="Times New Roman"/>
          <w:color w:val="000000" w:themeColor="text1"/>
          <w:sz w:val="24"/>
          <w:szCs w:val="24"/>
        </w:rPr>
        <w:t>e</w:t>
      </w:r>
      <w:r w:rsidR="0020210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also </w:t>
      </w:r>
      <w:r w:rsidR="007966A2">
        <w:rPr>
          <w:rFonts w:ascii="Times New Roman" w:hAnsi="Times New Roman" w:cs="Times New Roman"/>
          <w:color w:val="000000" w:themeColor="text1"/>
          <w:sz w:val="24"/>
          <w:szCs w:val="24"/>
        </w:rPr>
        <w:t>examine</w:t>
      </w:r>
      <w:r w:rsidR="00100154">
        <w:rPr>
          <w:rFonts w:ascii="Times New Roman" w:hAnsi="Times New Roman" w:cs="Times New Roman"/>
          <w:color w:val="000000" w:themeColor="text1"/>
          <w:sz w:val="24"/>
          <w:szCs w:val="24"/>
        </w:rPr>
        <w:t>d</w:t>
      </w:r>
      <w:r w:rsidR="007966A2" w:rsidRPr="00974B77">
        <w:rPr>
          <w:rFonts w:ascii="Times New Roman" w:hAnsi="Times New Roman" w:cs="Times New Roman"/>
          <w:color w:val="000000" w:themeColor="text1"/>
          <w:sz w:val="24"/>
          <w:szCs w:val="24"/>
        </w:rPr>
        <w:t xml:space="preserve"> </w:t>
      </w:r>
      <w:r w:rsidR="002F7341" w:rsidRPr="00974B77">
        <w:rPr>
          <w:rFonts w:ascii="Times New Roman" w:hAnsi="Times New Roman" w:cs="Times New Roman"/>
          <w:color w:val="000000" w:themeColor="text1"/>
          <w:sz w:val="24"/>
          <w:szCs w:val="24"/>
        </w:rPr>
        <w:t xml:space="preserve">the prevalence of </w:t>
      </w:r>
      <w:r w:rsidR="007966A2">
        <w:rPr>
          <w:rFonts w:ascii="Times New Roman" w:hAnsi="Times New Roman" w:cs="Times New Roman"/>
          <w:color w:val="000000" w:themeColor="text1"/>
          <w:sz w:val="24"/>
          <w:szCs w:val="24"/>
        </w:rPr>
        <w:t xml:space="preserve">results reported as </w:t>
      </w:r>
      <w:r w:rsidR="002F7341" w:rsidRPr="00974B77">
        <w:rPr>
          <w:rFonts w:ascii="Times New Roman" w:hAnsi="Times New Roman" w:cs="Times New Roman"/>
          <w:color w:val="000000" w:themeColor="text1"/>
          <w:sz w:val="24"/>
          <w:szCs w:val="24"/>
        </w:rPr>
        <w:t xml:space="preserve">marginally significant in sociology. </w:t>
      </w:r>
      <w:r w:rsidR="007966A2">
        <w:rPr>
          <w:rFonts w:ascii="Times New Roman" w:hAnsi="Times New Roman" w:cs="Times New Roman"/>
          <w:color w:val="000000" w:themeColor="text1"/>
          <w:sz w:val="24"/>
          <w:szCs w:val="24"/>
        </w:rPr>
        <w:t xml:space="preserve">The reporting of marginally significant </w:t>
      </w:r>
      <w:r w:rsidR="007966A2" w:rsidRPr="0020210A">
        <w:rPr>
          <w:rFonts w:ascii="Times New Roman" w:hAnsi="Times New Roman" w:cs="Times New Roman"/>
          <w:color w:val="000000" w:themeColor="text1"/>
          <w:sz w:val="24"/>
          <w:szCs w:val="24"/>
        </w:rPr>
        <w:t>results</w:t>
      </w:r>
      <w:r w:rsidR="002F7341" w:rsidRPr="00974B77">
        <w:rPr>
          <w:rFonts w:ascii="Times New Roman" w:hAnsi="Times New Roman" w:cs="Times New Roman"/>
          <w:color w:val="000000" w:themeColor="text1"/>
          <w:sz w:val="24"/>
          <w:szCs w:val="24"/>
        </w:rPr>
        <w:t xml:space="preserve"> occur</w:t>
      </w:r>
      <w:r w:rsidR="0020210A">
        <w:rPr>
          <w:rFonts w:ascii="Times New Roman" w:hAnsi="Times New Roman" w:cs="Times New Roman"/>
          <w:color w:val="000000" w:themeColor="text1"/>
          <w:sz w:val="24"/>
          <w:szCs w:val="24"/>
        </w:rPr>
        <w:t>s</w:t>
      </w:r>
      <w:r w:rsidR="002F7341" w:rsidRPr="00974B77">
        <w:rPr>
          <w:rFonts w:ascii="Times New Roman" w:hAnsi="Times New Roman" w:cs="Times New Roman"/>
          <w:color w:val="000000" w:themeColor="text1"/>
          <w:sz w:val="24"/>
          <w:szCs w:val="24"/>
        </w:rPr>
        <w:t xml:space="preserve"> when authors argue </w:t>
      </w:r>
      <w:r w:rsidR="006014DF">
        <w:rPr>
          <w:rFonts w:ascii="Times New Roman" w:hAnsi="Times New Roman" w:cs="Times New Roman"/>
          <w:color w:val="000000" w:themeColor="text1"/>
          <w:sz w:val="24"/>
          <w:szCs w:val="24"/>
        </w:rPr>
        <w:t xml:space="preserve">that </w:t>
      </w:r>
      <w:r w:rsidR="00074361">
        <w:rPr>
          <w:rFonts w:ascii="Times New Roman" w:hAnsi="Times New Roman" w:cs="Times New Roman"/>
          <w:color w:val="000000" w:themeColor="text1"/>
          <w:sz w:val="24"/>
          <w:szCs w:val="24"/>
        </w:rPr>
        <w:t xml:space="preserve">statistically </w:t>
      </w:r>
      <w:r w:rsidR="00F120AB">
        <w:rPr>
          <w:rFonts w:ascii="Times New Roman" w:hAnsi="Times New Roman" w:cs="Times New Roman"/>
          <w:color w:val="000000" w:themeColor="text1"/>
          <w:sz w:val="24"/>
          <w:szCs w:val="24"/>
        </w:rPr>
        <w:t>non-significant</w:t>
      </w:r>
      <w:r w:rsidR="002F7341" w:rsidRPr="00974B77">
        <w:rPr>
          <w:rFonts w:ascii="Times New Roman" w:hAnsi="Times New Roman" w:cs="Times New Roman"/>
          <w:color w:val="000000" w:themeColor="text1"/>
          <w:sz w:val="24"/>
          <w:szCs w:val="24"/>
        </w:rPr>
        <w:t xml:space="preserve"> results</w:t>
      </w:r>
      <w:r w:rsidR="007966A2">
        <w:rPr>
          <w:rFonts w:ascii="Times New Roman" w:hAnsi="Times New Roman" w:cs="Times New Roman"/>
          <w:color w:val="000000" w:themeColor="text1"/>
          <w:sz w:val="24"/>
          <w:szCs w:val="24"/>
        </w:rPr>
        <w:t xml:space="preserve"> (</w:t>
      </w:r>
      <w:r w:rsidR="007966A2">
        <w:rPr>
          <w:rFonts w:ascii="Times New Roman" w:hAnsi="Times New Roman" w:cs="Times New Roman"/>
          <w:i/>
          <w:color w:val="000000" w:themeColor="text1"/>
          <w:sz w:val="24"/>
          <w:szCs w:val="24"/>
        </w:rPr>
        <w:t>p</w:t>
      </w:r>
      <w:r w:rsidR="007966A2">
        <w:rPr>
          <w:rFonts w:ascii="Times New Roman" w:hAnsi="Times New Roman" w:cs="Times New Roman"/>
          <w:color w:val="000000" w:themeColor="text1"/>
          <w:sz w:val="24"/>
          <w:szCs w:val="24"/>
        </w:rPr>
        <w:t xml:space="preserve"> &gt; .05)</w:t>
      </w:r>
      <w:r w:rsidR="002F7341" w:rsidRPr="00974B77">
        <w:rPr>
          <w:rFonts w:ascii="Times New Roman" w:hAnsi="Times New Roman" w:cs="Times New Roman"/>
          <w:color w:val="000000" w:themeColor="text1"/>
          <w:sz w:val="24"/>
          <w:szCs w:val="24"/>
        </w:rPr>
        <w:t xml:space="preserve"> </w:t>
      </w:r>
      <w:r w:rsidR="00074361">
        <w:rPr>
          <w:rFonts w:ascii="Times New Roman" w:hAnsi="Times New Roman" w:cs="Times New Roman"/>
          <w:color w:val="000000" w:themeColor="text1"/>
          <w:sz w:val="24"/>
          <w:szCs w:val="24"/>
        </w:rPr>
        <w:t>provide evidence of nonzero</w:t>
      </w:r>
      <w:r w:rsidR="00074361" w:rsidRPr="00974B77">
        <w:rPr>
          <w:rFonts w:ascii="Times New Roman" w:hAnsi="Times New Roman" w:cs="Times New Roman"/>
          <w:color w:val="000000" w:themeColor="text1"/>
          <w:sz w:val="24"/>
          <w:szCs w:val="24"/>
        </w:rPr>
        <w:t xml:space="preserve"> </w:t>
      </w:r>
      <w:r w:rsidR="002F7341" w:rsidRPr="00974B77">
        <w:rPr>
          <w:rFonts w:ascii="Times New Roman" w:hAnsi="Times New Roman" w:cs="Times New Roman"/>
          <w:color w:val="000000" w:themeColor="text1"/>
          <w:sz w:val="24"/>
          <w:szCs w:val="24"/>
        </w:rPr>
        <w:t xml:space="preserve">true effects, </w:t>
      </w:r>
      <w:r w:rsidR="004B5624">
        <w:rPr>
          <w:rFonts w:ascii="Times New Roman" w:hAnsi="Times New Roman" w:cs="Times New Roman"/>
          <w:color w:val="000000" w:themeColor="text1"/>
          <w:sz w:val="24"/>
          <w:szCs w:val="24"/>
        </w:rPr>
        <w:t>although</w:t>
      </w:r>
      <w:r w:rsidR="004B5624" w:rsidRPr="00974B77">
        <w:rPr>
          <w:rFonts w:ascii="Times New Roman" w:hAnsi="Times New Roman" w:cs="Times New Roman"/>
          <w:color w:val="000000" w:themeColor="text1"/>
          <w:sz w:val="24"/>
          <w:szCs w:val="24"/>
        </w:rPr>
        <w:t xml:space="preserve"> </w:t>
      </w:r>
      <w:r w:rsidR="002F7341" w:rsidRPr="00974B77">
        <w:rPr>
          <w:rFonts w:ascii="Times New Roman" w:hAnsi="Times New Roman" w:cs="Times New Roman"/>
          <w:color w:val="000000" w:themeColor="text1"/>
          <w:sz w:val="24"/>
          <w:szCs w:val="24"/>
        </w:rPr>
        <w:t>one can argue they have low evidential value (</w:t>
      </w:r>
      <w:r w:rsidR="00074361">
        <w:rPr>
          <w:rFonts w:ascii="Times New Roman" w:hAnsi="Times New Roman" w:cs="Times New Roman"/>
          <w:color w:val="000000" w:themeColor="text1"/>
          <w:sz w:val="24"/>
          <w:szCs w:val="24"/>
        </w:rPr>
        <w:t xml:space="preserve">Benjamin et al., 2018; </w:t>
      </w:r>
      <w:commentRangeStart w:id="172"/>
      <w:commentRangeStart w:id="173"/>
      <w:r w:rsidR="002F7341" w:rsidRPr="00974B77">
        <w:rPr>
          <w:rFonts w:ascii="Times New Roman" w:hAnsi="Times New Roman" w:cs="Times New Roman"/>
          <w:color w:val="000000" w:themeColor="text1"/>
          <w:sz w:val="24"/>
          <w:szCs w:val="24"/>
        </w:rPr>
        <w:t xml:space="preserve">Ohlsson </w:t>
      </w:r>
      <w:proofErr w:type="spellStart"/>
      <w:r w:rsidR="002F7341" w:rsidRPr="00974B77">
        <w:rPr>
          <w:rFonts w:ascii="Times New Roman" w:hAnsi="Times New Roman" w:cs="Times New Roman"/>
          <w:color w:val="000000" w:themeColor="text1"/>
          <w:sz w:val="24"/>
          <w:szCs w:val="24"/>
        </w:rPr>
        <w:t>Collentine</w:t>
      </w:r>
      <w:proofErr w:type="spellEnd"/>
      <w:r w:rsidR="00A3339E">
        <w:rPr>
          <w:rFonts w:ascii="Times New Roman" w:hAnsi="Times New Roman" w:cs="Times New Roman"/>
          <w:color w:val="000000" w:themeColor="text1"/>
          <w:sz w:val="24"/>
          <w:szCs w:val="24"/>
        </w:rPr>
        <w:t xml:space="preserve"> et al.</w:t>
      </w:r>
      <w:ins w:id="174" w:author="EliseSchramkowski" w:date="2021-08-23T14:13:00Z">
        <w:r w:rsidR="00274AC6">
          <w:rPr>
            <w:rFonts w:ascii="Times New Roman" w:hAnsi="Times New Roman" w:cs="Times New Roman"/>
            <w:color w:val="000000" w:themeColor="text1"/>
            <w:sz w:val="24"/>
            <w:szCs w:val="24"/>
          </w:rPr>
          <w:t xml:space="preserve"> </w:t>
        </w:r>
      </w:ins>
      <w:del w:id="175" w:author="EliseSchramkowski" w:date="2019-03-12T10:36:00Z">
        <w:r w:rsidR="002F7341" w:rsidRPr="00974B77" w:rsidDel="00A3339E">
          <w:rPr>
            <w:rFonts w:ascii="Times New Roman" w:hAnsi="Times New Roman" w:cs="Times New Roman"/>
            <w:color w:val="000000" w:themeColor="text1"/>
            <w:sz w:val="24"/>
            <w:szCs w:val="24"/>
          </w:rPr>
          <w:delText xml:space="preserve">, Van Assen and Hartgerink, </w:delText>
        </w:r>
      </w:del>
      <w:r w:rsidR="006014DF">
        <w:rPr>
          <w:rFonts w:ascii="Times New Roman" w:hAnsi="Times New Roman" w:cs="Times New Roman"/>
          <w:color w:val="000000" w:themeColor="text1"/>
          <w:sz w:val="24"/>
          <w:szCs w:val="24"/>
        </w:rPr>
        <w:t>2019</w:t>
      </w:r>
      <w:r w:rsidR="00074361">
        <w:rPr>
          <w:rFonts w:ascii="Times New Roman" w:hAnsi="Times New Roman" w:cs="Times New Roman"/>
          <w:color w:val="000000" w:themeColor="text1"/>
          <w:sz w:val="24"/>
          <w:szCs w:val="24"/>
        </w:rPr>
        <w:t xml:space="preserve">; </w:t>
      </w:r>
      <w:proofErr w:type="spellStart"/>
      <w:r w:rsidR="00074361" w:rsidRPr="00974B77">
        <w:rPr>
          <w:rFonts w:ascii="Times New Roman" w:hAnsi="Times New Roman" w:cs="Times New Roman"/>
          <w:color w:val="000000" w:themeColor="text1"/>
          <w:sz w:val="24"/>
          <w:szCs w:val="24"/>
        </w:rPr>
        <w:t>Pritschet</w:t>
      </w:r>
      <w:proofErr w:type="spellEnd"/>
      <w:ins w:id="176" w:author="EliseSchramkowski" w:date="2019-03-12T10:37:00Z">
        <w:r w:rsidR="00A3339E">
          <w:rPr>
            <w:rFonts w:ascii="Times New Roman" w:hAnsi="Times New Roman" w:cs="Times New Roman"/>
            <w:color w:val="000000" w:themeColor="text1"/>
            <w:sz w:val="24"/>
            <w:szCs w:val="24"/>
          </w:rPr>
          <w:t xml:space="preserve"> et al.,</w:t>
        </w:r>
      </w:ins>
      <w:del w:id="177" w:author="EliseSchramkowski" w:date="2019-03-12T10:37:00Z">
        <w:r w:rsidR="00074361" w:rsidRPr="00974B77" w:rsidDel="00A3339E">
          <w:rPr>
            <w:rFonts w:ascii="Times New Roman" w:hAnsi="Times New Roman" w:cs="Times New Roman"/>
            <w:color w:val="000000" w:themeColor="text1"/>
            <w:sz w:val="24"/>
            <w:szCs w:val="24"/>
          </w:rPr>
          <w:delText>, Powell and Horne</w:delText>
        </w:r>
      </w:del>
      <w:r w:rsidR="00074361" w:rsidRPr="00974B77">
        <w:rPr>
          <w:rFonts w:ascii="Times New Roman" w:hAnsi="Times New Roman" w:cs="Times New Roman"/>
          <w:color w:val="000000" w:themeColor="text1"/>
          <w:sz w:val="24"/>
          <w:szCs w:val="24"/>
        </w:rPr>
        <w:t xml:space="preserve"> 2016</w:t>
      </w:r>
      <w:r w:rsidR="002F7341" w:rsidRPr="00974B77">
        <w:rPr>
          <w:rFonts w:ascii="Times New Roman" w:hAnsi="Times New Roman" w:cs="Times New Roman"/>
          <w:color w:val="000000" w:themeColor="text1"/>
          <w:sz w:val="24"/>
          <w:szCs w:val="24"/>
        </w:rPr>
        <w:t>).</w:t>
      </w:r>
      <w:commentRangeEnd w:id="172"/>
      <w:r w:rsidR="00074361">
        <w:rPr>
          <w:rStyle w:val="CommentReference"/>
        </w:rPr>
        <w:commentReference w:id="172"/>
      </w:r>
      <w:commentRangeEnd w:id="173"/>
      <w:r w:rsidR="00074361">
        <w:rPr>
          <w:rStyle w:val="CommentReference"/>
        </w:rPr>
        <w:commentReference w:id="173"/>
      </w:r>
      <w:r w:rsidR="002F7341" w:rsidRPr="00974B77">
        <w:rPr>
          <w:rFonts w:ascii="Times New Roman" w:hAnsi="Times New Roman" w:cs="Times New Roman"/>
          <w:color w:val="000000" w:themeColor="text1"/>
          <w:sz w:val="24"/>
          <w:szCs w:val="24"/>
        </w:rPr>
        <w:t xml:space="preserve"> Thus, arguing </w:t>
      </w:r>
      <w:r w:rsidR="00F120AB">
        <w:rPr>
          <w:rFonts w:ascii="Times New Roman" w:hAnsi="Times New Roman" w:cs="Times New Roman"/>
          <w:color w:val="000000" w:themeColor="text1"/>
          <w:sz w:val="24"/>
          <w:szCs w:val="24"/>
        </w:rPr>
        <w:t>non-significant</w:t>
      </w:r>
      <w:r w:rsidR="002F7341" w:rsidRPr="00974B77">
        <w:rPr>
          <w:rFonts w:ascii="Times New Roman" w:hAnsi="Times New Roman" w:cs="Times New Roman"/>
          <w:color w:val="000000" w:themeColor="text1"/>
          <w:sz w:val="24"/>
          <w:szCs w:val="24"/>
        </w:rPr>
        <w:t xml:space="preserve"> results represent true effects </w:t>
      </w:r>
      <w:del w:id="178" w:author="Marcel van Assen" w:date="2021-08-10T16:08:00Z">
        <w:r w:rsidR="002F7341" w:rsidRPr="00974B77" w:rsidDel="004B5624">
          <w:rPr>
            <w:rFonts w:ascii="Times New Roman" w:hAnsi="Times New Roman" w:cs="Times New Roman"/>
            <w:color w:val="000000" w:themeColor="text1"/>
            <w:sz w:val="24"/>
            <w:szCs w:val="24"/>
          </w:rPr>
          <w:delText>is likely to</w:delText>
        </w:r>
      </w:del>
      <w:ins w:id="179" w:author="Marcel van Assen" w:date="2021-08-10T16:08:00Z">
        <w:r w:rsidR="004B5624">
          <w:rPr>
            <w:rFonts w:ascii="Times New Roman" w:hAnsi="Times New Roman" w:cs="Times New Roman"/>
            <w:color w:val="000000" w:themeColor="text1"/>
            <w:sz w:val="24"/>
            <w:szCs w:val="24"/>
          </w:rPr>
          <w:t>may</w:t>
        </w:r>
      </w:ins>
      <w:r w:rsidR="002F7341" w:rsidRPr="00974B77">
        <w:rPr>
          <w:rFonts w:ascii="Times New Roman" w:hAnsi="Times New Roman" w:cs="Times New Roman"/>
          <w:color w:val="000000" w:themeColor="text1"/>
          <w:sz w:val="24"/>
          <w:szCs w:val="24"/>
        </w:rPr>
        <w:t xml:space="preserve"> result in (unwarranted) false positives.</w:t>
      </w:r>
      <w:r w:rsidR="003A46A1" w:rsidRPr="003A46A1">
        <w:rPr>
          <w:rFonts w:ascii="Times New Roman" w:hAnsi="Times New Roman" w:cs="Times New Roman"/>
          <w:sz w:val="24"/>
          <w:szCs w:val="24"/>
        </w:rPr>
        <w:t xml:space="preserve"> </w:t>
      </w:r>
      <w:r w:rsidR="003A46A1">
        <w:rPr>
          <w:rFonts w:ascii="Times New Roman" w:hAnsi="Times New Roman" w:cs="Times New Roman"/>
          <w:sz w:val="24"/>
          <w:szCs w:val="24"/>
        </w:rPr>
        <w:t xml:space="preserve">Since this </w:t>
      </w:r>
      <w:r w:rsidR="003A46A1" w:rsidRPr="00974B77">
        <w:rPr>
          <w:rFonts w:ascii="Times New Roman" w:hAnsi="Times New Roman" w:cs="Times New Roman"/>
          <w:color w:val="000000" w:themeColor="text1"/>
          <w:sz w:val="24"/>
          <w:szCs w:val="24"/>
        </w:rPr>
        <w:t>can lead to audiences</w:t>
      </w:r>
      <w:r w:rsidR="003A46A1">
        <w:rPr>
          <w:rFonts w:ascii="Times New Roman" w:hAnsi="Times New Roman" w:cs="Times New Roman"/>
          <w:color w:val="000000" w:themeColor="text1"/>
          <w:sz w:val="24"/>
          <w:szCs w:val="24"/>
        </w:rPr>
        <w:t xml:space="preserve"> deciding </w:t>
      </w:r>
      <w:r w:rsidR="003A46A1" w:rsidRPr="001913DC">
        <w:rPr>
          <w:rFonts w:ascii="Times New Roman" w:hAnsi="Times New Roman" w:cs="Times New Roman"/>
          <w:color w:val="000000" w:themeColor="text1"/>
          <w:sz w:val="24"/>
          <w:szCs w:val="24"/>
        </w:rPr>
        <w:t xml:space="preserve">a true effect exists while </w:t>
      </w:r>
      <w:r w:rsidR="003A46A1">
        <w:rPr>
          <w:rFonts w:ascii="Times New Roman" w:hAnsi="Times New Roman" w:cs="Times New Roman"/>
          <w:color w:val="000000" w:themeColor="text1"/>
          <w:sz w:val="24"/>
          <w:szCs w:val="24"/>
        </w:rPr>
        <w:t xml:space="preserve">evidence for it is slight, </w:t>
      </w:r>
      <w:r w:rsidR="003A46A1" w:rsidRPr="00974B77">
        <w:rPr>
          <w:rFonts w:ascii="Times New Roman" w:hAnsi="Times New Roman" w:cs="Times New Roman"/>
          <w:color w:val="000000" w:themeColor="text1"/>
          <w:sz w:val="24"/>
          <w:szCs w:val="24"/>
        </w:rPr>
        <w:t xml:space="preserve">marginally significant </w:t>
      </w:r>
      <w:r w:rsidR="003A46A1" w:rsidRPr="00974B77">
        <w:rPr>
          <w:rFonts w:ascii="Times New Roman" w:hAnsi="Times New Roman" w:cs="Times New Roman"/>
          <w:i/>
          <w:color w:val="000000" w:themeColor="text1"/>
          <w:sz w:val="24"/>
          <w:szCs w:val="24"/>
        </w:rPr>
        <w:t>p</w:t>
      </w:r>
      <w:r w:rsidR="003A46A1" w:rsidRPr="00974B77">
        <w:rPr>
          <w:rFonts w:ascii="Times New Roman" w:hAnsi="Times New Roman" w:cs="Times New Roman"/>
          <w:color w:val="000000" w:themeColor="text1"/>
          <w:sz w:val="24"/>
          <w:szCs w:val="24"/>
        </w:rPr>
        <w:t>-values</w:t>
      </w:r>
      <w:r w:rsidR="003A46A1">
        <w:rPr>
          <w:rFonts w:ascii="Times New Roman" w:hAnsi="Times New Roman" w:cs="Times New Roman"/>
          <w:color w:val="000000" w:themeColor="text1"/>
          <w:sz w:val="24"/>
          <w:szCs w:val="24"/>
        </w:rPr>
        <w:t xml:space="preserve"> </w:t>
      </w:r>
      <w:r w:rsidR="003A46A1" w:rsidRPr="00502FDF">
        <w:rPr>
          <w:rFonts w:ascii="Times New Roman" w:hAnsi="Times New Roman" w:cs="Times New Roman"/>
          <w:sz w:val="24"/>
          <w:szCs w:val="24"/>
        </w:rPr>
        <w:t>can be considered undesirable</w:t>
      </w:r>
      <w:r w:rsidR="00DD1542" w:rsidRPr="00502FDF">
        <w:rPr>
          <w:rFonts w:ascii="Times New Roman" w:hAnsi="Times New Roman" w:cs="Times New Roman"/>
          <w:color w:val="000000" w:themeColor="text1"/>
          <w:sz w:val="24"/>
          <w:szCs w:val="24"/>
        </w:rPr>
        <w:t>.</w:t>
      </w:r>
      <w:r w:rsidR="00CF5D30" w:rsidRPr="00502FDF">
        <w:rPr>
          <w:rFonts w:ascii="Times New Roman" w:hAnsi="Times New Roman" w:cs="Times New Roman"/>
          <w:sz w:val="24"/>
          <w:szCs w:val="24"/>
        </w:rPr>
        <w:t xml:space="preserve"> </w:t>
      </w:r>
      <w:r w:rsidR="00CF5D30" w:rsidRPr="00502FDF">
        <w:rPr>
          <w:rFonts w:ascii="Times New Roman" w:hAnsi="Times New Roman" w:cs="Times New Roman"/>
          <w:i/>
          <w:sz w:val="24"/>
          <w:szCs w:val="24"/>
        </w:rPr>
        <w:t>P</w:t>
      </w:r>
      <w:r w:rsidR="00CF5D30" w:rsidRPr="00502FDF">
        <w:rPr>
          <w:rFonts w:ascii="Times New Roman" w:hAnsi="Times New Roman" w:cs="Times New Roman"/>
          <w:sz w:val="24"/>
          <w:szCs w:val="24"/>
        </w:rPr>
        <w:t xml:space="preserve">-values reported as marginally significant can mainly be found among </w:t>
      </w:r>
      <w:r w:rsidR="00CF5D30" w:rsidRPr="00502FDF">
        <w:rPr>
          <w:rFonts w:ascii="Times New Roman" w:hAnsi="Times New Roman" w:cs="Times New Roman"/>
          <w:i/>
          <w:sz w:val="24"/>
          <w:szCs w:val="24"/>
        </w:rPr>
        <w:t>p</w:t>
      </w:r>
      <w:r w:rsidR="00CF5D30" w:rsidRPr="00502FDF">
        <w:rPr>
          <w:rFonts w:ascii="Times New Roman" w:hAnsi="Times New Roman" w:cs="Times New Roman"/>
          <w:sz w:val="24"/>
          <w:szCs w:val="24"/>
        </w:rPr>
        <w:t>-values in the range (.05-.10]</w:t>
      </w:r>
      <w:r w:rsidR="00980963" w:rsidRPr="00502FDF">
        <w:rPr>
          <w:rFonts w:ascii="Times New Roman" w:hAnsi="Times New Roman" w:cs="Times New Roman"/>
          <w:sz w:val="24"/>
          <w:szCs w:val="24"/>
        </w:rPr>
        <w:t>;</w:t>
      </w:r>
      <w:r w:rsidR="00CF5D30" w:rsidRPr="00502FDF">
        <w:rPr>
          <w:rFonts w:ascii="Times New Roman" w:hAnsi="Times New Roman" w:cs="Times New Roman"/>
          <w:sz w:val="24"/>
          <w:szCs w:val="24"/>
        </w:rPr>
        <w:t xml:space="preserve"> </w:t>
      </w:r>
      <w:proofErr w:type="spellStart"/>
      <w:r w:rsidR="00CF5D30" w:rsidRPr="00502FDF">
        <w:rPr>
          <w:rFonts w:ascii="Times New Roman" w:hAnsi="Times New Roman" w:cs="Times New Roman"/>
          <w:sz w:val="24"/>
          <w:szCs w:val="24"/>
        </w:rPr>
        <w:t>Pritschet</w:t>
      </w:r>
      <w:proofErr w:type="spellEnd"/>
      <w:r w:rsidR="00CF5D30" w:rsidRPr="00502FDF">
        <w:rPr>
          <w:rFonts w:ascii="Times New Roman" w:hAnsi="Times New Roman" w:cs="Times New Roman"/>
          <w:sz w:val="24"/>
          <w:szCs w:val="24"/>
        </w:rPr>
        <w:t xml:space="preserve"> et al.</w:t>
      </w:r>
      <w:r w:rsidR="00980963" w:rsidRPr="00502FDF">
        <w:rPr>
          <w:rFonts w:ascii="Times New Roman" w:hAnsi="Times New Roman" w:cs="Times New Roman"/>
          <w:sz w:val="24"/>
          <w:szCs w:val="24"/>
        </w:rPr>
        <w:t xml:space="preserve"> </w:t>
      </w:r>
      <w:r w:rsidR="00773C0C" w:rsidRPr="00CA6FC4">
        <w:rPr>
          <w:rFonts w:ascii="Times New Roman" w:hAnsi="Times New Roman" w:cs="Times New Roman"/>
          <w:sz w:val="24"/>
          <w:szCs w:val="24"/>
        </w:rPr>
        <w:t xml:space="preserve">found that </w:t>
      </w:r>
      <w:r w:rsidR="006014DF">
        <w:rPr>
          <w:rFonts w:ascii="Times New Roman" w:hAnsi="Times New Roman" w:cs="Times New Roman"/>
          <w:sz w:val="24"/>
          <w:szCs w:val="24"/>
        </w:rPr>
        <w:t xml:space="preserve">of </w:t>
      </w:r>
      <w:r w:rsidR="006014DF">
        <w:rPr>
          <w:rFonts w:ascii="Times New Roman" w:hAnsi="Times New Roman" w:cs="Times New Roman"/>
          <w:i/>
          <w:sz w:val="24"/>
          <w:szCs w:val="24"/>
        </w:rPr>
        <w:t>p</w:t>
      </w:r>
      <w:r w:rsidR="006014DF">
        <w:rPr>
          <w:rFonts w:ascii="Times New Roman" w:hAnsi="Times New Roman" w:cs="Times New Roman"/>
          <w:sz w:val="24"/>
          <w:szCs w:val="24"/>
        </w:rPr>
        <w:t xml:space="preserve">-values that are reported as marginally significant in </w:t>
      </w:r>
      <w:commentRangeStart w:id="180"/>
      <w:r w:rsidR="006014DF">
        <w:rPr>
          <w:rFonts w:ascii="Times New Roman" w:hAnsi="Times New Roman" w:cs="Times New Roman"/>
          <w:sz w:val="24"/>
          <w:szCs w:val="24"/>
        </w:rPr>
        <w:t xml:space="preserve">psychology, </w:t>
      </w:r>
      <w:r w:rsidR="00773C0C" w:rsidRPr="00A3339E">
        <w:rPr>
          <w:rFonts w:ascii="Times New Roman" w:hAnsi="Times New Roman" w:cs="Times New Roman"/>
          <w:sz w:val="24"/>
          <w:szCs w:val="24"/>
        </w:rPr>
        <w:t xml:space="preserve">92.6% </w:t>
      </w:r>
      <w:r w:rsidR="006014DF">
        <w:rPr>
          <w:rFonts w:ascii="Times New Roman" w:hAnsi="Times New Roman" w:cs="Times New Roman"/>
          <w:sz w:val="24"/>
          <w:szCs w:val="24"/>
        </w:rPr>
        <w:t xml:space="preserve">were in interval (.05-.10]. </w:t>
      </w:r>
      <w:r w:rsidR="00CF5D30">
        <w:rPr>
          <w:rFonts w:ascii="Times New Roman" w:hAnsi="Times New Roman" w:cs="Times New Roman"/>
          <w:sz w:val="24"/>
          <w:szCs w:val="24"/>
        </w:rPr>
        <w:t xml:space="preserve">Ohlsson </w:t>
      </w:r>
      <w:proofErr w:type="spellStart"/>
      <w:r w:rsidR="00CF5D30">
        <w:rPr>
          <w:rFonts w:ascii="Times New Roman" w:hAnsi="Times New Roman" w:cs="Times New Roman"/>
          <w:sz w:val="24"/>
          <w:szCs w:val="24"/>
        </w:rPr>
        <w:t>Collentine</w:t>
      </w:r>
      <w:proofErr w:type="spellEnd"/>
      <w:r w:rsidR="00CF5D30">
        <w:rPr>
          <w:rFonts w:ascii="Times New Roman" w:hAnsi="Times New Roman" w:cs="Times New Roman"/>
          <w:sz w:val="24"/>
          <w:szCs w:val="24"/>
        </w:rPr>
        <w:t xml:space="preserve"> et al. </w:t>
      </w:r>
      <w:ins w:id="181" w:author="EliseSchramkowski" w:date="2021-09-03T15:23:00Z">
        <w:r w:rsidR="000625CD">
          <w:rPr>
            <w:rFonts w:ascii="Times New Roman" w:hAnsi="Times New Roman" w:cs="Times New Roman"/>
            <w:sz w:val="24"/>
            <w:szCs w:val="24"/>
          </w:rPr>
          <w:t>(2019)</w:t>
        </w:r>
      </w:ins>
      <w:r w:rsidR="00CA6FC4">
        <w:rPr>
          <w:rFonts w:ascii="Times New Roman" w:hAnsi="Times New Roman" w:cs="Times New Roman"/>
          <w:sz w:val="24"/>
          <w:szCs w:val="24"/>
        </w:rPr>
        <w:t xml:space="preserve"> </w:t>
      </w:r>
      <w:r w:rsidR="005C3665">
        <w:rPr>
          <w:rFonts w:ascii="Times New Roman" w:hAnsi="Times New Roman" w:cs="Times New Roman"/>
          <w:sz w:val="24"/>
          <w:szCs w:val="24"/>
        </w:rPr>
        <w:t xml:space="preserve">found </w:t>
      </w:r>
      <w:r w:rsidR="005C3665">
        <w:rPr>
          <w:rFonts w:ascii="Times New Roman" w:hAnsi="Times New Roman" w:cs="Times New Roman"/>
          <w:sz w:val="24"/>
          <w:szCs w:val="24"/>
        </w:rPr>
        <w:lastRenderedPageBreak/>
        <w:t xml:space="preserve">that almost 40% of all </w:t>
      </w:r>
      <w:r w:rsidR="005C3665">
        <w:rPr>
          <w:rFonts w:ascii="Times New Roman" w:hAnsi="Times New Roman" w:cs="Times New Roman"/>
          <w:i/>
          <w:sz w:val="24"/>
          <w:szCs w:val="24"/>
        </w:rPr>
        <w:t>p</w:t>
      </w:r>
      <w:r w:rsidR="005C3665">
        <w:rPr>
          <w:rFonts w:ascii="Times New Roman" w:hAnsi="Times New Roman" w:cs="Times New Roman"/>
          <w:sz w:val="24"/>
          <w:szCs w:val="24"/>
        </w:rPr>
        <w:t>-values in the interval (.05-.10]</w:t>
      </w:r>
      <w:r w:rsidR="00E556E4">
        <w:rPr>
          <w:rFonts w:ascii="Times New Roman" w:hAnsi="Times New Roman" w:cs="Times New Roman"/>
          <w:sz w:val="24"/>
          <w:szCs w:val="24"/>
        </w:rPr>
        <w:t xml:space="preserve"> </w:t>
      </w:r>
      <w:del w:id="182" w:author="EliseSchramkowski" w:date="2021-11-09T13:41:00Z">
        <w:r w:rsidR="00E556E4" w:rsidDel="00AC67D0">
          <w:rPr>
            <w:rFonts w:ascii="Times New Roman" w:hAnsi="Times New Roman" w:cs="Times New Roman"/>
            <w:sz w:val="24"/>
            <w:szCs w:val="24"/>
          </w:rPr>
          <w:delText xml:space="preserve">they </w:delText>
        </w:r>
      </w:del>
      <w:r w:rsidR="00E556E4">
        <w:rPr>
          <w:rFonts w:ascii="Times New Roman" w:hAnsi="Times New Roman" w:cs="Times New Roman"/>
          <w:sz w:val="24"/>
          <w:szCs w:val="24"/>
        </w:rPr>
        <w:t>retrieved from the text of</w:t>
      </w:r>
      <w:r w:rsidR="005C3665">
        <w:rPr>
          <w:rFonts w:ascii="Times New Roman" w:hAnsi="Times New Roman" w:cs="Times New Roman"/>
          <w:sz w:val="24"/>
          <w:szCs w:val="24"/>
        </w:rPr>
        <w:t xml:space="preserve"> </w:t>
      </w:r>
      <w:r w:rsidR="00E556E4">
        <w:rPr>
          <w:rFonts w:ascii="Times New Roman" w:hAnsi="Times New Roman" w:cs="Times New Roman"/>
          <w:sz w:val="24"/>
          <w:szCs w:val="24"/>
        </w:rPr>
        <w:t xml:space="preserve">44,200 articles </w:t>
      </w:r>
      <w:commentRangeEnd w:id="180"/>
      <w:r w:rsidR="004B5624">
        <w:rPr>
          <w:rStyle w:val="CommentReference"/>
        </w:rPr>
        <w:commentReference w:id="180"/>
      </w:r>
      <w:r w:rsidR="00E556E4">
        <w:rPr>
          <w:rFonts w:ascii="Times New Roman" w:hAnsi="Times New Roman" w:cs="Times New Roman"/>
          <w:sz w:val="24"/>
          <w:szCs w:val="24"/>
        </w:rPr>
        <w:t xml:space="preserve">of 70 psychology journals </w:t>
      </w:r>
      <w:r w:rsidR="005C3665">
        <w:rPr>
          <w:rFonts w:ascii="Times New Roman" w:hAnsi="Times New Roman" w:cs="Times New Roman"/>
          <w:sz w:val="24"/>
          <w:szCs w:val="24"/>
        </w:rPr>
        <w:t>were reported as marginally</w:t>
      </w:r>
      <w:r w:rsidR="003451FF">
        <w:rPr>
          <w:rFonts w:ascii="Times New Roman" w:hAnsi="Times New Roman" w:cs="Times New Roman"/>
          <w:sz w:val="24"/>
          <w:szCs w:val="24"/>
        </w:rPr>
        <w:t xml:space="preserve"> significant.</w:t>
      </w:r>
      <w:ins w:id="183" w:author="EliseSchramkowski" w:date="2021-11-09T13:41:00Z">
        <w:r w:rsidR="005B0DE4">
          <w:rPr>
            <w:rFonts w:ascii="Times New Roman" w:hAnsi="Times New Roman" w:cs="Times New Roman"/>
            <w:sz w:val="24"/>
            <w:szCs w:val="24"/>
          </w:rPr>
          <w:t xml:space="preserve"> </w:t>
        </w:r>
      </w:ins>
      <w:ins w:id="184" w:author="EliseSchramkowski" w:date="2021-11-09T13:42:00Z">
        <w:r w:rsidR="005B0DE4">
          <w:rPr>
            <w:rFonts w:ascii="Times New Roman" w:hAnsi="Times New Roman" w:cs="Times New Roman"/>
            <w:sz w:val="24"/>
            <w:szCs w:val="24"/>
          </w:rPr>
          <w:t>T</w:t>
        </w:r>
      </w:ins>
      <w:del w:id="185" w:author="EliseSchramkowski" w:date="2021-11-09T13:41:00Z">
        <w:r w:rsidR="00F67FB3" w:rsidDel="005B0DE4">
          <w:rPr>
            <w:rFonts w:ascii="Times New Roman" w:hAnsi="Times New Roman" w:cs="Times New Roman"/>
            <w:sz w:val="24"/>
            <w:szCs w:val="24"/>
          </w:rPr>
          <w:delText xml:space="preserve"> </w:delText>
        </w:r>
        <w:r w:rsidR="00B24D33" w:rsidDel="005B0DE4">
          <w:rPr>
            <w:rFonts w:ascii="Times New Roman" w:hAnsi="Times New Roman" w:cs="Times New Roman"/>
            <w:sz w:val="24"/>
            <w:szCs w:val="24"/>
          </w:rPr>
          <w:delText>At the article level, t</w:delText>
        </w:r>
      </w:del>
      <w:r w:rsidR="00B24D33">
        <w:rPr>
          <w:rFonts w:ascii="Times New Roman" w:hAnsi="Times New Roman" w:cs="Times New Roman"/>
          <w:sz w:val="24"/>
          <w:szCs w:val="24"/>
        </w:rPr>
        <w:t xml:space="preserve">hey </w:t>
      </w:r>
      <w:ins w:id="186" w:author="EliseSchramkowski" w:date="2021-11-09T13:42:00Z">
        <w:r w:rsidR="005B0DE4">
          <w:rPr>
            <w:rFonts w:ascii="Times New Roman" w:hAnsi="Times New Roman" w:cs="Times New Roman"/>
            <w:sz w:val="24"/>
            <w:szCs w:val="24"/>
          </w:rPr>
          <w:t xml:space="preserve">also </w:t>
        </w:r>
      </w:ins>
      <w:r w:rsidR="00B24D33">
        <w:rPr>
          <w:rFonts w:ascii="Times New Roman" w:hAnsi="Times New Roman" w:cs="Times New Roman"/>
          <w:sz w:val="24"/>
          <w:szCs w:val="24"/>
        </w:rPr>
        <w:t xml:space="preserve">found that </w:t>
      </w:r>
      <w:del w:id="187" w:author="EliseSchramkowski" w:date="2021-11-09T13:41:00Z">
        <w:r w:rsidR="00B24D33" w:rsidDel="005B0DE4">
          <w:rPr>
            <w:rFonts w:ascii="Times New Roman" w:hAnsi="Times New Roman" w:cs="Times New Roman"/>
            <w:sz w:val="24"/>
            <w:szCs w:val="24"/>
          </w:rPr>
          <w:delText xml:space="preserve">of all articles reporting </w:delText>
        </w:r>
        <w:r w:rsidR="00B24D33" w:rsidDel="005B0DE4">
          <w:rPr>
            <w:rFonts w:ascii="Times New Roman" w:hAnsi="Times New Roman" w:cs="Times New Roman"/>
            <w:i/>
            <w:sz w:val="24"/>
            <w:szCs w:val="24"/>
          </w:rPr>
          <w:delText>p</w:delText>
        </w:r>
        <w:r w:rsidR="00B24D33" w:rsidDel="005B0DE4">
          <w:rPr>
            <w:rFonts w:ascii="Times New Roman" w:hAnsi="Times New Roman" w:cs="Times New Roman"/>
            <w:sz w:val="24"/>
            <w:szCs w:val="24"/>
          </w:rPr>
          <w:delText xml:space="preserve">-values, </w:delText>
        </w:r>
      </w:del>
      <w:r w:rsidR="00B24D33">
        <w:rPr>
          <w:rFonts w:ascii="Times New Roman" w:hAnsi="Times New Roman" w:cs="Times New Roman"/>
          <w:sz w:val="24"/>
          <w:szCs w:val="24"/>
        </w:rPr>
        <w:t xml:space="preserve">almost 20% </w:t>
      </w:r>
      <w:ins w:id="188" w:author="EliseSchramkowski" w:date="2021-11-09T13:41:00Z">
        <w:r w:rsidR="005B0DE4">
          <w:rPr>
            <w:rFonts w:ascii="Times New Roman" w:hAnsi="Times New Roman" w:cs="Times New Roman"/>
            <w:sz w:val="24"/>
            <w:szCs w:val="24"/>
          </w:rPr>
          <w:t xml:space="preserve">of articles reporting </w:t>
        </w:r>
        <w:r w:rsidR="005B0DE4">
          <w:rPr>
            <w:rFonts w:ascii="Times New Roman" w:hAnsi="Times New Roman" w:cs="Times New Roman"/>
            <w:i/>
            <w:sz w:val="24"/>
            <w:szCs w:val="24"/>
          </w:rPr>
          <w:t>p</w:t>
        </w:r>
        <w:r w:rsidR="005B0DE4">
          <w:rPr>
            <w:rFonts w:ascii="Times New Roman" w:hAnsi="Times New Roman" w:cs="Times New Roman"/>
            <w:sz w:val="24"/>
            <w:szCs w:val="24"/>
          </w:rPr>
          <w:t xml:space="preserve">-values </w:t>
        </w:r>
      </w:ins>
      <w:r w:rsidR="00B24D33">
        <w:rPr>
          <w:rFonts w:ascii="Times New Roman" w:hAnsi="Times New Roman" w:cs="Times New Roman"/>
          <w:sz w:val="24"/>
          <w:szCs w:val="24"/>
        </w:rPr>
        <w:t xml:space="preserve">contained at least one </w:t>
      </w:r>
      <w:r w:rsidR="00B24D33">
        <w:rPr>
          <w:rFonts w:ascii="Times New Roman" w:hAnsi="Times New Roman" w:cs="Times New Roman"/>
          <w:i/>
          <w:sz w:val="24"/>
          <w:szCs w:val="24"/>
        </w:rPr>
        <w:t>p</w:t>
      </w:r>
      <w:r w:rsidR="00B24D33">
        <w:rPr>
          <w:rFonts w:ascii="Times New Roman" w:hAnsi="Times New Roman" w:cs="Times New Roman"/>
          <w:sz w:val="24"/>
          <w:szCs w:val="24"/>
        </w:rPr>
        <w:t>-value in interval (.05-.10] that was reported as marginally significant.</w:t>
      </w:r>
      <w:r w:rsidR="004338CE">
        <w:rPr>
          <w:rFonts w:ascii="Times New Roman" w:hAnsi="Times New Roman" w:cs="Times New Roman"/>
          <w:sz w:val="24"/>
          <w:szCs w:val="24"/>
        </w:rPr>
        <w:t xml:space="preserve"> </w:t>
      </w:r>
      <w:proofErr w:type="spellStart"/>
      <w:r w:rsidR="00F67FB3">
        <w:rPr>
          <w:rFonts w:ascii="Times New Roman" w:hAnsi="Times New Roman" w:cs="Times New Roman"/>
          <w:sz w:val="24"/>
          <w:szCs w:val="24"/>
        </w:rPr>
        <w:t>Leahey</w:t>
      </w:r>
      <w:proofErr w:type="spellEnd"/>
      <w:r w:rsidR="00F67FB3">
        <w:rPr>
          <w:rFonts w:ascii="Times New Roman" w:hAnsi="Times New Roman" w:cs="Times New Roman"/>
          <w:sz w:val="24"/>
          <w:szCs w:val="24"/>
        </w:rPr>
        <w:t xml:space="preserve"> (2005) found that </w:t>
      </w:r>
      <w:ins w:id="189" w:author="EliseSchramkowski" w:date="2021-09-03T17:47:00Z">
        <w:r w:rsidR="00575EF1">
          <w:rPr>
            <w:rFonts w:ascii="Times New Roman" w:hAnsi="Times New Roman" w:cs="Times New Roman"/>
            <w:sz w:val="24"/>
            <w:szCs w:val="24"/>
          </w:rPr>
          <w:t xml:space="preserve">in </w:t>
        </w:r>
      </w:ins>
      <w:ins w:id="190" w:author="EliseSchramkowski" w:date="2021-11-09T13:45:00Z">
        <w:r w:rsidR="008E6354">
          <w:rPr>
            <w:rFonts w:ascii="Times New Roman" w:hAnsi="Times New Roman" w:cs="Times New Roman"/>
            <w:sz w:val="24"/>
            <w:szCs w:val="24"/>
          </w:rPr>
          <w:t xml:space="preserve">10% of </w:t>
        </w:r>
      </w:ins>
      <w:del w:id="191" w:author="EliseSchramkowski" w:date="2021-09-03T15:36:00Z">
        <w:r w:rsidR="00F67FB3" w:rsidDel="00F12E09">
          <w:rPr>
            <w:rFonts w:ascii="Times New Roman" w:hAnsi="Times New Roman" w:cs="Times New Roman"/>
            <w:sz w:val="24"/>
            <w:szCs w:val="24"/>
          </w:rPr>
          <w:delText>in</w:delText>
        </w:r>
      </w:del>
      <w:del w:id="192" w:author="EliseSchramkowski" w:date="2021-11-09T13:45:00Z">
        <w:r w:rsidR="00F67FB3" w:rsidDel="008E6354">
          <w:rPr>
            <w:rFonts w:ascii="Times New Roman" w:hAnsi="Times New Roman" w:cs="Times New Roman"/>
            <w:sz w:val="24"/>
            <w:szCs w:val="24"/>
          </w:rPr>
          <w:delText xml:space="preserve"> </w:delText>
        </w:r>
      </w:del>
      <w:del w:id="193" w:author="EliseSchramkowski" w:date="2021-09-03T15:36:00Z">
        <w:r w:rsidR="00F67FB3" w:rsidDel="00F12E09">
          <w:rPr>
            <w:rFonts w:ascii="Times New Roman" w:hAnsi="Times New Roman" w:cs="Times New Roman"/>
            <w:sz w:val="24"/>
            <w:szCs w:val="24"/>
          </w:rPr>
          <w:delText xml:space="preserve">10% of </w:delText>
        </w:r>
      </w:del>
      <w:r w:rsidR="00F67FB3">
        <w:rPr>
          <w:rFonts w:ascii="Times New Roman" w:hAnsi="Times New Roman" w:cs="Times New Roman"/>
          <w:sz w:val="24"/>
          <w:szCs w:val="24"/>
        </w:rPr>
        <w:t>sociology</w:t>
      </w:r>
      <w:del w:id="194" w:author="EliseSchramkowski" w:date="2021-11-09T13:45:00Z">
        <w:r w:rsidR="00F67FB3" w:rsidDel="008E6354">
          <w:rPr>
            <w:rFonts w:ascii="Times New Roman" w:hAnsi="Times New Roman" w:cs="Times New Roman"/>
            <w:sz w:val="24"/>
            <w:szCs w:val="24"/>
          </w:rPr>
          <w:delText xml:space="preserve"> papers </w:delText>
        </w:r>
      </w:del>
      <w:ins w:id="195" w:author="EliseSchramkowski" w:date="2021-11-09T13:45:00Z">
        <w:r w:rsidR="008E6354">
          <w:rPr>
            <w:rFonts w:ascii="Times New Roman" w:hAnsi="Times New Roman" w:cs="Times New Roman"/>
            <w:sz w:val="24"/>
            <w:szCs w:val="24"/>
          </w:rPr>
          <w:t xml:space="preserve"> articles </w:t>
        </w:r>
      </w:ins>
      <w:r w:rsidR="00F67FB3">
        <w:rPr>
          <w:rFonts w:ascii="Times New Roman" w:hAnsi="Times New Roman" w:cs="Times New Roman"/>
          <w:sz w:val="24"/>
          <w:szCs w:val="24"/>
        </w:rPr>
        <w:t xml:space="preserve">from </w:t>
      </w:r>
      <w:ins w:id="196" w:author="EliseSchramkowski" w:date="2021-09-03T17:46:00Z">
        <w:r w:rsidR="00575EF1">
          <w:rPr>
            <w:rFonts w:ascii="Times New Roman" w:hAnsi="Times New Roman" w:cs="Times New Roman"/>
            <w:sz w:val="24"/>
            <w:szCs w:val="24"/>
          </w:rPr>
          <w:t xml:space="preserve">two unnamed top sociology journals </w:t>
        </w:r>
      </w:ins>
      <w:ins w:id="197" w:author="EliseSchramkowski" w:date="2021-11-09T13:44:00Z">
        <w:r w:rsidR="005B0DE4">
          <w:rPr>
            <w:rFonts w:ascii="Times New Roman" w:hAnsi="Times New Roman" w:cs="Times New Roman"/>
            <w:sz w:val="24"/>
            <w:szCs w:val="24"/>
          </w:rPr>
          <w:t xml:space="preserve">from </w:t>
        </w:r>
      </w:ins>
      <w:ins w:id="198" w:author="EliseSchramkowski" w:date="2021-09-03T15:36:00Z">
        <w:r w:rsidR="00F12E09">
          <w:rPr>
            <w:rFonts w:ascii="Times New Roman" w:hAnsi="Times New Roman" w:cs="Times New Roman"/>
            <w:sz w:val="24"/>
            <w:szCs w:val="24"/>
          </w:rPr>
          <w:t>1995</w:t>
        </w:r>
      </w:ins>
      <w:del w:id="199" w:author="EliseSchramkowski" w:date="2021-09-03T15:36:00Z">
        <w:r w:rsidR="00F67FB3" w:rsidDel="00F12E09">
          <w:rPr>
            <w:rFonts w:ascii="Times New Roman" w:hAnsi="Times New Roman" w:cs="Times New Roman"/>
            <w:sz w:val="24"/>
            <w:szCs w:val="24"/>
          </w:rPr>
          <w:delText>19</w:delText>
        </w:r>
        <w:r w:rsidR="00C65696" w:rsidDel="00F12E09">
          <w:rPr>
            <w:rFonts w:ascii="Times New Roman" w:hAnsi="Times New Roman" w:cs="Times New Roman"/>
            <w:sz w:val="24"/>
            <w:szCs w:val="24"/>
          </w:rPr>
          <w:delText>35</w:delText>
        </w:r>
      </w:del>
      <w:r w:rsidR="00C65696">
        <w:rPr>
          <w:rFonts w:ascii="Times New Roman" w:hAnsi="Times New Roman" w:cs="Times New Roman"/>
          <w:sz w:val="24"/>
          <w:szCs w:val="24"/>
        </w:rPr>
        <w:t>-2000,</w:t>
      </w:r>
      <w:ins w:id="200" w:author="EliseSchramkowski" w:date="2021-11-09T13:45:00Z">
        <w:r w:rsidR="008E6354">
          <w:rPr>
            <w:rFonts w:ascii="Times New Roman" w:hAnsi="Times New Roman" w:cs="Times New Roman"/>
            <w:sz w:val="24"/>
            <w:szCs w:val="24"/>
          </w:rPr>
          <w:t xml:space="preserve"> a significance level of low evidential value of </w:t>
        </w:r>
        <w:r w:rsidR="008E6354">
          <w:rPr>
            <w:rFonts w:ascii="Times New Roman" w:hAnsi="Times New Roman" w:cs="Times New Roman"/>
            <w:i/>
            <w:iCs/>
            <w:sz w:val="24"/>
            <w:szCs w:val="24"/>
          </w:rPr>
          <w:t>p</w:t>
        </w:r>
        <w:r w:rsidR="008E6354">
          <w:rPr>
            <w:rFonts w:ascii="Times New Roman" w:hAnsi="Times New Roman" w:cs="Times New Roman"/>
            <w:sz w:val="24"/>
            <w:szCs w:val="24"/>
          </w:rPr>
          <w:t xml:space="preserve"> &lt; .10 was used.</w:t>
        </w:r>
      </w:ins>
      <w:ins w:id="201" w:author="EliseSchramkowski" w:date="2021-11-09T13:46:00Z">
        <w:r w:rsidR="008E6354">
          <w:rPr>
            <w:rFonts w:ascii="Times New Roman" w:hAnsi="Times New Roman" w:cs="Times New Roman"/>
            <w:sz w:val="24"/>
            <w:szCs w:val="24"/>
          </w:rPr>
          <w:t xml:space="preserve"> </w:t>
        </w:r>
      </w:ins>
    </w:p>
    <w:p w14:paraId="09DFD66D" w14:textId="65F7FCD1" w:rsidR="007827E9" w:rsidRPr="00F12E09" w:rsidDel="008E6354" w:rsidRDefault="00C65696" w:rsidP="00936D22">
      <w:pPr>
        <w:spacing w:after="0" w:line="480" w:lineRule="auto"/>
        <w:ind w:firstLine="284"/>
        <w:jc w:val="both"/>
        <w:rPr>
          <w:ins w:id="202" w:author="M.A.L.M. van Assen" w:date="2021-05-21T06:42:00Z"/>
          <w:del w:id="203" w:author="EliseSchramkowski" w:date="2021-11-09T13:46:00Z"/>
          <w:rFonts w:ascii="Times New Roman" w:hAnsi="Times New Roman" w:cs="Times New Roman"/>
          <w:sz w:val="24"/>
          <w:szCs w:val="24"/>
        </w:rPr>
      </w:pPr>
      <w:del w:id="204" w:author="EliseSchramkowski" w:date="2021-09-03T15:37:00Z">
        <w:r w:rsidDel="00F12E09">
          <w:rPr>
            <w:rFonts w:ascii="Times New Roman" w:hAnsi="Times New Roman" w:cs="Times New Roman"/>
            <w:sz w:val="24"/>
            <w:szCs w:val="24"/>
          </w:rPr>
          <w:delText xml:space="preserve"> marginal significance wa</w:delText>
        </w:r>
        <w:r w:rsidR="00F67FB3" w:rsidDel="00F12E09">
          <w:rPr>
            <w:rFonts w:ascii="Times New Roman" w:hAnsi="Times New Roman" w:cs="Times New Roman"/>
            <w:sz w:val="24"/>
            <w:szCs w:val="24"/>
          </w:rPr>
          <w:delText xml:space="preserve">s assigned by </w:delText>
        </w:r>
      </w:del>
      <w:del w:id="205" w:author="EliseSchramkowski" w:date="2021-09-03T15:35:00Z">
        <w:r w:rsidR="00F67FB3" w:rsidDel="00F12E09">
          <w:rPr>
            <w:rFonts w:ascii="Times New Roman" w:hAnsi="Times New Roman" w:cs="Times New Roman"/>
            <w:sz w:val="24"/>
            <w:szCs w:val="24"/>
          </w:rPr>
          <w:delText>‘</w:delText>
        </w:r>
        <w:r w:rsidR="00F67FB3" w:rsidRPr="007348D6" w:rsidDel="00F12E09">
          <w:rPr>
            <w:rStyle w:val="st"/>
            <w:rFonts w:ascii="Times New Roman" w:hAnsi="Times New Roman" w:cs="Times New Roman"/>
            <w:sz w:val="24"/>
            <w:szCs w:val="24"/>
            <w:vertAlign w:val="superscript"/>
          </w:rPr>
          <w:delText>†</w:delText>
        </w:r>
      </w:del>
      <w:del w:id="206" w:author="EliseSchramkowski" w:date="2021-09-03T15:37:00Z">
        <w:r w:rsidR="00F67FB3" w:rsidDel="00F12E09">
          <w:rPr>
            <w:rStyle w:val="st"/>
            <w:rFonts w:ascii="Times New Roman" w:hAnsi="Times New Roman" w:cs="Times New Roman"/>
            <w:sz w:val="24"/>
            <w:szCs w:val="24"/>
            <w:vertAlign w:val="superscript"/>
          </w:rPr>
          <w:delText xml:space="preserve"> </w:delText>
        </w:r>
        <w:r w:rsidR="00F67FB3" w:rsidDel="00F12E09">
          <w:rPr>
            <w:rFonts w:ascii="Times New Roman" w:hAnsi="Times New Roman" w:cs="Times New Roman"/>
            <w:i/>
            <w:sz w:val="24"/>
            <w:szCs w:val="24"/>
          </w:rPr>
          <w:delText xml:space="preserve">p </w:delText>
        </w:r>
        <w:r w:rsidR="00F67FB3" w:rsidDel="00F12E09">
          <w:rPr>
            <w:rFonts w:ascii="Times New Roman" w:hAnsi="Times New Roman" w:cs="Times New Roman"/>
            <w:sz w:val="24"/>
            <w:szCs w:val="24"/>
          </w:rPr>
          <w:delText xml:space="preserve">&lt; .10’ in </w:delText>
        </w:r>
      </w:del>
      <w:del w:id="207" w:author="EliseSchramkowski" w:date="2021-09-03T17:48:00Z">
        <w:r w:rsidR="00F67FB3" w:rsidDel="00A71D5A">
          <w:rPr>
            <w:rFonts w:ascii="Times New Roman" w:hAnsi="Times New Roman" w:cs="Times New Roman"/>
            <w:sz w:val="24"/>
            <w:szCs w:val="24"/>
          </w:rPr>
          <w:delText>captions of tables</w:delText>
        </w:r>
      </w:del>
      <w:del w:id="208" w:author="EliseSchramkowski" w:date="2021-11-09T13:46:00Z">
        <w:r w:rsidR="00F67FB3" w:rsidDel="008E6354">
          <w:rPr>
            <w:rFonts w:ascii="Times New Roman" w:hAnsi="Times New Roman" w:cs="Times New Roman"/>
            <w:sz w:val="24"/>
            <w:szCs w:val="24"/>
          </w:rPr>
          <w:delText>.</w:delText>
        </w:r>
        <w:r w:rsidR="003063D1" w:rsidDel="008E6354">
          <w:rPr>
            <w:rFonts w:ascii="Times New Roman" w:hAnsi="Times New Roman" w:cs="Times New Roman"/>
            <w:sz w:val="24"/>
            <w:szCs w:val="24"/>
          </w:rPr>
          <w:delText xml:space="preserve"> </w:delText>
        </w:r>
      </w:del>
    </w:p>
    <w:p w14:paraId="3872E261" w14:textId="17335DBD" w:rsidR="00D33089" w:rsidRDefault="007966A2" w:rsidP="00687E58">
      <w:pPr>
        <w:spacing w:after="0" w:line="480" w:lineRule="auto"/>
        <w:ind w:firstLine="284"/>
        <w:jc w:val="both"/>
        <w:rPr>
          <w:rFonts w:ascii="Times New Roman" w:hAnsi="Times New Roman" w:cs="Times New Roman"/>
          <w:i/>
          <w:sz w:val="24"/>
          <w:szCs w:val="24"/>
        </w:rPr>
      </w:pPr>
      <w:r w:rsidRPr="0020210A">
        <w:rPr>
          <w:rFonts w:ascii="Times New Roman" w:hAnsi="Times New Roman" w:cs="Times New Roman"/>
          <w:sz w:val="24"/>
          <w:szCs w:val="24"/>
        </w:rPr>
        <w:t>Finally</w:t>
      </w:r>
      <w:r>
        <w:rPr>
          <w:rFonts w:ascii="Times New Roman" w:hAnsi="Times New Roman" w:cs="Times New Roman"/>
          <w:b/>
          <w:sz w:val="24"/>
          <w:szCs w:val="24"/>
        </w:rPr>
        <w:t xml:space="preserve">, </w:t>
      </w:r>
      <w:r w:rsidRPr="0020210A">
        <w:rPr>
          <w:rFonts w:ascii="Times New Roman" w:hAnsi="Times New Roman" w:cs="Times New Roman"/>
          <w:sz w:val="24"/>
          <w:szCs w:val="24"/>
        </w:rPr>
        <w:t>we examine</w:t>
      </w:r>
      <w:r w:rsidR="00100154">
        <w:rPr>
          <w:rFonts w:ascii="Times New Roman" w:hAnsi="Times New Roman" w:cs="Times New Roman"/>
          <w:sz w:val="24"/>
          <w:szCs w:val="24"/>
        </w:rPr>
        <w:t>d</w:t>
      </w:r>
      <w:r>
        <w:rPr>
          <w:rFonts w:ascii="Times New Roman" w:hAnsi="Times New Roman" w:cs="Times New Roman"/>
          <w:b/>
          <w:sz w:val="24"/>
          <w:szCs w:val="24"/>
        </w:rPr>
        <w:t xml:space="preserve"> </w:t>
      </w:r>
      <w:r w:rsidR="004F523D">
        <w:rPr>
          <w:rFonts w:ascii="Times New Roman" w:hAnsi="Times New Roman" w:cs="Times New Roman"/>
          <w:sz w:val="24"/>
          <w:szCs w:val="24"/>
        </w:rPr>
        <w:t xml:space="preserve">the prevalence of </w:t>
      </w:r>
      <w:r w:rsidR="00F333BC">
        <w:rPr>
          <w:rFonts w:ascii="Times New Roman" w:hAnsi="Times New Roman" w:cs="Times New Roman"/>
          <w:sz w:val="24"/>
          <w:szCs w:val="24"/>
        </w:rPr>
        <w:t>statistical reporting errors,</w:t>
      </w:r>
      <w:r w:rsidR="008C1CAA">
        <w:rPr>
          <w:rFonts w:ascii="Times New Roman" w:hAnsi="Times New Roman" w:cs="Times New Roman"/>
          <w:sz w:val="24"/>
          <w:szCs w:val="24"/>
        </w:rPr>
        <w:t xml:space="preserve"> </w:t>
      </w:r>
      <w:r w:rsidR="005C42F4">
        <w:rPr>
          <w:rFonts w:ascii="Times New Roman" w:hAnsi="Times New Roman" w:cs="Times New Roman"/>
          <w:sz w:val="24"/>
          <w:szCs w:val="24"/>
        </w:rPr>
        <w:t>publication bias</w:t>
      </w:r>
      <w:ins w:id="209" w:author="EliseSchramkowski" w:date="2021-09-05T09:46:00Z">
        <w:r w:rsidR="001A690E">
          <w:rPr>
            <w:rFonts w:ascii="Times New Roman" w:hAnsi="Times New Roman" w:cs="Times New Roman"/>
            <w:sz w:val="24"/>
            <w:szCs w:val="24"/>
          </w:rPr>
          <w:t xml:space="preserve"> and </w:t>
        </w:r>
        <w:r w:rsidR="001A690E">
          <w:rPr>
            <w:rFonts w:ascii="Times New Roman" w:hAnsi="Times New Roman" w:cs="Times New Roman"/>
            <w:i/>
            <w:sz w:val="24"/>
            <w:szCs w:val="24"/>
          </w:rPr>
          <w:t>p</w:t>
        </w:r>
        <w:r w:rsidR="001A690E">
          <w:rPr>
            <w:rFonts w:ascii="Times New Roman" w:hAnsi="Times New Roman" w:cs="Times New Roman"/>
            <w:sz w:val="24"/>
            <w:szCs w:val="24"/>
          </w:rPr>
          <w:t>-hacking</w:t>
        </w:r>
      </w:ins>
      <w:r w:rsidR="005C42F4">
        <w:rPr>
          <w:rFonts w:ascii="Times New Roman" w:hAnsi="Times New Roman" w:cs="Times New Roman"/>
          <w:sz w:val="24"/>
          <w:szCs w:val="24"/>
        </w:rPr>
        <w:t xml:space="preserve">, a </w:t>
      </w:r>
      <w:r w:rsidR="00C65696">
        <w:rPr>
          <w:rFonts w:ascii="Times New Roman" w:hAnsi="Times New Roman" w:cs="Times New Roman"/>
          <w:sz w:val="24"/>
          <w:szCs w:val="24"/>
        </w:rPr>
        <w:t>‘</w:t>
      </w:r>
      <w:r w:rsidR="005C42F4">
        <w:rPr>
          <w:rFonts w:ascii="Times New Roman" w:hAnsi="Times New Roman" w:cs="Times New Roman"/>
          <w:sz w:val="24"/>
          <w:szCs w:val="24"/>
        </w:rPr>
        <w:t>bump</w:t>
      </w:r>
      <w:r w:rsidR="00C65696">
        <w:rPr>
          <w:rFonts w:ascii="Times New Roman" w:hAnsi="Times New Roman" w:cs="Times New Roman"/>
          <w:sz w:val="24"/>
          <w:szCs w:val="24"/>
        </w:rPr>
        <w:t>’</w:t>
      </w:r>
      <w:r w:rsidR="005C42F4">
        <w:rPr>
          <w:rFonts w:ascii="Times New Roman" w:hAnsi="Times New Roman" w:cs="Times New Roman"/>
          <w:sz w:val="24"/>
          <w:szCs w:val="24"/>
        </w:rPr>
        <w:t xml:space="preserve"> in </w:t>
      </w:r>
      <w:r w:rsidR="005C42F4">
        <w:rPr>
          <w:rFonts w:ascii="Times New Roman" w:hAnsi="Times New Roman" w:cs="Times New Roman"/>
          <w:i/>
          <w:sz w:val="24"/>
          <w:szCs w:val="24"/>
        </w:rPr>
        <w:t>p</w:t>
      </w:r>
      <w:r w:rsidR="005C42F4">
        <w:rPr>
          <w:rFonts w:ascii="Times New Roman" w:hAnsi="Times New Roman" w:cs="Times New Roman"/>
          <w:sz w:val="24"/>
          <w:szCs w:val="24"/>
        </w:rPr>
        <w:t>-values,</w:t>
      </w:r>
      <w:r w:rsidR="005C42F4">
        <w:rPr>
          <w:rFonts w:ascii="Times New Roman" w:hAnsi="Times New Roman" w:cs="Times New Roman"/>
          <w:i/>
          <w:sz w:val="24"/>
          <w:szCs w:val="24"/>
        </w:rPr>
        <w:t xml:space="preserve"> </w:t>
      </w:r>
      <w:r w:rsidR="00F333BC" w:rsidRPr="005C42F4">
        <w:rPr>
          <w:rFonts w:ascii="Times New Roman" w:hAnsi="Times New Roman" w:cs="Times New Roman"/>
          <w:sz w:val="24"/>
          <w:szCs w:val="24"/>
        </w:rPr>
        <w:t>and</w:t>
      </w:r>
      <w:r w:rsidR="00F333BC">
        <w:rPr>
          <w:rFonts w:ascii="Times New Roman" w:hAnsi="Times New Roman" w:cs="Times New Roman"/>
          <w:sz w:val="24"/>
          <w:szCs w:val="24"/>
        </w:rPr>
        <w:t xml:space="preserve"> </w:t>
      </w:r>
      <w:r w:rsidR="00F333BC">
        <w:rPr>
          <w:rFonts w:ascii="Times New Roman" w:hAnsi="Times New Roman" w:cs="Times New Roman"/>
          <w:i/>
          <w:sz w:val="24"/>
          <w:szCs w:val="24"/>
        </w:rPr>
        <w:t>p</w:t>
      </w:r>
      <w:r w:rsidR="00F333BC">
        <w:rPr>
          <w:rFonts w:ascii="Times New Roman" w:hAnsi="Times New Roman" w:cs="Times New Roman"/>
          <w:sz w:val="24"/>
          <w:szCs w:val="24"/>
        </w:rPr>
        <w:t>-values</w:t>
      </w:r>
      <w:r w:rsidR="003D1EAE">
        <w:rPr>
          <w:rFonts w:ascii="Times New Roman" w:hAnsi="Times New Roman" w:cs="Times New Roman"/>
          <w:sz w:val="24"/>
          <w:szCs w:val="24"/>
        </w:rPr>
        <w:t xml:space="preserve"> reported as marginally significant</w:t>
      </w:r>
      <w:r w:rsidR="00B749C8" w:rsidRPr="008C1CAA">
        <w:rPr>
          <w:rFonts w:ascii="Times New Roman" w:hAnsi="Times New Roman" w:cs="Times New Roman"/>
          <w:sz w:val="24"/>
          <w:szCs w:val="24"/>
        </w:rPr>
        <w:t xml:space="preserve"> </w:t>
      </w:r>
      <w:r w:rsidR="004F523D">
        <w:rPr>
          <w:rFonts w:ascii="Times New Roman" w:hAnsi="Times New Roman" w:cs="Times New Roman"/>
          <w:sz w:val="24"/>
          <w:szCs w:val="24"/>
        </w:rPr>
        <w:t xml:space="preserve">among </w:t>
      </w:r>
      <w:r w:rsidR="00B749C8" w:rsidRPr="008C1CAA">
        <w:rPr>
          <w:rFonts w:ascii="Times New Roman" w:hAnsi="Times New Roman" w:cs="Times New Roman"/>
          <w:sz w:val="24"/>
          <w:szCs w:val="24"/>
        </w:rPr>
        <w:t xml:space="preserve">results of explicitly </w:t>
      </w:r>
      <w:r w:rsidR="00B749C8" w:rsidRPr="00355640">
        <w:rPr>
          <w:rFonts w:ascii="Times New Roman" w:hAnsi="Times New Roman" w:cs="Times New Roman"/>
          <w:sz w:val="24"/>
          <w:szCs w:val="24"/>
        </w:rPr>
        <w:t>stated hypotheses</w:t>
      </w:r>
      <w:r w:rsidR="001B214A">
        <w:rPr>
          <w:rFonts w:ascii="Times New Roman" w:hAnsi="Times New Roman" w:cs="Times New Roman"/>
          <w:sz w:val="24"/>
          <w:szCs w:val="24"/>
        </w:rPr>
        <w:t xml:space="preserve"> (i.e., referred to in the </w:t>
      </w:r>
      <w:ins w:id="210" w:author="EliseSchramkowski" w:date="2021-11-09T13:47:00Z">
        <w:r w:rsidR="008E6354">
          <w:rPr>
            <w:rFonts w:ascii="Times New Roman" w:hAnsi="Times New Roman" w:cs="Times New Roman"/>
            <w:sz w:val="24"/>
            <w:szCs w:val="24"/>
          </w:rPr>
          <w:t xml:space="preserve">paper’s </w:t>
        </w:r>
      </w:ins>
      <w:r w:rsidR="001B214A">
        <w:rPr>
          <w:rFonts w:ascii="Times New Roman" w:hAnsi="Times New Roman" w:cs="Times New Roman"/>
          <w:sz w:val="24"/>
          <w:szCs w:val="24"/>
        </w:rPr>
        <w:t>text as hypotheses to be tested</w:t>
      </w:r>
      <w:del w:id="211" w:author="EliseSchramkowski" w:date="2021-11-09T13:47:00Z">
        <w:r w:rsidR="001B214A" w:rsidDel="008E6354">
          <w:rPr>
            <w:rFonts w:ascii="Times New Roman" w:hAnsi="Times New Roman" w:cs="Times New Roman"/>
            <w:sz w:val="24"/>
            <w:szCs w:val="24"/>
          </w:rPr>
          <w:delText xml:space="preserve"> in the paper</w:delText>
        </w:r>
      </w:del>
      <w:r w:rsidR="001B214A">
        <w:rPr>
          <w:rFonts w:ascii="Times New Roman" w:hAnsi="Times New Roman" w:cs="Times New Roman"/>
          <w:sz w:val="24"/>
          <w:szCs w:val="24"/>
        </w:rPr>
        <w:t>)</w:t>
      </w:r>
      <w:r w:rsidR="00355640">
        <w:rPr>
          <w:rFonts w:ascii="Times New Roman" w:hAnsi="Times New Roman" w:cs="Times New Roman"/>
          <w:sz w:val="24"/>
          <w:szCs w:val="24"/>
        </w:rPr>
        <w:t>, and</w:t>
      </w:r>
      <w:r w:rsidR="004F523D" w:rsidRPr="00355640">
        <w:rPr>
          <w:rFonts w:ascii="Times New Roman" w:hAnsi="Times New Roman" w:cs="Times New Roman"/>
          <w:sz w:val="24"/>
          <w:szCs w:val="24"/>
        </w:rPr>
        <w:t xml:space="preserve"> comp</w:t>
      </w:r>
      <w:r w:rsidR="004F523D">
        <w:rPr>
          <w:rFonts w:ascii="Times New Roman" w:hAnsi="Times New Roman" w:cs="Times New Roman"/>
          <w:sz w:val="24"/>
          <w:szCs w:val="24"/>
        </w:rPr>
        <w:t>are</w:t>
      </w:r>
      <w:r w:rsidR="00100154">
        <w:rPr>
          <w:rFonts w:ascii="Times New Roman" w:hAnsi="Times New Roman" w:cs="Times New Roman"/>
          <w:sz w:val="24"/>
          <w:szCs w:val="24"/>
        </w:rPr>
        <w:t>d</w:t>
      </w:r>
      <w:r w:rsidR="004F523D">
        <w:rPr>
          <w:rFonts w:ascii="Times New Roman" w:hAnsi="Times New Roman" w:cs="Times New Roman"/>
          <w:sz w:val="24"/>
          <w:szCs w:val="24"/>
        </w:rPr>
        <w:t xml:space="preserve"> it to the prevalence of these phenomena among</w:t>
      </w:r>
      <w:r>
        <w:rPr>
          <w:rFonts w:ascii="Times New Roman" w:hAnsi="Times New Roman" w:cs="Times New Roman"/>
          <w:sz w:val="24"/>
          <w:szCs w:val="24"/>
        </w:rPr>
        <w:t xml:space="preserve"> statistical results</w:t>
      </w:r>
      <w:r w:rsidR="00C25AAC">
        <w:rPr>
          <w:rFonts w:ascii="Times New Roman" w:hAnsi="Times New Roman" w:cs="Times New Roman"/>
          <w:sz w:val="24"/>
          <w:szCs w:val="24"/>
        </w:rPr>
        <w:t xml:space="preserve"> not related to explicitly stated hypotheses</w:t>
      </w:r>
      <w:r>
        <w:rPr>
          <w:rFonts w:ascii="Times New Roman" w:hAnsi="Times New Roman" w:cs="Times New Roman"/>
          <w:sz w:val="24"/>
          <w:szCs w:val="24"/>
        </w:rPr>
        <w:t>.</w:t>
      </w:r>
      <w:r w:rsidR="003E6F91">
        <w:rPr>
          <w:rFonts w:ascii="Times New Roman" w:hAnsi="Times New Roman" w:cs="Times New Roman"/>
          <w:sz w:val="24"/>
          <w:szCs w:val="24"/>
        </w:rPr>
        <w:t xml:space="preserve"> </w:t>
      </w:r>
      <w:r>
        <w:rPr>
          <w:rFonts w:ascii="Times New Roman" w:hAnsi="Times New Roman" w:cs="Times New Roman"/>
          <w:sz w:val="24"/>
          <w:szCs w:val="24"/>
        </w:rPr>
        <w:t>One would hope that at least reported results</w:t>
      </w:r>
      <w:r w:rsidR="001B214A">
        <w:rPr>
          <w:rFonts w:ascii="Times New Roman" w:hAnsi="Times New Roman" w:cs="Times New Roman"/>
          <w:sz w:val="24"/>
          <w:szCs w:val="24"/>
        </w:rPr>
        <w:t xml:space="preserve"> of </w:t>
      </w:r>
      <w:r w:rsidR="00002717">
        <w:rPr>
          <w:rFonts w:ascii="Times New Roman" w:hAnsi="Times New Roman" w:cs="Times New Roman"/>
          <w:sz w:val="24"/>
          <w:szCs w:val="24"/>
        </w:rPr>
        <w:t xml:space="preserve">explicitly stated </w:t>
      </w:r>
      <w:r>
        <w:rPr>
          <w:rFonts w:ascii="Times New Roman" w:hAnsi="Times New Roman" w:cs="Times New Roman"/>
          <w:sz w:val="24"/>
          <w:szCs w:val="24"/>
        </w:rPr>
        <w:t>hypotheses would be without inaccuracies</w:t>
      </w:r>
      <w:r w:rsidR="00C15773">
        <w:rPr>
          <w:rFonts w:ascii="Times New Roman" w:hAnsi="Times New Roman" w:cs="Times New Roman"/>
          <w:sz w:val="24"/>
          <w:szCs w:val="24"/>
        </w:rPr>
        <w:t xml:space="preserve"> through</w:t>
      </w:r>
      <w:r w:rsidR="004F523D">
        <w:rPr>
          <w:rFonts w:ascii="Times New Roman" w:hAnsi="Times New Roman" w:cs="Times New Roman"/>
          <w:sz w:val="24"/>
          <w:szCs w:val="24"/>
        </w:rPr>
        <w:t xml:space="preserve"> </w:t>
      </w:r>
      <w:r w:rsidR="00BF27EA">
        <w:rPr>
          <w:rFonts w:ascii="Times New Roman" w:hAnsi="Times New Roman" w:cs="Times New Roman"/>
          <w:sz w:val="24"/>
          <w:szCs w:val="24"/>
        </w:rPr>
        <w:t>careful check</w:t>
      </w:r>
      <w:r w:rsidR="00C15773">
        <w:rPr>
          <w:rFonts w:ascii="Times New Roman" w:hAnsi="Times New Roman" w:cs="Times New Roman"/>
          <w:sz w:val="24"/>
          <w:szCs w:val="24"/>
        </w:rPr>
        <w:t>ing</w:t>
      </w:r>
      <w:r w:rsidR="00BF27EA">
        <w:rPr>
          <w:rFonts w:ascii="Times New Roman" w:hAnsi="Times New Roman" w:cs="Times New Roman"/>
          <w:sz w:val="24"/>
          <w:szCs w:val="24"/>
        </w:rPr>
        <w:t xml:space="preserve"> by authors before submission and by reviewers and editors before accepting </w:t>
      </w:r>
      <w:r w:rsidR="00C25AAC">
        <w:rPr>
          <w:rFonts w:ascii="Times New Roman" w:hAnsi="Times New Roman" w:cs="Times New Roman"/>
          <w:sz w:val="24"/>
          <w:szCs w:val="24"/>
        </w:rPr>
        <w:t xml:space="preserve">a </w:t>
      </w:r>
      <w:r w:rsidR="00BF27EA">
        <w:rPr>
          <w:rFonts w:ascii="Times New Roman" w:hAnsi="Times New Roman" w:cs="Times New Roman"/>
          <w:sz w:val="24"/>
          <w:szCs w:val="24"/>
        </w:rPr>
        <w:t xml:space="preserve">paper. On the other hand, </w:t>
      </w:r>
      <w:r w:rsidR="00687E58">
        <w:rPr>
          <w:rFonts w:ascii="Times New Roman" w:hAnsi="Times New Roman" w:cs="Times New Roman"/>
          <w:sz w:val="24"/>
          <w:szCs w:val="24"/>
        </w:rPr>
        <w:t>a</w:t>
      </w:r>
      <w:r w:rsidR="009A26C3">
        <w:rPr>
          <w:rFonts w:ascii="Times New Roman" w:hAnsi="Times New Roman" w:cs="Times New Roman"/>
          <w:color w:val="000000" w:themeColor="text1"/>
          <w:sz w:val="24"/>
          <w:szCs w:val="24"/>
        </w:rPr>
        <w:t>s publication bias</w:t>
      </w:r>
      <w:ins w:id="212" w:author="EliseSchramkowski" w:date="2021-11-09T13:47:00Z">
        <w:r w:rsidR="00485706">
          <w:rPr>
            <w:rFonts w:ascii="Times New Roman" w:hAnsi="Times New Roman" w:cs="Times New Roman"/>
            <w:color w:val="000000" w:themeColor="text1"/>
            <w:sz w:val="24"/>
            <w:szCs w:val="24"/>
          </w:rPr>
          <w:t>/</w:t>
        </w:r>
        <w:r w:rsidR="00485706">
          <w:rPr>
            <w:rFonts w:ascii="Times New Roman" w:hAnsi="Times New Roman" w:cs="Times New Roman"/>
            <w:i/>
            <w:iCs/>
            <w:color w:val="000000" w:themeColor="text1"/>
            <w:sz w:val="24"/>
            <w:szCs w:val="24"/>
          </w:rPr>
          <w:t>p</w:t>
        </w:r>
        <w:r w:rsidR="00485706">
          <w:rPr>
            <w:rFonts w:ascii="Times New Roman" w:hAnsi="Times New Roman" w:cs="Times New Roman"/>
            <w:color w:val="000000" w:themeColor="text1"/>
            <w:sz w:val="24"/>
            <w:szCs w:val="24"/>
          </w:rPr>
          <w:t>-hacking</w:t>
        </w:r>
      </w:ins>
      <w:r w:rsidR="009A26C3">
        <w:rPr>
          <w:rFonts w:ascii="Times New Roman" w:hAnsi="Times New Roman" w:cs="Times New Roman"/>
          <w:color w:val="000000" w:themeColor="text1"/>
          <w:sz w:val="24"/>
          <w:szCs w:val="24"/>
        </w:rPr>
        <w:t xml:space="preserve"> is assumed to primarily operate</w:t>
      </w:r>
      <w:r w:rsidR="005A6CE6">
        <w:rPr>
          <w:rFonts w:ascii="Times New Roman" w:hAnsi="Times New Roman" w:cs="Times New Roman"/>
          <w:color w:val="000000" w:themeColor="text1"/>
          <w:sz w:val="24"/>
          <w:szCs w:val="24"/>
        </w:rPr>
        <w:t xml:space="preserve"> on results corresponding to</w:t>
      </w:r>
      <w:r w:rsidR="009A26C3">
        <w:rPr>
          <w:rFonts w:ascii="Times New Roman" w:hAnsi="Times New Roman" w:cs="Times New Roman"/>
          <w:color w:val="000000" w:themeColor="text1"/>
          <w:sz w:val="24"/>
          <w:szCs w:val="24"/>
        </w:rPr>
        <w:t xml:space="preserve"> main hypotheses in </w:t>
      </w:r>
      <w:r w:rsidR="009A26C3" w:rsidRPr="00100154">
        <w:rPr>
          <w:rFonts w:ascii="Times New Roman" w:hAnsi="Times New Roman" w:cs="Times New Roman"/>
          <w:color w:val="000000" w:themeColor="text1"/>
          <w:sz w:val="24"/>
          <w:szCs w:val="24"/>
        </w:rPr>
        <w:t>papers</w:t>
      </w:r>
      <w:r w:rsidR="00E32BEC" w:rsidRPr="00100154">
        <w:rPr>
          <w:rFonts w:ascii="Times New Roman" w:hAnsi="Times New Roman" w:cs="Times New Roman"/>
          <w:color w:val="000000" w:themeColor="text1"/>
          <w:sz w:val="24"/>
          <w:szCs w:val="24"/>
        </w:rPr>
        <w:t xml:space="preserve"> (Gerber and Malhotra 2006)</w:t>
      </w:r>
      <w:r w:rsidR="00025794">
        <w:rPr>
          <w:rFonts w:ascii="Times New Roman" w:hAnsi="Times New Roman" w:cs="Times New Roman"/>
          <w:color w:val="000000" w:themeColor="text1"/>
          <w:sz w:val="24"/>
          <w:szCs w:val="24"/>
        </w:rPr>
        <w:t>, one would</w:t>
      </w:r>
      <w:r w:rsidR="009A26C3" w:rsidRPr="00100154">
        <w:rPr>
          <w:rFonts w:ascii="Times New Roman" w:hAnsi="Times New Roman" w:cs="Times New Roman"/>
          <w:color w:val="000000" w:themeColor="text1"/>
          <w:sz w:val="24"/>
          <w:szCs w:val="24"/>
        </w:rPr>
        <w:t xml:space="preserve"> expect</w:t>
      </w:r>
      <w:r w:rsidR="008E563A">
        <w:rPr>
          <w:rFonts w:ascii="Times New Roman" w:hAnsi="Times New Roman" w:cs="Times New Roman"/>
          <w:color w:val="000000" w:themeColor="text1"/>
          <w:sz w:val="24"/>
          <w:szCs w:val="24"/>
        </w:rPr>
        <w:t xml:space="preserve"> the prevalence of (gross) inconsistencies,</w:t>
      </w:r>
      <w:r w:rsidR="004D4322">
        <w:rPr>
          <w:rFonts w:ascii="Times New Roman" w:hAnsi="Times New Roman" w:cs="Times New Roman"/>
          <w:color w:val="000000" w:themeColor="text1"/>
          <w:sz w:val="24"/>
          <w:szCs w:val="24"/>
        </w:rPr>
        <w:t xml:space="preserve"> </w:t>
      </w:r>
      <w:ins w:id="213" w:author="EliseSchramkowski" w:date="2021-09-05T09:46:00Z">
        <w:r w:rsidR="001A690E">
          <w:rPr>
            <w:rFonts w:ascii="Times New Roman" w:hAnsi="Times New Roman" w:cs="Times New Roman"/>
            <w:sz w:val="24"/>
            <w:szCs w:val="24"/>
          </w:rPr>
          <w:t xml:space="preserve">a ‘bump’ in </w:t>
        </w:r>
        <w:r w:rsidR="001A690E">
          <w:rPr>
            <w:rFonts w:ascii="Times New Roman" w:hAnsi="Times New Roman" w:cs="Times New Roman"/>
            <w:i/>
            <w:sz w:val="24"/>
            <w:szCs w:val="24"/>
          </w:rPr>
          <w:t>p</w:t>
        </w:r>
        <w:r w:rsidR="001A690E">
          <w:rPr>
            <w:rFonts w:ascii="Times New Roman" w:hAnsi="Times New Roman" w:cs="Times New Roman"/>
            <w:sz w:val="24"/>
            <w:szCs w:val="24"/>
          </w:rPr>
          <w:t xml:space="preserve">-values, </w:t>
        </w:r>
      </w:ins>
      <w:del w:id="214" w:author="EliseSchramkowski" w:date="2021-09-05T09:46:00Z">
        <w:r w:rsidR="004D4322" w:rsidDel="001A690E">
          <w:rPr>
            <w:rFonts w:ascii="Times New Roman" w:hAnsi="Times New Roman" w:cs="Times New Roman"/>
            <w:color w:val="000000" w:themeColor="text1"/>
            <w:sz w:val="24"/>
            <w:szCs w:val="24"/>
          </w:rPr>
          <w:delText xml:space="preserve">publication bias, </w:delText>
        </w:r>
      </w:del>
      <w:r w:rsidR="004D4322">
        <w:rPr>
          <w:rFonts w:ascii="Times New Roman" w:hAnsi="Times New Roman" w:cs="Times New Roman"/>
          <w:color w:val="000000" w:themeColor="text1"/>
          <w:sz w:val="24"/>
          <w:szCs w:val="24"/>
        </w:rPr>
        <w:t>and marginal significance</w:t>
      </w:r>
      <w:r w:rsidR="009A26C3" w:rsidRPr="00100154">
        <w:rPr>
          <w:rFonts w:ascii="Times New Roman" w:hAnsi="Times New Roman" w:cs="Times New Roman"/>
          <w:color w:val="000000" w:themeColor="text1"/>
          <w:sz w:val="24"/>
          <w:szCs w:val="24"/>
        </w:rPr>
        <w:t xml:space="preserve"> </w:t>
      </w:r>
      <w:r w:rsidR="00597A9E">
        <w:rPr>
          <w:rFonts w:ascii="Times New Roman" w:hAnsi="Times New Roman" w:cs="Times New Roman"/>
          <w:color w:val="000000" w:themeColor="text1"/>
          <w:sz w:val="24"/>
          <w:szCs w:val="24"/>
        </w:rPr>
        <w:t>to be stronger among</w:t>
      </w:r>
      <w:r w:rsidR="009A26C3">
        <w:rPr>
          <w:rFonts w:ascii="Times New Roman" w:hAnsi="Times New Roman" w:cs="Times New Roman"/>
          <w:color w:val="000000" w:themeColor="text1"/>
          <w:sz w:val="24"/>
          <w:szCs w:val="24"/>
        </w:rPr>
        <w:t xml:space="preserve"> results corresponding t</w:t>
      </w:r>
      <w:r w:rsidR="004D4322">
        <w:rPr>
          <w:rFonts w:ascii="Times New Roman" w:hAnsi="Times New Roman" w:cs="Times New Roman"/>
          <w:color w:val="000000" w:themeColor="text1"/>
          <w:sz w:val="24"/>
          <w:szCs w:val="24"/>
        </w:rPr>
        <w:t xml:space="preserve">o explicitly stated hypotheses. More specifically, </w:t>
      </w:r>
      <w:r w:rsidR="006005C6">
        <w:rPr>
          <w:rFonts w:ascii="Times New Roman" w:hAnsi="Times New Roman" w:cs="Times New Roman"/>
          <w:color w:val="000000" w:themeColor="text1"/>
          <w:sz w:val="24"/>
          <w:szCs w:val="24"/>
        </w:rPr>
        <w:t xml:space="preserve">we </w:t>
      </w:r>
      <w:r w:rsidR="00025794">
        <w:rPr>
          <w:rFonts w:ascii="Times New Roman" w:hAnsi="Times New Roman" w:cs="Times New Roman"/>
          <w:color w:val="000000" w:themeColor="text1"/>
          <w:sz w:val="24"/>
          <w:szCs w:val="24"/>
        </w:rPr>
        <w:t>hypothesize</w:t>
      </w:r>
      <w:r w:rsidR="00CB14A1">
        <w:rPr>
          <w:rFonts w:ascii="Times New Roman" w:hAnsi="Times New Roman" w:cs="Times New Roman"/>
          <w:color w:val="000000" w:themeColor="text1"/>
          <w:sz w:val="24"/>
          <w:szCs w:val="24"/>
        </w:rPr>
        <w:t>d</w:t>
      </w:r>
      <w:r w:rsidR="004D4322">
        <w:rPr>
          <w:rFonts w:ascii="Times New Roman" w:hAnsi="Times New Roman" w:cs="Times New Roman"/>
          <w:color w:val="000000" w:themeColor="text1"/>
          <w:sz w:val="24"/>
          <w:szCs w:val="24"/>
        </w:rPr>
        <w:t xml:space="preserve"> the following:</w:t>
      </w:r>
    </w:p>
    <w:p w14:paraId="21B9EACA" w14:textId="1DC02B9C" w:rsidR="004835C4" w:rsidRPr="0067181E" w:rsidRDefault="004D4322" w:rsidP="004835C4">
      <w:pPr>
        <w:spacing w:before="240" w:line="480" w:lineRule="auto"/>
        <w:jc w:val="both"/>
        <w:rPr>
          <w:rFonts w:ascii="Times New Roman" w:hAnsi="Times New Roman" w:cs="Times New Roman"/>
          <w:sz w:val="24"/>
          <w:szCs w:val="24"/>
        </w:rPr>
      </w:pPr>
      <w:r>
        <w:rPr>
          <w:rFonts w:ascii="Times New Roman" w:hAnsi="Times New Roman" w:cs="Times New Roman"/>
          <w:i/>
          <w:sz w:val="24"/>
          <w:szCs w:val="24"/>
        </w:rPr>
        <w:t>H1</w:t>
      </w:r>
      <w:r w:rsidR="00E002DB" w:rsidRPr="00D84E45">
        <w:rPr>
          <w:rFonts w:ascii="Times New Roman" w:hAnsi="Times New Roman" w:cs="Times New Roman"/>
          <w:i/>
          <w:sz w:val="24"/>
          <w:szCs w:val="24"/>
        </w:rPr>
        <w:t xml:space="preserve">: </w:t>
      </w:r>
      <w:r w:rsidR="00592338">
        <w:rPr>
          <w:rFonts w:ascii="Times New Roman" w:hAnsi="Times New Roman" w:cs="Times New Roman"/>
          <w:i/>
          <w:sz w:val="24"/>
          <w:szCs w:val="24"/>
        </w:rPr>
        <w:t>T</w:t>
      </w:r>
      <w:r w:rsidR="00E002DB">
        <w:rPr>
          <w:rFonts w:ascii="Times New Roman" w:hAnsi="Times New Roman" w:cs="Times New Roman"/>
          <w:i/>
          <w:sz w:val="24"/>
          <w:szCs w:val="24"/>
        </w:rPr>
        <w:t xml:space="preserve">he prevalence of </w:t>
      </w:r>
      <w:r w:rsidR="00B70367">
        <w:rPr>
          <w:rFonts w:ascii="Times New Roman" w:hAnsi="Times New Roman" w:cs="Times New Roman"/>
          <w:i/>
          <w:sz w:val="24"/>
          <w:szCs w:val="24"/>
        </w:rPr>
        <w:t xml:space="preserve">statistical reporting </w:t>
      </w:r>
      <w:r w:rsidR="00E002DB">
        <w:rPr>
          <w:rFonts w:ascii="Times New Roman" w:hAnsi="Times New Roman" w:cs="Times New Roman"/>
          <w:i/>
          <w:sz w:val="24"/>
          <w:szCs w:val="24"/>
        </w:rPr>
        <w:t>inconsistencies is</w:t>
      </w:r>
      <w:r w:rsidR="005C25C8">
        <w:rPr>
          <w:rFonts w:ascii="Times New Roman" w:hAnsi="Times New Roman" w:cs="Times New Roman"/>
          <w:i/>
          <w:sz w:val="24"/>
          <w:szCs w:val="24"/>
        </w:rPr>
        <w:t xml:space="preserve"> larger </w:t>
      </w:r>
      <w:r w:rsidR="00E002DB">
        <w:rPr>
          <w:rFonts w:ascii="Times New Roman" w:hAnsi="Times New Roman" w:cs="Times New Roman"/>
          <w:i/>
          <w:sz w:val="24"/>
          <w:szCs w:val="24"/>
        </w:rPr>
        <w:t>among</w:t>
      </w:r>
      <w:r w:rsidR="005D2E7F">
        <w:rPr>
          <w:rFonts w:ascii="Times New Roman" w:hAnsi="Times New Roman" w:cs="Times New Roman"/>
          <w:i/>
          <w:sz w:val="24"/>
          <w:szCs w:val="24"/>
        </w:rPr>
        <w:t xml:space="preserve"> results of explicitly stated hypotheses</w:t>
      </w:r>
      <w:r w:rsidR="004835C4">
        <w:rPr>
          <w:rFonts w:ascii="Times New Roman" w:hAnsi="Times New Roman" w:cs="Times New Roman"/>
          <w:i/>
          <w:sz w:val="24"/>
          <w:szCs w:val="24"/>
        </w:rPr>
        <w:t xml:space="preserve"> </w:t>
      </w:r>
      <w:r w:rsidR="00C160CB">
        <w:rPr>
          <w:rFonts w:ascii="Times New Roman" w:hAnsi="Times New Roman" w:cs="Times New Roman"/>
          <w:i/>
          <w:sz w:val="24"/>
          <w:szCs w:val="24"/>
        </w:rPr>
        <w:t xml:space="preserve">than </w:t>
      </w:r>
      <w:r w:rsidR="004835C4" w:rsidRPr="004835C4">
        <w:rPr>
          <w:rFonts w:ascii="Times New Roman" w:hAnsi="Times New Roman" w:cs="Times New Roman"/>
          <w:i/>
          <w:sz w:val="24"/>
          <w:szCs w:val="24"/>
        </w:rPr>
        <w:t>among results not related to explicitly stated hypotheses.</w:t>
      </w:r>
    </w:p>
    <w:p w14:paraId="25A2991A" w14:textId="7055C86D" w:rsidR="004835C4" w:rsidRPr="0067181E" w:rsidRDefault="00E002DB" w:rsidP="004835C4">
      <w:pPr>
        <w:spacing w:before="240"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t>H2</w:t>
      </w:r>
      <w:r w:rsidRPr="00D84E45">
        <w:rPr>
          <w:rFonts w:ascii="Times New Roman" w:hAnsi="Times New Roman" w:cs="Times New Roman"/>
          <w:i/>
          <w:sz w:val="24"/>
          <w:szCs w:val="24"/>
        </w:rPr>
        <w:t xml:space="preserve">: </w:t>
      </w:r>
      <w:r w:rsidR="00592338">
        <w:rPr>
          <w:rFonts w:ascii="Times New Roman" w:hAnsi="Times New Roman" w:cs="Times New Roman"/>
          <w:i/>
          <w:sz w:val="24"/>
          <w:szCs w:val="24"/>
        </w:rPr>
        <w:t>T</w:t>
      </w:r>
      <w:r>
        <w:rPr>
          <w:rFonts w:ascii="Times New Roman" w:hAnsi="Times New Roman" w:cs="Times New Roman"/>
          <w:i/>
          <w:sz w:val="24"/>
          <w:szCs w:val="24"/>
        </w:rPr>
        <w:t xml:space="preserve">he prevalence of </w:t>
      </w:r>
      <w:r w:rsidRPr="00A3339E">
        <w:rPr>
          <w:rFonts w:ascii="Times New Roman" w:hAnsi="Times New Roman" w:cs="Times New Roman"/>
          <w:sz w:val="24"/>
          <w:szCs w:val="24"/>
        </w:rPr>
        <w:t>gross</w:t>
      </w:r>
      <w:r>
        <w:rPr>
          <w:rFonts w:ascii="Times New Roman" w:hAnsi="Times New Roman" w:cs="Times New Roman"/>
          <w:i/>
          <w:sz w:val="24"/>
          <w:szCs w:val="24"/>
        </w:rPr>
        <w:t xml:space="preserve"> </w:t>
      </w:r>
      <w:r w:rsidR="00B70367">
        <w:rPr>
          <w:rFonts w:ascii="Times New Roman" w:hAnsi="Times New Roman" w:cs="Times New Roman"/>
          <w:i/>
          <w:sz w:val="24"/>
          <w:szCs w:val="24"/>
        </w:rPr>
        <w:t xml:space="preserve">statistical reporting </w:t>
      </w:r>
      <w:r>
        <w:rPr>
          <w:rFonts w:ascii="Times New Roman" w:hAnsi="Times New Roman" w:cs="Times New Roman"/>
          <w:i/>
          <w:sz w:val="24"/>
          <w:szCs w:val="24"/>
        </w:rPr>
        <w:t xml:space="preserve">inconsistencies is larger among results of explicitly stated hypotheses than </w:t>
      </w:r>
      <w:r w:rsidR="004835C4" w:rsidRPr="004835C4">
        <w:rPr>
          <w:rFonts w:ascii="Times New Roman" w:hAnsi="Times New Roman" w:cs="Times New Roman"/>
          <w:i/>
          <w:sz w:val="24"/>
          <w:szCs w:val="24"/>
        </w:rPr>
        <w:t>among results not related to explicitly stated hypotheses.</w:t>
      </w:r>
    </w:p>
    <w:p w14:paraId="745B4000" w14:textId="4E8AC9D4" w:rsidR="004835C4" w:rsidRPr="0067181E" w:rsidRDefault="00E002DB" w:rsidP="004835C4">
      <w:pPr>
        <w:spacing w:before="240" w:line="480" w:lineRule="auto"/>
        <w:jc w:val="both"/>
        <w:rPr>
          <w:rFonts w:ascii="Times New Roman" w:hAnsi="Times New Roman" w:cs="Times New Roman"/>
          <w:sz w:val="24"/>
          <w:szCs w:val="24"/>
        </w:rPr>
      </w:pPr>
      <w:r>
        <w:rPr>
          <w:rFonts w:ascii="Times New Roman" w:hAnsi="Times New Roman" w:cs="Times New Roman"/>
          <w:i/>
          <w:sz w:val="24"/>
          <w:szCs w:val="24"/>
        </w:rPr>
        <w:t>H3</w:t>
      </w:r>
      <w:r w:rsidRPr="00D84E45">
        <w:rPr>
          <w:rFonts w:ascii="Times New Roman" w:hAnsi="Times New Roman" w:cs="Times New Roman"/>
          <w:i/>
          <w:sz w:val="24"/>
          <w:szCs w:val="24"/>
        </w:rPr>
        <w:t>:</w:t>
      </w:r>
      <w:r>
        <w:rPr>
          <w:rFonts w:ascii="Times New Roman" w:hAnsi="Times New Roman" w:cs="Times New Roman"/>
          <w:i/>
          <w:sz w:val="24"/>
          <w:szCs w:val="24"/>
        </w:rPr>
        <w:t xml:space="preserve"> </w:t>
      </w:r>
      <w:r w:rsidR="006005C6">
        <w:rPr>
          <w:rFonts w:ascii="Times New Roman" w:hAnsi="Times New Roman" w:cs="Times New Roman"/>
          <w:i/>
          <w:sz w:val="24"/>
          <w:szCs w:val="24"/>
        </w:rPr>
        <w:t>The</w:t>
      </w:r>
      <w:r>
        <w:rPr>
          <w:rFonts w:ascii="Times New Roman" w:hAnsi="Times New Roman" w:cs="Times New Roman"/>
          <w:i/>
          <w:sz w:val="24"/>
          <w:szCs w:val="24"/>
        </w:rPr>
        <w:t xml:space="preserve"> discrepancy between </w:t>
      </w:r>
      <w:r w:rsidR="005D2E7F">
        <w:rPr>
          <w:rFonts w:ascii="Times New Roman" w:hAnsi="Times New Roman" w:cs="Times New Roman"/>
          <w:i/>
          <w:sz w:val="24"/>
          <w:szCs w:val="24"/>
        </w:rPr>
        <w:t xml:space="preserve">the </w:t>
      </w:r>
      <w:proofErr w:type="gramStart"/>
      <w:r>
        <w:rPr>
          <w:rFonts w:ascii="Times New Roman" w:hAnsi="Times New Roman" w:cs="Times New Roman"/>
          <w:i/>
          <w:sz w:val="24"/>
          <w:szCs w:val="24"/>
        </w:rPr>
        <w:t>amount</w:t>
      </w:r>
      <w:proofErr w:type="gramEnd"/>
      <w:r>
        <w:rPr>
          <w:rFonts w:ascii="Times New Roman" w:hAnsi="Times New Roman" w:cs="Times New Roman"/>
          <w:i/>
          <w:sz w:val="24"/>
          <w:szCs w:val="24"/>
        </w:rPr>
        <w:t xml:space="preserve"> of</w:t>
      </w:r>
      <w:r w:rsidRPr="003A025D">
        <w:rPr>
          <w:rFonts w:ascii="Times New Roman" w:hAnsi="Times New Roman" w:cs="Times New Roman"/>
          <w:i/>
          <w:sz w:val="24"/>
          <w:szCs w:val="24"/>
        </w:rPr>
        <w:t xml:space="preserve"> p-values in the interval </w:t>
      </w:r>
      <w:r w:rsidR="00BA61B0">
        <w:rPr>
          <w:rFonts w:ascii="Times New Roman" w:hAnsi="Times New Roman" w:cs="Times New Roman"/>
          <w:i/>
          <w:sz w:val="24"/>
          <w:szCs w:val="24"/>
        </w:rPr>
        <w:t>(.04-</w:t>
      </w:r>
      <w:r>
        <w:rPr>
          <w:rFonts w:ascii="Times New Roman" w:hAnsi="Times New Roman" w:cs="Times New Roman"/>
          <w:i/>
          <w:sz w:val="24"/>
          <w:szCs w:val="24"/>
        </w:rPr>
        <w:t xml:space="preserve">.05] and </w:t>
      </w:r>
      <w:r w:rsidR="00D8635D">
        <w:rPr>
          <w:rFonts w:ascii="Times New Roman" w:hAnsi="Times New Roman" w:cs="Times New Roman"/>
          <w:i/>
          <w:sz w:val="24"/>
          <w:szCs w:val="24"/>
        </w:rPr>
        <w:t xml:space="preserve">the </w:t>
      </w:r>
      <w:r>
        <w:rPr>
          <w:rFonts w:ascii="Times New Roman" w:hAnsi="Times New Roman" w:cs="Times New Roman"/>
          <w:i/>
          <w:sz w:val="24"/>
          <w:szCs w:val="24"/>
        </w:rPr>
        <w:t>amount o</w:t>
      </w:r>
      <w:r w:rsidR="00BA61B0">
        <w:rPr>
          <w:rFonts w:ascii="Times New Roman" w:hAnsi="Times New Roman" w:cs="Times New Roman"/>
          <w:i/>
          <w:sz w:val="24"/>
          <w:szCs w:val="24"/>
        </w:rPr>
        <w:t>f p-values in the interval (.05-</w:t>
      </w:r>
      <w:r>
        <w:rPr>
          <w:rFonts w:ascii="Times New Roman" w:hAnsi="Times New Roman" w:cs="Times New Roman"/>
          <w:i/>
          <w:sz w:val="24"/>
          <w:szCs w:val="24"/>
        </w:rPr>
        <w:t xml:space="preserve">.06] among results of explicitly stated hypotheses </w:t>
      </w:r>
      <w:r w:rsidR="006005C6">
        <w:rPr>
          <w:rFonts w:ascii="Times New Roman" w:hAnsi="Times New Roman" w:cs="Times New Roman"/>
          <w:i/>
          <w:sz w:val="24"/>
          <w:szCs w:val="24"/>
        </w:rPr>
        <w:t xml:space="preserve">is larger </w:t>
      </w:r>
      <w:r>
        <w:rPr>
          <w:rFonts w:ascii="Times New Roman" w:hAnsi="Times New Roman" w:cs="Times New Roman"/>
          <w:i/>
          <w:sz w:val="24"/>
          <w:szCs w:val="24"/>
        </w:rPr>
        <w:t xml:space="preserve">than </w:t>
      </w:r>
      <w:r w:rsidR="004835C4" w:rsidRPr="004835C4">
        <w:rPr>
          <w:rFonts w:ascii="Times New Roman" w:hAnsi="Times New Roman" w:cs="Times New Roman"/>
          <w:i/>
          <w:sz w:val="24"/>
          <w:szCs w:val="24"/>
        </w:rPr>
        <w:t>among results not related to explicitly stated hypotheses.</w:t>
      </w:r>
    </w:p>
    <w:p w14:paraId="42DC236D" w14:textId="7DEDB3D7" w:rsidR="0052023E" w:rsidRPr="0067181E" w:rsidRDefault="00592338" w:rsidP="00504EDE">
      <w:pPr>
        <w:spacing w:before="240" w:line="480" w:lineRule="auto"/>
        <w:jc w:val="both"/>
        <w:rPr>
          <w:rFonts w:ascii="Times New Roman" w:hAnsi="Times New Roman" w:cs="Times New Roman"/>
          <w:sz w:val="24"/>
          <w:szCs w:val="24"/>
        </w:rPr>
      </w:pPr>
      <w:r>
        <w:rPr>
          <w:rFonts w:ascii="Times New Roman" w:hAnsi="Times New Roman" w:cs="Times New Roman"/>
          <w:i/>
          <w:sz w:val="24"/>
          <w:szCs w:val="24"/>
        </w:rPr>
        <w:t xml:space="preserve">H4: </w:t>
      </w:r>
      <w:r w:rsidR="006005C6">
        <w:rPr>
          <w:rFonts w:ascii="Times New Roman" w:hAnsi="Times New Roman" w:cs="Times New Roman"/>
          <w:i/>
          <w:sz w:val="24"/>
          <w:szCs w:val="24"/>
        </w:rPr>
        <w:t>The</w:t>
      </w:r>
      <w:r w:rsidR="0052023E">
        <w:rPr>
          <w:rFonts w:ascii="Times New Roman" w:hAnsi="Times New Roman" w:cs="Times New Roman"/>
          <w:i/>
          <w:sz w:val="24"/>
          <w:szCs w:val="24"/>
        </w:rPr>
        <w:t xml:space="preserve"> prevalence of p-values</w:t>
      </w:r>
      <w:r w:rsidR="00A031BE">
        <w:rPr>
          <w:rFonts w:ascii="Times New Roman" w:hAnsi="Times New Roman" w:cs="Times New Roman"/>
          <w:i/>
          <w:sz w:val="24"/>
          <w:szCs w:val="24"/>
        </w:rPr>
        <w:t xml:space="preserve"> </w:t>
      </w:r>
      <w:r w:rsidR="00A46A4D">
        <w:rPr>
          <w:rFonts w:ascii="Times New Roman" w:hAnsi="Times New Roman" w:cs="Times New Roman"/>
          <w:i/>
          <w:sz w:val="24"/>
          <w:szCs w:val="24"/>
        </w:rPr>
        <w:t xml:space="preserve">in the interval (.05 - .10] </w:t>
      </w:r>
      <w:r w:rsidR="00A031BE">
        <w:rPr>
          <w:rFonts w:ascii="Times New Roman" w:hAnsi="Times New Roman" w:cs="Times New Roman"/>
          <w:i/>
          <w:sz w:val="24"/>
          <w:szCs w:val="24"/>
        </w:rPr>
        <w:t>reported as marginally significant</w:t>
      </w:r>
      <w:r w:rsidR="0052023E">
        <w:rPr>
          <w:rFonts w:ascii="Times New Roman" w:hAnsi="Times New Roman" w:cs="Times New Roman"/>
          <w:i/>
          <w:sz w:val="24"/>
          <w:szCs w:val="24"/>
        </w:rPr>
        <w:t xml:space="preserve"> among results of explicitly stated hypotheses </w:t>
      </w:r>
      <w:r w:rsidR="006005C6">
        <w:rPr>
          <w:rFonts w:ascii="Times New Roman" w:hAnsi="Times New Roman" w:cs="Times New Roman"/>
          <w:i/>
          <w:sz w:val="24"/>
          <w:szCs w:val="24"/>
        </w:rPr>
        <w:t xml:space="preserve">is higher </w:t>
      </w:r>
      <w:r w:rsidR="0052023E">
        <w:rPr>
          <w:rFonts w:ascii="Times New Roman" w:hAnsi="Times New Roman" w:cs="Times New Roman"/>
          <w:i/>
          <w:sz w:val="24"/>
          <w:szCs w:val="24"/>
        </w:rPr>
        <w:t xml:space="preserve">than </w:t>
      </w:r>
      <w:r w:rsidR="00B70367">
        <w:rPr>
          <w:rFonts w:ascii="Times New Roman" w:hAnsi="Times New Roman" w:cs="Times New Roman"/>
          <w:i/>
          <w:sz w:val="24"/>
          <w:szCs w:val="24"/>
        </w:rPr>
        <w:t xml:space="preserve">that </w:t>
      </w:r>
      <w:r w:rsidR="0052023E" w:rsidRPr="004835C4">
        <w:rPr>
          <w:rFonts w:ascii="Times New Roman" w:hAnsi="Times New Roman" w:cs="Times New Roman"/>
          <w:i/>
          <w:sz w:val="24"/>
          <w:szCs w:val="24"/>
        </w:rPr>
        <w:t>among</w:t>
      </w:r>
      <w:r w:rsidR="00DC527A" w:rsidRPr="004835C4">
        <w:rPr>
          <w:rFonts w:ascii="Times New Roman" w:hAnsi="Times New Roman" w:cs="Times New Roman"/>
          <w:i/>
          <w:sz w:val="24"/>
          <w:szCs w:val="24"/>
        </w:rPr>
        <w:t xml:space="preserve"> results not related to explicitly stated hypotheses</w:t>
      </w:r>
      <w:r w:rsidR="0052023E" w:rsidRPr="004835C4">
        <w:rPr>
          <w:rFonts w:ascii="Times New Roman" w:hAnsi="Times New Roman" w:cs="Times New Roman"/>
          <w:i/>
          <w:sz w:val="24"/>
          <w:szCs w:val="24"/>
        </w:rPr>
        <w:t>.</w:t>
      </w:r>
    </w:p>
    <w:p w14:paraId="58DC5005" w14:textId="4ABCA254" w:rsidR="0052023E" w:rsidRPr="009C67F7" w:rsidRDefault="009C67F7" w:rsidP="008347FB">
      <w:pPr>
        <w:pStyle w:val="CommentText"/>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did not </w:t>
      </w:r>
      <w:r w:rsidR="00F310AD">
        <w:rPr>
          <w:rFonts w:ascii="Times New Roman" w:hAnsi="Times New Roman" w:cs="Times New Roman"/>
          <w:sz w:val="24"/>
          <w:szCs w:val="24"/>
        </w:rPr>
        <w:t xml:space="preserve">construct a hypothesis regarding </w:t>
      </w:r>
      <w:r w:rsidR="00086BC7">
        <w:rPr>
          <w:rFonts w:ascii="Times New Roman" w:hAnsi="Times New Roman" w:cs="Times New Roman"/>
          <w:sz w:val="24"/>
          <w:szCs w:val="24"/>
        </w:rPr>
        <w:t>a poss</w:t>
      </w:r>
      <w:r w:rsidR="00773C0C">
        <w:rPr>
          <w:rFonts w:ascii="Times New Roman" w:hAnsi="Times New Roman" w:cs="Times New Roman"/>
          <w:sz w:val="24"/>
          <w:szCs w:val="24"/>
        </w:rPr>
        <w:t>i</w:t>
      </w:r>
      <w:r w:rsidR="008347FB">
        <w:rPr>
          <w:rFonts w:ascii="Times New Roman" w:hAnsi="Times New Roman" w:cs="Times New Roman"/>
          <w:sz w:val="24"/>
          <w:szCs w:val="24"/>
        </w:rPr>
        <w:t>b</w:t>
      </w:r>
      <w:r w:rsidR="00086BC7">
        <w:rPr>
          <w:rFonts w:ascii="Times New Roman" w:hAnsi="Times New Roman" w:cs="Times New Roman"/>
          <w:sz w:val="24"/>
          <w:szCs w:val="24"/>
        </w:rPr>
        <w:t>le</w:t>
      </w:r>
      <w:r>
        <w:rPr>
          <w:rFonts w:ascii="Times New Roman" w:hAnsi="Times New Roman" w:cs="Times New Roman"/>
          <w:sz w:val="24"/>
          <w:szCs w:val="24"/>
        </w:rPr>
        <w:t xml:space="preserve"> </w:t>
      </w:r>
      <w:r w:rsidR="00086BC7">
        <w:rPr>
          <w:rFonts w:ascii="Times New Roman" w:hAnsi="Times New Roman" w:cs="Times New Roman"/>
          <w:sz w:val="24"/>
          <w:szCs w:val="24"/>
        </w:rPr>
        <w:t>‘</w:t>
      </w:r>
      <w:r>
        <w:rPr>
          <w:rFonts w:ascii="Times New Roman" w:hAnsi="Times New Roman" w:cs="Times New Roman"/>
          <w:sz w:val="24"/>
          <w:szCs w:val="24"/>
        </w:rPr>
        <w:t>bump</w:t>
      </w:r>
      <w:r w:rsidR="00086BC7">
        <w:rPr>
          <w:rFonts w:ascii="Times New Roman" w:hAnsi="Times New Roman" w:cs="Times New Roman"/>
          <w:sz w:val="24"/>
          <w:szCs w:val="24"/>
        </w:rPr>
        <w:t>’</w:t>
      </w:r>
      <w:r>
        <w:rPr>
          <w:rFonts w:ascii="Times New Roman" w:hAnsi="Times New Roman" w:cs="Times New Roman"/>
          <w:sz w:val="24"/>
          <w:szCs w:val="24"/>
        </w:rPr>
        <w:t xml:space="preserve"> in </w:t>
      </w:r>
      <w:r>
        <w:rPr>
          <w:rFonts w:ascii="Times New Roman" w:hAnsi="Times New Roman" w:cs="Times New Roman"/>
          <w:i/>
          <w:sz w:val="24"/>
          <w:szCs w:val="24"/>
        </w:rPr>
        <w:t>p</w:t>
      </w:r>
      <w:r>
        <w:rPr>
          <w:rFonts w:ascii="Times New Roman" w:hAnsi="Times New Roman" w:cs="Times New Roman"/>
          <w:sz w:val="24"/>
          <w:szCs w:val="24"/>
        </w:rPr>
        <w:t>-values</w:t>
      </w:r>
      <w:r w:rsidR="00687E58">
        <w:rPr>
          <w:rFonts w:ascii="Times New Roman" w:hAnsi="Times New Roman" w:cs="Times New Roman"/>
          <w:sz w:val="24"/>
          <w:szCs w:val="24"/>
        </w:rPr>
        <w:t xml:space="preserve">. </w:t>
      </w:r>
      <w:r w:rsidR="00687E58" w:rsidRPr="009C67F7">
        <w:rPr>
          <w:rFonts w:ascii="Times New Roman" w:hAnsi="Times New Roman" w:cs="Times New Roman"/>
          <w:color w:val="000000" w:themeColor="text1"/>
          <w:sz w:val="24"/>
          <w:szCs w:val="24"/>
        </w:rPr>
        <w:t>Due to sample sizes generally being larger in sociology than in psychology, statistical power has been suggested to be relatively higher in sociology (</w:t>
      </w:r>
      <w:proofErr w:type="spellStart"/>
      <w:r w:rsidR="00687E58" w:rsidRPr="009C67F7">
        <w:rPr>
          <w:rFonts w:ascii="Times New Roman" w:hAnsi="Times New Roman" w:cs="Times New Roman"/>
          <w:color w:val="000000" w:themeColor="text1"/>
          <w:sz w:val="24"/>
          <w:szCs w:val="24"/>
        </w:rPr>
        <w:t>Sedlmeier</w:t>
      </w:r>
      <w:proofErr w:type="spellEnd"/>
      <w:r w:rsidR="00687E58" w:rsidRPr="009C67F7">
        <w:rPr>
          <w:rFonts w:ascii="Times New Roman" w:hAnsi="Times New Roman" w:cs="Times New Roman"/>
          <w:color w:val="000000" w:themeColor="text1"/>
          <w:sz w:val="24"/>
          <w:szCs w:val="24"/>
        </w:rPr>
        <w:t xml:space="preserve"> and </w:t>
      </w:r>
      <w:proofErr w:type="spellStart"/>
      <w:r w:rsidR="00687E58" w:rsidRPr="009C67F7">
        <w:rPr>
          <w:rFonts w:ascii="Times New Roman" w:hAnsi="Times New Roman" w:cs="Times New Roman"/>
          <w:color w:val="000000" w:themeColor="text1"/>
          <w:sz w:val="24"/>
          <w:szCs w:val="24"/>
        </w:rPr>
        <w:t>Gigerenzer</w:t>
      </w:r>
      <w:proofErr w:type="spellEnd"/>
      <w:r w:rsidR="00687E58" w:rsidRPr="009C67F7">
        <w:rPr>
          <w:rFonts w:ascii="Times New Roman" w:hAnsi="Times New Roman" w:cs="Times New Roman"/>
          <w:color w:val="000000" w:themeColor="text1"/>
          <w:sz w:val="24"/>
          <w:szCs w:val="24"/>
        </w:rPr>
        <w:t xml:space="preserve"> 1989; Cohen 1992). Assuming the same distribution of true effects examined, higher statistical power implies on average lower </w:t>
      </w:r>
      <w:r w:rsidR="00687E58" w:rsidRPr="009C67F7">
        <w:rPr>
          <w:rFonts w:ascii="Times New Roman" w:hAnsi="Times New Roman" w:cs="Times New Roman"/>
          <w:i/>
          <w:color w:val="000000" w:themeColor="text1"/>
          <w:sz w:val="24"/>
          <w:szCs w:val="24"/>
        </w:rPr>
        <w:t>p</w:t>
      </w:r>
      <w:r w:rsidR="00687E58" w:rsidRPr="009C67F7">
        <w:rPr>
          <w:rFonts w:ascii="Times New Roman" w:hAnsi="Times New Roman" w:cs="Times New Roman"/>
          <w:color w:val="000000" w:themeColor="text1"/>
          <w:sz w:val="24"/>
          <w:szCs w:val="24"/>
        </w:rPr>
        <w:t xml:space="preserve">-values in sociology than in psychology. </w:t>
      </w:r>
      <w:r w:rsidR="003440F7">
        <w:rPr>
          <w:rFonts w:ascii="Times New Roman" w:hAnsi="Times New Roman" w:cs="Times New Roman"/>
          <w:color w:val="000000" w:themeColor="text1"/>
          <w:sz w:val="24"/>
          <w:szCs w:val="24"/>
        </w:rPr>
        <w:t>Therefore, and b</w:t>
      </w:r>
      <w:r w:rsidR="00687E58" w:rsidRPr="009C67F7">
        <w:rPr>
          <w:rFonts w:ascii="Times New Roman" w:hAnsi="Times New Roman" w:cs="Times New Roman"/>
          <w:color w:val="000000" w:themeColor="text1"/>
          <w:sz w:val="24"/>
          <w:szCs w:val="24"/>
        </w:rPr>
        <w:t>ecause evidence of a ‘bump’ in psychology is weak at best</w:t>
      </w:r>
      <w:r w:rsidR="00086BC7">
        <w:rPr>
          <w:rFonts w:ascii="Times New Roman" w:hAnsi="Times New Roman" w:cs="Times New Roman"/>
          <w:color w:val="000000" w:themeColor="text1"/>
          <w:sz w:val="24"/>
          <w:szCs w:val="24"/>
        </w:rPr>
        <w:t>,</w:t>
      </w:r>
      <w:r w:rsidR="00687E58" w:rsidRPr="009C67F7">
        <w:rPr>
          <w:rFonts w:ascii="Times New Roman" w:hAnsi="Times New Roman" w:cs="Times New Roman"/>
          <w:color w:val="000000" w:themeColor="text1"/>
          <w:sz w:val="24"/>
          <w:szCs w:val="24"/>
        </w:rPr>
        <w:t xml:space="preserve"> </w:t>
      </w:r>
      <w:r w:rsidR="00601215">
        <w:rPr>
          <w:rFonts w:ascii="Times New Roman" w:hAnsi="Times New Roman" w:cs="Times New Roman"/>
          <w:color w:val="000000" w:themeColor="text1"/>
          <w:sz w:val="24"/>
          <w:szCs w:val="24"/>
        </w:rPr>
        <w:t xml:space="preserve">we </w:t>
      </w:r>
      <w:r w:rsidR="00687E58" w:rsidRPr="009C67F7">
        <w:rPr>
          <w:rFonts w:ascii="Times New Roman" w:hAnsi="Times New Roman" w:cs="Times New Roman"/>
          <w:color w:val="000000" w:themeColor="text1"/>
          <w:sz w:val="24"/>
          <w:szCs w:val="24"/>
        </w:rPr>
        <w:t>expect</w:t>
      </w:r>
      <w:r w:rsidR="00601215">
        <w:rPr>
          <w:rFonts w:ascii="Times New Roman" w:hAnsi="Times New Roman" w:cs="Times New Roman"/>
          <w:color w:val="000000" w:themeColor="text1"/>
          <w:sz w:val="24"/>
          <w:szCs w:val="24"/>
        </w:rPr>
        <w:t>ed neither</w:t>
      </w:r>
      <w:r w:rsidR="00687E58" w:rsidRPr="009C67F7">
        <w:rPr>
          <w:rFonts w:ascii="Times New Roman" w:hAnsi="Times New Roman" w:cs="Times New Roman"/>
          <w:color w:val="000000" w:themeColor="text1"/>
          <w:sz w:val="24"/>
          <w:szCs w:val="24"/>
        </w:rPr>
        <w:t xml:space="preserve"> </w:t>
      </w:r>
      <w:r w:rsidR="0084219E">
        <w:rPr>
          <w:rFonts w:ascii="Times New Roman" w:hAnsi="Times New Roman" w:cs="Times New Roman"/>
          <w:color w:val="000000" w:themeColor="text1"/>
          <w:sz w:val="24"/>
          <w:szCs w:val="24"/>
        </w:rPr>
        <w:t>a</w:t>
      </w:r>
      <w:r w:rsidR="00687E58" w:rsidRPr="009C67F7">
        <w:rPr>
          <w:rFonts w:ascii="Times New Roman" w:hAnsi="Times New Roman" w:cs="Times New Roman"/>
          <w:color w:val="000000" w:themeColor="text1"/>
          <w:sz w:val="24"/>
          <w:szCs w:val="24"/>
        </w:rPr>
        <w:t xml:space="preserve"> ‘bump’ in </w:t>
      </w:r>
      <w:r w:rsidR="00687E58" w:rsidRPr="009C67F7">
        <w:rPr>
          <w:rFonts w:ascii="Times New Roman" w:hAnsi="Times New Roman" w:cs="Times New Roman"/>
          <w:i/>
          <w:color w:val="000000" w:themeColor="text1"/>
          <w:sz w:val="24"/>
          <w:szCs w:val="24"/>
        </w:rPr>
        <w:t>p</w:t>
      </w:r>
      <w:r w:rsidR="00601215">
        <w:rPr>
          <w:rFonts w:ascii="Times New Roman" w:hAnsi="Times New Roman" w:cs="Times New Roman"/>
          <w:color w:val="000000" w:themeColor="text1"/>
          <w:sz w:val="24"/>
          <w:szCs w:val="24"/>
        </w:rPr>
        <w:t xml:space="preserve">-values in sociology </w:t>
      </w:r>
      <w:r>
        <w:rPr>
          <w:rFonts w:ascii="Times New Roman" w:hAnsi="Times New Roman" w:cs="Times New Roman"/>
          <w:sz w:val="24"/>
          <w:szCs w:val="24"/>
        </w:rPr>
        <w:t>in general, no</w:t>
      </w:r>
      <w:r w:rsidR="00601215">
        <w:rPr>
          <w:rFonts w:ascii="Times New Roman" w:hAnsi="Times New Roman" w:cs="Times New Roman"/>
          <w:sz w:val="24"/>
          <w:szCs w:val="24"/>
        </w:rPr>
        <w:t xml:space="preserve">r a difference in the presence or size of such a ‘bump’ between </w:t>
      </w:r>
      <w:r>
        <w:rPr>
          <w:rFonts w:ascii="Times New Roman" w:hAnsi="Times New Roman" w:cs="Times New Roman"/>
          <w:sz w:val="24"/>
          <w:szCs w:val="24"/>
        </w:rPr>
        <w:t>results related to hypotheses and results not related to hypotheses.</w:t>
      </w:r>
    </w:p>
    <w:p w14:paraId="0E66D735" w14:textId="765DD8EC" w:rsidR="009B04B4" w:rsidRDefault="009B04B4" w:rsidP="00F7231A">
      <w:pPr>
        <w:spacing w:after="0" w:line="480" w:lineRule="auto"/>
        <w:jc w:val="both"/>
        <w:rPr>
          <w:ins w:id="215" w:author="EliseSchramkowski" w:date="2021-11-09T13:50:00Z"/>
          <w:rFonts w:ascii="Times New Roman" w:hAnsi="Times New Roman" w:cs="Times New Roman"/>
          <w:b/>
          <w:color w:val="000000" w:themeColor="text1"/>
          <w:sz w:val="28"/>
          <w:szCs w:val="28"/>
        </w:rPr>
      </w:pPr>
    </w:p>
    <w:p w14:paraId="0957C2AF" w14:textId="06D46B40" w:rsidR="009E3671" w:rsidRDefault="009E3671" w:rsidP="00F7231A">
      <w:pPr>
        <w:spacing w:after="0" w:line="480" w:lineRule="auto"/>
        <w:jc w:val="both"/>
        <w:rPr>
          <w:ins w:id="216" w:author="EliseSchramkowski" w:date="2021-11-09T13:50:00Z"/>
          <w:rFonts w:ascii="Times New Roman" w:hAnsi="Times New Roman" w:cs="Times New Roman"/>
          <w:b/>
          <w:color w:val="000000" w:themeColor="text1"/>
          <w:sz w:val="28"/>
          <w:szCs w:val="28"/>
        </w:rPr>
      </w:pPr>
    </w:p>
    <w:p w14:paraId="1E232828" w14:textId="45C838F5" w:rsidR="009E3671" w:rsidRDefault="009E3671" w:rsidP="00F7231A">
      <w:pPr>
        <w:spacing w:after="0" w:line="480" w:lineRule="auto"/>
        <w:jc w:val="both"/>
        <w:rPr>
          <w:ins w:id="217" w:author="EliseSchramkowski" w:date="2021-11-09T13:50:00Z"/>
          <w:rFonts w:ascii="Times New Roman" w:hAnsi="Times New Roman" w:cs="Times New Roman"/>
          <w:b/>
          <w:color w:val="000000" w:themeColor="text1"/>
          <w:sz w:val="28"/>
          <w:szCs w:val="28"/>
        </w:rPr>
      </w:pPr>
    </w:p>
    <w:p w14:paraId="2D3DF236" w14:textId="77777777" w:rsidR="009E3671" w:rsidRDefault="009E3671" w:rsidP="00F7231A">
      <w:pPr>
        <w:spacing w:after="0" w:line="480" w:lineRule="auto"/>
        <w:jc w:val="both"/>
        <w:rPr>
          <w:rFonts w:ascii="Times New Roman" w:hAnsi="Times New Roman" w:cs="Times New Roman"/>
          <w:b/>
          <w:color w:val="000000" w:themeColor="text1"/>
          <w:sz w:val="28"/>
          <w:szCs w:val="28"/>
        </w:rPr>
      </w:pPr>
    </w:p>
    <w:p w14:paraId="3A47F9F1" w14:textId="163F1DCC" w:rsidR="00F85EF5" w:rsidRDefault="00F85EF5" w:rsidP="00F7231A">
      <w:pPr>
        <w:spacing w:after="0" w:line="48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METHOD</w:t>
      </w:r>
    </w:p>
    <w:p w14:paraId="2C964171" w14:textId="21C9B416" w:rsidR="00F85EF5" w:rsidRPr="00F85EF5" w:rsidRDefault="00F85EF5" w:rsidP="00F7231A">
      <w:p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Data </w:t>
      </w:r>
      <w:r w:rsidR="000F378C">
        <w:rPr>
          <w:rFonts w:ascii="Times New Roman" w:hAnsi="Times New Roman" w:cs="Times New Roman"/>
          <w:i/>
          <w:sz w:val="24"/>
          <w:szCs w:val="24"/>
        </w:rPr>
        <w:t>s</w:t>
      </w:r>
      <w:commentRangeStart w:id="218"/>
      <w:r>
        <w:rPr>
          <w:rFonts w:ascii="Times New Roman" w:hAnsi="Times New Roman" w:cs="Times New Roman"/>
          <w:i/>
          <w:sz w:val="24"/>
          <w:szCs w:val="24"/>
        </w:rPr>
        <w:t>ources</w:t>
      </w:r>
      <w:commentRangeEnd w:id="218"/>
      <w:r w:rsidR="00864CF5">
        <w:rPr>
          <w:rStyle w:val="CommentReference"/>
        </w:rPr>
        <w:commentReference w:id="218"/>
      </w:r>
    </w:p>
    <w:p w14:paraId="6F89C219" w14:textId="13127EC5" w:rsidR="000F378C" w:rsidRDefault="00503D94" w:rsidP="000F378C">
      <w:pPr>
        <w:spacing w:after="0" w:line="480" w:lineRule="auto"/>
        <w:jc w:val="both"/>
        <w:rPr>
          <w:ins w:id="219" w:author="Marcel van Assen" w:date="2019-03-11T07:37:00Z"/>
          <w:rStyle w:val="CommentReference"/>
          <w:rFonts w:ascii="Times New Roman" w:hAnsi="Times New Roman" w:cs="Times New Roman"/>
          <w:sz w:val="24"/>
        </w:rPr>
      </w:pPr>
      <w:r>
        <w:rPr>
          <w:rFonts w:ascii="Times New Roman" w:hAnsi="Times New Roman" w:cs="Times New Roman"/>
          <w:sz w:val="24"/>
          <w:szCs w:val="24"/>
        </w:rPr>
        <w:t>For our research on statistical reporting guidelines, w</w:t>
      </w:r>
      <w:r w:rsidR="00E93FF6">
        <w:rPr>
          <w:rFonts w:ascii="Times New Roman" w:hAnsi="Times New Roman" w:cs="Times New Roman"/>
          <w:sz w:val="24"/>
          <w:szCs w:val="24"/>
        </w:rPr>
        <w:t>e</w:t>
      </w:r>
      <w:r w:rsidR="00401EF2">
        <w:rPr>
          <w:rFonts w:ascii="Times New Roman" w:hAnsi="Times New Roman" w:cs="Times New Roman"/>
          <w:sz w:val="24"/>
          <w:szCs w:val="24"/>
        </w:rPr>
        <w:t xml:space="preserve"> </w:t>
      </w:r>
      <w:r w:rsidR="00AA3F59">
        <w:rPr>
          <w:rFonts w:ascii="Times New Roman" w:hAnsi="Times New Roman" w:cs="Times New Roman"/>
          <w:sz w:val="24"/>
          <w:szCs w:val="24"/>
        </w:rPr>
        <w:t xml:space="preserve">used </w:t>
      </w:r>
      <w:r w:rsidR="00B70367">
        <w:rPr>
          <w:rFonts w:ascii="Times New Roman" w:hAnsi="Times New Roman" w:cs="Times New Roman"/>
          <w:sz w:val="24"/>
          <w:szCs w:val="24"/>
        </w:rPr>
        <w:t xml:space="preserve">the </w:t>
      </w:r>
      <w:r w:rsidR="00AA3F59">
        <w:rPr>
          <w:rFonts w:ascii="Times New Roman" w:hAnsi="Times New Roman" w:cs="Times New Roman"/>
          <w:sz w:val="24"/>
          <w:szCs w:val="24"/>
        </w:rPr>
        <w:t>Web of Science’s Journal Citation Reports (2016) to create a list of sociology journals</w:t>
      </w:r>
      <w:del w:id="220" w:author="EliseSchramkowski" w:date="2021-11-09T13:50:00Z">
        <w:r w:rsidR="00AA3F59" w:rsidDel="00A4794B">
          <w:rPr>
            <w:rFonts w:ascii="Times New Roman" w:hAnsi="Times New Roman" w:cs="Times New Roman"/>
            <w:sz w:val="24"/>
            <w:szCs w:val="24"/>
          </w:rPr>
          <w:delText>.</w:delText>
        </w:r>
        <w:r w:rsidR="00401EF2" w:rsidDel="00A4794B">
          <w:rPr>
            <w:rStyle w:val="CommentReference"/>
            <w:rFonts w:ascii="Times New Roman" w:hAnsi="Times New Roman" w:cs="Times New Roman"/>
            <w:sz w:val="24"/>
          </w:rPr>
          <w:delText xml:space="preserve"> </w:delText>
        </w:r>
        <w:r w:rsidR="000F378C" w:rsidDel="00A4794B">
          <w:rPr>
            <w:rStyle w:val="CommentReference"/>
            <w:rFonts w:ascii="Times New Roman" w:hAnsi="Times New Roman" w:cs="Times New Roman"/>
            <w:sz w:val="24"/>
          </w:rPr>
          <w:delText xml:space="preserve"> </w:delText>
        </w:r>
      </w:del>
      <w:ins w:id="221" w:author="EliseSchramkowski" w:date="2021-11-09T13:50:00Z">
        <w:r w:rsidR="00A4794B">
          <w:rPr>
            <w:rFonts w:ascii="Times New Roman" w:hAnsi="Times New Roman" w:cs="Times New Roman"/>
            <w:sz w:val="24"/>
            <w:szCs w:val="24"/>
          </w:rPr>
          <w:t>.</w:t>
        </w:r>
        <w:r w:rsidR="00A4794B">
          <w:rPr>
            <w:rStyle w:val="CommentReference"/>
            <w:rFonts w:ascii="Times New Roman" w:hAnsi="Times New Roman" w:cs="Times New Roman"/>
            <w:sz w:val="24"/>
          </w:rPr>
          <w:t xml:space="preserve"> </w:t>
        </w:r>
      </w:ins>
      <w:r w:rsidR="000F378C">
        <w:rPr>
          <w:rStyle w:val="CommentReference"/>
          <w:rFonts w:ascii="Times New Roman" w:hAnsi="Times New Roman" w:cs="Times New Roman"/>
          <w:sz w:val="24"/>
        </w:rPr>
        <w:t>For each journal</w:t>
      </w:r>
      <w:r w:rsidR="00FD5EC1">
        <w:rPr>
          <w:rStyle w:val="CommentReference"/>
          <w:rFonts w:ascii="Times New Roman" w:hAnsi="Times New Roman" w:cs="Times New Roman"/>
          <w:sz w:val="24"/>
        </w:rPr>
        <w:t xml:space="preserve"> on this list</w:t>
      </w:r>
      <w:r w:rsidR="000F378C">
        <w:rPr>
          <w:rStyle w:val="CommentReference"/>
          <w:rFonts w:ascii="Times New Roman" w:hAnsi="Times New Roman" w:cs="Times New Roman"/>
          <w:sz w:val="24"/>
        </w:rPr>
        <w:t xml:space="preserve">, </w:t>
      </w:r>
      <w:r w:rsidR="00401EF2">
        <w:rPr>
          <w:rStyle w:val="CommentReference"/>
          <w:rFonts w:ascii="Times New Roman" w:hAnsi="Times New Roman" w:cs="Times New Roman"/>
          <w:sz w:val="24"/>
        </w:rPr>
        <w:t xml:space="preserve">we </w:t>
      </w:r>
      <w:r w:rsidR="004B5624">
        <w:rPr>
          <w:rStyle w:val="CommentReference"/>
          <w:rFonts w:ascii="Times New Roman" w:hAnsi="Times New Roman" w:cs="Times New Roman"/>
          <w:sz w:val="24"/>
        </w:rPr>
        <w:t xml:space="preserve">verified </w:t>
      </w:r>
      <w:r w:rsidR="00FD5EC1">
        <w:rPr>
          <w:rStyle w:val="CommentReference"/>
          <w:rFonts w:ascii="Times New Roman" w:hAnsi="Times New Roman" w:cs="Times New Roman"/>
          <w:sz w:val="24"/>
        </w:rPr>
        <w:t xml:space="preserve">whether it </w:t>
      </w:r>
      <w:r w:rsidR="00401EF2">
        <w:rPr>
          <w:rStyle w:val="CommentReference"/>
          <w:rFonts w:ascii="Times New Roman" w:hAnsi="Times New Roman" w:cs="Times New Roman"/>
          <w:sz w:val="24"/>
        </w:rPr>
        <w:t xml:space="preserve">adhered to the APA </w:t>
      </w:r>
      <w:bookmarkStart w:id="222" w:name="OLE_LINK2"/>
      <w:r w:rsidR="00401EF2">
        <w:rPr>
          <w:rStyle w:val="CommentReference"/>
          <w:rFonts w:ascii="Times New Roman" w:hAnsi="Times New Roman" w:cs="Times New Roman"/>
          <w:sz w:val="24"/>
        </w:rPr>
        <w:t xml:space="preserve">statistical reporting guidelines </w:t>
      </w:r>
      <w:bookmarkEnd w:id="222"/>
      <w:r w:rsidR="00401EF2">
        <w:rPr>
          <w:rStyle w:val="CommentReference"/>
          <w:rFonts w:ascii="Times New Roman" w:hAnsi="Times New Roman" w:cs="Times New Roman"/>
          <w:sz w:val="24"/>
        </w:rPr>
        <w:t xml:space="preserve">or not. </w:t>
      </w:r>
    </w:p>
    <w:p w14:paraId="4392B6BD" w14:textId="021923D3" w:rsidR="003500B0" w:rsidDel="005C3AB5" w:rsidRDefault="00076D3E">
      <w:pPr>
        <w:spacing w:after="0" w:line="480" w:lineRule="auto"/>
        <w:ind w:firstLine="284"/>
        <w:jc w:val="both"/>
        <w:rPr>
          <w:ins w:id="223" w:author="Marcel van Assen" w:date="2021-08-10T16:13:00Z"/>
          <w:del w:id="224" w:author="EliseSchramkowski" w:date="2021-11-01T13:52:00Z"/>
          <w:rFonts w:ascii="Times New Roman" w:hAnsi="Times New Roman" w:cs="Times New Roman"/>
          <w:sz w:val="24"/>
          <w:szCs w:val="24"/>
        </w:rPr>
        <w:pPrChange w:id="225" w:author="EliseSchramkowski" w:date="2021-11-05T14:41:00Z">
          <w:pPr>
            <w:spacing w:after="0" w:line="480" w:lineRule="auto"/>
            <w:ind w:firstLine="708"/>
            <w:jc w:val="both"/>
          </w:pPr>
        </w:pPrChange>
      </w:pPr>
      <w:r>
        <w:rPr>
          <w:rFonts w:ascii="Times New Roman" w:hAnsi="Times New Roman" w:cs="Times New Roman"/>
          <w:sz w:val="24"/>
          <w:szCs w:val="24"/>
        </w:rPr>
        <w:t>For our research</w:t>
      </w:r>
      <w:del w:id="226" w:author="EliseSchramkowski" w:date="2021-09-09T11:29:00Z">
        <w:r w:rsidDel="00585C8F">
          <w:rPr>
            <w:rFonts w:ascii="Times New Roman" w:hAnsi="Times New Roman" w:cs="Times New Roman"/>
            <w:sz w:val="24"/>
            <w:szCs w:val="24"/>
          </w:rPr>
          <w:delText xml:space="preserve"> regarding </w:delText>
        </w:r>
      </w:del>
      <w:ins w:id="227" w:author="EliseSchramkowski" w:date="2021-09-09T11:29:00Z">
        <w:r w:rsidR="00585C8F">
          <w:rPr>
            <w:rFonts w:ascii="Times New Roman" w:hAnsi="Times New Roman" w:cs="Times New Roman"/>
            <w:sz w:val="24"/>
            <w:szCs w:val="24"/>
          </w:rPr>
          <w:t xml:space="preserve"> on </w:t>
        </w:r>
      </w:ins>
      <w:r>
        <w:rPr>
          <w:rFonts w:ascii="Times New Roman" w:hAnsi="Times New Roman" w:cs="Times New Roman"/>
          <w:sz w:val="24"/>
          <w:szCs w:val="24"/>
        </w:rPr>
        <w:t>statistical reporting errors, publication bias</w:t>
      </w:r>
      <w:ins w:id="228" w:author="EliseSchramkowski" w:date="2021-11-04T13:30:00Z">
        <w:r w:rsidR="008E0A50">
          <w:rPr>
            <w:rFonts w:ascii="Times New Roman" w:hAnsi="Times New Roman" w:cs="Times New Roman"/>
            <w:sz w:val="24"/>
            <w:szCs w:val="24"/>
          </w:rPr>
          <w:t>/</w:t>
        </w:r>
        <w:r w:rsidR="008E0A50">
          <w:rPr>
            <w:rFonts w:ascii="Times New Roman" w:hAnsi="Times New Roman" w:cs="Times New Roman"/>
            <w:i/>
            <w:iCs/>
            <w:sz w:val="24"/>
            <w:szCs w:val="24"/>
          </w:rPr>
          <w:t>p</w:t>
        </w:r>
        <w:r w:rsidR="008E0A50">
          <w:rPr>
            <w:rFonts w:ascii="Times New Roman" w:hAnsi="Times New Roman" w:cs="Times New Roman"/>
            <w:iCs/>
            <w:sz w:val="24"/>
            <w:szCs w:val="24"/>
          </w:rPr>
          <w:t>-hacking</w:t>
        </w:r>
      </w:ins>
      <w:r w:rsidR="00503D94">
        <w:rPr>
          <w:rFonts w:ascii="Times New Roman" w:hAnsi="Times New Roman" w:cs="Times New Roman"/>
          <w:sz w:val="24"/>
          <w:szCs w:val="24"/>
        </w:rPr>
        <w:t xml:space="preserve">, </w:t>
      </w:r>
      <w:r>
        <w:rPr>
          <w:rFonts w:ascii="Times New Roman" w:hAnsi="Times New Roman" w:cs="Times New Roman"/>
          <w:sz w:val="24"/>
          <w:szCs w:val="24"/>
        </w:rPr>
        <w:t xml:space="preserve">the ‘bump’ in </w:t>
      </w:r>
      <w:r>
        <w:rPr>
          <w:rFonts w:ascii="Times New Roman" w:hAnsi="Times New Roman" w:cs="Times New Roman"/>
          <w:i/>
          <w:iCs/>
          <w:sz w:val="24"/>
          <w:szCs w:val="24"/>
        </w:rPr>
        <w:t>p</w:t>
      </w:r>
      <w:r>
        <w:rPr>
          <w:rFonts w:ascii="Times New Roman" w:hAnsi="Times New Roman" w:cs="Times New Roman"/>
          <w:sz w:val="24"/>
          <w:szCs w:val="24"/>
        </w:rPr>
        <w:t>-values</w:t>
      </w:r>
      <w:ins w:id="229" w:author="EliseSchramkowski" w:date="2021-11-01T13:52:00Z">
        <w:r w:rsidR="005C3AB5">
          <w:rPr>
            <w:rFonts w:ascii="Times New Roman" w:hAnsi="Times New Roman" w:cs="Times New Roman"/>
            <w:sz w:val="24"/>
            <w:szCs w:val="24"/>
          </w:rPr>
          <w:t>,</w:t>
        </w:r>
      </w:ins>
      <w:r w:rsidR="00503D94">
        <w:rPr>
          <w:rFonts w:ascii="Times New Roman" w:hAnsi="Times New Roman" w:cs="Times New Roman"/>
          <w:sz w:val="24"/>
          <w:szCs w:val="24"/>
        </w:rPr>
        <w:t xml:space="preserve"> and marginal significance</w:t>
      </w:r>
      <w:r>
        <w:rPr>
          <w:rFonts w:ascii="Times New Roman" w:hAnsi="Times New Roman" w:cs="Times New Roman"/>
          <w:sz w:val="24"/>
          <w:szCs w:val="24"/>
        </w:rPr>
        <w:t xml:space="preserve">, we collected data from several journals. Since </w:t>
      </w:r>
      <w:del w:id="230" w:author="EliseSchramkowski" w:date="2021-09-06T16:29:00Z">
        <w:r w:rsidDel="004756C9">
          <w:rPr>
            <w:rFonts w:ascii="Times New Roman" w:hAnsi="Times New Roman" w:cs="Times New Roman"/>
            <w:sz w:val="24"/>
            <w:szCs w:val="24"/>
          </w:rPr>
          <w:delText>‘</w:delText>
        </w:r>
      </w:del>
      <w:proofErr w:type="spellStart"/>
      <w:r>
        <w:rPr>
          <w:rFonts w:ascii="Times New Roman" w:hAnsi="Times New Roman" w:cs="Times New Roman"/>
          <w:sz w:val="24"/>
          <w:szCs w:val="24"/>
        </w:rPr>
        <w:t>statcheck</w:t>
      </w:r>
      <w:proofErr w:type="spellEnd"/>
      <w:del w:id="231" w:author="EliseSchramkowski" w:date="2021-09-06T16:29:00Z">
        <w:r w:rsidDel="004756C9">
          <w:rPr>
            <w:rFonts w:ascii="Times New Roman" w:hAnsi="Times New Roman" w:cs="Times New Roman"/>
            <w:sz w:val="24"/>
            <w:szCs w:val="24"/>
          </w:rPr>
          <w:delText>’</w:delText>
        </w:r>
      </w:del>
      <w:r>
        <w:rPr>
          <w:rFonts w:ascii="Times New Roman" w:hAnsi="Times New Roman" w:cs="Times New Roman"/>
          <w:sz w:val="24"/>
          <w:szCs w:val="24"/>
        </w:rPr>
        <w:t xml:space="preserve"> only retrieves and recalculates fully APA-reported results, we collected articles from two journals from Web of Science’s Journal Citation Reports (2016) that require APA statistical reporting, namely </w:t>
      </w:r>
      <w:r>
        <w:rPr>
          <w:rFonts w:ascii="Times New Roman" w:hAnsi="Times New Roman" w:cs="Times New Roman"/>
          <w:i/>
          <w:sz w:val="24"/>
          <w:szCs w:val="24"/>
        </w:rPr>
        <w:t xml:space="preserve">Cornell Hospitality Quarterly </w:t>
      </w:r>
      <w:r>
        <w:rPr>
          <w:rFonts w:ascii="Times New Roman" w:hAnsi="Times New Roman" w:cs="Times New Roman"/>
          <w:sz w:val="24"/>
          <w:szCs w:val="24"/>
        </w:rPr>
        <w:t>(</w:t>
      </w:r>
      <w:r>
        <w:rPr>
          <w:rFonts w:ascii="Times New Roman" w:hAnsi="Times New Roman" w:cs="Times New Roman"/>
          <w:i/>
          <w:sz w:val="24"/>
          <w:szCs w:val="24"/>
        </w:rPr>
        <w:t>CHQ</w:t>
      </w:r>
      <w:r>
        <w:rPr>
          <w:rFonts w:ascii="Times New Roman" w:hAnsi="Times New Roman" w:cs="Times New Roman"/>
          <w:sz w:val="24"/>
          <w:szCs w:val="24"/>
        </w:rPr>
        <w:t xml:space="preserve">) and </w:t>
      </w:r>
      <w:r w:rsidRPr="0044641C">
        <w:rPr>
          <w:rFonts w:ascii="Times New Roman" w:hAnsi="Times New Roman" w:cs="Times New Roman"/>
          <w:i/>
          <w:sz w:val="24"/>
          <w:szCs w:val="24"/>
        </w:rPr>
        <w:t>Journal of Marriage and Family</w:t>
      </w:r>
      <w:r>
        <w:rPr>
          <w:rFonts w:ascii="Times New Roman" w:hAnsi="Times New Roman" w:cs="Times New Roman"/>
          <w:sz w:val="24"/>
          <w:szCs w:val="24"/>
        </w:rPr>
        <w:t xml:space="preserve"> (</w:t>
      </w:r>
      <w:r w:rsidRPr="003A028D">
        <w:rPr>
          <w:rFonts w:ascii="Times New Roman" w:hAnsi="Times New Roman" w:cs="Times New Roman"/>
          <w:i/>
          <w:sz w:val="24"/>
          <w:szCs w:val="24"/>
        </w:rPr>
        <w:t>JMF</w:t>
      </w:r>
      <w:r>
        <w:rPr>
          <w:rFonts w:ascii="Times New Roman" w:hAnsi="Times New Roman" w:cs="Times New Roman"/>
          <w:sz w:val="24"/>
          <w:szCs w:val="24"/>
        </w:rPr>
        <w:t xml:space="preserve">). We selected </w:t>
      </w:r>
      <w:r w:rsidRPr="001F4B3E">
        <w:rPr>
          <w:rFonts w:ascii="Times New Roman" w:hAnsi="Times New Roman" w:cs="Times New Roman"/>
          <w:i/>
          <w:iCs/>
          <w:sz w:val="24"/>
          <w:szCs w:val="24"/>
          <w:rPrChange w:id="232" w:author="EliseSchramkowski" w:date="2021-11-04T13:32:00Z">
            <w:rPr>
              <w:rFonts w:ascii="Times New Roman" w:hAnsi="Times New Roman" w:cs="Times New Roman"/>
              <w:sz w:val="24"/>
              <w:szCs w:val="24"/>
            </w:rPr>
          </w:rPrChange>
        </w:rPr>
        <w:t>CHQ</w:t>
      </w:r>
      <w:r>
        <w:rPr>
          <w:rFonts w:ascii="Times New Roman" w:hAnsi="Times New Roman" w:cs="Times New Roman"/>
          <w:sz w:val="24"/>
          <w:szCs w:val="24"/>
        </w:rPr>
        <w:t xml:space="preserve"> and JMF</w:t>
      </w:r>
      <w:r w:rsidR="00FD5EC1">
        <w:rPr>
          <w:rFonts w:ascii="Times New Roman" w:hAnsi="Times New Roman" w:cs="Times New Roman"/>
          <w:sz w:val="24"/>
          <w:szCs w:val="24"/>
        </w:rPr>
        <w:t xml:space="preserve"> because they </w:t>
      </w:r>
      <w:r>
        <w:rPr>
          <w:rFonts w:ascii="Times New Roman" w:hAnsi="Times New Roman" w:cs="Times New Roman"/>
          <w:sz w:val="24"/>
          <w:szCs w:val="24"/>
        </w:rPr>
        <w:t>had the highest impact factors (1</w:t>
      </w:r>
      <w:r w:rsidRPr="003860FE">
        <w:rPr>
          <w:rFonts w:ascii="Times New Roman" w:hAnsi="Times New Roman" w:cs="Times New Roman"/>
          <w:sz w:val="24"/>
          <w:szCs w:val="24"/>
          <w:vertAlign w:val="superscript"/>
        </w:rPr>
        <w:t>st</w:t>
      </w:r>
      <w:r>
        <w:rPr>
          <w:rFonts w:ascii="Times New Roman" w:hAnsi="Times New Roman" w:cs="Times New Roman"/>
          <w:sz w:val="24"/>
          <w:szCs w:val="24"/>
        </w:rPr>
        <w:t xml:space="preserve"> rank for </w:t>
      </w:r>
      <w:r w:rsidRPr="001F4B3E">
        <w:rPr>
          <w:rFonts w:ascii="Times New Roman" w:hAnsi="Times New Roman" w:cs="Times New Roman"/>
          <w:i/>
          <w:iCs/>
          <w:sz w:val="24"/>
          <w:szCs w:val="24"/>
          <w:rPrChange w:id="233" w:author="EliseSchramkowski" w:date="2021-11-04T13:32:00Z">
            <w:rPr>
              <w:rFonts w:ascii="Times New Roman" w:hAnsi="Times New Roman" w:cs="Times New Roman"/>
              <w:sz w:val="24"/>
              <w:szCs w:val="24"/>
            </w:rPr>
          </w:rPrChange>
        </w:rPr>
        <w:t xml:space="preserve">CHQ </w:t>
      </w:r>
      <w:r>
        <w:rPr>
          <w:rFonts w:ascii="Times New Roman" w:hAnsi="Times New Roman" w:cs="Times New Roman"/>
          <w:sz w:val="24"/>
          <w:szCs w:val="24"/>
        </w:rPr>
        <w:t>with 2.657, and 3</w:t>
      </w:r>
      <w:r w:rsidRPr="003860FE">
        <w:rPr>
          <w:rFonts w:ascii="Times New Roman" w:hAnsi="Times New Roman" w:cs="Times New Roman"/>
          <w:sz w:val="24"/>
          <w:szCs w:val="24"/>
          <w:vertAlign w:val="superscript"/>
        </w:rPr>
        <w:t>rd</w:t>
      </w:r>
      <w:r>
        <w:rPr>
          <w:rFonts w:ascii="Times New Roman" w:hAnsi="Times New Roman" w:cs="Times New Roman"/>
          <w:sz w:val="24"/>
          <w:szCs w:val="24"/>
        </w:rPr>
        <w:t xml:space="preserve"> rank for JMF with 2.238) among </w:t>
      </w:r>
      <w:del w:id="234" w:author="EliseSchramkowski" w:date="2021-11-04T13:34:00Z">
        <w:r w:rsidDel="00874FBD">
          <w:rPr>
            <w:rFonts w:ascii="Times New Roman" w:hAnsi="Times New Roman" w:cs="Times New Roman"/>
            <w:sz w:val="24"/>
            <w:szCs w:val="24"/>
          </w:rPr>
          <w:delText xml:space="preserve">the </w:delText>
        </w:r>
      </w:del>
      <w:r>
        <w:rPr>
          <w:rFonts w:ascii="Times New Roman" w:hAnsi="Times New Roman" w:cs="Times New Roman"/>
          <w:sz w:val="24"/>
          <w:szCs w:val="24"/>
        </w:rPr>
        <w:t>sociology journals requiring APA statistical reporting</w:t>
      </w:r>
      <w:r>
        <w:rPr>
          <w:rFonts w:ascii="Times New Roman" w:hAnsi="Times New Roman" w:cs="Times New Roman"/>
          <w:sz w:val="24"/>
          <w:szCs w:val="24"/>
          <w:vertAlign w:val="superscript"/>
        </w:rPr>
        <w:t>1</w:t>
      </w:r>
      <w:r>
        <w:rPr>
          <w:rFonts w:ascii="Times New Roman" w:hAnsi="Times New Roman" w:cs="Times New Roman"/>
          <w:sz w:val="24"/>
          <w:szCs w:val="24"/>
        </w:rPr>
        <w:t xml:space="preserve">. We used all 310 articles from the 2014-2016 volumes of </w:t>
      </w:r>
      <w:r>
        <w:rPr>
          <w:rFonts w:ascii="Times New Roman" w:hAnsi="Times New Roman" w:cs="Times New Roman"/>
          <w:i/>
          <w:sz w:val="24"/>
          <w:szCs w:val="24"/>
        </w:rPr>
        <w:t xml:space="preserve">CHQ </w:t>
      </w:r>
      <w:r>
        <w:rPr>
          <w:rFonts w:ascii="Times New Roman" w:hAnsi="Times New Roman" w:cs="Times New Roman"/>
          <w:sz w:val="24"/>
          <w:szCs w:val="24"/>
        </w:rPr>
        <w:t xml:space="preserve">and </w:t>
      </w:r>
      <w:r w:rsidRPr="000252D4">
        <w:rPr>
          <w:rFonts w:ascii="Times New Roman" w:hAnsi="Times New Roman" w:cs="Times New Roman"/>
          <w:i/>
          <w:sz w:val="24"/>
          <w:szCs w:val="24"/>
        </w:rPr>
        <w:t>JMF</w:t>
      </w:r>
      <w:r>
        <w:rPr>
          <w:rFonts w:ascii="Times New Roman" w:hAnsi="Times New Roman" w:cs="Times New Roman"/>
          <w:sz w:val="24"/>
          <w:szCs w:val="24"/>
        </w:rPr>
        <w:t xml:space="preserve"> (</w:t>
      </w:r>
      <w:r w:rsidRPr="00FE2B73">
        <w:rPr>
          <w:rFonts w:ascii="Times New Roman" w:hAnsi="Times New Roman" w:cs="Times New Roman"/>
          <w:color w:val="000000" w:themeColor="text1"/>
          <w:sz w:val="24"/>
          <w:szCs w:val="24"/>
        </w:rPr>
        <w:t xml:space="preserve">100 </w:t>
      </w:r>
      <w:r>
        <w:rPr>
          <w:rFonts w:ascii="Times New Roman" w:hAnsi="Times New Roman" w:cs="Times New Roman"/>
          <w:sz w:val="24"/>
          <w:szCs w:val="24"/>
        </w:rPr>
        <w:t xml:space="preserve">and 210 articles, respectively). </w:t>
      </w:r>
    </w:p>
    <w:p w14:paraId="30206957" w14:textId="47A5CF73" w:rsidR="000F378C" w:rsidRPr="00DD5FC5" w:rsidRDefault="00076D3E">
      <w:pPr>
        <w:spacing w:after="0" w:line="480" w:lineRule="auto"/>
        <w:ind w:firstLine="284"/>
        <w:jc w:val="both"/>
        <w:rPr>
          <w:ins w:id="235" w:author="EliseSchramkowski" w:date="2021-09-03T09:54:00Z"/>
          <w:rFonts w:ascii="Times New Roman" w:hAnsi="Times New Roman" w:cs="Times New Roman"/>
          <w:iCs/>
          <w:sz w:val="24"/>
          <w:szCs w:val="24"/>
        </w:rPr>
        <w:pPrChange w:id="236" w:author="EliseSchramkowski" w:date="2021-11-05T14:41:00Z">
          <w:pPr>
            <w:spacing w:after="0" w:line="480" w:lineRule="auto"/>
            <w:ind w:firstLine="708"/>
            <w:jc w:val="both"/>
          </w:pPr>
        </w:pPrChange>
      </w:pPr>
      <w:r>
        <w:rPr>
          <w:rFonts w:ascii="Times New Roman" w:hAnsi="Times New Roman" w:cs="Times New Roman"/>
          <w:sz w:val="24"/>
          <w:szCs w:val="24"/>
        </w:rPr>
        <w:t xml:space="preserve">To </w:t>
      </w:r>
      <w:r w:rsidR="00EF0ACD">
        <w:rPr>
          <w:rFonts w:ascii="Times New Roman" w:hAnsi="Times New Roman" w:cs="Times New Roman"/>
          <w:sz w:val="24"/>
          <w:szCs w:val="24"/>
        </w:rPr>
        <w:t xml:space="preserve">compare </w:t>
      </w:r>
      <w:r>
        <w:rPr>
          <w:rFonts w:ascii="Times New Roman" w:hAnsi="Times New Roman" w:cs="Times New Roman"/>
          <w:sz w:val="24"/>
          <w:szCs w:val="24"/>
        </w:rPr>
        <w:t xml:space="preserve">differences in statistical reporting errors </w:t>
      </w:r>
      <w:ins w:id="237" w:author="EliseSchramkowski" w:date="2021-11-01T13:53:00Z">
        <w:r w:rsidR="005C3AB5">
          <w:rPr>
            <w:rFonts w:ascii="Times New Roman" w:hAnsi="Times New Roman" w:cs="Times New Roman"/>
            <w:sz w:val="24"/>
            <w:szCs w:val="24"/>
          </w:rPr>
          <w:t xml:space="preserve">between </w:t>
        </w:r>
      </w:ins>
      <w:del w:id="238" w:author="EliseSchramkowski" w:date="2021-11-01T13:53:00Z">
        <w:r w:rsidDel="005C3AB5">
          <w:rPr>
            <w:rFonts w:ascii="Times New Roman" w:hAnsi="Times New Roman" w:cs="Times New Roman"/>
            <w:sz w:val="24"/>
            <w:szCs w:val="24"/>
          </w:rPr>
          <w:delText xml:space="preserve">between results from </w:delText>
        </w:r>
      </w:del>
      <w:r>
        <w:rPr>
          <w:rFonts w:ascii="Times New Roman" w:hAnsi="Times New Roman" w:cs="Times New Roman"/>
          <w:sz w:val="24"/>
          <w:szCs w:val="24"/>
        </w:rPr>
        <w:t xml:space="preserve">APA journals and non-APA journals, we also </w:t>
      </w:r>
      <w:r w:rsidR="0044340C">
        <w:rPr>
          <w:rFonts w:ascii="Times New Roman" w:hAnsi="Times New Roman" w:cs="Times New Roman"/>
          <w:sz w:val="24"/>
          <w:szCs w:val="24"/>
        </w:rPr>
        <w:t>retrieve</w:t>
      </w:r>
      <w:r w:rsidR="00296E79">
        <w:rPr>
          <w:rFonts w:ascii="Times New Roman" w:hAnsi="Times New Roman" w:cs="Times New Roman"/>
          <w:sz w:val="24"/>
          <w:szCs w:val="24"/>
        </w:rPr>
        <w:t>d</w:t>
      </w:r>
      <w:r w:rsidR="0044340C">
        <w:rPr>
          <w:rFonts w:ascii="Times New Roman" w:hAnsi="Times New Roman" w:cs="Times New Roman"/>
          <w:sz w:val="24"/>
          <w:szCs w:val="24"/>
        </w:rPr>
        <w:t xml:space="preserve"> </w:t>
      </w:r>
      <w:ins w:id="239" w:author="EliseSchramkowski" w:date="2021-08-11T11:29:00Z">
        <w:r w:rsidR="001B0994">
          <w:rPr>
            <w:rFonts w:ascii="Times New Roman" w:hAnsi="Times New Roman" w:cs="Times New Roman"/>
            <w:color w:val="000000" w:themeColor="text1"/>
            <w:sz w:val="24"/>
            <w:szCs w:val="24"/>
          </w:rPr>
          <w:t xml:space="preserve">results of articles (325 in total) from </w:t>
        </w:r>
        <w:r w:rsidR="001B0994">
          <w:rPr>
            <w:rFonts w:ascii="Times New Roman" w:hAnsi="Times New Roman" w:cs="Times New Roman"/>
            <w:sz w:val="24"/>
            <w:szCs w:val="24"/>
          </w:rPr>
          <w:t>the 2014-2016</w:t>
        </w:r>
      </w:ins>
      <w:ins w:id="240" w:author="EliseSchramkowski" w:date="2021-11-04T13:32:00Z">
        <w:r w:rsidR="001F4B3E">
          <w:rPr>
            <w:rStyle w:val="FootnoteReference"/>
            <w:rFonts w:ascii="Times New Roman" w:hAnsi="Times New Roman" w:cs="Times New Roman"/>
            <w:sz w:val="24"/>
            <w:szCs w:val="24"/>
          </w:rPr>
          <w:footnoteReference w:id="1"/>
        </w:r>
      </w:ins>
      <w:ins w:id="270" w:author="EliseSchramkowski" w:date="2021-08-11T11:29:00Z">
        <w:r w:rsidR="001B0994">
          <w:rPr>
            <w:rFonts w:ascii="Times New Roman" w:hAnsi="Times New Roman" w:cs="Times New Roman"/>
            <w:sz w:val="24"/>
            <w:szCs w:val="24"/>
          </w:rPr>
          <w:t xml:space="preserve"> volumes of</w:t>
        </w:r>
      </w:ins>
      <w:ins w:id="271" w:author="EliseSchramkowski" w:date="2021-08-11T11:30:00Z">
        <w:r w:rsidR="001B0994">
          <w:rPr>
            <w:rFonts w:ascii="Times New Roman" w:hAnsi="Times New Roman" w:cs="Times New Roman"/>
            <w:sz w:val="24"/>
            <w:szCs w:val="24"/>
          </w:rPr>
          <w:t xml:space="preserve"> three</w:t>
        </w:r>
        <w:r w:rsidR="001B0994" w:rsidRPr="001B0994">
          <w:rPr>
            <w:rFonts w:ascii="Times New Roman" w:hAnsi="Times New Roman" w:cs="Times New Roman"/>
            <w:sz w:val="24"/>
            <w:szCs w:val="24"/>
          </w:rPr>
          <w:t xml:space="preserve"> </w:t>
        </w:r>
        <w:commentRangeStart w:id="272"/>
        <w:r w:rsidR="001B0994">
          <w:rPr>
            <w:rFonts w:ascii="Times New Roman" w:hAnsi="Times New Roman" w:cs="Times New Roman"/>
            <w:sz w:val="24"/>
            <w:szCs w:val="24"/>
          </w:rPr>
          <w:t>non</w:t>
        </w:r>
        <w:r w:rsidR="001B0994">
          <w:rPr>
            <w:rFonts w:ascii="Times New Roman" w:hAnsi="Times New Roman" w:cs="Times New Roman"/>
            <w:sz w:val="24"/>
            <w:szCs w:val="24"/>
          </w:rPr>
          <w:softHyphen/>
          <w:t xml:space="preserve">-APA journals </w:t>
        </w:r>
        <w:commentRangeEnd w:id="272"/>
        <w:r w:rsidR="001B0994">
          <w:rPr>
            <w:rStyle w:val="CommentReference"/>
          </w:rPr>
          <w:commentReference w:id="272"/>
        </w:r>
        <w:r w:rsidR="001B0994">
          <w:rPr>
            <w:rFonts w:ascii="Times New Roman" w:hAnsi="Times New Roman" w:cs="Times New Roman"/>
            <w:sz w:val="24"/>
            <w:szCs w:val="24"/>
          </w:rPr>
          <w:t xml:space="preserve">from Web of Science’s Journal Citation Reports (2016): </w:t>
        </w:r>
      </w:ins>
      <w:ins w:id="273" w:author="EliseSchramkowski" w:date="2021-08-11T11:29:00Z">
        <w:r w:rsidR="001B0994" w:rsidRPr="003A028D">
          <w:rPr>
            <w:rFonts w:ascii="Times New Roman" w:hAnsi="Times New Roman" w:cs="Times New Roman"/>
            <w:i/>
            <w:color w:val="000000" w:themeColor="text1"/>
            <w:sz w:val="24"/>
            <w:szCs w:val="24"/>
          </w:rPr>
          <w:t>ASR</w:t>
        </w:r>
        <w:r w:rsidR="001B0994" w:rsidRPr="00937E09">
          <w:rPr>
            <w:rFonts w:ascii="Times New Roman" w:hAnsi="Times New Roman" w:cs="Times New Roman"/>
            <w:color w:val="000000" w:themeColor="text1"/>
            <w:sz w:val="24"/>
            <w:szCs w:val="24"/>
          </w:rPr>
          <w:t xml:space="preserve">, </w:t>
        </w:r>
        <w:r w:rsidR="001B0994" w:rsidRPr="003A028D">
          <w:rPr>
            <w:rFonts w:ascii="Times New Roman" w:hAnsi="Times New Roman" w:cs="Times New Roman"/>
            <w:i/>
            <w:color w:val="000000" w:themeColor="text1"/>
            <w:sz w:val="24"/>
            <w:szCs w:val="24"/>
          </w:rPr>
          <w:t>AJS</w:t>
        </w:r>
        <w:r w:rsidR="001B0994" w:rsidRPr="00937E09">
          <w:rPr>
            <w:rFonts w:ascii="Times New Roman" w:hAnsi="Times New Roman" w:cs="Times New Roman"/>
            <w:color w:val="000000" w:themeColor="text1"/>
            <w:sz w:val="24"/>
            <w:szCs w:val="24"/>
          </w:rPr>
          <w:t xml:space="preserve">, and </w:t>
        </w:r>
        <w:r w:rsidR="001B0994" w:rsidRPr="003A028D">
          <w:rPr>
            <w:rFonts w:ascii="Times New Roman" w:hAnsi="Times New Roman" w:cs="Times New Roman"/>
            <w:i/>
            <w:color w:val="000000" w:themeColor="text1"/>
            <w:sz w:val="24"/>
            <w:szCs w:val="24"/>
          </w:rPr>
          <w:t>SQ</w:t>
        </w:r>
      </w:ins>
      <w:ins w:id="274" w:author="EliseSchramkowski" w:date="2021-08-11T11:30:00Z">
        <w:r w:rsidR="001B0994">
          <w:rPr>
            <w:rFonts w:ascii="Times New Roman" w:hAnsi="Times New Roman" w:cs="Times New Roman"/>
            <w:iCs/>
            <w:color w:val="000000" w:themeColor="text1"/>
            <w:sz w:val="24"/>
            <w:szCs w:val="24"/>
          </w:rPr>
          <w:t>.</w:t>
        </w:r>
      </w:ins>
      <w:ins w:id="275" w:author="EliseSchramkowski" w:date="2021-08-11T11:29:00Z">
        <w:r w:rsidR="001B0994" w:rsidDel="001B0994">
          <w:rPr>
            <w:rFonts w:ascii="Times New Roman" w:hAnsi="Times New Roman" w:cs="Times New Roman"/>
            <w:sz w:val="24"/>
            <w:szCs w:val="24"/>
          </w:rPr>
          <w:t xml:space="preserve"> </w:t>
        </w:r>
      </w:ins>
      <w:del w:id="276" w:author="EliseSchramkowski" w:date="2021-08-11T11:29:00Z">
        <w:r w:rsidR="0044340C" w:rsidDel="001B0994">
          <w:rPr>
            <w:rFonts w:ascii="Times New Roman" w:hAnsi="Times New Roman" w:cs="Times New Roman"/>
            <w:sz w:val="24"/>
            <w:szCs w:val="24"/>
          </w:rPr>
          <w:delText xml:space="preserve">results </w:delText>
        </w:r>
      </w:del>
      <w:del w:id="277" w:author="EliseSchramkowski" w:date="2021-08-11T11:30:00Z">
        <w:r w:rsidR="0044340C" w:rsidDel="001B0994">
          <w:rPr>
            <w:rFonts w:ascii="Times New Roman" w:hAnsi="Times New Roman" w:cs="Times New Roman"/>
            <w:sz w:val="24"/>
            <w:szCs w:val="24"/>
          </w:rPr>
          <w:delText xml:space="preserve">from </w:delText>
        </w:r>
        <w:commentRangeStart w:id="278"/>
        <w:r w:rsidDel="001B0994">
          <w:rPr>
            <w:rFonts w:ascii="Times New Roman" w:hAnsi="Times New Roman" w:cs="Times New Roman"/>
            <w:sz w:val="24"/>
            <w:szCs w:val="24"/>
          </w:rPr>
          <w:delText>non</w:delText>
        </w:r>
        <w:r w:rsidDel="001B0994">
          <w:rPr>
            <w:rFonts w:ascii="Times New Roman" w:hAnsi="Times New Roman" w:cs="Times New Roman"/>
            <w:sz w:val="24"/>
            <w:szCs w:val="24"/>
          </w:rPr>
          <w:softHyphen/>
          <w:delText xml:space="preserve">-APA journals </w:delText>
        </w:r>
        <w:commentRangeEnd w:id="278"/>
        <w:r w:rsidR="003500B0" w:rsidDel="001B0994">
          <w:rPr>
            <w:rStyle w:val="CommentReference"/>
          </w:rPr>
          <w:commentReference w:id="278"/>
        </w:r>
      </w:del>
      <w:del w:id="279" w:author="EliseSchramkowski" w:date="2021-08-11T11:31:00Z">
        <w:r w:rsidDel="004102A9">
          <w:rPr>
            <w:rFonts w:ascii="Times New Roman" w:hAnsi="Times New Roman" w:cs="Times New Roman"/>
            <w:sz w:val="24"/>
            <w:szCs w:val="24"/>
          </w:rPr>
          <w:delText xml:space="preserve">from the Web of Science’s Journal Citation Reports (2016). </w:delText>
        </w:r>
      </w:del>
      <w:del w:id="280" w:author="EliseSchramkowski" w:date="2021-08-11T11:30:00Z">
        <w:r w:rsidR="00296E79" w:rsidDel="001B0994">
          <w:rPr>
            <w:rFonts w:ascii="Times New Roman" w:hAnsi="Times New Roman" w:cs="Times New Roman"/>
            <w:color w:val="000000" w:themeColor="text1"/>
            <w:sz w:val="24"/>
            <w:szCs w:val="24"/>
          </w:rPr>
          <w:delText>W</w:delText>
        </w:r>
        <w:r w:rsidR="00296E79" w:rsidRPr="00937E09" w:rsidDel="001B0994">
          <w:rPr>
            <w:rFonts w:ascii="Times New Roman" w:hAnsi="Times New Roman" w:cs="Times New Roman"/>
            <w:color w:val="000000" w:themeColor="text1"/>
            <w:sz w:val="24"/>
            <w:szCs w:val="24"/>
          </w:rPr>
          <w:delText>e dec</w:delText>
        </w:r>
        <w:r w:rsidR="00296E79" w:rsidDel="001B0994">
          <w:rPr>
            <w:rFonts w:ascii="Times New Roman" w:hAnsi="Times New Roman" w:cs="Times New Roman"/>
            <w:color w:val="000000" w:themeColor="text1"/>
            <w:sz w:val="24"/>
            <w:szCs w:val="24"/>
          </w:rPr>
          <w:delText xml:space="preserve">ided to retrieve results of articles (325 in total) from </w:delText>
        </w:r>
        <w:r w:rsidR="00296E79" w:rsidDel="001B0994">
          <w:rPr>
            <w:rFonts w:ascii="Times New Roman" w:hAnsi="Times New Roman" w:cs="Times New Roman"/>
            <w:sz w:val="24"/>
            <w:szCs w:val="24"/>
          </w:rPr>
          <w:delText>th</w:delText>
        </w:r>
        <w:r w:rsidR="006D45E6" w:rsidDel="001B0994">
          <w:rPr>
            <w:rFonts w:ascii="Times New Roman" w:hAnsi="Times New Roman" w:cs="Times New Roman"/>
            <w:sz w:val="24"/>
            <w:szCs w:val="24"/>
          </w:rPr>
          <w:delText>e</w:delText>
        </w:r>
        <w:r w:rsidR="00296E79" w:rsidDel="001B0994">
          <w:rPr>
            <w:rFonts w:ascii="Times New Roman" w:hAnsi="Times New Roman" w:cs="Times New Roman"/>
            <w:sz w:val="24"/>
            <w:szCs w:val="24"/>
          </w:rPr>
          <w:delText xml:space="preserve"> 2014-2016</w:delText>
        </w:r>
        <w:r w:rsidR="006D45E6" w:rsidDel="001B0994">
          <w:rPr>
            <w:rFonts w:ascii="Times New Roman" w:hAnsi="Times New Roman" w:cs="Times New Roman"/>
            <w:sz w:val="24"/>
            <w:szCs w:val="24"/>
          </w:rPr>
          <w:delText xml:space="preserve"> volumes</w:delText>
        </w:r>
        <w:r w:rsidR="00296E79" w:rsidDel="001B0994">
          <w:rPr>
            <w:rFonts w:ascii="Times New Roman" w:hAnsi="Times New Roman" w:cs="Times New Roman"/>
            <w:sz w:val="24"/>
            <w:szCs w:val="24"/>
          </w:rPr>
          <w:delText xml:space="preserve"> of </w:delText>
        </w:r>
        <w:r w:rsidR="00296E79" w:rsidRPr="003A028D" w:rsidDel="001B0994">
          <w:rPr>
            <w:rFonts w:ascii="Times New Roman" w:hAnsi="Times New Roman" w:cs="Times New Roman"/>
            <w:i/>
            <w:color w:val="000000" w:themeColor="text1"/>
            <w:sz w:val="24"/>
            <w:szCs w:val="24"/>
          </w:rPr>
          <w:delText>ASR</w:delText>
        </w:r>
        <w:r w:rsidR="00296E79" w:rsidRPr="00937E09" w:rsidDel="001B0994">
          <w:rPr>
            <w:rFonts w:ascii="Times New Roman" w:hAnsi="Times New Roman" w:cs="Times New Roman"/>
            <w:color w:val="000000" w:themeColor="text1"/>
            <w:sz w:val="24"/>
            <w:szCs w:val="24"/>
          </w:rPr>
          <w:delText xml:space="preserve">, </w:delText>
        </w:r>
        <w:r w:rsidR="00296E79" w:rsidRPr="003A028D" w:rsidDel="001B0994">
          <w:rPr>
            <w:rFonts w:ascii="Times New Roman" w:hAnsi="Times New Roman" w:cs="Times New Roman"/>
            <w:i/>
            <w:color w:val="000000" w:themeColor="text1"/>
            <w:sz w:val="24"/>
            <w:szCs w:val="24"/>
          </w:rPr>
          <w:delText>AJS</w:delText>
        </w:r>
        <w:r w:rsidR="00296E79" w:rsidRPr="00937E09" w:rsidDel="001B0994">
          <w:rPr>
            <w:rFonts w:ascii="Times New Roman" w:hAnsi="Times New Roman" w:cs="Times New Roman"/>
            <w:color w:val="000000" w:themeColor="text1"/>
            <w:sz w:val="24"/>
            <w:szCs w:val="24"/>
          </w:rPr>
          <w:delText xml:space="preserve">, and </w:delText>
        </w:r>
        <w:r w:rsidR="00296E79" w:rsidRPr="003A028D" w:rsidDel="001B0994">
          <w:rPr>
            <w:rFonts w:ascii="Times New Roman" w:hAnsi="Times New Roman" w:cs="Times New Roman"/>
            <w:i/>
            <w:color w:val="000000" w:themeColor="text1"/>
            <w:sz w:val="24"/>
            <w:szCs w:val="24"/>
          </w:rPr>
          <w:delText>SQ</w:delText>
        </w:r>
        <w:r w:rsidR="00296E79" w:rsidDel="001B0994">
          <w:rPr>
            <w:rFonts w:ascii="Times New Roman" w:hAnsi="Times New Roman" w:cs="Times New Roman"/>
            <w:sz w:val="24"/>
            <w:szCs w:val="24"/>
          </w:rPr>
          <w:delText xml:space="preserve">. </w:delText>
        </w:r>
      </w:del>
      <w:ins w:id="281" w:author="EliseSchramkowski" w:date="2021-11-05T14:41:00Z">
        <w:r w:rsidR="00004832">
          <w:rPr>
            <w:rFonts w:ascii="Times New Roman" w:hAnsi="Times New Roman" w:cs="Times New Roman"/>
            <w:sz w:val="24"/>
            <w:szCs w:val="24"/>
          </w:rPr>
          <w:t>T</w:t>
        </w:r>
      </w:ins>
      <w:del w:id="282" w:author="EliseSchramkowski" w:date="2021-11-05T14:41:00Z">
        <w:r w:rsidR="00296E79" w:rsidDel="00004832">
          <w:rPr>
            <w:rFonts w:ascii="Times New Roman" w:hAnsi="Times New Roman" w:cs="Times New Roman"/>
            <w:sz w:val="24"/>
            <w:szCs w:val="24"/>
          </w:rPr>
          <w:delText>We chose these journals since</w:delText>
        </w:r>
        <w:r w:rsidDel="00004832">
          <w:rPr>
            <w:rFonts w:ascii="Times New Roman" w:hAnsi="Times New Roman" w:cs="Times New Roman"/>
            <w:sz w:val="24"/>
            <w:szCs w:val="24"/>
          </w:rPr>
          <w:delText xml:space="preserve"> </w:delText>
        </w:r>
        <w:r w:rsidR="00296E79" w:rsidDel="00004832">
          <w:rPr>
            <w:rFonts w:ascii="Times New Roman" w:hAnsi="Times New Roman" w:cs="Times New Roman"/>
            <w:sz w:val="24"/>
            <w:szCs w:val="24"/>
          </w:rPr>
          <w:delText>t</w:delText>
        </w:r>
      </w:del>
      <w:r w:rsidR="00296E79">
        <w:rPr>
          <w:rFonts w:ascii="Times New Roman" w:hAnsi="Times New Roman" w:cs="Times New Roman"/>
          <w:sz w:val="24"/>
          <w:szCs w:val="24"/>
        </w:rPr>
        <w:t>he</w:t>
      </w:r>
      <w:ins w:id="283" w:author="EliseSchramkowski" w:date="2021-11-05T14:41:00Z">
        <w:r w:rsidR="00004832">
          <w:rPr>
            <w:rFonts w:ascii="Times New Roman" w:hAnsi="Times New Roman" w:cs="Times New Roman"/>
            <w:sz w:val="24"/>
            <w:szCs w:val="24"/>
          </w:rPr>
          <w:t>s</w:t>
        </w:r>
      </w:ins>
      <w:ins w:id="284" w:author="EliseSchramkowski" w:date="2021-11-05T14:42:00Z">
        <w:r w:rsidR="00004832">
          <w:rPr>
            <w:rFonts w:ascii="Times New Roman" w:hAnsi="Times New Roman" w:cs="Times New Roman"/>
            <w:sz w:val="24"/>
            <w:szCs w:val="24"/>
          </w:rPr>
          <w:t xml:space="preserve">e </w:t>
        </w:r>
      </w:ins>
      <w:del w:id="285" w:author="EliseSchramkowski" w:date="2021-11-05T14:41:00Z">
        <w:r w:rsidR="0096429F" w:rsidDel="00004832">
          <w:rPr>
            <w:rFonts w:ascii="Times New Roman" w:hAnsi="Times New Roman" w:cs="Times New Roman"/>
            <w:sz w:val="24"/>
            <w:szCs w:val="24"/>
          </w:rPr>
          <w:delText>y</w:delText>
        </w:r>
      </w:del>
      <w:del w:id="286" w:author="EliseSchramkowski" w:date="2021-11-09T13:51:00Z">
        <w:r w:rsidR="00296E79" w:rsidDel="00A4794B">
          <w:rPr>
            <w:rFonts w:ascii="Times New Roman" w:hAnsi="Times New Roman" w:cs="Times New Roman"/>
            <w:sz w:val="24"/>
            <w:szCs w:val="24"/>
          </w:rPr>
          <w:delText xml:space="preserve"> </w:delText>
        </w:r>
      </w:del>
      <w:r w:rsidR="00296E79">
        <w:rPr>
          <w:rFonts w:ascii="Times New Roman" w:hAnsi="Times New Roman" w:cs="Times New Roman"/>
          <w:sz w:val="24"/>
          <w:szCs w:val="24"/>
        </w:rPr>
        <w:t xml:space="preserve">were </w:t>
      </w:r>
      <w:del w:id="287" w:author="EliseSchramkowski" w:date="2021-11-09T13:51:00Z">
        <w:r w:rsidR="00296E79" w:rsidDel="000256EE">
          <w:rPr>
            <w:rFonts w:ascii="Times New Roman" w:hAnsi="Times New Roman" w:cs="Times New Roman"/>
            <w:sz w:val="24"/>
            <w:szCs w:val="24"/>
          </w:rPr>
          <w:delText xml:space="preserve">the ones </w:delText>
        </w:r>
      </w:del>
      <w:r w:rsidR="00296E79">
        <w:rPr>
          <w:rFonts w:ascii="Times New Roman" w:hAnsi="Times New Roman" w:cs="Times New Roman"/>
          <w:sz w:val="24"/>
          <w:szCs w:val="24"/>
        </w:rPr>
        <w:t xml:space="preserve">used in </w:t>
      </w:r>
      <w:r w:rsidR="000E582E">
        <w:rPr>
          <w:rFonts w:ascii="Times New Roman" w:hAnsi="Times New Roman" w:cs="Times New Roman"/>
          <w:sz w:val="24"/>
          <w:szCs w:val="24"/>
        </w:rPr>
        <w:t>Gerber &amp; Malhotra’s (2008)</w:t>
      </w:r>
      <w:del w:id="288" w:author="EliseSchramkowski" w:date="2021-11-01T13:53:00Z">
        <w:r w:rsidR="000E582E" w:rsidDel="00B3729A">
          <w:rPr>
            <w:rFonts w:ascii="Times New Roman" w:hAnsi="Times New Roman" w:cs="Times New Roman"/>
            <w:sz w:val="24"/>
            <w:szCs w:val="24"/>
          </w:rPr>
          <w:delText xml:space="preserve"> research </w:delText>
        </w:r>
      </w:del>
      <w:ins w:id="289" w:author="EliseSchramkowski" w:date="2021-11-01T13:53:00Z">
        <w:r w:rsidR="00B3729A">
          <w:rPr>
            <w:rFonts w:ascii="Times New Roman" w:hAnsi="Times New Roman" w:cs="Times New Roman"/>
            <w:sz w:val="24"/>
            <w:szCs w:val="24"/>
          </w:rPr>
          <w:t xml:space="preserve"> study </w:t>
        </w:r>
      </w:ins>
      <w:r w:rsidR="000E582E">
        <w:rPr>
          <w:rFonts w:ascii="Times New Roman" w:hAnsi="Times New Roman" w:cs="Times New Roman"/>
          <w:sz w:val="24"/>
          <w:szCs w:val="24"/>
        </w:rPr>
        <w:t>on publication bias</w:t>
      </w:r>
      <w:ins w:id="290" w:author="EliseSchramkowski" w:date="2021-11-01T13:53:00Z">
        <w:r w:rsidR="00B3729A">
          <w:rPr>
            <w:rFonts w:ascii="Times New Roman" w:hAnsi="Times New Roman" w:cs="Times New Roman"/>
            <w:sz w:val="24"/>
            <w:szCs w:val="24"/>
          </w:rPr>
          <w:t xml:space="preserve">, which </w:t>
        </w:r>
      </w:ins>
      <w:del w:id="291" w:author="EliseSchramkowski" w:date="2021-11-01T13:53:00Z">
        <w:r w:rsidR="00296E79" w:rsidDel="00B3729A">
          <w:rPr>
            <w:rFonts w:ascii="Times New Roman" w:hAnsi="Times New Roman" w:cs="Times New Roman"/>
            <w:sz w:val="24"/>
            <w:szCs w:val="24"/>
          </w:rPr>
          <w:delText xml:space="preserve"> - a study </w:delText>
        </w:r>
      </w:del>
      <w:r w:rsidR="00296E79">
        <w:rPr>
          <w:rFonts w:ascii="Times New Roman" w:hAnsi="Times New Roman" w:cs="Times New Roman"/>
          <w:sz w:val="24"/>
          <w:szCs w:val="24"/>
        </w:rPr>
        <w:t>we wanted to replicate</w:t>
      </w:r>
      <w:r w:rsidR="000E582E">
        <w:rPr>
          <w:rFonts w:ascii="Times New Roman" w:hAnsi="Times New Roman" w:cs="Times New Roman"/>
          <w:sz w:val="24"/>
          <w:szCs w:val="24"/>
        </w:rPr>
        <w:t>.</w:t>
      </w:r>
      <w:r w:rsidR="00401EF2">
        <w:rPr>
          <w:rFonts w:ascii="Times New Roman" w:hAnsi="Times New Roman" w:cs="Times New Roman"/>
          <w:sz w:val="24"/>
          <w:szCs w:val="24"/>
        </w:rPr>
        <w:t xml:space="preserve"> </w:t>
      </w:r>
      <w:r>
        <w:rPr>
          <w:rFonts w:ascii="Times New Roman" w:hAnsi="Times New Roman" w:cs="Times New Roman"/>
          <w:sz w:val="24"/>
          <w:szCs w:val="24"/>
        </w:rPr>
        <w:t>Fully APA-reported results</w:t>
      </w:r>
      <w:r w:rsidR="0096429F">
        <w:rPr>
          <w:rFonts w:ascii="Times New Roman" w:hAnsi="Times New Roman" w:cs="Times New Roman"/>
          <w:sz w:val="24"/>
          <w:szCs w:val="24"/>
        </w:rPr>
        <w:t xml:space="preserve"> </w:t>
      </w:r>
      <w:r>
        <w:rPr>
          <w:rFonts w:ascii="Times New Roman" w:hAnsi="Times New Roman" w:cs="Times New Roman"/>
          <w:sz w:val="24"/>
          <w:szCs w:val="24"/>
        </w:rPr>
        <w:t xml:space="preserve">retrieved </w:t>
      </w:r>
      <w:ins w:id="292" w:author="EliseSchramkowski" w:date="2021-11-02T14:33:00Z">
        <w:r w:rsidR="004043D5">
          <w:rPr>
            <w:rFonts w:ascii="Times New Roman" w:hAnsi="Times New Roman" w:cs="Times New Roman"/>
            <w:sz w:val="24"/>
            <w:szCs w:val="24"/>
          </w:rPr>
          <w:t xml:space="preserve">from all five journals </w:t>
        </w:r>
      </w:ins>
      <w:r w:rsidR="00045C27">
        <w:rPr>
          <w:rFonts w:ascii="Times New Roman" w:hAnsi="Times New Roman" w:cs="Times New Roman"/>
          <w:sz w:val="24"/>
          <w:szCs w:val="24"/>
        </w:rPr>
        <w:t xml:space="preserve">using </w:t>
      </w:r>
      <w:del w:id="293" w:author="EliseSchramkowski" w:date="2021-09-06T16:29:00Z">
        <w:r w:rsidR="00045C27" w:rsidDel="004756C9">
          <w:rPr>
            <w:rFonts w:ascii="Times New Roman" w:hAnsi="Times New Roman" w:cs="Times New Roman"/>
            <w:sz w:val="24"/>
            <w:szCs w:val="24"/>
          </w:rPr>
          <w:delText>‘</w:delText>
        </w:r>
      </w:del>
      <w:del w:id="294" w:author="EliseSchramkowski" w:date="2021-11-02T14:30:00Z">
        <w:r w:rsidR="00045C27" w:rsidDel="00B34AA8">
          <w:rPr>
            <w:rFonts w:ascii="Times New Roman" w:hAnsi="Times New Roman" w:cs="Times New Roman"/>
            <w:sz w:val="24"/>
            <w:szCs w:val="24"/>
          </w:rPr>
          <w:delText>statcheck</w:delText>
        </w:r>
      </w:del>
      <w:proofErr w:type="spellStart"/>
      <w:ins w:id="295" w:author="EliseSchramkowski" w:date="2021-11-02T14:30:00Z">
        <w:r w:rsidR="00B34AA8" w:rsidRPr="00DD6C7F">
          <w:rPr>
            <w:rFonts w:ascii="Times New Roman" w:hAnsi="Times New Roman" w:cs="Times New Roman"/>
            <w:sz w:val="24"/>
            <w:szCs w:val="24"/>
          </w:rPr>
          <w:t>statcheck</w:t>
        </w:r>
      </w:ins>
      <w:proofErr w:type="spellEnd"/>
      <w:ins w:id="296" w:author="EliseSchramkowski" w:date="2021-11-09T13:52:00Z">
        <w:r w:rsidR="00C56ECB">
          <w:rPr>
            <w:rFonts w:ascii="Times New Roman" w:hAnsi="Times New Roman" w:cs="Times New Roman"/>
            <w:sz w:val="24"/>
            <w:szCs w:val="24"/>
          </w:rPr>
          <w:t xml:space="preserve"> </w:t>
        </w:r>
      </w:ins>
      <w:del w:id="297" w:author="EliseSchramkowski" w:date="2021-09-06T16:29:00Z">
        <w:r w:rsidR="00045C27" w:rsidDel="004756C9">
          <w:rPr>
            <w:rFonts w:ascii="Times New Roman" w:hAnsi="Times New Roman" w:cs="Times New Roman"/>
            <w:sz w:val="24"/>
            <w:szCs w:val="24"/>
          </w:rPr>
          <w:delText>’</w:delText>
        </w:r>
      </w:del>
      <w:del w:id="298" w:author="EliseSchramkowski" w:date="2021-11-09T13:52:00Z">
        <w:r w:rsidR="00045C27" w:rsidDel="00C56ECB">
          <w:rPr>
            <w:rFonts w:ascii="Times New Roman" w:hAnsi="Times New Roman" w:cs="Times New Roman"/>
            <w:sz w:val="24"/>
            <w:szCs w:val="24"/>
          </w:rPr>
          <w:delText xml:space="preserve"> </w:delText>
        </w:r>
      </w:del>
      <w:del w:id="299" w:author="EliseSchramkowski" w:date="2021-11-02T14:33:00Z">
        <w:r w:rsidDel="004043D5">
          <w:rPr>
            <w:rFonts w:ascii="Times New Roman" w:hAnsi="Times New Roman" w:cs="Times New Roman"/>
            <w:sz w:val="24"/>
            <w:szCs w:val="24"/>
          </w:rPr>
          <w:delText xml:space="preserve">from </w:delText>
        </w:r>
        <w:r w:rsidR="0060331B" w:rsidDel="004043D5">
          <w:rPr>
            <w:rFonts w:ascii="Times New Roman" w:hAnsi="Times New Roman" w:cs="Times New Roman"/>
            <w:sz w:val="24"/>
            <w:szCs w:val="24"/>
          </w:rPr>
          <w:delText xml:space="preserve">all </w:delText>
        </w:r>
        <w:r w:rsidR="0044340C" w:rsidDel="004043D5">
          <w:rPr>
            <w:rFonts w:ascii="Times New Roman" w:hAnsi="Times New Roman" w:cs="Times New Roman"/>
            <w:sz w:val="24"/>
            <w:szCs w:val="24"/>
          </w:rPr>
          <w:delText xml:space="preserve">five </w:delText>
        </w:r>
        <w:r w:rsidDel="004043D5">
          <w:rPr>
            <w:rFonts w:ascii="Times New Roman" w:hAnsi="Times New Roman" w:cs="Times New Roman"/>
            <w:sz w:val="24"/>
            <w:szCs w:val="24"/>
          </w:rPr>
          <w:delText xml:space="preserve">journals </w:delText>
        </w:r>
      </w:del>
      <w:del w:id="300" w:author="EliseSchramkowski" w:date="2021-11-01T13:54:00Z">
        <w:r w:rsidDel="00B3729A">
          <w:rPr>
            <w:rFonts w:ascii="Times New Roman" w:hAnsi="Times New Roman" w:cs="Times New Roman"/>
            <w:sz w:val="24"/>
            <w:szCs w:val="24"/>
          </w:rPr>
          <w:delText xml:space="preserve">included in our study </w:delText>
        </w:r>
      </w:del>
      <w:r>
        <w:rPr>
          <w:rFonts w:ascii="Times New Roman" w:hAnsi="Times New Roman" w:cs="Times New Roman"/>
          <w:sz w:val="24"/>
          <w:szCs w:val="24"/>
        </w:rPr>
        <w:t xml:space="preserve">were put </w:t>
      </w:r>
      <w:r w:rsidR="00045C27">
        <w:rPr>
          <w:rFonts w:ascii="Times New Roman" w:hAnsi="Times New Roman" w:cs="Times New Roman"/>
          <w:sz w:val="24"/>
          <w:szCs w:val="24"/>
        </w:rPr>
        <w:t xml:space="preserve">into </w:t>
      </w:r>
      <w:r>
        <w:rPr>
          <w:rFonts w:ascii="Times New Roman" w:hAnsi="Times New Roman" w:cs="Times New Roman"/>
          <w:sz w:val="24"/>
          <w:szCs w:val="24"/>
        </w:rPr>
        <w:t>a data set called ‘</w:t>
      </w:r>
      <w:r w:rsidRPr="004102A9">
        <w:rPr>
          <w:rFonts w:ascii="Times New Roman" w:hAnsi="Times New Roman" w:cs="Times New Roman"/>
          <w:i/>
          <w:sz w:val="24"/>
          <w:szCs w:val="24"/>
        </w:rPr>
        <w:t>APA</w:t>
      </w:r>
      <w:r>
        <w:rPr>
          <w:rFonts w:ascii="Times New Roman" w:hAnsi="Times New Roman" w:cs="Times New Roman"/>
          <w:sz w:val="24"/>
          <w:szCs w:val="24"/>
        </w:rPr>
        <w:t>’,</w:t>
      </w:r>
      <w:r w:rsidR="00B63631">
        <w:rPr>
          <w:rFonts w:ascii="Times New Roman" w:hAnsi="Times New Roman" w:cs="Times New Roman"/>
          <w:sz w:val="24"/>
          <w:szCs w:val="24"/>
        </w:rPr>
        <w:t xml:space="preserve"> and</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-values </w:t>
      </w:r>
      <w:del w:id="301" w:author="EliseSchramkowski" w:date="2021-11-02T14:33:00Z">
        <w:r w:rsidDel="004043D5">
          <w:rPr>
            <w:rFonts w:ascii="Times New Roman" w:hAnsi="Times New Roman" w:cs="Times New Roman"/>
            <w:sz w:val="24"/>
            <w:szCs w:val="24"/>
          </w:rPr>
          <w:delText xml:space="preserve">automatically </w:delText>
        </w:r>
      </w:del>
      <w:r>
        <w:rPr>
          <w:rFonts w:ascii="Times New Roman" w:hAnsi="Times New Roman" w:cs="Times New Roman"/>
          <w:sz w:val="24"/>
          <w:szCs w:val="24"/>
        </w:rPr>
        <w:t>retrieved</w:t>
      </w:r>
      <w:ins w:id="302" w:author="EliseSchramkowski" w:date="2021-11-02T14:33:00Z">
        <w:r w:rsidR="004043D5">
          <w:rPr>
            <w:rFonts w:ascii="Times New Roman" w:hAnsi="Times New Roman" w:cs="Times New Roman"/>
            <w:sz w:val="24"/>
            <w:szCs w:val="24"/>
          </w:rPr>
          <w:t xml:space="preserve"> from all five journals</w:t>
        </w:r>
      </w:ins>
      <w:r>
        <w:rPr>
          <w:rFonts w:ascii="Times New Roman" w:hAnsi="Times New Roman" w:cs="Times New Roman"/>
          <w:sz w:val="24"/>
          <w:szCs w:val="24"/>
        </w:rPr>
        <w:t xml:space="preserve"> </w:t>
      </w:r>
      <w:r w:rsidR="00962DB7">
        <w:rPr>
          <w:rFonts w:ascii="Times New Roman" w:hAnsi="Times New Roman" w:cs="Times New Roman"/>
          <w:sz w:val="24"/>
          <w:szCs w:val="24"/>
        </w:rPr>
        <w:t>by</w:t>
      </w:r>
      <w:r>
        <w:rPr>
          <w:rFonts w:ascii="Times New Roman" w:hAnsi="Times New Roman" w:cs="Times New Roman"/>
          <w:sz w:val="24"/>
          <w:szCs w:val="24"/>
        </w:rPr>
        <w:t xml:space="preserve"> </w:t>
      </w:r>
      <w:del w:id="303" w:author="EliseSchramkowski" w:date="2021-09-06T16:29:00Z">
        <w:r w:rsidDel="004756C9">
          <w:rPr>
            <w:rFonts w:ascii="Times New Roman" w:hAnsi="Times New Roman" w:cs="Times New Roman"/>
            <w:sz w:val="24"/>
            <w:szCs w:val="24"/>
          </w:rPr>
          <w:lastRenderedPageBreak/>
          <w:delText>‘</w:delText>
        </w:r>
      </w:del>
      <w:proofErr w:type="spellStart"/>
      <w:r>
        <w:rPr>
          <w:rFonts w:ascii="Times New Roman" w:hAnsi="Times New Roman" w:cs="Times New Roman"/>
          <w:sz w:val="24"/>
          <w:szCs w:val="24"/>
        </w:rPr>
        <w:t>statcheck</w:t>
      </w:r>
      <w:proofErr w:type="spellEnd"/>
      <w:ins w:id="304" w:author="EliseSchramkowski" w:date="2021-11-02T16:53:00Z">
        <w:r w:rsidR="00DD5FC5">
          <w:rPr>
            <w:rFonts w:ascii="Times New Roman" w:hAnsi="Times New Roman" w:cs="Times New Roman"/>
            <w:sz w:val="24"/>
            <w:szCs w:val="24"/>
          </w:rPr>
          <w:t xml:space="preserve"> </w:t>
        </w:r>
      </w:ins>
      <w:del w:id="305" w:author="EliseSchramkowski" w:date="2021-09-06T16:29:00Z">
        <w:r w:rsidDel="004756C9">
          <w:rPr>
            <w:rFonts w:ascii="Times New Roman" w:hAnsi="Times New Roman" w:cs="Times New Roman"/>
            <w:sz w:val="24"/>
            <w:szCs w:val="24"/>
          </w:rPr>
          <w:delText>’</w:delText>
        </w:r>
      </w:del>
      <w:del w:id="306" w:author="EliseSchramkowski" w:date="2021-11-02T14:33:00Z">
        <w:r w:rsidDel="004043D5">
          <w:rPr>
            <w:rFonts w:ascii="Times New Roman" w:hAnsi="Times New Roman" w:cs="Times New Roman"/>
            <w:sz w:val="24"/>
            <w:szCs w:val="24"/>
          </w:rPr>
          <w:delText xml:space="preserve"> from all </w:delText>
        </w:r>
        <w:r w:rsidR="0044340C" w:rsidDel="004043D5">
          <w:rPr>
            <w:rFonts w:ascii="Times New Roman" w:hAnsi="Times New Roman" w:cs="Times New Roman"/>
            <w:sz w:val="24"/>
            <w:szCs w:val="24"/>
          </w:rPr>
          <w:delText>five</w:delText>
        </w:r>
        <w:r w:rsidDel="004043D5">
          <w:rPr>
            <w:rFonts w:ascii="Times New Roman" w:hAnsi="Times New Roman" w:cs="Times New Roman"/>
            <w:sz w:val="24"/>
            <w:szCs w:val="24"/>
          </w:rPr>
          <w:delText xml:space="preserve"> journals </w:delText>
        </w:r>
      </w:del>
      <w:r>
        <w:rPr>
          <w:rFonts w:ascii="Times New Roman" w:hAnsi="Times New Roman" w:cs="Times New Roman"/>
          <w:sz w:val="24"/>
          <w:szCs w:val="24"/>
        </w:rPr>
        <w:t xml:space="preserve">were </w:t>
      </w:r>
      <w:r w:rsidR="00045C27">
        <w:rPr>
          <w:rFonts w:ascii="Times New Roman" w:hAnsi="Times New Roman" w:cs="Times New Roman"/>
          <w:sz w:val="24"/>
          <w:szCs w:val="24"/>
        </w:rPr>
        <w:t xml:space="preserve">put into a </w:t>
      </w:r>
      <w:r w:rsidR="0044340C">
        <w:rPr>
          <w:rFonts w:ascii="Times New Roman" w:hAnsi="Times New Roman" w:cs="Times New Roman"/>
          <w:sz w:val="24"/>
          <w:szCs w:val="24"/>
        </w:rPr>
        <w:t>data set called ‘</w:t>
      </w:r>
      <w:r w:rsidR="0044340C" w:rsidRPr="004102A9">
        <w:rPr>
          <w:rFonts w:ascii="Times New Roman" w:hAnsi="Times New Roman" w:cs="Times New Roman"/>
          <w:i/>
          <w:sz w:val="24"/>
          <w:szCs w:val="24"/>
        </w:rPr>
        <w:t>AllP</w:t>
      </w:r>
      <w:r w:rsidR="0044340C">
        <w:rPr>
          <w:rFonts w:ascii="Times New Roman" w:hAnsi="Times New Roman" w:cs="Times New Roman"/>
          <w:sz w:val="24"/>
          <w:szCs w:val="24"/>
        </w:rPr>
        <w:t xml:space="preserve">’. Finally, </w:t>
      </w:r>
      <w:ins w:id="307" w:author="EliseSchramkowski" w:date="2021-09-03T09:53:00Z">
        <w:r w:rsidR="00B54AF2">
          <w:rPr>
            <w:rFonts w:ascii="Times New Roman" w:hAnsi="Times New Roman" w:cs="Times New Roman"/>
            <w:sz w:val="24"/>
            <w:szCs w:val="24"/>
          </w:rPr>
          <w:t xml:space="preserve">we created a data set called </w:t>
        </w:r>
        <w:r w:rsidR="00B54AF2">
          <w:rPr>
            <w:rFonts w:ascii="Times New Roman" w:hAnsi="Times New Roman" w:cs="Times New Roman"/>
            <w:iCs/>
            <w:sz w:val="24"/>
            <w:szCs w:val="24"/>
          </w:rPr>
          <w:t>‘</w:t>
        </w:r>
      </w:ins>
      <w:ins w:id="308" w:author="EliseSchramkowski" w:date="2021-09-07T09:56:00Z">
        <w:r w:rsidR="00EB7206">
          <w:rPr>
            <w:rFonts w:ascii="Times New Roman" w:hAnsi="Times New Roman" w:cs="Times New Roman"/>
            <w:i/>
            <w:sz w:val="24"/>
            <w:szCs w:val="24"/>
          </w:rPr>
          <w:t>Hyp</w:t>
        </w:r>
      </w:ins>
      <w:ins w:id="309" w:author="EliseSchramkowski" w:date="2021-09-03T09:53:00Z">
        <w:r w:rsidR="00B54AF2">
          <w:rPr>
            <w:rFonts w:ascii="Times New Roman" w:hAnsi="Times New Roman" w:cs="Times New Roman"/>
            <w:iCs/>
            <w:sz w:val="24"/>
            <w:szCs w:val="24"/>
          </w:rPr>
          <w:t>’</w:t>
        </w:r>
      </w:ins>
      <w:ins w:id="310" w:author="EliseSchramkowski" w:date="2021-11-01T13:54:00Z">
        <w:r w:rsidR="00B3729A">
          <w:rPr>
            <w:rFonts w:ascii="Times New Roman" w:hAnsi="Times New Roman" w:cs="Times New Roman"/>
            <w:iCs/>
            <w:sz w:val="24"/>
            <w:szCs w:val="24"/>
          </w:rPr>
          <w:t>,</w:t>
        </w:r>
      </w:ins>
      <w:ins w:id="311" w:author="EliseSchramkowski" w:date="2021-09-03T09:53:00Z">
        <w:r w:rsidR="00B54AF2">
          <w:rPr>
            <w:rFonts w:ascii="Times New Roman" w:hAnsi="Times New Roman" w:cs="Times New Roman"/>
            <w:iCs/>
            <w:sz w:val="24"/>
            <w:szCs w:val="24"/>
          </w:rPr>
          <w:t xml:space="preserve"> which contained</w:t>
        </w:r>
      </w:ins>
      <w:ins w:id="312" w:author="EliseSchramkowski" w:date="2021-11-02T16:54:00Z">
        <w:r w:rsidR="00DD5FC5">
          <w:rPr>
            <w:rFonts w:ascii="Times New Roman" w:hAnsi="Times New Roman" w:cs="Times New Roman"/>
            <w:iCs/>
            <w:sz w:val="24"/>
            <w:szCs w:val="24"/>
          </w:rPr>
          <w:t xml:space="preserve"> </w:t>
        </w:r>
      </w:ins>
      <w:ins w:id="313" w:author="EliseSchramkowski" w:date="2021-11-02T16:55:00Z">
        <w:r w:rsidR="00DD5FC5">
          <w:rPr>
            <w:rFonts w:ascii="Times New Roman" w:hAnsi="Times New Roman" w:cs="Times New Roman"/>
            <w:iCs/>
            <w:sz w:val="24"/>
            <w:szCs w:val="24"/>
          </w:rPr>
          <w:t>reported</w:t>
        </w:r>
      </w:ins>
      <w:ins w:id="314" w:author="EliseSchramkowski" w:date="2021-09-03T09:53:00Z">
        <w:r w:rsidR="00B54AF2">
          <w:rPr>
            <w:rFonts w:ascii="Times New Roman" w:hAnsi="Times New Roman" w:cs="Times New Roman"/>
            <w:iCs/>
            <w:sz w:val="24"/>
            <w:szCs w:val="24"/>
          </w:rPr>
          <w:t xml:space="preserve"> </w:t>
        </w:r>
      </w:ins>
      <w:ins w:id="315" w:author="EliseSchramkowski" w:date="2021-11-02T16:54:00Z">
        <w:r w:rsidR="00DD5FC5">
          <w:rPr>
            <w:rFonts w:ascii="Times New Roman" w:hAnsi="Times New Roman" w:cs="Times New Roman"/>
            <w:i/>
            <w:sz w:val="24"/>
            <w:szCs w:val="24"/>
          </w:rPr>
          <w:t>p</w:t>
        </w:r>
        <w:r w:rsidR="00DD5FC5">
          <w:rPr>
            <w:rFonts w:ascii="Times New Roman" w:hAnsi="Times New Roman" w:cs="Times New Roman"/>
            <w:sz w:val="24"/>
            <w:szCs w:val="24"/>
          </w:rPr>
          <w:t xml:space="preserve">-values </w:t>
        </w:r>
      </w:ins>
      <w:ins w:id="316" w:author="EliseSchramkowski" w:date="2021-11-04T16:13:00Z">
        <w:r w:rsidR="001E2976">
          <w:rPr>
            <w:rFonts w:ascii="Times New Roman" w:hAnsi="Times New Roman" w:cs="Times New Roman"/>
            <w:sz w:val="24"/>
            <w:szCs w:val="24"/>
          </w:rPr>
          <w:t xml:space="preserve">and statistical results </w:t>
        </w:r>
      </w:ins>
      <w:ins w:id="317" w:author="EliseSchramkowski" w:date="2021-11-02T16:56:00Z">
        <w:r w:rsidR="00DD5FC5">
          <w:rPr>
            <w:rFonts w:ascii="Times New Roman" w:hAnsi="Times New Roman" w:cs="Times New Roman"/>
            <w:sz w:val="24"/>
            <w:szCs w:val="24"/>
          </w:rPr>
          <w:t xml:space="preserve">related to explicitly stated hypotheses </w:t>
        </w:r>
      </w:ins>
      <w:ins w:id="318" w:author="EliseSchramkowski" w:date="2021-11-04T16:13:00Z">
        <w:r w:rsidR="001E2976">
          <w:rPr>
            <w:rFonts w:ascii="Times New Roman" w:hAnsi="Times New Roman" w:cs="Times New Roman"/>
            <w:sz w:val="24"/>
            <w:szCs w:val="24"/>
          </w:rPr>
          <w:t xml:space="preserve">which were manually </w:t>
        </w:r>
      </w:ins>
      <w:ins w:id="319" w:author="EliseSchramkowski" w:date="2021-11-09T13:52:00Z">
        <w:r w:rsidR="00C56ECB">
          <w:rPr>
            <w:rFonts w:ascii="Times New Roman" w:hAnsi="Times New Roman" w:cs="Times New Roman"/>
            <w:sz w:val="24"/>
            <w:szCs w:val="24"/>
          </w:rPr>
          <w:t xml:space="preserve">retrieved </w:t>
        </w:r>
      </w:ins>
      <w:ins w:id="320" w:author="EliseSchramkowski" w:date="2021-09-03T09:54:00Z">
        <w:r w:rsidR="00B54AF2">
          <w:rPr>
            <w:rFonts w:ascii="Times New Roman" w:hAnsi="Times New Roman" w:cs="Times New Roman"/>
            <w:iCs/>
            <w:sz w:val="24"/>
            <w:szCs w:val="24"/>
          </w:rPr>
          <w:t xml:space="preserve">from </w:t>
        </w:r>
        <w:r w:rsidR="00B54AF2" w:rsidRPr="003A028D">
          <w:rPr>
            <w:rFonts w:ascii="Times New Roman" w:hAnsi="Times New Roman" w:cs="Times New Roman"/>
            <w:i/>
            <w:color w:val="000000" w:themeColor="text1"/>
            <w:sz w:val="24"/>
            <w:szCs w:val="24"/>
          </w:rPr>
          <w:t>ASR</w:t>
        </w:r>
        <w:r w:rsidR="00B54AF2" w:rsidRPr="00937E09">
          <w:rPr>
            <w:rFonts w:ascii="Times New Roman" w:hAnsi="Times New Roman" w:cs="Times New Roman"/>
            <w:color w:val="000000" w:themeColor="text1"/>
            <w:sz w:val="24"/>
            <w:szCs w:val="24"/>
          </w:rPr>
          <w:t xml:space="preserve">, </w:t>
        </w:r>
        <w:r w:rsidR="00B54AF2" w:rsidRPr="003A028D">
          <w:rPr>
            <w:rFonts w:ascii="Times New Roman" w:hAnsi="Times New Roman" w:cs="Times New Roman"/>
            <w:i/>
            <w:color w:val="000000" w:themeColor="text1"/>
            <w:sz w:val="24"/>
            <w:szCs w:val="24"/>
          </w:rPr>
          <w:t>AJS</w:t>
        </w:r>
        <w:r w:rsidR="00B54AF2" w:rsidRPr="00937E09">
          <w:rPr>
            <w:rFonts w:ascii="Times New Roman" w:hAnsi="Times New Roman" w:cs="Times New Roman"/>
            <w:color w:val="000000" w:themeColor="text1"/>
            <w:sz w:val="24"/>
            <w:szCs w:val="24"/>
          </w:rPr>
          <w:t xml:space="preserve">, and </w:t>
        </w:r>
        <w:r w:rsidR="00B54AF2" w:rsidRPr="003A028D">
          <w:rPr>
            <w:rFonts w:ascii="Times New Roman" w:hAnsi="Times New Roman" w:cs="Times New Roman"/>
            <w:i/>
            <w:color w:val="000000" w:themeColor="text1"/>
            <w:sz w:val="24"/>
            <w:szCs w:val="24"/>
          </w:rPr>
          <w:t>SQ</w:t>
        </w:r>
      </w:ins>
      <w:ins w:id="321" w:author="EliseSchramkowski" w:date="2021-09-03T09:53:00Z">
        <w:r w:rsidR="00B54AF2">
          <w:rPr>
            <w:rFonts w:ascii="Times New Roman" w:hAnsi="Times New Roman" w:cs="Times New Roman"/>
            <w:iCs/>
            <w:sz w:val="24"/>
            <w:szCs w:val="24"/>
          </w:rPr>
          <w:t xml:space="preserve">. </w:t>
        </w:r>
      </w:ins>
      <w:commentRangeStart w:id="322"/>
      <w:commentRangeStart w:id="323"/>
      <w:del w:id="324" w:author="EliseSchramkowski" w:date="2021-09-03T09:53:00Z">
        <w:r w:rsidR="00C632C6" w:rsidDel="00B54AF2">
          <w:rPr>
            <w:rFonts w:ascii="Times New Roman" w:hAnsi="Times New Roman" w:cs="Times New Roman"/>
            <w:sz w:val="24"/>
            <w:szCs w:val="24"/>
          </w:rPr>
          <w:delText>r</w:delText>
        </w:r>
      </w:del>
      <w:del w:id="325" w:author="EliseSchramkowski" w:date="2021-11-02T16:55:00Z">
        <w:r w:rsidR="00C632C6" w:rsidDel="00DD5FC5">
          <w:rPr>
            <w:rFonts w:ascii="Times New Roman" w:hAnsi="Times New Roman" w:cs="Times New Roman"/>
            <w:sz w:val="24"/>
            <w:szCs w:val="24"/>
          </w:rPr>
          <w:delText xml:space="preserve">eproducible </w:delText>
        </w:r>
        <w:r w:rsidR="0044340C" w:rsidDel="00DD5FC5">
          <w:rPr>
            <w:rFonts w:ascii="Times New Roman" w:hAnsi="Times New Roman" w:cs="Times New Roman"/>
            <w:sz w:val="24"/>
            <w:szCs w:val="24"/>
          </w:rPr>
          <w:delText>manually retrieved results related to explicitly stated hypotheses</w:delText>
        </w:r>
        <w:r w:rsidR="00C632C6" w:rsidDel="00DD5FC5">
          <w:rPr>
            <w:rFonts w:ascii="Times New Roman" w:hAnsi="Times New Roman" w:cs="Times New Roman"/>
            <w:sz w:val="24"/>
            <w:szCs w:val="24"/>
          </w:rPr>
          <w:delText xml:space="preserve"> (of which the </w:delText>
        </w:r>
        <w:r w:rsidR="00C632C6" w:rsidRPr="00810A75" w:rsidDel="00DD5FC5">
          <w:rPr>
            <w:rFonts w:ascii="Times New Roman" w:hAnsi="Times New Roman" w:cs="Times New Roman"/>
            <w:i/>
            <w:iCs/>
            <w:sz w:val="24"/>
            <w:szCs w:val="24"/>
          </w:rPr>
          <w:delText>p</w:delText>
        </w:r>
        <w:r w:rsidR="00C632C6" w:rsidDel="00DD5FC5">
          <w:rPr>
            <w:rFonts w:ascii="Times New Roman" w:hAnsi="Times New Roman" w:cs="Times New Roman"/>
            <w:sz w:val="24"/>
            <w:szCs w:val="24"/>
          </w:rPr>
          <w:delText>-value could be recalculated by hand)</w:delText>
        </w:r>
      </w:del>
      <w:ins w:id="326" w:author="EliseSchramkowski" w:date="2021-09-03T09:54:00Z">
        <w:r w:rsidR="00B54AF2">
          <w:rPr>
            <w:rFonts w:ascii="Times New Roman" w:hAnsi="Times New Roman" w:cs="Times New Roman"/>
            <w:sz w:val="24"/>
            <w:szCs w:val="24"/>
          </w:rPr>
          <w:t xml:space="preserve">This means results with </w:t>
        </w:r>
        <w:r w:rsidR="00B54AF2">
          <w:rPr>
            <w:rFonts w:ascii="Times New Roman" w:hAnsi="Times New Roman" w:cs="Times New Roman"/>
            <w:i/>
            <w:sz w:val="24"/>
            <w:szCs w:val="24"/>
          </w:rPr>
          <w:t>p</w:t>
        </w:r>
        <w:r w:rsidR="00B54AF2">
          <w:rPr>
            <w:rFonts w:ascii="Times New Roman" w:hAnsi="Times New Roman" w:cs="Times New Roman"/>
            <w:sz w:val="24"/>
            <w:szCs w:val="24"/>
          </w:rPr>
          <w:t xml:space="preserve">-values reported according to the APA guidelines are also included in </w:t>
        </w:r>
        <w:r w:rsidR="00B54AF2">
          <w:rPr>
            <w:rFonts w:ascii="Times New Roman" w:hAnsi="Times New Roman" w:cs="Times New Roman"/>
            <w:iCs/>
            <w:sz w:val="24"/>
            <w:szCs w:val="24"/>
          </w:rPr>
          <w:t>‘</w:t>
        </w:r>
      </w:ins>
      <w:ins w:id="327" w:author="EliseSchramkowski" w:date="2021-09-07T09:56:00Z">
        <w:r w:rsidR="00EB7206">
          <w:rPr>
            <w:rFonts w:ascii="Times New Roman" w:hAnsi="Times New Roman" w:cs="Times New Roman"/>
            <w:i/>
            <w:sz w:val="24"/>
            <w:szCs w:val="24"/>
          </w:rPr>
          <w:t>Hyp</w:t>
        </w:r>
      </w:ins>
      <w:ins w:id="328" w:author="EliseSchramkowski" w:date="2021-09-03T09:54:00Z">
        <w:r w:rsidR="00B54AF2">
          <w:rPr>
            <w:rFonts w:ascii="Times New Roman" w:hAnsi="Times New Roman" w:cs="Times New Roman"/>
            <w:iCs/>
            <w:sz w:val="24"/>
            <w:szCs w:val="24"/>
          </w:rPr>
          <w:t>’</w:t>
        </w:r>
        <w:r w:rsidR="00B54AF2">
          <w:rPr>
            <w:rFonts w:ascii="Times New Roman" w:hAnsi="Times New Roman" w:cs="Times New Roman"/>
            <w:sz w:val="24"/>
            <w:szCs w:val="24"/>
          </w:rPr>
          <w:t>, as this data</w:t>
        </w:r>
      </w:ins>
      <w:ins w:id="329" w:author="EliseSchramkowski" w:date="2021-11-02T14:29:00Z">
        <w:r w:rsidR="00867BB1">
          <w:rPr>
            <w:rFonts w:ascii="Times New Roman" w:hAnsi="Times New Roman" w:cs="Times New Roman"/>
            <w:sz w:val="24"/>
            <w:szCs w:val="24"/>
          </w:rPr>
          <w:t xml:space="preserve"> </w:t>
        </w:r>
      </w:ins>
      <w:ins w:id="330" w:author="EliseSchramkowski" w:date="2021-09-03T09:54:00Z">
        <w:r w:rsidR="00B54AF2">
          <w:rPr>
            <w:rFonts w:ascii="Times New Roman" w:hAnsi="Times New Roman" w:cs="Times New Roman"/>
            <w:sz w:val="24"/>
            <w:szCs w:val="24"/>
          </w:rPr>
          <w:t xml:space="preserve">set contains </w:t>
        </w:r>
        <w:r w:rsidR="00B54AF2">
          <w:rPr>
            <w:rFonts w:ascii="Times New Roman" w:hAnsi="Times New Roman" w:cs="Times New Roman"/>
            <w:i/>
            <w:sz w:val="24"/>
            <w:szCs w:val="24"/>
          </w:rPr>
          <w:t>all</w:t>
        </w:r>
        <w:r w:rsidR="00B54AF2">
          <w:rPr>
            <w:rFonts w:ascii="Times New Roman" w:hAnsi="Times New Roman" w:cs="Times New Roman"/>
            <w:sz w:val="24"/>
            <w:szCs w:val="24"/>
          </w:rPr>
          <w:t xml:space="preserve"> </w:t>
        </w:r>
      </w:ins>
      <w:ins w:id="331" w:author="EliseSchramkowski" w:date="2021-09-03T09:55:00Z">
        <w:r w:rsidR="007A3DF8">
          <w:rPr>
            <w:rFonts w:ascii="Times New Roman" w:hAnsi="Times New Roman" w:cs="Times New Roman"/>
            <w:sz w:val="24"/>
            <w:szCs w:val="24"/>
          </w:rPr>
          <w:t xml:space="preserve">reproducible </w:t>
        </w:r>
      </w:ins>
      <w:ins w:id="332" w:author="EliseSchramkowski" w:date="2021-09-03T09:54:00Z">
        <w:r w:rsidR="00B54AF2">
          <w:rPr>
            <w:rFonts w:ascii="Times New Roman" w:hAnsi="Times New Roman" w:cs="Times New Roman"/>
            <w:sz w:val="24"/>
            <w:szCs w:val="24"/>
          </w:rPr>
          <w:t>results related to explicitly stated hypotheses.</w:t>
        </w:r>
      </w:ins>
      <w:ins w:id="333" w:author="EliseSchramkowski" w:date="2021-09-03T09:55:00Z">
        <w:r w:rsidR="007A3DF8">
          <w:rPr>
            <w:rFonts w:ascii="Times New Roman" w:hAnsi="Times New Roman" w:cs="Times New Roman"/>
            <w:sz w:val="24"/>
            <w:szCs w:val="24"/>
          </w:rPr>
          <w:t xml:space="preserve"> </w:t>
        </w:r>
      </w:ins>
      <w:del w:id="334" w:author="EliseSchramkowski" w:date="2021-09-03T09:54:00Z">
        <w:r w:rsidR="00C632C6" w:rsidDel="00B54AF2">
          <w:rPr>
            <w:rFonts w:ascii="Times New Roman" w:hAnsi="Times New Roman" w:cs="Times New Roman"/>
            <w:sz w:val="24"/>
            <w:szCs w:val="24"/>
          </w:rPr>
          <w:delText>,</w:delText>
        </w:r>
        <w:r w:rsidR="0044340C" w:rsidDel="00B54AF2">
          <w:rPr>
            <w:rFonts w:ascii="Times New Roman" w:hAnsi="Times New Roman" w:cs="Times New Roman"/>
            <w:sz w:val="24"/>
            <w:szCs w:val="24"/>
          </w:rPr>
          <w:delText xml:space="preserve"> </w:delText>
        </w:r>
      </w:del>
      <w:del w:id="335" w:author="EliseSchramkowski" w:date="2021-09-03T09:55:00Z">
        <w:r w:rsidR="00C632C6" w:rsidDel="007A3DF8">
          <w:rPr>
            <w:rFonts w:ascii="Times New Roman" w:hAnsi="Times New Roman" w:cs="Times New Roman"/>
            <w:sz w:val="24"/>
            <w:szCs w:val="24"/>
          </w:rPr>
          <w:delText>and</w:delText>
        </w:r>
      </w:del>
      <w:del w:id="336" w:author="EliseSchramkowski" w:date="2021-11-02T16:56:00Z">
        <w:r w:rsidR="00C632C6" w:rsidDel="00DD5FC5">
          <w:rPr>
            <w:rFonts w:ascii="Times New Roman" w:hAnsi="Times New Roman" w:cs="Times New Roman"/>
            <w:sz w:val="24"/>
            <w:szCs w:val="24"/>
          </w:rPr>
          <w:delText xml:space="preserve"> </w:delText>
        </w:r>
        <w:r w:rsidR="00C632C6" w:rsidDel="00DD5FC5">
          <w:rPr>
            <w:rFonts w:ascii="Times New Roman" w:hAnsi="Times New Roman" w:cs="Times New Roman"/>
            <w:i/>
            <w:iCs/>
            <w:sz w:val="24"/>
            <w:szCs w:val="24"/>
          </w:rPr>
          <w:delText>p</w:delText>
        </w:r>
        <w:r w:rsidR="00C632C6" w:rsidDel="00DD5FC5">
          <w:rPr>
            <w:rFonts w:ascii="Times New Roman" w:hAnsi="Times New Roman" w:cs="Times New Roman"/>
            <w:sz w:val="24"/>
            <w:szCs w:val="24"/>
          </w:rPr>
          <w:delText xml:space="preserve">-values related to explicitly stated hypotheses </w:delText>
        </w:r>
        <w:r w:rsidR="0044340C" w:rsidDel="00DD5FC5">
          <w:rPr>
            <w:rFonts w:ascii="Times New Roman" w:hAnsi="Times New Roman" w:cs="Times New Roman"/>
            <w:sz w:val="24"/>
            <w:szCs w:val="24"/>
          </w:rPr>
          <w:delText xml:space="preserve">from </w:delText>
        </w:r>
        <w:r w:rsidR="0044340C" w:rsidRPr="003A028D" w:rsidDel="00DD5FC5">
          <w:rPr>
            <w:rFonts w:ascii="Times New Roman" w:hAnsi="Times New Roman" w:cs="Times New Roman"/>
            <w:i/>
            <w:color w:val="000000" w:themeColor="text1"/>
            <w:sz w:val="24"/>
            <w:szCs w:val="24"/>
          </w:rPr>
          <w:delText>ASR</w:delText>
        </w:r>
        <w:r w:rsidR="0044340C" w:rsidRPr="00937E09" w:rsidDel="00DD5FC5">
          <w:rPr>
            <w:rFonts w:ascii="Times New Roman" w:hAnsi="Times New Roman" w:cs="Times New Roman"/>
            <w:color w:val="000000" w:themeColor="text1"/>
            <w:sz w:val="24"/>
            <w:szCs w:val="24"/>
          </w:rPr>
          <w:delText xml:space="preserve">, </w:delText>
        </w:r>
        <w:r w:rsidR="0044340C" w:rsidRPr="003A028D" w:rsidDel="00DD5FC5">
          <w:rPr>
            <w:rFonts w:ascii="Times New Roman" w:hAnsi="Times New Roman" w:cs="Times New Roman"/>
            <w:i/>
            <w:color w:val="000000" w:themeColor="text1"/>
            <w:sz w:val="24"/>
            <w:szCs w:val="24"/>
          </w:rPr>
          <w:delText>AJS</w:delText>
        </w:r>
        <w:r w:rsidR="0044340C" w:rsidRPr="00937E09" w:rsidDel="00DD5FC5">
          <w:rPr>
            <w:rFonts w:ascii="Times New Roman" w:hAnsi="Times New Roman" w:cs="Times New Roman"/>
            <w:color w:val="000000" w:themeColor="text1"/>
            <w:sz w:val="24"/>
            <w:szCs w:val="24"/>
          </w:rPr>
          <w:delText xml:space="preserve">, and </w:delText>
        </w:r>
        <w:r w:rsidR="0044340C" w:rsidRPr="003A028D" w:rsidDel="00DD5FC5">
          <w:rPr>
            <w:rFonts w:ascii="Times New Roman" w:hAnsi="Times New Roman" w:cs="Times New Roman"/>
            <w:i/>
            <w:color w:val="000000" w:themeColor="text1"/>
            <w:sz w:val="24"/>
            <w:szCs w:val="24"/>
          </w:rPr>
          <w:delText>SQ</w:delText>
        </w:r>
      </w:del>
      <w:del w:id="337" w:author="EliseSchramkowski" w:date="2021-09-03T09:55:00Z">
        <w:r w:rsidR="0044340C" w:rsidDel="007A3DF8">
          <w:rPr>
            <w:rFonts w:ascii="Times New Roman" w:hAnsi="Times New Roman" w:cs="Times New Roman"/>
            <w:i/>
            <w:color w:val="000000" w:themeColor="text1"/>
            <w:sz w:val="24"/>
            <w:szCs w:val="24"/>
          </w:rPr>
          <w:delText xml:space="preserve"> </w:delText>
        </w:r>
        <w:r w:rsidR="0044340C" w:rsidDel="007A3DF8">
          <w:rPr>
            <w:rFonts w:ascii="Times New Roman" w:hAnsi="Times New Roman" w:cs="Times New Roman"/>
            <w:color w:val="000000" w:themeColor="text1"/>
            <w:sz w:val="24"/>
            <w:szCs w:val="24"/>
          </w:rPr>
          <w:delText>were put in</w:delText>
        </w:r>
        <w:r w:rsidR="00962DB7" w:rsidDel="007A3DF8">
          <w:rPr>
            <w:rFonts w:ascii="Times New Roman" w:hAnsi="Times New Roman" w:cs="Times New Roman"/>
            <w:color w:val="000000" w:themeColor="text1"/>
            <w:sz w:val="24"/>
            <w:szCs w:val="24"/>
          </w:rPr>
          <w:delText>to</w:delText>
        </w:r>
        <w:r w:rsidR="0044340C" w:rsidDel="007A3DF8">
          <w:rPr>
            <w:rFonts w:ascii="Times New Roman" w:hAnsi="Times New Roman" w:cs="Times New Roman"/>
            <w:color w:val="000000" w:themeColor="text1"/>
            <w:sz w:val="24"/>
            <w:szCs w:val="24"/>
          </w:rPr>
          <w:delText xml:space="preserve"> a</w:delText>
        </w:r>
        <w:r w:rsidR="00401EF2" w:rsidDel="007A3DF8">
          <w:rPr>
            <w:rFonts w:ascii="Times New Roman" w:hAnsi="Times New Roman" w:cs="Times New Roman"/>
            <w:sz w:val="24"/>
            <w:szCs w:val="24"/>
          </w:rPr>
          <w:delText xml:space="preserve"> dataset called </w:delText>
        </w:r>
      </w:del>
      <w:del w:id="338" w:author="EliseSchramkowski" w:date="2021-09-03T09:52:00Z">
        <w:r w:rsidR="00401EF2" w:rsidRPr="00757677" w:rsidDel="00757677">
          <w:rPr>
            <w:rFonts w:ascii="Times New Roman" w:hAnsi="Times New Roman" w:cs="Times New Roman"/>
            <w:i/>
            <w:sz w:val="24"/>
            <w:szCs w:val="24"/>
            <w:rPrChange w:id="339" w:author="EliseSchramkowski" w:date="2021-09-03T09:52:00Z">
              <w:rPr>
                <w:rFonts w:ascii="Times New Roman" w:hAnsi="Times New Roman" w:cs="Times New Roman"/>
                <w:iCs/>
                <w:sz w:val="24"/>
                <w:szCs w:val="24"/>
              </w:rPr>
            </w:rPrChange>
          </w:rPr>
          <w:delText>‘</w:delText>
        </w:r>
      </w:del>
      <w:del w:id="340" w:author="EliseSchramkowski" w:date="2021-09-03T09:51:00Z">
        <w:r w:rsidR="00401EF2" w:rsidRPr="00757677" w:rsidDel="00757677">
          <w:rPr>
            <w:rFonts w:ascii="Times New Roman" w:hAnsi="Times New Roman" w:cs="Times New Roman"/>
            <w:i/>
            <w:sz w:val="24"/>
            <w:szCs w:val="24"/>
          </w:rPr>
          <w:delText>Manual</w:delText>
        </w:r>
        <w:r w:rsidR="00401EF2" w:rsidRPr="00757677" w:rsidDel="00757677">
          <w:rPr>
            <w:rFonts w:ascii="Times New Roman" w:hAnsi="Times New Roman" w:cs="Times New Roman"/>
            <w:i/>
            <w:sz w:val="24"/>
            <w:szCs w:val="24"/>
            <w:rPrChange w:id="341" w:author="EliseSchramkowski" w:date="2021-09-03T09:52:00Z">
              <w:rPr>
                <w:rFonts w:ascii="Times New Roman" w:hAnsi="Times New Roman" w:cs="Times New Roman"/>
                <w:iCs/>
                <w:sz w:val="24"/>
                <w:szCs w:val="24"/>
              </w:rPr>
            </w:rPrChange>
          </w:rPr>
          <w:delText>’</w:delText>
        </w:r>
      </w:del>
      <w:del w:id="342" w:author="EliseSchramkowski" w:date="2021-11-02T16:56:00Z">
        <w:r w:rsidR="00401EF2" w:rsidRPr="00757677" w:rsidDel="00DD5FC5">
          <w:rPr>
            <w:rFonts w:ascii="Times New Roman" w:hAnsi="Times New Roman" w:cs="Times New Roman"/>
            <w:i/>
            <w:sz w:val="24"/>
            <w:szCs w:val="24"/>
            <w:rPrChange w:id="343" w:author="EliseSchramkowski" w:date="2021-09-03T09:52:00Z">
              <w:rPr>
                <w:rFonts w:ascii="Times New Roman" w:hAnsi="Times New Roman" w:cs="Times New Roman"/>
                <w:sz w:val="24"/>
                <w:szCs w:val="24"/>
              </w:rPr>
            </w:rPrChange>
          </w:rPr>
          <w:delText>.</w:delText>
        </w:r>
        <w:r w:rsidR="001C0B2B" w:rsidDel="00DD5FC5">
          <w:rPr>
            <w:rFonts w:ascii="Times New Roman" w:hAnsi="Times New Roman" w:cs="Times New Roman"/>
            <w:sz w:val="24"/>
            <w:szCs w:val="24"/>
          </w:rPr>
          <w:delText xml:space="preserve"> </w:delText>
        </w:r>
        <w:commentRangeEnd w:id="322"/>
        <w:r w:rsidR="003500B0" w:rsidDel="00DD5FC5">
          <w:rPr>
            <w:rStyle w:val="CommentReference"/>
          </w:rPr>
          <w:commentReference w:id="322"/>
        </w:r>
        <w:commentRangeEnd w:id="323"/>
        <w:r w:rsidR="007A3DF8" w:rsidDel="00DD5FC5">
          <w:rPr>
            <w:rStyle w:val="CommentReference"/>
          </w:rPr>
          <w:commentReference w:id="323"/>
        </w:r>
      </w:del>
      <w:del w:id="344" w:author="EliseSchramkowski" w:date="2021-09-03T09:54:00Z">
        <w:r w:rsidR="000B3C2C" w:rsidDel="00B54AF2">
          <w:rPr>
            <w:rFonts w:ascii="Times New Roman" w:hAnsi="Times New Roman" w:cs="Times New Roman"/>
            <w:sz w:val="24"/>
            <w:szCs w:val="24"/>
          </w:rPr>
          <w:delText xml:space="preserve">Note that results with </w:delText>
        </w:r>
        <w:r w:rsidR="000B3C2C" w:rsidDel="00B54AF2">
          <w:rPr>
            <w:rFonts w:ascii="Times New Roman" w:hAnsi="Times New Roman" w:cs="Times New Roman"/>
            <w:i/>
            <w:sz w:val="24"/>
            <w:szCs w:val="24"/>
          </w:rPr>
          <w:delText>p</w:delText>
        </w:r>
        <w:r w:rsidR="000B3C2C" w:rsidDel="00B54AF2">
          <w:rPr>
            <w:rFonts w:ascii="Times New Roman" w:hAnsi="Times New Roman" w:cs="Times New Roman"/>
            <w:sz w:val="24"/>
            <w:szCs w:val="24"/>
          </w:rPr>
          <w:delText xml:space="preserve">-values reported according APA guidelines are also included in dataset </w:delText>
        </w:r>
      </w:del>
      <w:del w:id="345" w:author="EliseSchramkowski" w:date="2021-09-03T09:52:00Z">
        <w:r w:rsidR="000B3C2C" w:rsidDel="00757677">
          <w:rPr>
            <w:rFonts w:ascii="Times New Roman" w:hAnsi="Times New Roman" w:cs="Times New Roman"/>
            <w:sz w:val="24"/>
            <w:szCs w:val="24"/>
          </w:rPr>
          <w:delText>‘</w:delText>
        </w:r>
        <w:r w:rsidR="000B3C2C" w:rsidRPr="004102A9" w:rsidDel="00757677">
          <w:rPr>
            <w:rFonts w:ascii="Times New Roman" w:hAnsi="Times New Roman" w:cs="Times New Roman"/>
            <w:i/>
            <w:sz w:val="24"/>
            <w:szCs w:val="24"/>
          </w:rPr>
          <w:delText>Manual</w:delText>
        </w:r>
        <w:r w:rsidR="000B3C2C" w:rsidDel="00757677">
          <w:rPr>
            <w:rFonts w:ascii="Times New Roman" w:hAnsi="Times New Roman" w:cs="Times New Roman"/>
            <w:sz w:val="24"/>
            <w:szCs w:val="24"/>
          </w:rPr>
          <w:delText>’</w:delText>
        </w:r>
      </w:del>
      <w:del w:id="346" w:author="EliseSchramkowski" w:date="2021-09-03T09:54:00Z">
        <w:r w:rsidR="000B3C2C" w:rsidDel="00B54AF2">
          <w:rPr>
            <w:rFonts w:ascii="Times New Roman" w:hAnsi="Times New Roman" w:cs="Times New Roman"/>
            <w:sz w:val="24"/>
            <w:szCs w:val="24"/>
          </w:rPr>
          <w:delText xml:space="preserve">, as this dataset contains </w:delText>
        </w:r>
        <w:r w:rsidR="000B3C2C" w:rsidDel="00B54AF2">
          <w:rPr>
            <w:rFonts w:ascii="Times New Roman" w:hAnsi="Times New Roman" w:cs="Times New Roman"/>
            <w:i/>
            <w:sz w:val="24"/>
            <w:szCs w:val="24"/>
          </w:rPr>
          <w:delText>all</w:delText>
        </w:r>
        <w:r w:rsidR="000B3C2C" w:rsidDel="00B54AF2">
          <w:rPr>
            <w:rFonts w:ascii="Times New Roman" w:hAnsi="Times New Roman" w:cs="Times New Roman"/>
            <w:sz w:val="24"/>
            <w:szCs w:val="24"/>
          </w:rPr>
          <w:delText xml:space="preserve"> results related to explicitly stated hypotheses.</w:delText>
        </w:r>
      </w:del>
    </w:p>
    <w:p w14:paraId="0750EE55" w14:textId="77777777" w:rsidR="00B54AF2" w:rsidRPr="000B3C2C" w:rsidRDefault="00B54AF2" w:rsidP="00AD13FB">
      <w:pPr>
        <w:spacing w:after="0" w:line="480" w:lineRule="auto"/>
        <w:ind w:firstLine="708"/>
        <w:jc w:val="both"/>
        <w:rPr>
          <w:rFonts w:ascii="Times New Roman" w:hAnsi="Times New Roman" w:cs="Times New Roman"/>
          <w:sz w:val="24"/>
          <w:szCs w:val="24"/>
        </w:rPr>
      </w:pPr>
    </w:p>
    <w:p w14:paraId="69431C72" w14:textId="58B44DE8" w:rsidR="000E582E" w:rsidRPr="001D6866" w:rsidDel="0044340C" w:rsidRDefault="000E582E" w:rsidP="003860FE">
      <w:pPr>
        <w:spacing w:after="0" w:line="480" w:lineRule="auto"/>
        <w:ind w:firstLine="708"/>
        <w:jc w:val="both"/>
        <w:rPr>
          <w:del w:id="347" w:author="EliseSchramkowski" w:date="2021-01-18T13:05:00Z"/>
          <w:rFonts w:ascii="Times New Roman" w:hAnsi="Times New Roman" w:cs="Times New Roman"/>
          <w:sz w:val="24"/>
          <w:szCs w:val="24"/>
        </w:rPr>
      </w:pPr>
      <w:del w:id="348" w:author="EliseSchramkowski" w:date="2021-01-18T13:05:00Z">
        <w:r w:rsidDel="0044340C">
          <w:rPr>
            <w:rFonts w:ascii="Times New Roman" w:hAnsi="Times New Roman" w:cs="Times New Roman"/>
            <w:sz w:val="24"/>
            <w:szCs w:val="24"/>
          </w:rPr>
          <w:delText xml:space="preserve"> </w:delText>
        </w:r>
      </w:del>
    </w:p>
    <w:p w14:paraId="3D946F60" w14:textId="6FE63C9B" w:rsidR="00C50D56" w:rsidRDefault="00F85EF5" w:rsidP="00F7231A">
      <w:p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 xml:space="preserve">Data </w:t>
      </w:r>
      <w:r w:rsidR="000F378C">
        <w:rPr>
          <w:rFonts w:ascii="Times New Roman" w:hAnsi="Times New Roman" w:cs="Times New Roman"/>
          <w:i/>
          <w:sz w:val="24"/>
          <w:szCs w:val="24"/>
        </w:rPr>
        <w:t>c</w:t>
      </w:r>
      <w:r>
        <w:rPr>
          <w:rFonts w:ascii="Times New Roman" w:hAnsi="Times New Roman" w:cs="Times New Roman"/>
          <w:i/>
          <w:sz w:val="24"/>
          <w:szCs w:val="24"/>
        </w:rPr>
        <w:t>ollection</w:t>
      </w:r>
    </w:p>
    <w:p w14:paraId="02BE1D4F" w14:textId="641DB598" w:rsidR="00F251E0" w:rsidRPr="00AA66F5" w:rsidRDefault="00171F61" w:rsidP="00810A7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For each</w:t>
      </w:r>
      <w:ins w:id="349" w:author="EliseSchramkowski" w:date="2021-11-04T16:14:00Z">
        <w:r w:rsidR="00CD77D6">
          <w:rPr>
            <w:rFonts w:ascii="Times New Roman" w:hAnsi="Times New Roman" w:cs="Times New Roman"/>
            <w:sz w:val="24"/>
            <w:szCs w:val="24"/>
          </w:rPr>
          <w:t xml:space="preserve"> sociology</w:t>
        </w:r>
      </w:ins>
      <w:r>
        <w:rPr>
          <w:rFonts w:ascii="Times New Roman" w:hAnsi="Times New Roman" w:cs="Times New Roman"/>
          <w:sz w:val="24"/>
          <w:szCs w:val="24"/>
        </w:rPr>
        <w:t xml:space="preserve"> journal</w:t>
      </w:r>
      <w:r w:rsidR="00070BD9">
        <w:rPr>
          <w:rFonts w:ascii="Times New Roman" w:hAnsi="Times New Roman" w:cs="Times New Roman"/>
          <w:sz w:val="24"/>
          <w:szCs w:val="24"/>
        </w:rPr>
        <w:t xml:space="preserve"> in </w:t>
      </w:r>
      <w:ins w:id="350" w:author="EliseSchramkowski" w:date="2021-11-04T16:14:00Z">
        <w:r w:rsidR="00CD77D6">
          <w:rPr>
            <w:rFonts w:ascii="Times New Roman" w:hAnsi="Times New Roman" w:cs="Times New Roman"/>
            <w:sz w:val="24"/>
            <w:szCs w:val="24"/>
          </w:rPr>
          <w:t>Web of Science’s Journal Citation Reports (2016)</w:t>
        </w:r>
      </w:ins>
      <w:del w:id="351" w:author="EliseSchramkowski" w:date="2021-11-04T16:14:00Z">
        <w:r w:rsidR="00070BD9" w:rsidDel="00CD77D6">
          <w:rPr>
            <w:rFonts w:ascii="Times New Roman" w:hAnsi="Times New Roman" w:cs="Times New Roman"/>
            <w:sz w:val="24"/>
            <w:szCs w:val="24"/>
          </w:rPr>
          <w:delText xml:space="preserve">the </w:delText>
        </w:r>
        <w:r w:rsidR="00AA3F59" w:rsidDel="00CD77D6">
          <w:rPr>
            <w:rFonts w:ascii="Times New Roman" w:hAnsi="Times New Roman" w:cs="Times New Roman"/>
            <w:sz w:val="24"/>
            <w:szCs w:val="24"/>
          </w:rPr>
          <w:delText>Web of Science list of sociology journals</w:delText>
        </w:r>
      </w:del>
      <w:r w:rsidR="00E93FF6">
        <w:rPr>
          <w:rFonts w:ascii="Times New Roman" w:hAnsi="Times New Roman" w:cs="Times New Roman"/>
          <w:sz w:val="24"/>
          <w:szCs w:val="24"/>
        </w:rPr>
        <w:t>,</w:t>
      </w:r>
      <w:r>
        <w:rPr>
          <w:rFonts w:ascii="Times New Roman" w:hAnsi="Times New Roman" w:cs="Times New Roman"/>
          <w:sz w:val="24"/>
          <w:szCs w:val="24"/>
        </w:rPr>
        <w:t xml:space="preserve"> we </w:t>
      </w:r>
      <w:r w:rsidR="003500B0">
        <w:rPr>
          <w:rFonts w:ascii="Times New Roman" w:hAnsi="Times New Roman" w:cs="Times New Roman"/>
          <w:sz w:val="24"/>
          <w:szCs w:val="24"/>
        </w:rPr>
        <w:t xml:space="preserve">verified </w:t>
      </w:r>
      <w:r w:rsidR="00CE2932">
        <w:rPr>
          <w:rFonts w:ascii="Times New Roman" w:hAnsi="Times New Roman" w:cs="Times New Roman"/>
          <w:sz w:val="24"/>
          <w:szCs w:val="24"/>
        </w:rPr>
        <w:t>if</w:t>
      </w:r>
      <w:r w:rsidR="00A96185">
        <w:rPr>
          <w:rFonts w:ascii="Times New Roman" w:hAnsi="Times New Roman" w:cs="Times New Roman"/>
          <w:sz w:val="24"/>
          <w:szCs w:val="24"/>
        </w:rPr>
        <w:t xml:space="preserve"> </w:t>
      </w:r>
      <w:r>
        <w:rPr>
          <w:rFonts w:ascii="Times New Roman" w:hAnsi="Times New Roman" w:cs="Times New Roman"/>
          <w:sz w:val="24"/>
          <w:szCs w:val="24"/>
        </w:rPr>
        <w:t xml:space="preserve">it </w:t>
      </w:r>
      <w:r w:rsidR="005B15D5">
        <w:rPr>
          <w:rFonts w:ascii="Times New Roman" w:hAnsi="Times New Roman" w:cs="Times New Roman"/>
          <w:sz w:val="24"/>
          <w:szCs w:val="24"/>
        </w:rPr>
        <w:t xml:space="preserve">explicitly </w:t>
      </w:r>
      <w:r>
        <w:rPr>
          <w:rFonts w:ascii="Times New Roman" w:hAnsi="Times New Roman" w:cs="Times New Roman"/>
          <w:sz w:val="24"/>
          <w:szCs w:val="24"/>
        </w:rPr>
        <w:t>require</w:t>
      </w:r>
      <w:r w:rsidR="00B827FF">
        <w:rPr>
          <w:rFonts w:ascii="Times New Roman" w:hAnsi="Times New Roman" w:cs="Times New Roman"/>
          <w:sz w:val="24"/>
          <w:szCs w:val="24"/>
        </w:rPr>
        <w:t>d</w:t>
      </w:r>
      <w:r>
        <w:rPr>
          <w:rFonts w:ascii="Times New Roman" w:hAnsi="Times New Roman" w:cs="Times New Roman"/>
          <w:sz w:val="24"/>
          <w:szCs w:val="24"/>
        </w:rPr>
        <w:t xml:space="preserve"> </w:t>
      </w:r>
      <w:r w:rsidR="00F251E0">
        <w:rPr>
          <w:rFonts w:ascii="Times New Roman" w:hAnsi="Times New Roman" w:cs="Times New Roman"/>
          <w:sz w:val="24"/>
          <w:szCs w:val="24"/>
        </w:rPr>
        <w:t>authors to adhere to t</w:t>
      </w:r>
      <w:r w:rsidR="002D1639">
        <w:rPr>
          <w:rFonts w:ascii="Times New Roman" w:hAnsi="Times New Roman" w:cs="Times New Roman"/>
          <w:sz w:val="24"/>
          <w:szCs w:val="24"/>
        </w:rPr>
        <w:t>he APA, ASA, Chicago</w:t>
      </w:r>
      <w:r w:rsidR="005B15D5">
        <w:rPr>
          <w:rFonts w:ascii="Times New Roman" w:hAnsi="Times New Roman" w:cs="Times New Roman"/>
          <w:sz w:val="24"/>
          <w:szCs w:val="24"/>
        </w:rPr>
        <w:t xml:space="preserve"> </w:t>
      </w:r>
      <w:r w:rsidR="00A47DB2">
        <w:rPr>
          <w:rFonts w:ascii="Times New Roman" w:hAnsi="Times New Roman" w:cs="Times New Roman"/>
          <w:sz w:val="24"/>
          <w:szCs w:val="24"/>
        </w:rPr>
        <w:t>and/</w:t>
      </w:r>
      <w:r w:rsidR="005B15D5">
        <w:rPr>
          <w:rFonts w:ascii="Times New Roman" w:hAnsi="Times New Roman" w:cs="Times New Roman"/>
          <w:sz w:val="24"/>
          <w:szCs w:val="24"/>
        </w:rPr>
        <w:t>or</w:t>
      </w:r>
      <w:r w:rsidR="002D1639">
        <w:rPr>
          <w:rFonts w:ascii="Times New Roman" w:hAnsi="Times New Roman" w:cs="Times New Roman"/>
          <w:sz w:val="24"/>
          <w:szCs w:val="24"/>
        </w:rPr>
        <w:t xml:space="preserve"> Harvard style guide</w:t>
      </w:r>
      <w:r w:rsidR="00B0183A">
        <w:rPr>
          <w:rFonts w:ascii="Times New Roman" w:hAnsi="Times New Roman" w:cs="Times New Roman"/>
          <w:sz w:val="24"/>
          <w:szCs w:val="24"/>
        </w:rPr>
        <w:t xml:space="preserve"> </w:t>
      </w:r>
      <w:r w:rsidR="00A47DB2">
        <w:rPr>
          <w:rFonts w:ascii="Times New Roman" w:hAnsi="Times New Roman" w:cs="Times New Roman"/>
          <w:sz w:val="24"/>
          <w:szCs w:val="24"/>
        </w:rPr>
        <w:t>and/</w:t>
      </w:r>
      <w:r w:rsidR="00B0183A">
        <w:rPr>
          <w:rFonts w:ascii="Times New Roman" w:hAnsi="Times New Roman" w:cs="Times New Roman"/>
          <w:sz w:val="24"/>
          <w:szCs w:val="24"/>
        </w:rPr>
        <w:t>or another</w:t>
      </w:r>
      <w:r w:rsidR="00A47DB2">
        <w:rPr>
          <w:rFonts w:ascii="Times New Roman" w:hAnsi="Times New Roman" w:cs="Times New Roman"/>
          <w:sz w:val="24"/>
          <w:szCs w:val="24"/>
        </w:rPr>
        <w:t xml:space="preserve"> external</w:t>
      </w:r>
      <w:r w:rsidR="007C7ABA">
        <w:rPr>
          <w:rFonts w:ascii="Times New Roman" w:hAnsi="Times New Roman" w:cs="Times New Roman"/>
          <w:sz w:val="24"/>
          <w:szCs w:val="24"/>
        </w:rPr>
        <w:t xml:space="preserve"> </w:t>
      </w:r>
      <w:r w:rsidR="00D811B6">
        <w:rPr>
          <w:rFonts w:ascii="Times New Roman" w:hAnsi="Times New Roman" w:cs="Times New Roman"/>
          <w:sz w:val="24"/>
          <w:szCs w:val="24"/>
        </w:rPr>
        <w:t>style guide</w:t>
      </w:r>
      <w:r w:rsidR="001B55CE">
        <w:rPr>
          <w:rFonts w:ascii="Times New Roman" w:hAnsi="Times New Roman" w:cs="Times New Roman"/>
          <w:sz w:val="24"/>
          <w:szCs w:val="24"/>
        </w:rPr>
        <w:t>.</w:t>
      </w:r>
      <w:r w:rsidR="00A47DB2">
        <w:rPr>
          <w:rFonts w:ascii="Times New Roman" w:hAnsi="Times New Roman" w:cs="Times New Roman"/>
          <w:sz w:val="24"/>
          <w:szCs w:val="24"/>
        </w:rPr>
        <w:t xml:space="preserve"> We also </w:t>
      </w:r>
      <w:r w:rsidR="000A1DC8">
        <w:rPr>
          <w:rFonts w:ascii="Times New Roman" w:hAnsi="Times New Roman" w:cs="Times New Roman"/>
          <w:sz w:val="24"/>
          <w:szCs w:val="24"/>
        </w:rPr>
        <w:t xml:space="preserve">examined </w:t>
      </w:r>
      <w:r w:rsidR="00045C44">
        <w:rPr>
          <w:rFonts w:ascii="Times New Roman" w:hAnsi="Times New Roman" w:cs="Times New Roman"/>
          <w:sz w:val="24"/>
          <w:szCs w:val="24"/>
        </w:rPr>
        <w:t xml:space="preserve">if </w:t>
      </w:r>
      <w:r w:rsidR="009B248C">
        <w:rPr>
          <w:rFonts w:ascii="Times New Roman" w:hAnsi="Times New Roman" w:cs="Times New Roman"/>
          <w:sz w:val="24"/>
          <w:szCs w:val="24"/>
        </w:rPr>
        <w:t xml:space="preserve">journals </w:t>
      </w:r>
      <w:r w:rsidR="00A47DB2">
        <w:rPr>
          <w:rFonts w:ascii="Times New Roman" w:hAnsi="Times New Roman" w:cs="Times New Roman"/>
          <w:sz w:val="24"/>
          <w:szCs w:val="24"/>
        </w:rPr>
        <w:t xml:space="preserve">explicitly required authors to </w:t>
      </w:r>
      <w:r w:rsidR="00A96185">
        <w:rPr>
          <w:rFonts w:ascii="Times New Roman" w:hAnsi="Times New Roman" w:cs="Times New Roman"/>
          <w:sz w:val="24"/>
          <w:szCs w:val="24"/>
        </w:rPr>
        <w:t xml:space="preserve">follow </w:t>
      </w:r>
      <w:r w:rsidR="00A47DB2">
        <w:rPr>
          <w:rFonts w:ascii="Times New Roman" w:hAnsi="Times New Roman" w:cs="Times New Roman"/>
          <w:sz w:val="24"/>
          <w:szCs w:val="24"/>
        </w:rPr>
        <w:t xml:space="preserve">their </w:t>
      </w:r>
      <w:r w:rsidR="00FD5EC1">
        <w:rPr>
          <w:rFonts w:ascii="Times New Roman" w:hAnsi="Times New Roman" w:cs="Times New Roman"/>
          <w:sz w:val="24"/>
          <w:szCs w:val="24"/>
        </w:rPr>
        <w:t xml:space="preserve">own </w:t>
      </w:r>
      <w:r w:rsidR="00A96185">
        <w:rPr>
          <w:rFonts w:ascii="Times New Roman" w:hAnsi="Times New Roman" w:cs="Times New Roman"/>
          <w:sz w:val="24"/>
          <w:szCs w:val="24"/>
        </w:rPr>
        <w:t xml:space="preserve">journal’s </w:t>
      </w:r>
      <w:r w:rsidR="00A47DB2">
        <w:rPr>
          <w:rFonts w:ascii="Times New Roman" w:hAnsi="Times New Roman" w:cs="Times New Roman"/>
          <w:sz w:val="24"/>
          <w:szCs w:val="24"/>
        </w:rPr>
        <w:t xml:space="preserve">style guide, </w:t>
      </w:r>
      <w:r w:rsidR="00045C44">
        <w:rPr>
          <w:rFonts w:ascii="Times New Roman" w:hAnsi="Times New Roman" w:cs="Times New Roman"/>
          <w:sz w:val="24"/>
          <w:szCs w:val="24"/>
        </w:rPr>
        <w:t>and</w:t>
      </w:r>
      <w:r w:rsidR="00A47DB2">
        <w:rPr>
          <w:rFonts w:ascii="Times New Roman" w:hAnsi="Times New Roman" w:cs="Times New Roman"/>
          <w:sz w:val="24"/>
          <w:szCs w:val="24"/>
        </w:rPr>
        <w:t xml:space="preserve"> </w:t>
      </w:r>
      <w:r w:rsidR="00045C44">
        <w:rPr>
          <w:rFonts w:ascii="Times New Roman" w:hAnsi="Times New Roman" w:cs="Times New Roman"/>
          <w:sz w:val="24"/>
          <w:szCs w:val="24"/>
        </w:rPr>
        <w:t>if</w:t>
      </w:r>
      <w:r w:rsidR="00A47DB2">
        <w:rPr>
          <w:rFonts w:ascii="Times New Roman" w:hAnsi="Times New Roman" w:cs="Times New Roman"/>
          <w:sz w:val="24"/>
          <w:szCs w:val="24"/>
        </w:rPr>
        <w:t xml:space="preserve"> they allowed authors to </w:t>
      </w:r>
      <w:r w:rsidR="00C95FBA">
        <w:rPr>
          <w:rFonts w:ascii="Times New Roman" w:hAnsi="Times New Roman" w:cs="Times New Roman"/>
          <w:sz w:val="24"/>
          <w:szCs w:val="24"/>
        </w:rPr>
        <w:t xml:space="preserve">follow </w:t>
      </w:r>
      <w:r w:rsidR="00A47DB2">
        <w:rPr>
          <w:rFonts w:ascii="Times New Roman" w:hAnsi="Times New Roman" w:cs="Times New Roman"/>
          <w:sz w:val="24"/>
          <w:szCs w:val="24"/>
        </w:rPr>
        <w:t xml:space="preserve">different style guides. </w:t>
      </w:r>
      <w:r w:rsidR="00A96185">
        <w:rPr>
          <w:rFonts w:ascii="Times New Roman" w:hAnsi="Times New Roman" w:cs="Times New Roman"/>
          <w:sz w:val="24"/>
          <w:szCs w:val="24"/>
        </w:rPr>
        <w:t>There was e</w:t>
      </w:r>
      <w:r w:rsidR="00A47DB2">
        <w:rPr>
          <w:rFonts w:ascii="Times New Roman" w:hAnsi="Times New Roman" w:cs="Times New Roman"/>
          <w:sz w:val="24"/>
          <w:szCs w:val="24"/>
        </w:rPr>
        <w:t>xplicitly required adherence to the own journal</w:t>
      </w:r>
      <w:r w:rsidR="00E13662">
        <w:rPr>
          <w:rFonts w:ascii="Times New Roman" w:hAnsi="Times New Roman" w:cs="Times New Roman"/>
          <w:sz w:val="24"/>
          <w:szCs w:val="24"/>
        </w:rPr>
        <w:t>’</w:t>
      </w:r>
      <w:r w:rsidR="00A47DB2">
        <w:rPr>
          <w:rFonts w:ascii="Times New Roman" w:hAnsi="Times New Roman" w:cs="Times New Roman"/>
          <w:sz w:val="24"/>
          <w:szCs w:val="24"/>
        </w:rPr>
        <w:t xml:space="preserve">s guidelines </w:t>
      </w:r>
      <w:r w:rsidR="009B248C">
        <w:rPr>
          <w:rFonts w:ascii="Times New Roman" w:hAnsi="Times New Roman" w:cs="Times New Roman"/>
          <w:sz w:val="24"/>
          <w:szCs w:val="24"/>
        </w:rPr>
        <w:t xml:space="preserve">if </w:t>
      </w:r>
      <w:r w:rsidR="00A96185">
        <w:rPr>
          <w:rFonts w:ascii="Times New Roman" w:hAnsi="Times New Roman" w:cs="Times New Roman"/>
          <w:sz w:val="24"/>
          <w:szCs w:val="24"/>
        </w:rPr>
        <w:t xml:space="preserve">one of the following </w:t>
      </w:r>
      <w:r w:rsidR="009B248C">
        <w:rPr>
          <w:rFonts w:ascii="Times New Roman" w:hAnsi="Times New Roman" w:cs="Times New Roman"/>
          <w:sz w:val="24"/>
          <w:szCs w:val="24"/>
        </w:rPr>
        <w:t xml:space="preserve">expressions </w:t>
      </w:r>
      <w:r w:rsidR="00A96185">
        <w:rPr>
          <w:rFonts w:ascii="Times New Roman" w:hAnsi="Times New Roman" w:cs="Times New Roman"/>
          <w:sz w:val="24"/>
          <w:szCs w:val="24"/>
        </w:rPr>
        <w:t xml:space="preserve">was found </w:t>
      </w:r>
      <w:r w:rsidR="00AA66F5">
        <w:rPr>
          <w:rFonts w:ascii="Times New Roman" w:hAnsi="Times New Roman" w:cs="Times New Roman"/>
          <w:sz w:val="24"/>
          <w:szCs w:val="24"/>
        </w:rPr>
        <w:t xml:space="preserve">on the </w:t>
      </w:r>
      <w:r w:rsidR="00E13662">
        <w:rPr>
          <w:rFonts w:ascii="Times New Roman" w:hAnsi="Times New Roman" w:cs="Times New Roman"/>
          <w:sz w:val="24"/>
          <w:szCs w:val="24"/>
        </w:rPr>
        <w:t>journal’s website</w:t>
      </w:r>
      <w:r w:rsidR="00A47DB2">
        <w:rPr>
          <w:rFonts w:ascii="Times New Roman" w:hAnsi="Times New Roman" w:cs="Times New Roman"/>
          <w:sz w:val="24"/>
          <w:szCs w:val="24"/>
        </w:rPr>
        <w:t xml:space="preserve">: 1) </w:t>
      </w:r>
      <w:r w:rsidR="00A47DB2" w:rsidRPr="00AA66F5">
        <w:rPr>
          <w:rFonts w:ascii="Times New Roman" w:hAnsi="Times New Roman" w:cs="Times New Roman"/>
          <w:sz w:val="24"/>
          <w:szCs w:val="24"/>
        </w:rPr>
        <w:t xml:space="preserve">‘House style (guide) </w:t>
      </w:r>
      <w:r w:rsidR="00A47DB2" w:rsidRPr="00AA66F5">
        <w:rPr>
          <w:rFonts w:ascii="Times New Roman" w:hAnsi="Times New Roman" w:cs="Times New Roman"/>
          <w:i/>
          <w:iCs/>
          <w:sz w:val="24"/>
          <w:szCs w:val="24"/>
        </w:rPr>
        <w:t>X</w:t>
      </w:r>
      <w:r w:rsidR="00A47DB2" w:rsidRPr="00AA66F5">
        <w:rPr>
          <w:rFonts w:ascii="Times New Roman" w:hAnsi="Times New Roman" w:cs="Times New Roman"/>
          <w:sz w:val="24"/>
          <w:szCs w:val="24"/>
        </w:rPr>
        <w:t>’</w:t>
      </w:r>
      <w:r w:rsidR="00AA66F5" w:rsidRPr="00AA66F5">
        <w:rPr>
          <w:rFonts w:ascii="Times New Roman" w:hAnsi="Times New Roman" w:cs="Times New Roman"/>
          <w:sz w:val="24"/>
          <w:szCs w:val="24"/>
        </w:rPr>
        <w:t xml:space="preserve"> or </w:t>
      </w:r>
      <w:r w:rsidR="00AA66F5">
        <w:rPr>
          <w:rFonts w:ascii="Times New Roman" w:hAnsi="Times New Roman" w:cs="Times New Roman"/>
          <w:sz w:val="24"/>
          <w:szCs w:val="24"/>
        </w:rPr>
        <w:t>‘</w:t>
      </w:r>
      <w:r w:rsidR="00A47DB2" w:rsidRPr="00AA66F5">
        <w:rPr>
          <w:rFonts w:ascii="Times New Roman" w:hAnsi="Times New Roman" w:cs="Times New Roman"/>
          <w:sz w:val="24"/>
          <w:szCs w:val="24"/>
        </w:rPr>
        <w:t xml:space="preserve">Journal style (guide) </w:t>
      </w:r>
      <w:r w:rsidR="00AA66F5">
        <w:rPr>
          <w:rFonts w:ascii="Times New Roman" w:hAnsi="Times New Roman" w:cs="Times New Roman"/>
          <w:i/>
          <w:iCs/>
          <w:sz w:val="24"/>
          <w:szCs w:val="24"/>
        </w:rPr>
        <w:t>X</w:t>
      </w:r>
      <w:r w:rsidR="00A47DB2" w:rsidRPr="00AA66F5">
        <w:rPr>
          <w:rFonts w:ascii="Times New Roman" w:hAnsi="Times New Roman" w:cs="Times New Roman"/>
          <w:sz w:val="24"/>
          <w:szCs w:val="24"/>
        </w:rPr>
        <w:t xml:space="preserve">’, where </w:t>
      </w:r>
      <w:r w:rsidR="00A47DB2" w:rsidRPr="00AA66F5">
        <w:rPr>
          <w:rFonts w:ascii="Times New Roman" w:hAnsi="Times New Roman" w:cs="Times New Roman"/>
          <w:i/>
          <w:iCs/>
          <w:sz w:val="24"/>
          <w:szCs w:val="24"/>
        </w:rPr>
        <w:t>X</w:t>
      </w:r>
      <w:r w:rsidR="00A47DB2" w:rsidRPr="00AA66F5">
        <w:rPr>
          <w:rFonts w:ascii="Times New Roman" w:hAnsi="Times New Roman" w:cs="Times New Roman"/>
          <w:sz w:val="24"/>
          <w:szCs w:val="24"/>
        </w:rPr>
        <w:t xml:space="preserve"> represents the journal</w:t>
      </w:r>
      <w:r w:rsidR="00FD5EC1">
        <w:rPr>
          <w:rFonts w:ascii="Times New Roman" w:hAnsi="Times New Roman" w:cs="Times New Roman"/>
          <w:sz w:val="24"/>
          <w:szCs w:val="24"/>
        </w:rPr>
        <w:t>’s name</w:t>
      </w:r>
      <w:r w:rsidR="00A47DB2" w:rsidRPr="00AA66F5">
        <w:rPr>
          <w:rFonts w:ascii="Times New Roman" w:hAnsi="Times New Roman" w:cs="Times New Roman"/>
          <w:sz w:val="24"/>
          <w:szCs w:val="24"/>
        </w:rPr>
        <w:t>,</w:t>
      </w:r>
      <w:r w:rsidR="00AA66F5" w:rsidRPr="00AA66F5">
        <w:rPr>
          <w:rFonts w:ascii="Times New Roman" w:hAnsi="Times New Roman" w:cs="Times New Roman"/>
          <w:sz w:val="24"/>
          <w:szCs w:val="24"/>
        </w:rPr>
        <w:t xml:space="preserve"> or 2) ‘</w:t>
      </w:r>
      <w:r w:rsidR="00AA66F5" w:rsidRPr="00AA66F5">
        <w:rPr>
          <w:rFonts w:ascii="Times New Roman" w:hAnsi="Times New Roman" w:cs="Times New Roman"/>
          <w:i/>
          <w:iCs/>
          <w:sz w:val="24"/>
          <w:szCs w:val="24"/>
        </w:rPr>
        <w:t>X</w:t>
      </w:r>
      <w:r w:rsidR="00AA66F5" w:rsidRPr="00AA66F5">
        <w:rPr>
          <w:rFonts w:ascii="Times New Roman" w:hAnsi="Times New Roman" w:cs="Times New Roman"/>
          <w:sz w:val="24"/>
          <w:szCs w:val="24"/>
        </w:rPr>
        <w:t xml:space="preserve"> (format) requirements’ or </w:t>
      </w:r>
      <w:r w:rsidR="00AA66F5">
        <w:rPr>
          <w:rFonts w:ascii="Times New Roman" w:hAnsi="Times New Roman" w:cs="Times New Roman"/>
          <w:sz w:val="24"/>
          <w:szCs w:val="24"/>
        </w:rPr>
        <w:t>‘</w:t>
      </w:r>
      <w:r w:rsidR="00AA66F5" w:rsidRPr="00AA66F5">
        <w:rPr>
          <w:rFonts w:ascii="Times New Roman" w:hAnsi="Times New Roman" w:cs="Times New Roman"/>
          <w:i/>
          <w:iCs/>
          <w:sz w:val="24"/>
          <w:szCs w:val="24"/>
        </w:rPr>
        <w:t>X</w:t>
      </w:r>
      <w:r w:rsidR="00AA66F5" w:rsidRPr="00AA66F5">
        <w:rPr>
          <w:rFonts w:ascii="Times New Roman" w:hAnsi="Times New Roman" w:cs="Times New Roman"/>
          <w:sz w:val="24"/>
          <w:szCs w:val="24"/>
        </w:rPr>
        <w:t xml:space="preserve"> (format) requirements</w:t>
      </w:r>
      <w:r w:rsidR="00AA66F5">
        <w:rPr>
          <w:rFonts w:ascii="Times New Roman" w:hAnsi="Times New Roman" w:cs="Times New Roman"/>
          <w:sz w:val="24"/>
          <w:szCs w:val="24"/>
        </w:rPr>
        <w:t>’</w:t>
      </w:r>
      <w:r w:rsidR="00AA66F5" w:rsidRPr="00AA66F5">
        <w:rPr>
          <w:rFonts w:ascii="Times New Roman" w:hAnsi="Times New Roman" w:cs="Times New Roman"/>
          <w:sz w:val="24"/>
          <w:szCs w:val="24"/>
        </w:rPr>
        <w:t xml:space="preserve">, where again </w:t>
      </w:r>
      <w:r w:rsidR="00AA66F5" w:rsidRPr="00AA66F5">
        <w:rPr>
          <w:rFonts w:ascii="Times New Roman" w:hAnsi="Times New Roman" w:cs="Times New Roman"/>
          <w:i/>
          <w:iCs/>
          <w:sz w:val="24"/>
          <w:szCs w:val="24"/>
        </w:rPr>
        <w:t>X</w:t>
      </w:r>
      <w:r w:rsidR="00AA66F5" w:rsidRPr="00AA66F5">
        <w:rPr>
          <w:rFonts w:ascii="Times New Roman" w:hAnsi="Times New Roman" w:cs="Times New Roman"/>
          <w:sz w:val="24"/>
          <w:szCs w:val="24"/>
        </w:rPr>
        <w:t xml:space="preserve"> represents</w:t>
      </w:r>
      <w:r w:rsidR="00FD5EC1">
        <w:rPr>
          <w:rFonts w:ascii="Times New Roman" w:hAnsi="Times New Roman" w:cs="Times New Roman"/>
          <w:sz w:val="24"/>
          <w:szCs w:val="24"/>
        </w:rPr>
        <w:t xml:space="preserve"> the</w:t>
      </w:r>
      <w:r w:rsidR="004757F9">
        <w:rPr>
          <w:rFonts w:ascii="Times New Roman" w:hAnsi="Times New Roman" w:cs="Times New Roman"/>
          <w:sz w:val="24"/>
          <w:szCs w:val="24"/>
        </w:rPr>
        <w:t xml:space="preserve"> journal’s name</w:t>
      </w:r>
      <w:r w:rsidR="00AA66F5" w:rsidRPr="00AA66F5">
        <w:rPr>
          <w:rFonts w:ascii="Times New Roman" w:hAnsi="Times New Roman" w:cs="Times New Roman"/>
          <w:sz w:val="24"/>
          <w:szCs w:val="24"/>
        </w:rPr>
        <w:t>.</w:t>
      </w:r>
      <w:del w:id="352" w:author="EliseSchramkowski" w:date="2021-11-09T13:52:00Z">
        <w:r w:rsidR="00A47DB2" w:rsidDel="00FB02EE">
          <w:rPr>
            <w:rFonts w:ascii="Times New Roman" w:hAnsi="Times New Roman" w:cs="Times New Roman"/>
            <w:sz w:val="24"/>
            <w:szCs w:val="24"/>
          </w:rPr>
          <w:delText xml:space="preserve"> </w:delText>
        </w:r>
      </w:del>
      <w:r w:rsidR="00A47DB2">
        <w:rPr>
          <w:rFonts w:ascii="Times New Roman" w:hAnsi="Times New Roman" w:cs="Times New Roman"/>
          <w:sz w:val="24"/>
          <w:szCs w:val="24"/>
        </w:rPr>
        <w:t xml:space="preserve"> If some form of</w:t>
      </w:r>
      <w:r w:rsidR="004757F9">
        <w:rPr>
          <w:rFonts w:ascii="Times New Roman" w:hAnsi="Times New Roman" w:cs="Times New Roman"/>
          <w:sz w:val="24"/>
          <w:szCs w:val="24"/>
        </w:rPr>
        <w:t xml:space="preserve"> style guidelines </w:t>
      </w:r>
      <w:r w:rsidR="00A47DB2">
        <w:rPr>
          <w:rFonts w:ascii="Times New Roman" w:hAnsi="Times New Roman" w:cs="Times New Roman"/>
          <w:sz w:val="24"/>
          <w:szCs w:val="24"/>
        </w:rPr>
        <w:t>was available, but</w:t>
      </w:r>
      <w:r w:rsidR="00E824FA">
        <w:rPr>
          <w:rFonts w:ascii="Times New Roman" w:hAnsi="Times New Roman" w:cs="Times New Roman"/>
          <w:sz w:val="24"/>
          <w:szCs w:val="24"/>
        </w:rPr>
        <w:t xml:space="preserve"> </w:t>
      </w:r>
      <w:r w:rsidR="004757F9">
        <w:rPr>
          <w:rFonts w:ascii="Times New Roman" w:hAnsi="Times New Roman" w:cs="Times New Roman"/>
          <w:sz w:val="24"/>
          <w:szCs w:val="24"/>
        </w:rPr>
        <w:t xml:space="preserve">there was no explicitly named </w:t>
      </w:r>
      <w:r w:rsidR="00E824FA">
        <w:rPr>
          <w:rFonts w:ascii="Times New Roman" w:hAnsi="Times New Roman" w:cs="Times New Roman"/>
          <w:sz w:val="24"/>
          <w:szCs w:val="24"/>
        </w:rPr>
        <w:t>style guide</w:t>
      </w:r>
      <w:r w:rsidR="00A47DB2">
        <w:rPr>
          <w:rFonts w:ascii="Times New Roman" w:hAnsi="Times New Roman" w:cs="Times New Roman"/>
          <w:sz w:val="24"/>
          <w:szCs w:val="24"/>
        </w:rPr>
        <w:t xml:space="preserve">, a journal was put into the category ‘Other’. </w:t>
      </w:r>
    </w:p>
    <w:p w14:paraId="2078590A" w14:textId="1E51579E" w:rsidR="00A661A1" w:rsidDel="00A401A8" w:rsidRDefault="00DD6C7F">
      <w:pPr>
        <w:spacing w:after="0" w:line="480" w:lineRule="auto"/>
        <w:ind w:firstLine="708"/>
        <w:jc w:val="both"/>
        <w:rPr>
          <w:del w:id="353" w:author="Marcel van Assen" w:date="2019-03-11T07:49:00Z"/>
          <w:rFonts w:ascii="Times New Roman" w:hAnsi="Times New Roman" w:cs="Times New Roman"/>
          <w:sz w:val="24"/>
          <w:szCs w:val="24"/>
        </w:rPr>
      </w:pPr>
      <w:del w:id="354" w:author="EliseSchramkowski" w:date="2021-11-02T14:31:00Z">
        <w:r w:rsidDel="00B34AA8">
          <w:rPr>
            <w:rFonts w:ascii="Times New Roman" w:hAnsi="Times New Roman" w:cs="Times New Roman"/>
            <w:sz w:val="24"/>
            <w:szCs w:val="24"/>
          </w:rPr>
          <w:delText>We used</w:delText>
        </w:r>
        <w:r w:rsidR="002B7B2F" w:rsidDel="00B34AA8">
          <w:rPr>
            <w:rFonts w:ascii="Times New Roman" w:hAnsi="Times New Roman" w:cs="Times New Roman"/>
            <w:sz w:val="24"/>
            <w:szCs w:val="24"/>
          </w:rPr>
          <w:delText xml:space="preserve"> the </w:delText>
        </w:r>
        <w:r w:rsidR="002B7B2F" w:rsidRPr="00DD6C7F" w:rsidDel="00B34AA8">
          <w:rPr>
            <w:rFonts w:ascii="Times New Roman" w:hAnsi="Times New Roman" w:cs="Times New Roman"/>
            <w:sz w:val="24"/>
            <w:szCs w:val="24"/>
          </w:rPr>
          <w:delText xml:space="preserve">R package </w:delText>
        </w:r>
      </w:del>
      <w:del w:id="355" w:author="EliseSchramkowski" w:date="2021-09-03T09:56:00Z">
        <w:r w:rsidR="002B7B2F" w:rsidDel="003B22BC">
          <w:rPr>
            <w:rFonts w:ascii="Times New Roman" w:hAnsi="Times New Roman" w:cs="Times New Roman"/>
            <w:sz w:val="24"/>
            <w:szCs w:val="24"/>
          </w:rPr>
          <w:delText>‘</w:delText>
        </w:r>
      </w:del>
      <w:del w:id="356" w:author="EliseSchramkowski" w:date="2021-11-02T14:31:00Z">
        <w:r w:rsidR="002B7B2F" w:rsidRPr="00DD6C7F" w:rsidDel="00B34AA8">
          <w:rPr>
            <w:rFonts w:ascii="Times New Roman" w:hAnsi="Times New Roman" w:cs="Times New Roman"/>
            <w:sz w:val="24"/>
            <w:szCs w:val="24"/>
          </w:rPr>
          <w:delText>statcheck</w:delText>
        </w:r>
      </w:del>
      <w:del w:id="357" w:author="EliseSchramkowski" w:date="2021-09-03T09:56:00Z">
        <w:r w:rsidR="002B7B2F" w:rsidDel="003B22BC">
          <w:rPr>
            <w:rFonts w:ascii="Times New Roman" w:hAnsi="Times New Roman" w:cs="Times New Roman"/>
            <w:sz w:val="24"/>
            <w:szCs w:val="24"/>
          </w:rPr>
          <w:delText>’</w:delText>
        </w:r>
      </w:del>
      <w:del w:id="358" w:author="EliseSchramkowski" w:date="2021-11-02T14:31:00Z">
        <w:r w:rsidR="002B7B2F" w:rsidRPr="00DD6C7F" w:rsidDel="00B34AA8">
          <w:rPr>
            <w:rFonts w:ascii="Times New Roman" w:hAnsi="Times New Roman" w:cs="Times New Roman"/>
            <w:sz w:val="24"/>
            <w:szCs w:val="24"/>
          </w:rPr>
          <w:delText xml:space="preserve"> (Epskamp and Nuijten 2015)</w:delText>
        </w:r>
        <w:r w:rsidR="003E3E8B" w:rsidDel="00B34AA8">
          <w:rPr>
            <w:rFonts w:ascii="Times New Roman" w:hAnsi="Times New Roman" w:cs="Times New Roman"/>
            <w:sz w:val="24"/>
            <w:szCs w:val="24"/>
          </w:rPr>
          <w:delText xml:space="preserve"> to</w:delText>
        </w:r>
        <w:r w:rsidR="00C3364A" w:rsidDel="00B34AA8">
          <w:rPr>
            <w:rFonts w:ascii="Times New Roman" w:hAnsi="Times New Roman" w:cs="Times New Roman"/>
            <w:sz w:val="24"/>
            <w:szCs w:val="24"/>
          </w:rPr>
          <w:delText xml:space="preserve"> create </w:delText>
        </w:r>
      </w:del>
      <w:del w:id="359" w:author="EliseSchramkowski" w:date="2021-11-02T14:29:00Z">
        <w:r w:rsidR="00C3364A" w:rsidDel="005151DD">
          <w:rPr>
            <w:rFonts w:ascii="Times New Roman" w:hAnsi="Times New Roman" w:cs="Times New Roman"/>
            <w:sz w:val="24"/>
            <w:szCs w:val="24"/>
          </w:rPr>
          <w:delText>two datasets</w:delText>
        </w:r>
        <w:r w:rsidR="0015681A" w:rsidDel="005151DD">
          <w:rPr>
            <w:rFonts w:ascii="Times New Roman" w:hAnsi="Times New Roman" w:cs="Times New Roman"/>
            <w:sz w:val="24"/>
            <w:szCs w:val="24"/>
          </w:rPr>
          <w:delText xml:space="preserve"> based on data </w:delText>
        </w:r>
        <w:r w:rsidR="000F378C" w:rsidDel="005151DD">
          <w:rPr>
            <w:rFonts w:ascii="Times New Roman" w:hAnsi="Times New Roman" w:cs="Times New Roman"/>
            <w:sz w:val="24"/>
            <w:szCs w:val="24"/>
          </w:rPr>
          <w:delText xml:space="preserve">extracted </w:delText>
        </w:r>
        <w:r w:rsidR="0015681A" w:rsidDel="005151DD">
          <w:rPr>
            <w:rFonts w:ascii="Times New Roman" w:hAnsi="Times New Roman" w:cs="Times New Roman"/>
            <w:sz w:val="24"/>
            <w:szCs w:val="24"/>
          </w:rPr>
          <w:delText xml:space="preserve">from the 2014-2016 articles of </w:delText>
        </w:r>
        <w:r w:rsidR="0015681A" w:rsidRPr="003A028D" w:rsidDel="005151DD">
          <w:rPr>
            <w:rFonts w:ascii="Times New Roman" w:hAnsi="Times New Roman" w:cs="Times New Roman"/>
            <w:i/>
            <w:color w:val="000000" w:themeColor="text1"/>
            <w:sz w:val="24"/>
            <w:szCs w:val="24"/>
          </w:rPr>
          <w:delText>ASR</w:delText>
        </w:r>
        <w:r w:rsidR="0015681A" w:rsidRPr="00937E09" w:rsidDel="005151DD">
          <w:rPr>
            <w:rFonts w:ascii="Times New Roman" w:hAnsi="Times New Roman" w:cs="Times New Roman"/>
            <w:color w:val="000000" w:themeColor="text1"/>
            <w:sz w:val="24"/>
            <w:szCs w:val="24"/>
          </w:rPr>
          <w:delText xml:space="preserve">, </w:delText>
        </w:r>
        <w:r w:rsidR="0015681A" w:rsidRPr="003A028D" w:rsidDel="005151DD">
          <w:rPr>
            <w:rFonts w:ascii="Times New Roman" w:hAnsi="Times New Roman" w:cs="Times New Roman"/>
            <w:i/>
            <w:color w:val="000000" w:themeColor="text1"/>
            <w:sz w:val="24"/>
            <w:szCs w:val="24"/>
          </w:rPr>
          <w:delText>AJS</w:delText>
        </w:r>
        <w:r w:rsidR="0015681A" w:rsidRPr="00937E09" w:rsidDel="005151DD">
          <w:rPr>
            <w:rFonts w:ascii="Times New Roman" w:hAnsi="Times New Roman" w:cs="Times New Roman"/>
            <w:color w:val="000000" w:themeColor="text1"/>
            <w:sz w:val="24"/>
            <w:szCs w:val="24"/>
          </w:rPr>
          <w:delText xml:space="preserve">, </w:delText>
        </w:r>
        <w:r w:rsidR="0015681A" w:rsidRPr="003A028D" w:rsidDel="005151DD">
          <w:rPr>
            <w:rFonts w:ascii="Times New Roman" w:hAnsi="Times New Roman" w:cs="Times New Roman"/>
            <w:i/>
            <w:color w:val="000000" w:themeColor="text1"/>
            <w:sz w:val="24"/>
            <w:szCs w:val="24"/>
          </w:rPr>
          <w:delText>SQ</w:delText>
        </w:r>
        <w:r w:rsidR="0015681A" w:rsidDel="005151DD">
          <w:rPr>
            <w:rFonts w:ascii="Times New Roman" w:hAnsi="Times New Roman" w:cs="Times New Roman"/>
            <w:color w:val="000000" w:themeColor="text1"/>
            <w:sz w:val="24"/>
            <w:szCs w:val="24"/>
          </w:rPr>
          <w:delText xml:space="preserve">, </w:delText>
        </w:r>
        <w:r w:rsidR="0015681A" w:rsidDel="005151DD">
          <w:rPr>
            <w:rFonts w:ascii="Times New Roman" w:hAnsi="Times New Roman" w:cs="Times New Roman"/>
            <w:i/>
            <w:color w:val="000000" w:themeColor="text1"/>
            <w:sz w:val="24"/>
            <w:szCs w:val="24"/>
          </w:rPr>
          <w:delText>CHQ</w:delText>
        </w:r>
        <w:r w:rsidR="0015681A" w:rsidDel="005151DD">
          <w:rPr>
            <w:rFonts w:ascii="Times New Roman" w:hAnsi="Times New Roman" w:cs="Times New Roman"/>
            <w:color w:val="000000" w:themeColor="text1"/>
            <w:sz w:val="24"/>
            <w:szCs w:val="24"/>
          </w:rPr>
          <w:delText xml:space="preserve">, and </w:delText>
        </w:r>
        <w:r w:rsidR="0015681A" w:rsidDel="005151DD">
          <w:rPr>
            <w:rFonts w:ascii="Times New Roman" w:hAnsi="Times New Roman" w:cs="Times New Roman"/>
            <w:i/>
            <w:color w:val="000000" w:themeColor="text1"/>
            <w:sz w:val="24"/>
            <w:szCs w:val="24"/>
          </w:rPr>
          <w:delText>JMF</w:delText>
        </w:r>
        <w:r w:rsidR="003C4881" w:rsidDel="005151DD">
          <w:rPr>
            <w:rFonts w:ascii="Times New Roman" w:hAnsi="Times New Roman" w:cs="Times New Roman"/>
            <w:color w:val="000000" w:themeColor="text1"/>
            <w:sz w:val="24"/>
            <w:szCs w:val="24"/>
          </w:rPr>
          <w:delText>. These data sets</w:delText>
        </w:r>
        <w:r w:rsidR="006F5AEE" w:rsidDel="005151DD">
          <w:rPr>
            <w:rFonts w:ascii="Times New Roman" w:hAnsi="Times New Roman" w:cs="Times New Roman"/>
            <w:color w:val="000000" w:themeColor="text1"/>
            <w:sz w:val="24"/>
            <w:szCs w:val="24"/>
          </w:rPr>
          <w:delText xml:space="preserve">, </w:delText>
        </w:r>
      </w:del>
      <w:del w:id="360" w:author="EliseSchramkowski" w:date="2021-11-02T14:31:00Z">
        <w:r w:rsidR="006F5AEE" w:rsidDel="00B34AA8">
          <w:rPr>
            <w:rFonts w:ascii="Times New Roman" w:hAnsi="Times New Roman" w:cs="Times New Roman"/>
            <w:color w:val="000000" w:themeColor="text1"/>
            <w:sz w:val="24"/>
            <w:szCs w:val="24"/>
          </w:rPr>
          <w:delText>‘</w:delText>
        </w:r>
        <w:r w:rsidR="006F5AEE" w:rsidRPr="007A1E5C" w:rsidDel="00B34AA8">
          <w:rPr>
            <w:rFonts w:ascii="Times New Roman" w:hAnsi="Times New Roman" w:cs="Times New Roman"/>
            <w:i/>
            <w:iCs/>
            <w:color w:val="000000" w:themeColor="text1"/>
            <w:sz w:val="24"/>
            <w:szCs w:val="24"/>
            <w:rPrChange w:id="361" w:author="EliseSchramkowski" w:date="2021-09-06T09:26:00Z">
              <w:rPr>
                <w:rFonts w:ascii="Times New Roman" w:hAnsi="Times New Roman" w:cs="Times New Roman"/>
                <w:color w:val="000000" w:themeColor="text1"/>
                <w:sz w:val="24"/>
                <w:szCs w:val="24"/>
              </w:rPr>
            </w:rPrChange>
          </w:rPr>
          <w:delText>APA</w:delText>
        </w:r>
        <w:r w:rsidR="006F5AEE" w:rsidDel="00B34AA8">
          <w:rPr>
            <w:rFonts w:ascii="Times New Roman" w:hAnsi="Times New Roman" w:cs="Times New Roman"/>
            <w:color w:val="000000" w:themeColor="text1"/>
            <w:sz w:val="24"/>
            <w:szCs w:val="24"/>
          </w:rPr>
          <w:delText>’ and ‘</w:delText>
        </w:r>
        <w:r w:rsidR="006F5AEE" w:rsidRPr="007A1E5C" w:rsidDel="00B34AA8">
          <w:rPr>
            <w:rFonts w:ascii="Times New Roman" w:hAnsi="Times New Roman" w:cs="Times New Roman"/>
            <w:i/>
            <w:iCs/>
            <w:color w:val="000000" w:themeColor="text1"/>
            <w:sz w:val="24"/>
            <w:szCs w:val="24"/>
            <w:rPrChange w:id="362" w:author="EliseSchramkowski" w:date="2021-09-06T09:26:00Z">
              <w:rPr>
                <w:rFonts w:ascii="Times New Roman" w:hAnsi="Times New Roman" w:cs="Times New Roman"/>
                <w:color w:val="000000" w:themeColor="text1"/>
                <w:sz w:val="24"/>
                <w:szCs w:val="24"/>
              </w:rPr>
            </w:rPrChange>
          </w:rPr>
          <w:delText>AllP</w:delText>
        </w:r>
        <w:r w:rsidR="006F5AEE" w:rsidDel="00B34AA8">
          <w:rPr>
            <w:rFonts w:ascii="Times New Roman" w:hAnsi="Times New Roman" w:cs="Times New Roman"/>
            <w:color w:val="000000" w:themeColor="text1"/>
            <w:sz w:val="24"/>
            <w:szCs w:val="24"/>
          </w:rPr>
          <w:delText>’,</w:delText>
        </w:r>
        <w:r w:rsidR="0015681A" w:rsidDel="00B34AA8">
          <w:rPr>
            <w:rFonts w:ascii="Times New Roman" w:hAnsi="Times New Roman" w:cs="Times New Roman"/>
            <w:color w:val="000000" w:themeColor="text1"/>
            <w:sz w:val="24"/>
            <w:szCs w:val="24"/>
          </w:rPr>
          <w:delText xml:space="preserve"> contain information on fully APA-reported results and reported </w:delText>
        </w:r>
        <w:r w:rsidR="0015681A" w:rsidRPr="0015681A" w:rsidDel="00B34AA8">
          <w:rPr>
            <w:rFonts w:ascii="Times New Roman" w:hAnsi="Times New Roman" w:cs="Times New Roman"/>
            <w:i/>
            <w:color w:val="000000" w:themeColor="text1"/>
            <w:sz w:val="24"/>
            <w:szCs w:val="24"/>
          </w:rPr>
          <w:delText>p</w:delText>
        </w:r>
        <w:r w:rsidR="0015681A" w:rsidDel="00B34AA8">
          <w:rPr>
            <w:rFonts w:ascii="Times New Roman" w:hAnsi="Times New Roman" w:cs="Times New Roman"/>
            <w:color w:val="000000" w:themeColor="text1"/>
            <w:sz w:val="24"/>
            <w:szCs w:val="24"/>
          </w:rPr>
          <w:delText>-</w:delText>
        </w:r>
        <w:r w:rsidR="0015681A" w:rsidRPr="0015681A" w:rsidDel="00B34AA8">
          <w:rPr>
            <w:rFonts w:ascii="Times New Roman" w:hAnsi="Times New Roman" w:cs="Times New Roman"/>
            <w:color w:val="000000" w:themeColor="text1"/>
            <w:sz w:val="24"/>
            <w:szCs w:val="24"/>
          </w:rPr>
          <w:delText>values</w:delText>
        </w:r>
        <w:r w:rsidR="00DE0881" w:rsidDel="00B34AA8">
          <w:rPr>
            <w:rFonts w:ascii="Times New Roman" w:hAnsi="Times New Roman" w:cs="Times New Roman"/>
            <w:color w:val="000000" w:themeColor="text1"/>
            <w:sz w:val="24"/>
            <w:szCs w:val="24"/>
          </w:rPr>
          <w:delText>, respectively</w:delText>
        </w:r>
        <w:r w:rsidR="00C3364A" w:rsidDel="00B34AA8">
          <w:rPr>
            <w:rFonts w:ascii="Times New Roman" w:hAnsi="Times New Roman" w:cs="Times New Roman"/>
            <w:sz w:val="24"/>
            <w:szCs w:val="24"/>
          </w:rPr>
          <w:delText>.</w:delText>
        </w:r>
        <w:r w:rsidR="0015681A" w:rsidDel="00B34AA8">
          <w:rPr>
            <w:rFonts w:ascii="Times New Roman" w:hAnsi="Times New Roman" w:cs="Times New Roman"/>
            <w:sz w:val="24"/>
            <w:szCs w:val="24"/>
          </w:rPr>
          <w:delText xml:space="preserve"> </w:delText>
        </w:r>
      </w:del>
      <w:r w:rsidR="0015681A">
        <w:rPr>
          <w:rFonts w:ascii="Times New Roman" w:hAnsi="Times New Roman" w:cs="Times New Roman"/>
          <w:sz w:val="24"/>
          <w:szCs w:val="24"/>
        </w:rPr>
        <w:t xml:space="preserve">Before extracting </w:t>
      </w:r>
      <w:ins w:id="363" w:author="EliseSchramkowski" w:date="2021-11-04T16:15:00Z">
        <w:r w:rsidR="00291D9C">
          <w:rPr>
            <w:rFonts w:ascii="Times New Roman" w:hAnsi="Times New Roman" w:cs="Times New Roman"/>
            <w:sz w:val="24"/>
            <w:szCs w:val="24"/>
          </w:rPr>
          <w:t xml:space="preserve">statistical </w:t>
        </w:r>
      </w:ins>
      <w:ins w:id="364" w:author="EliseSchramkowski" w:date="2021-11-04T16:16:00Z">
        <w:r w:rsidR="00291D9C">
          <w:rPr>
            <w:rFonts w:ascii="Times New Roman" w:hAnsi="Times New Roman" w:cs="Times New Roman"/>
            <w:sz w:val="24"/>
            <w:szCs w:val="24"/>
          </w:rPr>
          <w:t xml:space="preserve">information </w:t>
        </w:r>
      </w:ins>
      <w:del w:id="365" w:author="EliseSchramkowski" w:date="2021-11-04T16:15:00Z">
        <w:r w:rsidR="0015681A" w:rsidDel="00291D9C">
          <w:rPr>
            <w:rFonts w:ascii="Times New Roman" w:hAnsi="Times New Roman" w:cs="Times New Roman"/>
            <w:sz w:val="24"/>
            <w:szCs w:val="24"/>
          </w:rPr>
          <w:delText>statistics</w:delText>
        </w:r>
      </w:del>
      <w:ins w:id="366" w:author="EliseSchramkowski" w:date="2021-11-02T14:30:00Z">
        <w:r w:rsidR="00B34AA8">
          <w:rPr>
            <w:rFonts w:ascii="Times New Roman" w:hAnsi="Times New Roman" w:cs="Times New Roman"/>
            <w:sz w:val="24"/>
            <w:szCs w:val="24"/>
          </w:rPr>
          <w:t xml:space="preserve">using </w:t>
        </w:r>
      </w:ins>
      <w:proofErr w:type="spellStart"/>
      <w:ins w:id="367" w:author="EliseSchramkowski" w:date="2021-11-02T14:31:00Z">
        <w:r w:rsidR="00B34AA8" w:rsidRPr="00DD6C7F">
          <w:rPr>
            <w:rFonts w:ascii="Times New Roman" w:hAnsi="Times New Roman" w:cs="Times New Roman"/>
            <w:sz w:val="24"/>
            <w:szCs w:val="24"/>
          </w:rPr>
          <w:t>statcheck</w:t>
        </w:r>
      </w:ins>
      <w:proofErr w:type="spellEnd"/>
      <w:r w:rsidR="0015681A">
        <w:rPr>
          <w:rFonts w:ascii="Times New Roman" w:hAnsi="Times New Roman" w:cs="Times New Roman"/>
          <w:sz w:val="24"/>
          <w:szCs w:val="24"/>
        </w:rPr>
        <w:t xml:space="preserve">, we converted all relevant articles to HTML </w:t>
      </w:r>
      <w:commentRangeStart w:id="368"/>
      <w:r w:rsidR="0015681A">
        <w:rPr>
          <w:rFonts w:ascii="Times New Roman" w:hAnsi="Times New Roman" w:cs="Times New Roman"/>
          <w:sz w:val="24"/>
          <w:szCs w:val="24"/>
        </w:rPr>
        <w:t>format</w:t>
      </w:r>
      <w:commentRangeEnd w:id="368"/>
      <w:r w:rsidR="00574AE9">
        <w:rPr>
          <w:rStyle w:val="CommentReference"/>
        </w:rPr>
        <w:commentReference w:id="368"/>
      </w:r>
      <w:r w:rsidR="0015681A">
        <w:rPr>
          <w:rFonts w:ascii="Times New Roman" w:hAnsi="Times New Roman" w:cs="Times New Roman"/>
          <w:sz w:val="24"/>
          <w:szCs w:val="24"/>
        </w:rPr>
        <w:t xml:space="preserve">, because </w:t>
      </w:r>
      <w:proofErr w:type="spellStart"/>
      <w:r w:rsidR="0015681A" w:rsidRPr="00BE6AFD">
        <w:rPr>
          <w:rFonts w:ascii="Times New Roman" w:hAnsi="Times New Roman" w:cs="Times New Roman"/>
          <w:sz w:val="24"/>
          <w:szCs w:val="24"/>
        </w:rPr>
        <w:t>statcheck</w:t>
      </w:r>
      <w:proofErr w:type="spellEnd"/>
      <w:r w:rsidR="0015681A">
        <w:rPr>
          <w:rFonts w:ascii="Times New Roman" w:hAnsi="Times New Roman" w:cs="Times New Roman"/>
          <w:sz w:val="24"/>
          <w:szCs w:val="24"/>
        </w:rPr>
        <w:t xml:space="preserve"> converts HTML or PDF files to plain text before extracting statistics, and conversion from HTML format is accompanied by less errors (</w:t>
      </w:r>
      <w:proofErr w:type="spellStart"/>
      <w:r w:rsidR="0015681A">
        <w:rPr>
          <w:rFonts w:ascii="Times New Roman" w:hAnsi="Times New Roman" w:cs="Times New Roman"/>
          <w:sz w:val="24"/>
          <w:szCs w:val="24"/>
        </w:rPr>
        <w:t>Nuijten</w:t>
      </w:r>
      <w:proofErr w:type="spellEnd"/>
      <w:r w:rsidR="0015681A">
        <w:rPr>
          <w:rFonts w:ascii="Times New Roman" w:hAnsi="Times New Roman" w:cs="Times New Roman"/>
          <w:sz w:val="24"/>
          <w:szCs w:val="24"/>
        </w:rPr>
        <w:t xml:space="preserve"> et al. 2016). We </w:t>
      </w:r>
      <w:r w:rsidR="00045C44">
        <w:rPr>
          <w:rFonts w:ascii="Times New Roman" w:hAnsi="Times New Roman" w:cs="Times New Roman"/>
          <w:sz w:val="24"/>
          <w:szCs w:val="24"/>
        </w:rPr>
        <w:t xml:space="preserve">then </w:t>
      </w:r>
      <w:r w:rsidR="0015681A">
        <w:rPr>
          <w:rFonts w:ascii="Times New Roman" w:hAnsi="Times New Roman" w:cs="Times New Roman"/>
          <w:sz w:val="24"/>
          <w:szCs w:val="24"/>
        </w:rPr>
        <w:t xml:space="preserve">applied </w:t>
      </w:r>
      <w:del w:id="369" w:author="EliseSchramkowski" w:date="2021-11-09T13:53:00Z">
        <w:r w:rsidR="0015681A" w:rsidDel="00921022">
          <w:rPr>
            <w:rFonts w:ascii="Times New Roman" w:hAnsi="Times New Roman" w:cs="Times New Roman"/>
            <w:sz w:val="24"/>
            <w:szCs w:val="24"/>
          </w:rPr>
          <w:delText xml:space="preserve">the </w:delText>
        </w:r>
      </w:del>
      <w:proofErr w:type="spellStart"/>
      <w:ins w:id="370" w:author="EliseSchramkowski" w:date="2021-11-09T13:53:00Z">
        <w:r w:rsidR="00921022" w:rsidRPr="00DD6C7F">
          <w:rPr>
            <w:rFonts w:ascii="Times New Roman" w:hAnsi="Times New Roman" w:cs="Times New Roman"/>
            <w:sz w:val="24"/>
            <w:szCs w:val="24"/>
          </w:rPr>
          <w:t>statcheck</w:t>
        </w:r>
        <w:r w:rsidR="00921022">
          <w:rPr>
            <w:rFonts w:ascii="Times New Roman" w:hAnsi="Times New Roman" w:cs="Times New Roman"/>
            <w:sz w:val="24"/>
            <w:szCs w:val="24"/>
          </w:rPr>
          <w:t>’s</w:t>
        </w:r>
        <w:proofErr w:type="spellEnd"/>
        <w:r w:rsidR="00921022">
          <w:rPr>
            <w:rFonts w:ascii="Times New Roman" w:hAnsi="Times New Roman" w:cs="Times New Roman"/>
            <w:sz w:val="24"/>
            <w:szCs w:val="24"/>
          </w:rPr>
          <w:t xml:space="preserve"> </w:t>
        </w:r>
      </w:ins>
      <w:r w:rsidR="0015681A">
        <w:rPr>
          <w:rFonts w:ascii="Times New Roman" w:hAnsi="Times New Roman" w:cs="Times New Roman"/>
          <w:sz w:val="24"/>
          <w:szCs w:val="24"/>
        </w:rPr>
        <w:t>‘</w:t>
      </w:r>
      <w:proofErr w:type="spellStart"/>
      <w:r w:rsidR="0015681A" w:rsidRPr="00DD6C7F">
        <w:rPr>
          <w:rFonts w:ascii="Times New Roman" w:hAnsi="Times New Roman" w:cs="Times New Roman"/>
          <w:sz w:val="24"/>
          <w:szCs w:val="24"/>
        </w:rPr>
        <w:t>checkHTMLdir</w:t>
      </w:r>
      <w:proofErr w:type="spellEnd"/>
      <w:r w:rsidR="0015681A">
        <w:rPr>
          <w:rFonts w:ascii="Times New Roman" w:hAnsi="Times New Roman" w:cs="Times New Roman"/>
          <w:sz w:val="24"/>
          <w:szCs w:val="24"/>
        </w:rPr>
        <w:t>’</w:t>
      </w:r>
      <w:r w:rsidR="0015681A" w:rsidRPr="00DD6C7F">
        <w:rPr>
          <w:rFonts w:ascii="Times New Roman" w:hAnsi="Times New Roman" w:cs="Times New Roman"/>
          <w:sz w:val="24"/>
          <w:szCs w:val="24"/>
        </w:rPr>
        <w:t xml:space="preserve"> function</w:t>
      </w:r>
      <w:r w:rsidR="0015681A">
        <w:rPr>
          <w:rFonts w:ascii="Times New Roman" w:hAnsi="Times New Roman" w:cs="Times New Roman"/>
          <w:sz w:val="24"/>
          <w:szCs w:val="24"/>
        </w:rPr>
        <w:t xml:space="preserve"> </w:t>
      </w:r>
      <w:del w:id="371" w:author="EliseSchramkowski" w:date="2021-11-09T13:53:00Z">
        <w:r w:rsidR="0015681A" w:rsidDel="00921022">
          <w:rPr>
            <w:rFonts w:ascii="Times New Roman" w:hAnsi="Times New Roman" w:cs="Times New Roman"/>
            <w:sz w:val="24"/>
            <w:szCs w:val="24"/>
          </w:rPr>
          <w:delText xml:space="preserve">from </w:delText>
        </w:r>
      </w:del>
      <w:del w:id="372" w:author="EliseSchramkowski" w:date="2021-11-05T14:47:00Z">
        <w:r w:rsidR="0015681A" w:rsidDel="00EA25FF">
          <w:rPr>
            <w:rFonts w:ascii="Times New Roman" w:hAnsi="Times New Roman" w:cs="Times New Roman"/>
            <w:sz w:val="24"/>
            <w:szCs w:val="24"/>
          </w:rPr>
          <w:delText xml:space="preserve">the </w:delText>
        </w:r>
      </w:del>
      <w:del w:id="373" w:author="EliseSchramkowski" w:date="2021-11-09T13:53:00Z">
        <w:r w:rsidR="0015681A" w:rsidRPr="00DD6C7F" w:rsidDel="00921022">
          <w:rPr>
            <w:rFonts w:ascii="Times New Roman" w:hAnsi="Times New Roman" w:cs="Times New Roman"/>
            <w:sz w:val="24"/>
            <w:szCs w:val="24"/>
          </w:rPr>
          <w:delText>statcheck</w:delText>
        </w:r>
        <w:r w:rsidR="0015681A" w:rsidDel="00921022">
          <w:rPr>
            <w:rFonts w:ascii="Times New Roman" w:hAnsi="Times New Roman" w:cs="Times New Roman"/>
            <w:sz w:val="24"/>
            <w:szCs w:val="24"/>
          </w:rPr>
          <w:delText xml:space="preserve"> </w:delText>
        </w:r>
      </w:del>
      <w:del w:id="374" w:author="EliseSchramkowski" w:date="2021-11-05T14:47:00Z">
        <w:r w:rsidR="0015681A" w:rsidDel="00EA25FF">
          <w:rPr>
            <w:rFonts w:ascii="Times New Roman" w:hAnsi="Times New Roman" w:cs="Times New Roman"/>
            <w:sz w:val="24"/>
            <w:szCs w:val="24"/>
          </w:rPr>
          <w:delText xml:space="preserve">package </w:delText>
        </w:r>
      </w:del>
      <w:r w:rsidR="0015681A">
        <w:rPr>
          <w:rFonts w:ascii="Times New Roman" w:hAnsi="Times New Roman" w:cs="Times New Roman"/>
          <w:sz w:val="24"/>
          <w:szCs w:val="24"/>
        </w:rPr>
        <w:t>to a folder with HTML files of articles</w:t>
      </w:r>
      <w:r w:rsidR="0015681A" w:rsidRPr="00DD6C7F">
        <w:rPr>
          <w:rFonts w:ascii="Times New Roman" w:hAnsi="Times New Roman" w:cs="Times New Roman"/>
          <w:sz w:val="24"/>
          <w:szCs w:val="24"/>
        </w:rPr>
        <w:t xml:space="preserve"> (</w:t>
      </w:r>
      <w:proofErr w:type="spellStart"/>
      <w:r w:rsidR="0015681A" w:rsidRPr="00DD6C7F">
        <w:rPr>
          <w:rFonts w:ascii="Times New Roman" w:hAnsi="Times New Roman" w:cs="Times New Roman"/>
          <w:sz w:val="24"/>
          <w:szCs w:val="24"/>
        </w:rPr>
        <w:t>Epskamp</w:t>
      </w:r>
      <w:proofErr w:type="spellEnd"/>
      <w:r w:rsidR="0015681A" w:rsidRPr="00DD6C7F">
        <w:rPr>
          <w:rFonts w:ascii="Times New Roman" w:hAnsi="Times New Roman" w:cs="Times New Roman"/>
          <w:sz w:val="24"/>
          <w:szCs w:val="24"/>
        </w:rPr>
        <w:t xml:space="preserve"> and </w:t>
      </w:r>
      <w:proofErr w:type="spellStart"/>
      <w:r w:rsidR="0015681A" w:rsidRPr="00DD6C7F">
        <w:rPr>
          <w:rFonts w:ascii="Times New Roman" w:hAnsi="Times New Roman" w:cs="Times New Roman"/>
          <w:sz w:val="24"/>
          <w:szCs w:val="24"/>
        </w:rPr>
        <w:t>Nuijten</w:t>
      </w:r>
      <w:proofErr w:type="spellEnd"/>
      <w:r w:rsidR="0015681A" w:rsidRPr="00DD6C7F">
        <w:rPr>
          <w:rFonts w:ascii="Times New Roman" w:hAnsi="Times New Roman" w:cs="Times New Roman"/>
          <w:sz w:val="24"/>
          <w:szCs w:val="24"/>
        </w:rPr>
        <w:t xml:space="preserve"> 2015)</w:t>
      </w:r>
      <w:r w:rsidR="0015681A">
        <w:rPr>
          <w:rFonts w:ascii="Times New Roman" w:hAnsi="Times New Roman" w:cs="Times New Roman"/>
          <w:sz w:val="24"/>
          <w:szCs w:val="24"/>
        </w:rPr>
        <w:t xml:space="preserve"> to </w:t>
      </w:r>
      <w:r w:rsidR="0015681A">
        <w:rPr>
          <w:rFonts w:ascii="Times New Roman" w:hAnsi="Times New Roman" w:cs="Times New Roman"/>
          <w:sz w:val="24"/>
          <w:szCs w:val="24"/>
        </w:rPr>
        <w:lastRenderedPageBreak/>
        <w:t>automatically retrieve APA-reported result</w:t>
      </w:r>
      <w:r w:rsidR="007A4124">
        <w:rPr>
          <w:rFonts w:ascii="Times New Roman" w:hAnsi="Times New Roman" w:cs="Times New Roman"/>
          <w:sz w:val="24"/>
          <w:szCs w:val="24"/>
        </w:rPr>
        <w:t xml:space="preserve">s, </w:t>
      </w:r>
      <w:r w:rsidR="0015681A">
        <w:rPr>
          <w:rFonts w:ascii="Times New Roman" w:hAnsi="Times New Roman" w:cs="Times New Roman"/>
          <w:sz w:val="24"/>
          <w:szCs w:val="24"/>
        </w:rPr>
        <w:t xml:space="preserve">reported </w:t>
      </w:r>
      <w:r w:rsidR="0015681A">
        <w:rPr>
          <w:rFonts w:ascii="Times New Roman" w:hAnsi="Times New Roman" w:cs="Times New Roman"/>
          <w:i/>
          <w:sz w:val="24"/>
          <w:szCs w:val="24"/>
        </w:rPr>
        <w:t>p</w:t>
      </w:r>
      <w:r w:rsidR="0015681A">
        <w:rPr>
          <w:rFonts w:ascii="Times New Roman" w:hAnsi="Times New Roman" w:cs="Times New Roman"/>
          <w:sz w:val="24"/>
          <w:szCs w:val="24"/>
        </w:rPr>
        <w:t>-values</w:t>
      </w:r>
      <w:r w:rsidR="00AB48A4">
        <w:rPr>
          <w:rFonts w:ascii="Times New Roman" w:hAnsi="Times New Roman" w:cs="Times New Roman"/>
          <w:sz w:val="24"/>
          <w:szCs w:val="24"/>
        </w:rPr>
        <w:t xml:space="preserve">, and recalculated </w:t>
      </w:r>
      <w:r w:rsidR="00AB48A4">
        <w:rPr>
          <w:rFonts w:ascii="Times New Roman" w:hAnsi="Times New Roman" w:cs="Times New Roman"/>
          <w:i/>
          <w:iCs/>
          <w:sz w:val="24"/>
          <w:szCs w:val="24"/>
        </w:rPr>
        <w:t>p</w:t>
      </w:r>
      <w:r w:rsidR="00AB48A4">
        <w:rPr>
          <w:rFonts w:ascii="Times New Roman" w:hAnsi="Times New Roman" w:cs="Times New Roman"/>
          <w:sz w:val="24"/>
          <w:szCs w:val="24"/>
        </w:rPr>
        <w:t>-values</w:t>
      </w:r>
      <w:r w:rsidR="0015681A">
        <w:rPr>
          <w:rFonts w:ascii="Times New Roman" w:hAnsi="Times New Roman" w:cs="Times New Roman"/>
          <w:sz w:val="24"/>
          <w:szCs w:val="24"/>
        </w:rPr>
        <w:t xml:space="preserve">. </w:t>
      </w:r>
      <w:ins w:id="375" w:author="EliseSchramkowski" w:date="2021-11-04T16:18:00Z">
        <w:r w:rsidR="00A401A8">
          <w:rPr>
            <w:rFonts w:ascii="Times New Roman" w:hAnsi="Times New Roman" w:cs="Times New Roman"/>
            <w:sz w:val="24"/>
            <w:szCs w:val="24"/>
          </w:rPr>
          <w:t>The first data</w:t>
        </w:r>
      </w:ins>
      <w:ins w:id="376" w:author="EliseSchramkowski" w:date="2021-11-05T14:47:00Z">
        <w:r w:rsidR="00E26A63">
          <w:rPr>
            <w:rFonts w:ascii="Times New Roman" w:hAnsi="Times New Roman" w:cs="Times New Roman"/>
            <w:sz w:val="24"/>
            <w:szCs w:val="24"/>
          </w:rPr>
          <w:t xml:space="preserve"> </w:t>
        </w:r>
      </w:ins>
      <w:ins w:id="377" w:author="EliseSchramkowski" w:date="2021-11-04T16:18:00Z">
        <w:r w:rsidR="00A401A8">
          <w:rPr>
            <w:rFonts w:ascii="Times New Roman" w:hAnsi="Times New Roman" w:cs="Times New Roman"/>
            <w:sz w:val="24"/>
            <w:szCs w:val="24"/>
          </w:rPr>
          <w:t xml:space="preserve">set, </w:t>
        </w:r>
        <w:commentRangeStart w:id="378"/>
        <w:r w:rsidR="00A401A8">
          <w:rPr>
            <w:rFonts w:ascii="Times New Roman" w:hAnsi="Times New Roman" w:cs="Times New Roman"/>
            <w:sz w:val="24"/>
            <w:szCs w:val="24"/>
          </w:rPr>
          <w:t>‘</w:t>
        </w:r>
        <w:r w:rsidR="00A401A8" w:rsidRPr="004102A9">
          <w:rPr>
            <w:rFonts w:ascii="Times New Roman" w:hAnsi="Times New Roman" w:cs="Times New Roman"/>
            <w:i/>
            <w:sz w:val="24"/>
            <w:szCs w:val="24"/>
          </w:rPr>
          <w:t>APA</w:t>
        </w:r>
        <w:r w:rsidR="00A401A8">
          <w:rPr>
            <w:rFonts w:ascii="Times New Roman" w:hAnsi="Times New Roman" w:cs="Times New Roman"/>
            <w:sz w:val="24"/>
            <w:szCs w:val="24"/>
          </w:rPr>
          <w:t xml:space="preserve">’, </w:t>
        </w:r>
        <w:commentRangeEnd w:id="378"/>
        <w:r w:rsidR="00A401A8">
          <w:rPr>
            <w:rStyle w:val="CommentReference"/>
          </w:rPr>
          <w:commentReference w:id="378"/>
        </w:r>
        <w:r w:rsidR="00A401A8">
          <w:rPr>
            <w:rFonts w:ascii="Times New Roman" w:hAnsi="Times New Roman" w:cs="Times New Roman"/>
            <w:sz w:val="24"/>
            <w:szCs w:val="24"/>
          </w:rPr>
          <w:t xml:space="preserve">contains information </w:t>
        </w:r>
      </w:ins>
      <w:ins w:id="379" w:author="EliseSchramkowski" w:date="2021-11-04T16:19:00Z">
        <w:r w:rsidR="00A401A8">
          <w:rPr>
            <w:rFonts w:ascii="Times New Roman" w:hAnsi="Times New Roman" w:cs="Times New Roman"/>
            <w:sz w:val="24"/>
            <w:szCs w:val="24"/>
          </w:rPr>
          <w:t xml:space="preserve">retrieved by </w:t>
        </w:r>
      </w:ins>
      <w:proofErr w:type="spellStart"/>
      <w:ins w:id="380" w:author="EliseSchramkowski" w:date="2021-11-04T16:20:00Z">
        <w:r w:rsidR="00A401A8">
          <w:rPr>
            <w:rFonts w:ascii="Times New Roman" w:hAnsi="Times New Roman" w:cs="Times New Roman"/>
            <w:sz w:val="24"/>
            <w:szCs w:val="24"/>
          </w:rPr>
          <w:t>statcheck</w:t>
        </w:r>
        <w:proofErr w:type="spellEnd"/>
        <w:r w:rsidR="00A401A8">
          <w:rPr>
            <w:rFonts w:ascii="Times New Roman" w:hAnsi="Times New Roman" w:cs="Times New Roman"/>
            <w:sz w:val="24"/>
            <w:szCs w:val="24"/>
          </w:rPr>
          <w:t xml:space="preserve"> </w:t>
        </w:r>
      </w:ins>
      <w:ins w:id="381" w:author="EliseSchramkowski" w:date="2021-11-04T16:18:00Z">
        <w:r w:rsidR="00A401A8">
          <w:rPr>
            <w:rFonts w:ascii="Times New Roman" w:hAnsi="Times New Roman" w:cs="Times New Roman"/>
            <w:sz w:val="24"/>
            <w:szCs w:val="24"/>
          </w:rPr>
          <w:t>on all aspects of fully APA-reported results of all five journals - test statistics (</w:t>
        </w:r>
        <w:r w:rsidR="00A401A8">
          <w:rPr>
            <w:rFonts w:ascii="Times New Roman" w:hAnsi="Times New Roman" w:cs="Times New Roman"/>
            <w:i/>
            <w:sz w:val="24"/>
            <w:szCs w:val="24"/>
          </w:rPr>
          <w:t xml:space="preserve">t, z, F, </w:t>
        </w:r>
        <w:r w:rsidR="00A401A8" w:rsidRPr="009F0D05">
          <w:rPr>
            <w:rFonts w:ascii="Times New Roman" w:hAnsi="Times New Roman" w:cs="Times New Roman"/>
            <w:i/>
            <w:sz w:val="24"/>
            <w:szCs w:val="24"/>
          </w:rPr>
          <w:t>χ</w:t>
        </w:r>
        <w:r w:rsidR="00A401A8">
          <w:rPr>
            <w:rFonts w:ascii="Times New Roman" w:hAnsi="Times New Roman" w:cs="Times New Roman"/>
            <w:sz w:val="24"/>
            <w:szCs w:val="24"/>
            <w:vertAlign w:val="superscript"/>
          </w:rPr>
          <w:t>2</w:t>
        </w:r>
        <w:r w:rsidR="00A401A8">
          <w:rPr>
            <w:rFonts w:ascii="Times New Roman" w:hAnsi="Times New Roman" w:cs="Times New Roman"/>
            <w:sz w:val="24"/>
            <w:szCs w:val="24"/>
          </w:rPr>
          <w:t xml:space="preserve">, or </w:t>
        </w:r>
        <w:r w:rsidR="00A401A8">
          <w:rPr>
            <w:rFonts w:ascii="Times New Roman" w:hAnsi="Times New Roman" w:cs="Times New Roman"/>
            <w:i/>
            <w:sz w:val="24"/>
            <w:szCs w:val="24"/>
          </w:rPr>
          <w:t>r</w:t>
        </w:r>
        <w:r w:rsidR="00A401A8">
          <w:rPr>
            <w:rFonts w:ascii="Times New Roman" w:hAnsi="Times New Roman" w:cs="Times New Roman"/>
            <w:sz w:val="24"/>
            <w:szCs w:val="24"/>
          </w:rPr>
          <w:t xml:space="preserve">), </w:t>
        </w:r>
        <w:r w:rsidR="00A401A8">
          <w:rPr>
            <w:rFonts w:ascii="Times New Roman" w:hAnsi="Times New Roman" w:cs="Times New Roman"/>
            <w:i/>
            <w:sz w:val="24"/>
            <w:szCs w:val="24"/>
          </w:rPr>
          <w:t>df</w:t>
        </w:r>
        <w:r w:rsidR="00A401A8">
          <w:rPr>
            <w:rFonts w:ascii="Times New Roman" w:hAnsi="Times New Roman" w:cs="Times New Roman"/>
            <w:sz w:val="24"/>
            <w:szCs w:val="24"/>
          </w:rPr>
          <w:t>,</w:t>
        </w:r>
        <w:r w:rsidR="00A401A8">
          <w:rPr>
            <w:rFonts w:ascii="Times New Roman" w:hAnsi="Times New Roman" w:cs="Times New Roman"/>
            <w:i/>
            <w:sz w:val="24"/>
            <w:szCs w:val="24"/>
          </w:rPr>
          <w:t xml:space="preserve"> </w:t>
        </w:r>
        <w:r w:rsidR="00A401A8">
          <w:rPr>
            <w:rFonts w:ascii="Times New Roman" w:hAnsi="Times New Roman" w:cs="Times New Roman"/>
            <w:sz w:val="24"/>
            <w:szCs w:val="24"/>
          </w:rPr>
          <w:t>and</w:t>
        </w:r>
        <w:r w:rsidR="00A401A8">
          <w:rPr>
            <w:rFonts w:ascii="Times New Roman" w:hAnsi="Times New Roman" w:cs="Times New Roman"/>
            <w:i/>
            <w:sz w:val="24"/>
            <w:szCs w:val="24"/>
          </w:rPr>
          <w:t xml:space="preserve"> </w:t>
        </w:r>
        <w:r w:rsidR="00A401A8">
          <w:rPr>
            <w:rFonts w:ascii="Times New Roman" w:hAnsi="Times New Roman" w:cs="Times New Roman"/>
            <w:sz w:val="24"/>
            <w:szCs w:val="24"/>
          </w:rPr>
          <w:t xml:space="preserve">reported </w:t>
        </w:r>
        <w:r w:rsidR="00A401A8">
          <w:rPr>
            <w:rFonts w:ascii="Times New Roman" w:hAnsi="Times New Roman" w:cs="Times New Roman"/>
            <w:i/>
            <w:sz w:val="24"/>
            <w:szCs w:val="24"/>
          </w:rPr>
          <w:t>p</w:t>
        </w:r>
        <w:r w:rsidR="00A401A8">
          <w:rPr>
            <w:rFonts w:ascii="Times New Roman" w:hAnsi="Times New Roman" w:cs="Times New Roman"/>
            <w:sz w:val="24"/>
            <w:szCs w:val="24"/>
          </w:rPr>
          <w:t xml:space="preserve">-values - and recalculated </w:t>
        </w:r>
        <w:r w:rsidR="00A401A8">
          <w:rPr>
            <w:rFonts w:ascii="Times New Roman" w:hAnsi="Times New Roman" w:cs="Times New Roman"/>
            <w:i/>
            <w:sz w:val="24"/>
            <w:szCs w:val="24"/>
          </w:rPr>
          <w:t>p</w:t>
        </w:r>
        <w:r w:rsidR="00A401A8">
          <w:rPr>
            <w:rFonts w:ascii="Times New Roman" w:hAnsi="Times New Roman" w:cs="Times New Roman"/>
            <w:sz w:val="24"/>
            <w:szCs w:val="24"/>
          </w:rPr>
          <w:t xml:space="preserve">-values. </w:t>
        </w:r>
      </w:ins>
      <w:ins w:id="382" w:author="EliseSchramkowski" w:date="2021-11-04T16:20:00Z">
        <w:r w:rsidR="00A401A8">
          <w:rPr>
            <w:rFonts w:ascii="Times New Roman" w:hAnsi="Times New Roman" w:cs="Times New Roman"/>
            <w:sz w:val="24"/>
            <w:szCs w:val="24"/>
          </w:rPr>
          <w:t xml:space="preserve">Results with exactly reported </w:t>
        </w:r>
        <w:r w:rsidR="00A401A8">
          <w:rPr>
            <w:rFonts w:ascii="Times New Roman" w:hAnsi="Times New Roman" w:cs="Times New Roman"/>
            <w:i/>
            <w:sz w:val="24"/>
            <w:szCs w:val="24"/>
          </w:rPr>
          <w:t>p</w:t>
        </w:r>
        <w:r w:rsidR="00A401A8">
          <w:rPr>
            <w:rFonts w:ascii="Times New Roman" w:hAnsi="Times New Roman" w:cs="Times New Roman"/>
            <w:sz w:val="24"/>
            <w:szCs w:val="24"/>
          </w:rPr>
          <w:t xml:space="preserve">-values and results with </w:t>
        </w:r>
        <w:r w:rsidR="00A401A8">
          <w:rPr>
            <w:rFonts w:ascii="Times New Roman" w:hAnsi="Times New Roman" w:cs="Times New Roman"/>
            <w:i/>
            <w:sz w:val="24"/>
            <w:szCs w:val="24"/>
          </w:rPr>
          <w:t>p</w:t>
        </w:r>
        <w:r w:rsidR="00A401A8">
          <w:rPr>
            <w:rFonts w:ascii="Times New Roman" w:hAnsi="Times New Roman" w:cs="Times New Roman"/>
            <w:sz w:val="24"/>
            <w:szCs w:val="24"/>
          </w:rPr>
          <w:t xml:space="preserve">-values reported as ‘smaller than’, ‘greater than’, or ‘non-significant’ can be retrieved by </w:t>
        </w:r>
        <w:commentRangeStart w:id="383"/>
        <w:proofErr w:type="spellStart"/>
        <w:r w:rsidR="00A401A8">
          <w:rPr>
            <w:rFonts w:ascii="Times New Roman" w:hAnsi="Times New Roman" w:cs="Times New Roman"/>
            <w:sz w:val="24"/>
            <w:szCs w:val="24"/>
          </w:rPr>
          <w:t>statcheck</w:t>
        </w:r>
        <w:commentRangeEnd w:id="383"/>
        <w:proofErr w:type="spellEnd"/>
        <w:r w:rsidR="00A401A8">
          <w:rPr>
            <w:rStyle w:val="CommentReference"/>
          </w:rPr>
          <w:commentReference w:id="383"/>
        </w:r>
        <w:r w:rsidR="00A401A8">
          <w:rPr>
            <w:rFonts w:ascii="Times New Roman" w:hAnsi="Times New Roman" w:cs="Times New Roman"/>
            <w:sz w:val="24"/>
            <w:szCs w:val="24"/>
          </w:rPr>
          <w:t xml:space="preserve">. </w:t>
        </w:r>
        <w:r w:rsidR="00A401A8" w:rsidRPr="000E5611">
          <w:rPr>
            <w:rFonts w:ascii="Times New Roman" w:hAnsi="Times New Roman" w:cs="Times New Roman"/>
            <w:sz w:val="24"/>
            <w:szCs w:val="24"/>
          </w:rPr>
          <w:t>If</w:t>
        </w:r>
        <w:r w:rsidR="00A401A8">
          <w:rPr>
            <w:rFonts w:ascii="Times New Roman" w:hAnsi="Times New Roman" w:cs="Times New Roman"/>
            <w:sz w:val="24"/>
            <w:szCs w:val="24"/>
          </w:rPr>
          <w:t xml:space="preserve"> </w:t>
        </w:r>
        <w:r w:rsidR="00A401A8">
          <w:rPr>
            <w:rFonts w:ascii="Times New Roman" w:hAnsi="Times New Roman" w:cs="Times New Roman"/>
            <w:i/>
            <w:sz w:val="24"/>
            <w:szCs w:val="24"/>
          </w:rPr>
          <w:t>p</w:t>
        </w:r>
        <w:r w:rsidR="00A401A8">
          <w:rPr>
            <w:rFonts w:ascii="Times New Roman" w:hAnsi="Times New Roman" w:cs="Times New Roman"/>
            <w:sz w:val="24"/>
            <w:szCs w:val="24"/>
          </w:rPr>
          <w:t xml:space="preserve">-values are reported as non-significant, </w:t>
        </w:r>
        <w:proofErr w:type="spellStart"/>
        <w:r w:rsidR="00A401A8">
          <w:rPr>
            <w:rFonts w:ascii="Times New Roman" w:hAnsi="Times New Roman" w:cs="Times New Roman"/>
            <w:sz w:val="24"/>
            <w:szCs w:val="24"/>
          </w:rPr>
          <w:t>statcheck</w:t>
        </w:r>
        <w:proofErr w:type="spellEnd"/>
        <w:r w:rsidR="00A401A8">
          <w:rPr>
            <w:rFonts w:ascii="Times New Roman" w:hAnsi="Times New Roman" w:cs="Times New Roman"/>
            <w:sz w:val="24"/>
            <w:szCs w:val="24"/>
          </w:rPr>
          <w:t xml:space="preserve"> assigns them the label ‘NA’. ‘</w:t>
        </w:r>
        <w:r w:rsidR="00A401A8" w:rsidRPr="00A401A8">
          <w:rPr>
            <w:rFonts w:ascii="Times New Roman" w:hAnsi="Times New Roman" w:cs="Times New Roman"/>
            <w:i/>
            <w:iCs/>
            <w:sz w:val="24"/>
            <w:szCs w:val="24"/>
            <w:rPrChange w:id="384" w:author="EliseSchramkowski" w:date="2021-11-04T16:20:00Z">
              <w:rPr>
                <w:rFonts w:ascii="Times New Roman" w:hAnsi="Times New Roman" w:cs="Times New Roman"/>
                <w:sz w:val="24"/>
                <w:szCs w:val="24"/>
              </w:rPr>
            </w:rPrChange>
          </w:rPr>
          <w:t>APA</w:t>
        </w:r>
        <w:r w:rsidR="00A401A8">
          <w:rPr>
            <w:rFonts w:ascii="Times New Roman" w:hAnsi="Times New Roman" w:cs="Times New Roman"/>
            <w:sz w:val="24"/>
            <w:szCs w:val="24"/>
          </w:rPr>
          <w:t>’ also contain</w:t>
        </w:r>
      </w:ins>
      <w:ins w:id="385" w:author="EliseSchramkowski" w:date="2021-11-04T16:19:00Z">
        <w:r w:rsidR="00A401A8">
          <w:rPr>
            <w:rFonts w:ascii="Times New Roman" w:hAnsi="Times New Roman" w:cs="Times New Roman"/>
            <w:sz w:val="24"/>
            <w:szCs w:val="24"/>
          </w:rPr>
          <w:t xml:space="preserve">s information retrieved by </w:t>
        </w:r>
        <w:proofErr w:type="spellStart"/>
        <w:r w:rsidR="00A401A8">
          <w:rPr>
            <w:rFonts w:ascii="Times New Roman" w:hAnsi="Times New Roman" w:cs="Times New Roman"/>
            <w:sz w:val="24"/>
            <w:szCs w:val="24"/>
          </w:rPr>
          <w:t>statcheck</w:t>
        </w:r>
        <w:proofErr w:type="spellEnd"/>
        <w:r w:rsidR="00A401A8">
          <w:rPr>
            <w:rFonts w:ascii="Times New Roman" w:hAnsi="Times New Roman" w:cs="Times New Roman"/>
            <w:sz w:val="24"/>
            <w:szCs w:val="24"/>
          </w:rPr>
          <w:t xml:space="preserve"> on whether reported </w:t>
        </w:r>
        <w:r w:rsidR="00A401A8">
          <w:rPr>
            <w:rFonts w:ascii="Times New Roman" w:hAnsi="Times New Roman" w:cs="Times New Roman"/>
            <w:i/>
            <w:sz w:val="24"/>
            <w:szCs w:val="24"/>
          </w:rPr>
          <w:t>p</w:t>
        </w:r>
        <w:r w:rsidR="00A401A8">
          <w:rPr>
            <w:rFonts w:ascii="Times New Roman" w:hAnsi="Times New Roman" w:cs="Times New Roman"/>
            <w:sz w:val="24"/>
            <w:szCs w:val="24"/>
          </w:rPr>
          <w:t xml:space="preserve">-values are (grossly) inconsistent with their recalculated counterparts. </w:t>
        </w:r>
      </w:ins>
      <w:ins w:id="386" w:author="EliseSchramkowski" w:date="2021-11-04T16:21:00Z">
        <w:r w:rsidR="00A401A8">
          <w:rPr>
            <w:rFonts w:ascii="Times New Roman" w:hAnsi="Times New Roman" w:cs="Times New Roman"/>
            <w:sz w:val="24"/>
            <w:szCs w:val="24"/>
          </w:rPr>
          <w:t>If a reported result seems inconsistent (and this cannot be due to correct rounding)</w:t>
        </w:r>
        <w:r w:rsidR="00A401A8" w:rsidRPr="00455EA0">
          <w:rPr>
            <w:rFonts w:ascii="Times New Roman" w:hAnsi="Times New Roman" w:cs="Times New Roman"/>
            <w:sz w:val="24"/>
            <w:szCs w:val="24"/>
          </w:rPr>
          <w:t xml:space="preserve">, </w:t>
        </w:r>
      </w:ins>
      <w:proofErr w:type="spellStart"/>
      <w:ins w:id="387" w:author="EliseSchramkowski" w:date="2021-11-09T13:53:00Z">
        <w:r w:rsidR="00763B34">
          <w:rPr>
            <w:rFonts w:ascii="Times New Roman" w:hAnsi="Times New Roman" w:cs="Times New Roman"/>
            <w:sz w:val="24"/>
            <w:szCs w:val="24"/>
          </w:rPr>
          <w:t>statcheck</w:t>
        </w:r>
        <w:proofErr w:type="spellEnd"/>
        <w:r w:rsidR="00763B34">
          <w:rPr>
            <w:rFonts w:ascii="Times New Roman" w:hAnsi="Times New Roman" w:cs="Times New Roman"/>
            <w:sz w:val="24"/>
            <w:szCs w:val="24"/>
          </w:rPr>
          <w:t xml:space="preserve"> </w:t>
        </w:r>
      </w:ins>
      <w:ins w:id="388" w:author="EliseSchramkowski" w:date="2021-11-04T16:21:00Z">
        <w:r w:rsidR="00A401A8" w:rsidRPr="00455EA0">
          <w:rPr>
            <w:rFonts w:ascii="Times New Roman" w:hAnsi="Times New Roman" w:cs="Times New Roman"/>
            <w:sz w:val="24"/>
            <w:szCs w:val="24"/>
          </w:rPr>
          <w:t>appl</w:t>
        </w:r>
        <w:r w:rsidR="00A401A8">
          <w:rPr>
            <w:rFonts w:ascii="Times New Roman" w:hAnsi="Times New Roman" w:cs="Times New Roman"/>
            <w:sz w:val="24"/>
            <w:szCs w:val="24"/>
          </w:rPr>
          <w:t>ies a one-sided test to the</w:t>
        </w:r>
        <w:r w:rsidR="00A401A8" w:rsidRPr="00455EA0">
          <w:rPr>
            <w:rFonts w:ascii="Times New Roman" w:hAnsi="Times New Roman" w:cs="Times New Roman"/>
            <w:sz w:val="24"/>
            <w:szCs w:val="24"/>
          </w:rPr>
          <w:t xml:space="preserve"> reported result. If this </w:t>
        </w:r>
        <w:r w:rsidR="00A401A8">
          <w:rPr>
            <w:rFonts w:ascii="Times New Roman" w:hAnsi="Times New Roman" w:cs="Times New Roman"/>
            <w:sz w:val="24"/>
            <w:szCs w:val="24"/>
          </w:rPr>
          <w:t>leads to a consistent reported result,</w:t>
        </w:r>
        <w:r w:rsidR="00A401A8" w:rsidRPr="00455EA0">
          <w:rPr>
            <w:rFonts w:ascii="Times New Roman" w:hAnsi="Times New Roman" w:cs="Times New Roman"/>
            <w:sz w:val="24"/>
            <w:szCs w:val="24"/>
          </w:rPr>
          <w:t xml:space="preserve"> </w:t>
        </w:r>
        <w:r w:rsidR="00A401A8">
          <w:rPr>
            <w:rFonts w:ascii="Times New Roman" w:hAnsi="Times New Roman" w:cs="Times New Roman"/>
            <w:sz w:val="24"/>
            <w:szCs w:val="24"/>
          </w:rPr>
          <w:t>it</w:t>
        </w:r>
        <w:r w:rsidR="00A401A8" w:rsidRPr="00455EA0">
          <w:rPr>
            <w:rFonts w:ascii="Times New Roman" w:hAnsi="Times New Roman" w:cs="Times New Roman"/>
            <w:sz w:val="24"/>
            <w:szCs w:val="24"/>
          </w:rPr>
          <w:t xml:space="preserve"> keep</w:t>
        </w:r>
        <w:r w:rsidR="00A401A8">
          <w:rPr>
            <w:rFonts w:ascii="Times New Roman" w:hAnsi="Times New Roman" w:cs="Times New Roman"/>
            <w:sz w:val="24"/>
            <w:szCs w:val="24"/>
          </w:rPr>
          <w:t>s</w:t>
        </w:r>
        <w:r w:rsidR="00A401A8" w:rsidRPr="00455EA0">
          <w:rPr>
            <w:rFonts w:ascii="Times New Roman" w:hAnsi="Times New Roman" w:cs="Times New Roman"/>
            <w:sz w:val="24"/>
            <w:szCs w:val="24"/>
          </w:rPr>
          <w:t xml:space="preserve"> the one-sided test. </w:t>
        </w:r>
        <w:r w:rsidR="00A401A8">
          <w:rPr>
            <w:rFonts w:ascii="Times New Roman" w:hAnsi="Times New Roman" w:cs="Times New Roman"/>
            <w:sz w:val="24"/>
            <w:szCs w:val="24"/>
          </w:rPr>
          <w:t>Otherwise, it</w:t>
        </w:r>
        <w:r w:rsidR="00A401A8" w:rsidRPr="00455EA0">
          <w:rPr>
            <w:rFonts w:ascii="Times New Roman" w:hAnsi="Times New Roman" w:cs="Times New Roman"/>
            <w:sz w:val="24"/>
            <w:szCs w:val="24"/>
          </w:rPr>
          <w:t xml:space="preserve"> keep</w:t>
        </w:r>
        <w:r w:rsidR="00A401A8">
          <w:rPr>
            <w:rFonts w:ascii="Times New Roman" w:hAnsi="Times New Roman" w:cs="Times New Roman"/>
            <w:sz w:val="24"/>
            <w:szCs w:val="24"/>
          </w:rPr>
          <w:t>s</w:t>
        </w:r>
        <w:r w:rsidR="00A401A8" w:rsidRPr="00455EA0">
          <w:rPr>
            <w:rFonts w:ascii="Times New Roman" w:hAnsi="Times New Roman" w:cs="Times New Roman"/>
            <w:sz w:val="24"/>
            <w:szCs w:val="24"/>
          </w:rPr>
          <w:t xml:space="preserve"> the two-sided </w:t>
        </w:r>
        <w:proofErr w:type="gramStart"/>
        <w:r w:rsidR="00A401A8" w:rsidRPr="00455EA0">
          <w:rPr>
            <w:rFonts w:ascii="Times New Roman" w:hAnsi="Times New Roman" w:cs="Times New Roman"/>
            <w:sz w:val="24"/>
            <w:szCs w:val="24"/>
          </w:rPr>
          <w:t>test</w:t>
        </w:r>
        <w:r w:rsidR="00A401A8">
          <w:rPr>
            <w:rFonts w:ascii="Times New Roman" w:hAnsi="Times New Roman" w:cs="Times New Roman"/>
            <w:sz w:val="24"/>
            <w:szCs w:val="24"/>
          </w:rPr>
          <w:t>(</w:t>
        </w:r>
        <w:proofErr w:type="spellStart"/>
        <w:proofErr w:type="gramEnd"/>
        <w:r w:rsidR="00A401A8">
          <w:rPr>
            <w:rFonts w:ascii="Times New Roman" w:hAnsi="Times New Roman" w:cs="Times New Roman"/>
            <w:sz w:val="24"/>
            <w:szCs w:val="24"/>
          </w:rPr>
          <w:t>Nuijten</w:t>
        </w:r>
        <w:proofErr w:type="spellEnd"/>
        <w:r w:rsidR="00A401A8">
          <w:rPr>
            <w:rFonts w:ascii="Times New Roman" w:hAnsi="Times New Roman" w:cs="Times New Roman"/>
            <w:sz w:val="24"/>
            <w:szCs w:val="24"/>
          </w:rPr>
          <w:t xml:space="preserve"> et al. 2017)</w:t>
        </w:r>
        <w:r w:rsidR="00A401A8" w:rsidRPr="00455EA0">
          <w:rPr>
            <w:rFonts w:ascii="Times New Roman" w:hAnsi="Times New Roman" w:cs="Times New Roman"/>
            <w:sz w:val="24"/>
            <w:szCs w:val="24"/>
          </w:rPr>
          <w:t>.</w:t>
        </w:r>
      </w:ins>
      <w:ins w:id="389" w:author="EliseSchramkowski" w:date="2021-11-04T16:27:00Z">
        <w:r w:rsidR="00801ED9">
          <w:rPr>
            <w:rFonts w:ascii="Times New Roman" w:hAnsi="Times New Roman" w:cs="Times New Roman"/>
            <w:sz w:val="24"/>
            <w:szCs w:val="24"/>
          </w:rPr>
          <w:t xml:space="preserve"> We also manually put the part of the article’s text from which we concluded that a result was (not) related to an explicitly stated hypothesis in a separate column.</w:t>
        </w:r>
      </w:ins>
      <w:ins w:id="390" w:author="EliseSchramkowski" w:date="2021-11-04T16:22:00Z">
        <w:r w:rsidR="00A401A8">
          <w:rPr>
            <w:rFonts w:ascii="Times New Roman" w:hAnsi="Times New Roman" w:cs="Times New Roman"/>
            <w:sz w:val="24"/>
            <w:szCs w:val="24"/>
          </w:rPr>
          <w:t xml:space="preserve"> Our definition of explicitly stated hypotheses followed that of Gerber &amp; Malhotra (2008), i.e., hypotheses were considered explicitly stated if they were bolded, italicized, or indented, or if they were listed using one of the following terminologies: ‘</w:t>
        </w:r>
        <w:r w:rsidR="00A401A8" w:rsidRPr="00873728">
          <w:rPr>
            <w:rFonts w:ascii="Times New Roman" w:hAnsi="Times New Roman" w:cs="Times New Roman"/>
            <w:sz w:val="24"/>
            <w:szCs w:val="24"/>
          </w:rPr>
          <w:t>Hypothesis 1’, ‘</w:t>
        </w:r>
        <w:r w:rsidR="00A401A8">
          <w:rPr>
            <w:rFonts w:ascii="Times New Roman" w:hAnsi="Times New Roman" w:cs="Times New Roman"/>
            <w:sz w:val="24"/>
            <w:szCs w:val="24"/>
          </w:rPr>
          <w:t>H1</w:t>
        </w:r>
        <w:r w:rsidR="00A401A8" w:rsidRPr="00873728">
          <w:rPr>
            <w:rFonts w:ascii="Times New Roman" w:hAnsi="Times New Roman" w:cs="Times New Roman"/>
            <w:sz w:val="24"/>
            <w:szCs w:val="24"/>
          </w:rPr>
          <w:t>, ‘</w:t>
        </w:r>
        <w:r w:rsidR="00A401A8">
          <w:rPr>
            <w:rFonts w:ascii="Times New Roman" w:hAnsi="Times New Roman" w:cs="Times New Roman"/>
            <w:sz w:val="24"/>
            <w:szCs w:val="24"/>
          </w:rPr>
          <w:t>H1, or</w:t>
        </w:r>
        <w:r w:rsidR="00A401A8" w:rsidRPr="00873728">
          <w:rPr>
            <w:rFonts w:ascii="Times New Roman" w:hAnsi="Times New Roman" w:cs="Times New Roman"/>
            <w:sz w:val="24"/>
            <w:szCs w:val="24"/>
          </w:rPr>
          <w:t xml:space="preserve"> ‘the first hypothesis’</w:t>
        </w:r>
        <w:r w:rsidR="00A401A8">
          <w:rPr>
            <w:rFonts w:ascii="Times New Roman" w:hAnsi="Times New Roman" w:cs="Times New Roman"/>
            <w:sz w:val="24"/>
            <w:szCs w:val="24"/>
          </w:rPr>
          <w:t xml:space="preserve">. This information was used to test our hypotheses on statistical reporting errors (H1 and H2). </w:t>
        </w:r>
      </w:ins>
      <w:ins w:id="391" w:author="EliseSchramkowski" w:date="2021-11-04T16:18:00Z">
        <w:r w:rsidR="00A401A8">
          <w:rPr>
            <w:rFonts w:ascii="Times New Roman" w:hAnsi="Times New Roman" w:cs="Times New Roman"/>
            <w:sz w:val="24"/>
            <w:szCs w:val="24"/>
          </w:rPr>
          <w:t xml:space="preserve">Since </w:t>
        </w:r>
        <w:proofErr w:type="spellStart"/>
        <w:r w:rsidR="00A401A8">
          <w:rPr>
            <w:rFonts w:ascii="Times New Roman" w:hAnsi="Times New Roman" w:cs="Times New Roman"/>
            <w:sz w:val="24"/>
            <w:szCs w:val="24"/>
          </w:rPr>
          <w:t>statcheck</w:t>
        </w:r>
        <w:proofErr w:type="spellEnd"/>
        <w:r w:rsidR="00A401A8">
          <w:rPr>
            <w:rFonts w:ascii="Times New Roman" w:hAnsi="Times New Roman" w:cs="Times New Roman"/>
            <w:sz w:val="24"/>
            <w:szCs w:val="24"/>
          </w:rPr>
          <w:t xml:space="preserve"> also retrieved other (incomprehensible) information besides fully APA-reported results, some rows of ‘</w:t>
        </w:r>
        <w:r w:rsidR="00A401A8">
          <w:rPr>
            <w:rFonts w:ascii="Times New Roman" w:hAnsi="Times New Roman" w:cs="Times New Roman"/>
            <w:i/>
            <w:iCs/>
            <w:sz w:val="24"/>
            <w:szCs w:val="24"/>
          </w:rPr>
          <w:t>APA</w:t>
        </w:r>
        <w:r w:rsidR="00A401A8">
          <w:rPr>
            <w:rFonts w:ascii="Times New Roman" w:hAnsi="Times New Roman" w:cs="Times New Roman"/>
            <w:sz w:val="24"/>
            <w:szCs w:val="24"/>
          </w:rPr>
          <w:t xml:space="preserve">’ were excluded. In total, 505 results from 78 articles could be used for descriptive purposes and hypothesis testing (see Table 1 and Table 2). </w:t>
        </w:r>
      </w:ins>
      <w:del w:id="392" w:author="EliseSchramkowski" w:date="2021-11-04T16:21:00Z">
        <w:r w:rsidR="0015681A" w:rsidDel="00A401A8">
          <w:rPr>
            <w:rFonts w:ascii="Times New Roman" w:hAnsi="Times New Roman" w:cs="Times New Roman"/>
            <w:sz w:val="24"/>
            <w:szCs w:val="24"/>
          </w:rPr>
          <w:delText xml:space="preserve">Results with exactly reported </w:delText>
        </w:r>
        <w:r w:rsidR="0015681A" w:rsidDel="00A401A8">
          <w:rPr>
            <w:rFonts w:ascii="Times New Roman" w:hAnsi="Times New Roman" w:cs="Times New Roman"/>
            <w:i/>
            <w:sz w:val="24"/>
            <w:szCs w:val="24"/>
          </w:rPr>
          <w:delText>p</w:delText>
        </w:r>
        <w:r w:rsidR="0015681A" w:rsidDel="00A401A8">
          <w:rPr>
            <w:rFonts w:ascii="Times New Roman" w:hAnsi="Times New Roman" w:cs="Times New Roman"/>
            <w:sz w:val="24"/>
            <w:szCs w:val="24"/>
          </w:rPr>
          <w:delText xml:space="preserve">-values and results with </w:delText>
        </w:r>
        <w:r w:rsidR="0015681A" w:rsidDel="00A401A8">
          <w:rPr>
            <w:rFonts w:ascii="Times New Roman" w:hAnsi="Times New Roman" w:cs="Times New Roman"/>
            <w:i/>
            <w:sz w:val="24"/>
            <w:szCs w:val="24"/>
          </w:rPr>
          <w:delText>p</w:delText>
        </w:r>
        <w:r w:rsidR="0015681A" w:rsidDel="00A401A8">
          <w:rPr>
            <w:rFonts w:ascii="Times New Roman" w:hAnsi="Times New Roman" w:cs="Times New Roman"/>
            <w:sz w:val="24"/>
            <w:szCs w:val="24"/>
          </w:rPr>
          <w:delText>-values reported as ‘smaller than’, ‘greater than’, or ‘</w:delText>
        </w:r>
        <w:r w:rsidR="00F120AB" w:rsidDel="00A401A8">
          <w:rPr>
            <w:rFonts w:ascii="Times New Roman" w:hAnsi="Times New Roman" w:cs="Times New Roman"/>
            <w:sz w:val="24"/>
            <w:szCs w:val="24"/>
          </w:rPr>
          <w:delText>non-significant</w:delText>
        </w:r>
        <w:r w:rsidR="00045C44" w:rsidDel="00A401A8">
          <w:rPr>
            <w:rFonts w:ascii="Times New Roman" w:hAnsi="Times New Roman" w:cs="Times New Roman"/>
            <w:sz w:val="24"/>
            <w:szCs w:val="24"/>
          </w:rPr>
          <w:delText>’</w:delText>
        </w:r>
        <w:r w:rsidR="0015681A" w:rsidDel="00A401A8">
          <w:rPr>
            <w:rFonts w:ascii="Times New Roman" w:hAnsi="Times New Roman" w:cs="Times New Roman"/>
            <w:sz w:val="24"/>
            <w:szCs w:val="24"/>
          </w:rPr>
          <w:delText xml:space="preserve"> can be retrieved by </w:delText>
        </w:r>
        <w:commentRangeStart w:id="393"/>
        <w:r w:rsidR="0015681A" w:rsidDel="00A401A8">
          <w:rPr>
            <w:rFonts w:ascii="Times New Roman" w:hAnsi="Times New Roman" w:cs="Times New Roman"/>
            <w:sz w:val="24"/>
            <w:szCs w:val="24"/>
          </w:rPr>
          <w:delText>statcheck</w:delText>
        </w:r>
        <w:commentRangeEnd w:id="393"/>
        <w:r w:rsidR="000A1DC8" w:rsidDel="00A401A8">
          <w:rPr>
            <w:rStyle w:val="CommentReference"/>
          </w:rPr>
          <w:commentReference w:id="393"/>
        </w:r>
        <w:r w:rsidR="0015681A" w:rsidDel="00A401A8">
          <w:rPr>
            <w:rFonts w:ascii="Times New Roman" w:hAnsi="Times New Roman" w:cs="Times New Roman"/>
            <w:sz w:val="24"/>
            <w:szCs w:val="24"/>
          </w:rPr>
          <w:delText xml:space="preserve">. </w:delText>
        </w:r>
        <w:r w:rsidR="0015681A" w:rsidRPr="000E5611" w:rsidDel="00A401A8">
          <w:rPr>
            <w:rFonts w:ascii="Times New Roman" w:hAnsi="Times New Roman" w:cs="Times New Roman"/>
            <w:sz w:val="24"/>
            <w:szCs w:val="24"/>
          </w:rPr>
          <w:delText>If</w:delText>
        </w:r>
        <w:r w:rsidR="0015681A" w:rsidDel="00A401A8">
          <w:rPr>
            <w:rFonts w:ascii="Times New Roman" w:hAnsi="Times New Roman" w:cs="Times New Roman"/>
            <w:sz w:val="24"/>
            <w:szCs w:val="24"/>
          </w:rPr>
          <w:delText xml:space="preserve"> </w:delText>
        </w:r>
        <w:r w:rsidR="0015681A" w:rsidDel="00A401A8">
          <w:rPr>
            <w:rFonts w:ascii="Times New Roman" w:hAnsi="Times New Roman" w:cs="Times New Roman"/>
            <w:i/>
            <w:sz w:val="24"/>
            <w:szCs w:val="24"/>
          </w:rPr>
          <w:delText>p</w:delText>
        </w:r>
        <w:r w:rsidR="0015681A" w:rsidDel="00A401A8">
          <w:rPr>
            <w:rFonts w:ascii="Times New Roman" w:hAnsi="Times New Roman" w:cs="Times New Roman"/>
            <w:sz w:val="24"/>
            <w:szCs w:val="24"/>
          </w:rPr>
          <w:delText xml:space="preserve">-values are reported as </w:delText>
        </w:r>
        <w:r w:rsidR="00F120AB" w:rsidDel="00A401A8">
          <w:rPr>
            <w:rFonts w:ascii="Times New Roman" w:hAnsi="Times New Roman" w:cs="Times New Roman"/>
            <w:sz w:val="24"/>
            <w:szCs w:val="24"/>
          </w:rPr>
          <w:delText>non-significant</w:delText>
        </w:r>
        <w:r w:rsidR="0015681A" w:rsidDel="00A401A8">
          <w:rPr>
            <w:rFonts w:ascii="Times New Roman" w:hAnsi="Times New Roman" w:cs="Times New Roman"/>
            <w:sz w:val="24"/>
            <w:szCs w:val="24"/>
          </w:rPr>
          <w:delText>, statcheck</w:delText>
        </w:r>
        <w:r w:rsidR="00C31249" w:rsidDel="00A401A8">
          <w:rPr>
            <w:rFonts w:ascii="Times New Roman" w:hAnsi="Times New Roman" w:cs="Times New Roman"/>
            <w:sz w:val="24"/>
            <w:szCs w:val="24"/>
          </w:rPr>
          <w:delText xml:space="preserve"> assigns them </w:delText>
        </w:r>
        <w:r w:rsidR="0015681A" w:rsidDel="00A401A8">
          <w:rPr>
            <w:rFonts w:ascii="Times New Roman" w:hAnsi="Times New Roman" w:cs="Times New Roman"/>
            <w:sz w:val="24"/>
            <w:szCs w:val="24"/>
          </w:rPr>
          <w:delText>the label ‘NA’.</w:delText>
        </w:r>
        <w:r w:rsidR="00C3364A" w:rsidDel="00A401A8">
          <w:rPr>
            <w:rFonts w:ascii="Times New Roman" w:hAnsi="Times New Roman" w:cs="Times New Roman"/>
            <w:sz w:val="24"/>
            <w:szCs w:val="24"/>
          </w:rPr>
          <w:delText xml:space="preserve"> </w:delText>
        </w:r>
        <w:r w:rsidR="00A661A1" w:rsidDel="00A401A8">
          <w:rPr>
            <w:rFonts w:ascii="Times New Roman" w:hAnsi="Times New Roman" w:cs="Times New Roman"/>
            <w:sz w:val="24"/>
            <w:szCs w:val="24"/>
          </w:rPr>
          <w:delText>At first, the ‘</w:delText>
        </w:r>
        <w:r w:rsidR="00A661A1" w:rsidRPr="00DD6C7F" w:rsidDel="00A401A8">
          <w:rPr>
            <w:rFonts w:ascii="Times New Roman" w:hAnsi="Times New Roman" w:cs="Times New Roman"/>
            <w:sz w:val="24"/>
            <w:szCs w:val="24"/>
          </w:rPr>
          <w:delText>checkHTMLdir</w:delText>
        </w:r>
        <w:r w:rsidR="00A661A1" w:rsidDel="00A401A8">
          <w:rPr>
            <w:rFonts w:ascii="Times New Roman" w:hAnsi="Times New Roman" w:cs="Times New Roman"/>
            <w:sz w:val="24"/>
            <w:szCs w:val="24"/>
          </w:rPr>
          <w:delText>’</w:delText>
        </w:r>
        <w:r w:rsidR="00A661A1" w:rsidRPr="00DD6C7F" w:rsidDel="00A401A8">
          <w:rPr>
            <w:rFonts w:ascii="Times New Roman" w:hAnsi="Times New Roman" w:cs="Times New Roman"/>
            <w:sz w:val="24"/>
            <w:szCs w:val="24"/>
          </w:rPr>
          <w:delText xml:space="preserve"> </w:delText>
        </w:r>
        <w:r w:rsidR="00A661A1" w:rsidDel="00A401A8">
          <w:rPr>
            <w:rFonts w:ascii="Times New Roman" w:hAnsi="Times New Roman" w:cs="Times New Roman"/>
            <w:sz w:val="24"/>
            <w:szCs w:val="24"/>
          </w:rPr>
          <w:delText xml:space="preserve">function applies </w:delText>
        </w:r>
        <w:r w:rsidR="00A661A1" w:rsidRPr="00455EA0" w:rsidDel="00A401A8">
          <w:rPr>
            <w:rFonts w:ascii="Times New Roman" w:hAnsi="Times New Roman" w:cs="Times New Roman"/>
            <w:sz w:val="24"/>
            <w:szCs w:val="24"/>
          </w:rPr>
          <w:delText>two-sided test</w:delText>
        </w:r>
        <w:r w:rsidR="00A661A1" w:rsidDel="00A401A8">
          <w:rPr>
            <w:rFonts w:ascii="Times New Roman" w:hAnsi="Times New Roman" w:cs="Times New Roman"/>
            <w:sz w:val="24"/>
            <w:szCs w:val="24"/>
          </w:rPr>
          <w:delText>ing</w:delText>
        </w:r>
        <w:r w:rsidR="00A661A1" w:rsidRPr="00455EA0" w:rsidDel="00A401A8">
          <w:rPr>
            <w:rFonts w:ascii="Times New Roman" w:hAnsi="Times New Roman" w:cs="Times New Roman"/>
            <w:sz w:val="24"/>
            <w:szCs w:val="24"/>
          </w:rPr>
          <w:delText xml:space="preserve"> to a repor</w:delText>
        </w:r>
        <w:r w:rsidR="00A661A1" w:rsidDel="00A401A8">
          <w:rPr>
            <w:rFonts w:ascii="Times New Roman" w:hAnsi="Times New Roman" w:cs="Times New Roman"/>
            <w:sz w:val="24"/>
            <w:szCs w:val="24"/>
          </w:rPr>
          <w:delText>ted result. If a reported result seems inconsistent (and this cannot be due to correct rounding)</w:delText>
        </w:r>
        <w:r w:rsidR="00A661A1" w:rsidRPr="00455EA0" w:rsidDel="00A401A8">
          <w:rPr>
            <w:rFonts w:ascii="Times New Roman" w:hAnsi="Times New Roman" w:cs="Times New Roman"/>
            <w:sz w:val="24"/>
            <w:szCs w:val="24"/>
          </w:rPr>
          <w:delText xml:space="preserve">, </w:delText>
        </w:r>
        <w:r w:rsidR="00A661A1" w:rsidDel="00A401A8">
          <w:rPr>
            <w:rFonts w:ascii="Times New Roman" w:hAnsi="Times New Roman" w:cs="Times New Roman"/>
            <w:sz w:val="24"/>
            <w:szCs w:val="24"/>
          </w:rPr>
          <w:delText>it</w:delText>
        </w:r>
        <w:r w:rsidR="00A661A1" w:rsidRPr="00455EA0" w:rsidDel="00A401A8">
          <w:rPr>
            <w:rFonts w:ascii="Times New Roman" w:hAnsi="Times New Roman" w:cs="Times New Roman"/>
            <w:sz w:val="24"/>
            <w:szCs w:val="24"/>
          </w:rPr>
          <w:delText xml:space="preserve"> appl</w:delText>
        </w:r>
        <w:r w:rsidR="00A661A1" w:rsidDel="00A401A8">
          <w:rPr>
            <w:rFonts w:ascii="Times New Roman" w:hAnsi="Times New Roman" w:cs="Times New Roman"/>
            <w:sz w:val="24"/>
            <w:szCs w:val="24"/>
          </w:rPr>
          <w:delText>ies a one-sided test to the</w:delText>
        </w:r>
        <w:r w:rsidR="00A661A1" w:rsidRPr="00455EA0" w:rsidDel="00A401A8">
          <w:rPr>
            <w:rFonts w:ascii="Times New Roman" w:hAnsi="Times New Roman" w:cs="Times New Roman"/>
            <w:sz w:val="24"/>
            <w:szCs w:val="24"/>
          </w:rPr>
          <w:delText xml:space="preserve"> reported result. If this </w:delText>
        </w:r>
        <w:r w:rsidR="00A661A1" w:rsidDel="00A401A8">
          <w:rPr>
            <w:rFonts w:ascii="Times New Roman" w:hAnsi="Times New Roman" w:cs="Times New Roman"/>
            <w:sz w:val="24"/>
            <w:szCs w:val="24"/>
          </w:rPr>
          <w:delText>leads to a consistent reported result,</w:delText>
        </w:r>
        <w:r w:rsidR="00A661A1" w:rsidRPr="00455EA0" w:rsidDel="00A401A8">
          <w:rPr>
            <w:rFonts w:ascii="Times New Roman" w:hAnsi="Times New Roman" w:cs="Times New Roman"/>
            <w:sz w:val="24"/>
            <w:szCs w:val="24"/>
          </w:rPr>
          <w:delText xml:space="preserve"> </w:delText>
        </w:r>
        <w:r w:rsidR="00A661A1" w:rsidDel="00A401A8">
          <w:rPr>
            <w:rFonts w:ascii="Times New Roman" w:hAnsi="Times New Roman" w:cs="Times New Roman"/>
            <w:sz w:val="24"/>
            <w:szCs w:val="24"/>
          </w:rPr>
          <w:delText>it</w:delText>
        </w:r>
        <w:r w:rsidR="00A661A1" w:rsidRPr="00455EA0" w:rsidDel="00A401A8">
          <w:rPr>
            <w:rFonts w:ascii="Times New Roman" w:hAnsi="Times New Roman" w:cs="Times New Roman"/>
            <w:sz w:val="24"/>
            <w:szCs w:val="24"/>
          </w:rPr>
          <w:delText xml:space="preserve"> keep</w:delText>
        </w:r>
        <w:r w:rsidR="00A661A1" w:rsidDel="00A401A8">
          <w:rPr>
            <w:rFonts w:ascii="Times New Roman" w:hAnsi="Times New Roman" w:cs="Times New Roman"/>
            <w:sz w:val="24"/>
            <w:szCs w:val="24"/>
          </w:rPr>
          <w:delText>s</w:delText>
        </w:r>
        <w:r w:rsidR="00A661A1" w:rsidRPr="00455EA0" w:rsidDel="00A401A8">
          <w:rPr>
            <w:rFonts w:ascii="Times New Roman" w:hAnsi="Times New Roman" w:cs="Times New Roman"/>
            <w:sz w:val="24"/>
            <w:szCs w:val="24"/>
          </w:rPr>
          <w:delText xml:space="preserve"> the one-sided test for</w:delText>
        </w:r>
      </w:del>
      <w:del w:id="394" w:author="EliseSchramkowski" w:date="2021-11-04T16:16:00Z">
        <w:r w:rsidR="00A661A1" w:rsidRPr="00455EA0" w:rsidDel="00291D9C">
          <w:rPr>
            <w:rFonts w:ascii="Times New Roman" w:hAnsi="Times New Roman" w:cs="Times New Roman"/>
            <w:sz w:val="24"/>
            <w:szCs w:val="24"/>
          </w:rPr>
          <w:delText xml:space="preserve"> the </w:delText>
        </w:r>
      </w:del>
      <w:del w:id="395" w:author="EliseSchramkowski" w:date="2021-11-04T16:21:00Z">
        <w:r w:rsidR="00A661A1" w:rsidRPr="00455EA0" w:rsidDel="00A401A8">
          <w:rPr>
            <w:rFonts w:ascii="Times New Roman" w:hAnsi="Times New Roman" w:cs="Times New Roman"/>
            <w:sz w:val="24"/>
            <w:szCs w:val="24"/>
          </w:rPr>
          <w:delText xml:space="preserve">reported result. </w:delText>
        </w:r>
        <w:r w:rsidR="00A661A1" w:rsidDel="00A401A8">
          <w:rPr>
            <w:rFonts w:ascii="Times New Roman" w:hAnsi="Times New Roman" w:cs="Times New Roman"/>
            <w:sz w:val="24"/>
            <w:szCs w:val="24"/>
          </w:rPr>
          <w:delText>Otherwise, it</w:delText>
        </w:r>
        <w:r w:rsidR="00A661A1" w:rsidRPr="00455EA0" w:rsidDel="00A401A8">
          <w:rPr>
            <w:rFonts w:ascii="Times New Roman" w:hAnsi="Times New Roman" w:cs="Times New Roman"/>
            <w:sz w:val="24"/>
            <w:szCs w:val="24"/>
          </w:rPr>
          <w:delText xml:space="preserve"> keep</w:delText>
        </w:r>
        <w:r w:rsidR="00A661A1" w:rsidDel="00A401A8">
          <w:rPr>
            <w:rFonts w:ascii="Times New Roman" w:hAnsi="Times New Roman" w:cs="Times New Roman"/>
            <w:sz w:val="24"/>
            <w:szCs w:val="24"/>
          </w:rPr>
          <w:delText>s</w:delText>
        </w:r>
        <w:r w:rsidR="00A661A1" w:rsidRPr="00455EA0" w:rsidDel="00A401A8">
          <w:rPr>
            <w:rFonts w:ascii="Times New Roman" w:hAnsi="Times New Roman" w:cs="Times New Roman"/>
            <w:sz w:val="24"/>
            <w:szCs w:val="24"/>
          </w:rPr>
          <w:delText xml:space="preserve"> the two-sided test for the reported result</w:delText>
        </w:r>
        <w:r w:rsidR="00A661A1" w:rsidDel="00A401A8">
          <w:rPr>
            <w:rFonts w:ascii="Times New Roman" w:hAnsi="Times New Roman" w:cs="Times New Roman"/>
            <w:sz w:val="24"/>
            <w:szCs w:val="24"/>
          </w:rPr>
          <w:delText xml:space="preserve"> (Nuijten et al. 2017)</w:delText>
        </w:r>
        <w:r w:rsidR="00A661A1" w:rsidRPr="00455EA0" w:rsidDel="00A401A8">
          <w:rPr>
            <w:rFonts w:ascii="Times New Roman" w:hAnsi="Times New Roman" w:cs="Times New Roman"/>
            <w:sz w:val="24"/>
            <w:szCs w:val="24"/>
          </w:rPr>
          <w:delText>.</w:delText>
        </w:r>
        <w:r w:rsidR="00A661A1" w:rsidRPr="00BA656A" w:rsidDel="00A401A8">
          <w:rPr>
            <w:rFonts w:ascii="Times New Roman" w:hAnsi="Times New Roman" w:cs="Times New Roman"/>
            <w:color w:val="000000" w:themeColor="text1"/>
            <w:sz w:val="24"/>
            <w:szCs w:val="24"/>
          </w:rPr>
          <w:delText xml:space="preserve"> </w:delText>
        </w:r>
      </w:del>
    </w:p>
    <w:p w14:paraId="3F8B7474" w14:textId="2BF0D2D1" w:rsidR="000A1DC8" w:rsidDel="00706EB0" w:rsidRDefault="0015681A">
      <w:pPr>
        <w:spacing w:after="0" w:line="480" w:lineRule="auto"/>
        <w:ind w:firstLine="708"/>
        <w:jc w:val="both"/>
        <w:rPr>
          <w:ins w:id="396" w:author="Marcel van Assen" w:date="2021-08-10T17:14:00Z"/>
          <w:del w:id="397" w:author="EliseSchramkowski" w:date="2021-09-06T16:48:00Z"/>
          <w:rFonts w:ascii="Times New Roman" w:hAnsi="Times New Roman" w:cs="Times New Roman"/>
          <w:sz w:val="24"/>
          <w:szCs w:val="24"/>
        </w:rPr>
        <w:pPrChange w:id="398" w:author="EliseSchramkowski" w:date="2021-11-04T16:21:00Z">
          <w:pPr>
            <w:spacing w:after="0" w:line="480" w:lineRule="auto"/>
            <w:ind w:firstLine="284"/>
            <w:jc w:val="both"/>
          </w:pPr>
        </w:pPrChange>
      </w:pPr>
      <w:del w:id="399" w:author="EliseSchramkowski" w:date="2021-11-04T16:18:00Z">
        <w:r w:rsidDel="00A401A8">
          <w:rPr>
            <w:rFonts w:ascii="Times New Roman" w:hAnsi="Times New Roman" w:cs="Times New Roman"/>
            <w:sz w:val="24"/>
            <w:szCs w:val="24"/>
          </w:rPr>
          <w:delText>The first dataset</w:delText>
        </w:r>
        <w:r w:rsidR="00D64CFD" w:rsidDel="00A401A8">
          <w:rPr>
            <w:rFonts w:ascii="Times New Roman" w:hAnsi="Times New Roman" w:cs="Times New Roman"/>
            <w:sz w:val="24"/>
            <w:szCs w:val="24"/>
          </w:rPr>
          <w:delText>,</w:delText>
        </w:r>
        <w:r w:rsidR="007E1C3B" w:rsidDel="00A401A8">
          <w:rPr>
            <w:rFonts w:ascii="Times New Roman" w:hAnsi="Times New Roman" w:cs="Times New Roman"/>
            <w:sz w:val="24"/>
            <w:szCs w:val="24"/>
          </w:rPr>
          <w:delText xml:space="preserve"> </w:delText>
        </w:r>
        <w:commentRangeStart w:id="400"/>
        <w:r w:rsidDel="00A401A8">
          <w:rPr>
            <w:rFonts w:ascii="Times New Roman" w:hAnsi="Times New Roman" w:cs="Times New Roman"/>
            <w:sz w:val="24"/>
            <w:szCs w:val="24"/>
          </w:rPr>
          <w:delText>‘</w:delText>
        </w:r>
        <w:r w:rsidRPr="004102A9" w:rsidDel="00A401A8">
          <w:rPr>
            <w:rFonts w:ascii="Times New Roman" w:hAnsi="Times New Roman" w:cs="Times New Roman"/>
            <w:i/>
            <w:sz w:val="24"/>
            <w:szCs w:val="24"/>
          </w:rPr>
          <w:delText>APA</w:delText>
        </w:r>
        <w:r w:rsidDel="00A401A8">
          <w:rPr>
            <w:rFonts w:ascii="Times New Roman" w:hAnsi="Times New Roman" w:cs="Times New Roman"/>
            <w:sz w:val="24"/>
            <w:szCs w:val="24"/>
          </w:rPr>
          <w:delText>’</w:delText>
        </w:r>
        <w:r w:rsidR="00D64CFD" w:rsidDel="00A401A8">
          <w:rPr>
            <w:rFonts w:ascii="Times New Roman" w:hAnsi="Times New Roman" w:cs="Times New Roman"/>
            <w:sz w:val="24"/>
            <w:szCs w:val="24"/>
          </w:rPr>
          <w:delText>,</w:delText>
        </w:r>
        <w:r w:rsidDel="00A401A8">
          <w:rPr>
            <w:rFonts w:ascii="Times New Roman" w:hAnsi="Times New Roman" w:cs="Times New Roman"/>
            <w:sz w:val="24"/>
            <w:szCs w:val="24"/>
          </w:rPr>
          <w:delText xml:space="preserve"> </w:delText>
        </w:r>
        <w:commentRangeEnd w:id="400"/>
        <w:r w:rsidR="000A1DC8" w:rsidDel="00A401A8">
          <w:rPr>
            <w:rStyle w:val="CommentReference"/>
          </w:rPr>
          <w:commentReference w:id="400"/>
        </w:r>
        <w:r w:rsidDel="00A401A8">
          <w:rPr>
            <w:rFonts w:ascii="Times New Roman" w:hAnsi="Times New Roman" w:cs="Times New Roman"/>
            <w:sz w:val="24"/>
            <w:szCs w:val="24"/>
          </w:rPr>
          <w:delText xml:space="preserve">contains information on all aspects of fully APA-reported results </w:delText>
        </w:r>
        <w:r w:rsidR="00AB67E3" w:rsidDel="00A401A8">
          <w:rPr>
            <w:rFonts w:ascii="Times New Roman" w:hAnsi="Times New Roman" w:cs="Times New Roman"/>
            <w:sz w:val="24"/>
            <w:szCs w:val="24"/>
          </w:rPr>
          <w:delText>of</w:delText>
        </w:r>
        <w:r w:rsidR="000F0CEC" w:rsidDel="00A401A8">
          <w:rPr>
            <w:rFonts w:ascii="Times New Roman" w:hAnsi="Times New Roman" w:cs="Times New Roman"/>
            <w:sz w:val="24"/>
            <w:szCs w:val="24"/>
          </w:rPr>
          <w:delText xml:space="preserve"> all</w:delText>
        </w:r>
        <w:r w:rsidR="00AB67E3" w:rsidDel="00A401A8">
          <w:rPr>
            <w:rFonts w:ascii="Times New Roman" w:hAnsi="Times New Roman" w:cs="Times New Roman"/>
            <w:sz w:val="24"/>
            <w:szCs w:val="24"/>
          </w:rPr>
          <w:delText xml:space="preserve"> journals </w:delText>
        </w:r>
      </w:del>
      <w:del w:id="401" w:author="EliseSchramkowski" w:date="2021-11-01T13:57:00Z">
        <w:r w:rsidR="00AB67E3" w:rsidDel="00A62138">
          <w:rPr>
            <w:rFonts w:ascii="Times New Roman" w:hAnsi="Times New Roman" w:cs="Times New Roman"/>
            <w:sz w:val="24"/>
            <w:szCs w:val="24"/>
          </w:rPr>
          <w:delText>(</w:delText>
        </w:r>
        <w:r w:rsidR="007E1C3B" w:rsidRPr="003A028D" w:rsidDel="00A62138">
          <w:rPr>
            <w:rFonts w:ascii="Times New Roman" w:hAnsi="Times New Roman" w:cs="Times New Roman"/>
            <w:i/>
            <w:color w:val="000000" w:themeColor="text1"/>
            <w:sz w:val="24"/>
            <w:szCs w:val="24"/>
          </w:rPr>
          <w:delText>ASR</w:delText>
        </w:r>
        <w:r w:rsidR="007E1C3B" w:rsidRPr="00937E09" w:rsidDel="00A62138">
          <w:rPr>
            <w:rFonts w:ascii="Times New Roman" w:hAnsi="Times New Roman" w:cs="Times New Roman"/>
            <w:color w:val="000000" w:themeColor="text1"/>
            <w:sz w:val="24"/>
            <w:szCs w:val="24"/>
          </w:rPr>
          <w:delText xml:space="preserve">, </w:delText>
        </w:r>
        <w:r w:rsidR="007E1C3B" w:rsidRPr="003A028D" w:rsidDel="00A62138">
          <w:rPr>
            <w:rFonts w:ascii="Times New Roman" w:hAnsi="Times New Roman" w:cs="Times New Roman"/>
            <w:i/>
            <w:color w:val="000000" w:themeColor="text1"/>
            <w:sz w:val="24"/>
            <w:szCs w:val="24"/>
          </w:rPr>
          <w:delText>AJS</w:delText>
        </w:r>
        <w:r w:rsidR="007E1C3B" w:rsidRPr="00937E09" w:rsidDel="00A62138">
          <w:rPr>
            <w:rFonts w:ascii="Times New Roman" w:hAnsi="Times New Roman" w:cs="Times New Roman"/>
            <w:color w:val="000000" w:themeColor="text1"/>
            <w:sz w:val="24"/>
            <w:szCs w:val="24"/>
          </w:rPr>
          <w:delText xml:space="preserve">, </w:delText>
        </w:r>
        <w:r w:rsidR="007E1C3B" w:rsidRPr="003A028D" w:rsidDel="00A62138">
          <w:rPr>
            <w:rFonts w:ascii="Times New Roman" w:hAnsi="Times New Roman" w:cs="Times New Roman"/>
            <w:i/>
            <w:color w:val="000000" w:themeColor="text1"/>
            <w:sz w:val="24"/>
            <w:szCs w:val="24"/>
          </w:rPr>
          <w:delText>SQ</w:delText>
        </w:r>
        <w:r w:rsidR="007E1C3B" w:rsidDel="00A62138">
          <w:rPr>
            <w:rFonts w:ascii="Times New Roman" w:hAnsi="Times New Roman" w:cs="Times New Roman"/>
            <w:color w:val="000000" w:themeColor="text1"/>
            <w:sz w:val="24"/>
            <w:szCs w:val="24"/>
          </w:rPr>
          <w:delText xml:space="preserve">, </w:delText>
        </w:r>
        <w:r w:rsidR="007E1C3B" w:rsidDel="00A62138">
          <w:rPr>
            <w:rFonts w:ascii="Times New Roman" w:hAnsi="Times New Roman" w:cs="Times New Roman"/>
            <w:i/>
            <w:color w:val="000000" w:themeColor="text1"/>
            <w:sz w:val="24"/>
            <w:szCs w:val="24"/>
          </w:rPr>
          <w:delText>CHQ</w:delText>
        </w:r>
        <w:r w:rsidR="007E1C3B" w:rsidDel="00A62138">
          <w:rPr>
            <w:rFonts w:ascii="Times New Roman" w:hAnsi="Times New Roman" w:cs="Times New Roman"/>
            <w:color w:val="000000" w:themeColor="text1"/>
            <w:sz w:val="24"/>
            <w:szCs w:val="24"/>
          </w:rPr>
          <w:delText xml:space="preserve">, and </w:delText>
        </w:r>
        <w:r w:rsidR="007E1C3B" w:rsidDel="00A62138">
          <w:rPr>
            <w:rFonts w:ascii="Times New Roman" w:hAnsi="Times New Roman" w:cs="Times New Roman"/>
            <w:i/>
            <w:color w:val="000000" w:themeColor="text1"/>
            <w:sz w:val="24"/>
            <w:szCs w:val="24"/>
          </w:rPr>
          <w:delText>JMF</w:delText>
        </w:r>
        <w:r w:rsidR="00AB67E3" w:rsidDel="00A62138">
          <w:rPr>
            <w:rFonts w:ascii="Times New Roman" w:hAnsi="Times New Roman" w:cs="Times New Roman"/>
            <w:sz w:val="24"/>
            <w:szCs w:val="24"/>
          </w:rPr>
          <w:delText xml:space="preserve">) </w:delText>
        </w:r>
      </w:del>
      <w:del w:id="402" w:author="EliseSchramkowski" w:date="2021-11-04T16:18:00Z">
        <w:r w:rsidDel="00A401A8">
          <w:rPr>
            <w:rFonts w:ascii="Times New Roman" w:hAnsi="Times New Roman" w:cs="Times New Roman"/>
            <w:sz w:val="24"/>
            <w:szCs w:val="24"/>
          </w:rPr>
          <w:delText>- test statistics (</w:delText>
        </w:r>
        <w:r w:rsidDel="00A401A8">
          <w:rPr>
            <w:rFonts w:ascii="Times New Roman" w:hAnsi="Times New Roman" w:cs="Times New Roman"/>
            <w:i/>
            <w:sz w:val="24"/>
            <w:szCs w:val="24"/>
          </w:rPr>
          <w:delText xml:space="preserve">t, z, F, </w:delText>
        </w:r>
        <w:r w:rsidRPr="009F0D05" w:rsidDel="00A401A8">
          <w:rPr>
            <w:rFonts w:ascii="Times New Roman" w:hAnsi="Times New Roman" w:cs="Times New Roman"/>
            <w:i/>
            <w:sz w:val="24"/>
            <w:szCs w:val="24"/>
          </w:rPr>
          <w:delText>χ</w:delText>
        </w:r>
        <w:r w:rsidDel="00A401A8">
          <w:rPr>
            <w:rFonts w:ascii="Times New Roman" w:hAnsi="Times New Roman" w:cs="Times New Roman"/>
            <w:sz w:val="24"/>
            <w:szCs w:val="24"/>
            <w:vertAlign w:val="superscript"/>
          </w:rPr>
          <w:delText>2</w:delText>
        </w:r>
        <w:r w:rsidDel="00A401A8">
          <w:rPr>
            <w:rFonts w:ascii="Times New Roman" w:hAnsi="Times New Roman" w:cs="Times New Roman"/>
            <w:sz w:val="24"/>
            <w:szCs w:val="24"/>
          </w:rPr>
          <w:delText xml:space="preserve">, or </w:delText>
        </w:r>
        <w:r w:rsidDel="00A401A8">
          <w:rPr>
            <w:rFonts w:ascii="Times New Roman" w:hAnsi="Times New Roman" w:cs="Times New Roman"/>
            <w:i/>
            <w:sz w:val="24"/>
            <w:szCs w:val="24"/>
          </w:rPr>
          <w:delText>r</w:delText>
        </w:r>
        <w:r w:rsidDel="00A401A8">
          <w:rPr>
            <w:rFonts w:ascii="Times New Roman" w:hAnsi="Times New Roman" w:cs="Times New Roman"/>
            <w:sz w:val="24"/>
            <w:szCs w:val="24"/>
          </w:rPr>
          <w:delText>)</w:delText>
        </w:r>
        <w:r w:rsidR="003C4881" w:rsidDel="00A401A8">
          <w:rPr>
            <w:rFonts w:ascii="Times New Roman" w:hAnsi="Times New Roman" w:cs="Times New Roman"/>
            <w:sz w:val="24"/>
            <w:szCs w:val="24"/>
          </w:rPr>
          <w:delText>,</w:delText>
        </w:r>
        <w:r w:rsidDel="00A401A8">
          <w:rPr>
            <w:rFonts w:ascii="Times New Roman" w:hAnsi="Times New Roman" w:cs="Times New Roman"/>
            <w:sz w:val="24"/>
            <w:szCs w:val="24"/>
          </w:rPr>
          <w:delText xml:space="preserve"> </w:delText>
        </w:r>
        <w:r w:rsidDel="00A401A8">
          <w:rPr>
            <w:rFonts w:ascii="Times New Roman" w:hAnsi="Times New Roman" w:cs="Times New Roman"/>
            <w:i/>
            <w:sz w:val="24"/>
            <w:szCs w:val="24"/>
          </w:rPr>
          <w:delText>df</w:delText>
        </w:r>
        <w:r w:rsidR="003C4881" w:rsidDel="00A401A8">
          <w:rPr>
            <w:rFonts w:ascii="Times New Roman" w:hAnsi="Times New Roman" w:cs="Times New Roman"/>
            <w:sz w:val="24"/>
            <w:szCs w:val="24"/>
          </w:rPr>
          <w:delText>,</w:delText>
        </w:r>
        <w:r w:rsidR="003C4881" w:rsidDel="00A401A8">
          <w:rPr>
            <w:rFonts w:ascii="Times New Roman" w:hAnsi="Times New Roman" w:cs="Times New Roman"/>
            <w:i/>
            <w:sz w:val="24"/>
            <w:szCs w:val="24"/>
          </w:rPr>
          <w:delText xml:space="preserve"> </w:delText>
        </w:r>
        <w:r w:rsidR="003C4881" w:rsidDel="00A401A8">
          <w:rPr>
            <w:rFonts w:ascii="Times New Roman" w:hAnsi="Times New Roman" w:cs="Times New Roman"/>
            <w:sz w:val="24"/>
            <w:szCs w:val="24"/>
          </w:rPr>
          <w:delText>and</w:delText>
        </w:r>
        <w:r w:rsidDel="00A401A8">
          <w:rPr>
            <w:rFonts w:ascii="Times New Roman" w:hAnsi="Times New Roman" w:cs="Times New Roman"/>
            <w:i/>
            <w:sz w:val="24"/>
            <w:szCs w:val="24"/>
          </w:rPr>
          <w:delText xml:space="preserve"> </w:delText>
        </w:r>
        <w:r w:rsidR="003C4881" w:rsidDel="00A401A8">
          <w:rPr>
            <w:rFonts w:ascii="Times New Roman" w:hAnsi="Times New Roman" w:cs="Times New Roman"/>
            <w:sz w:val="24"/>
            <w:szCs w:val="24"/>
          </w:rPr>
          <w:delText xml:space="preserve">reported </w:delText>
        </w:r>
        <w:r w:rsidR="003C4881" w:rsidDel="00A401A8">
          <w:rPr>
            <w:rFonts w:ascii="Times New Roman" w:hAnsi="Times New Roman" w:cs="Times New Roman"/>
            <w:i/>
            <w:sz w:val="24"/>
            <w:szCs w:val="24"/>
          </w:rPr>
          <w:delText>p</w:delText>
        </w:r>
        <w:r w:rsidR="003C4881" w:rsidDel="00A401A8">
          <w:rPr>
            <w:rFonts w:ascii="Times New Roman" w:hAnsi="Times New Roman" w:cs="Times New Roman"/>
            <w:sz w:val="24"/>
            <w:szCs w:val="24"/>
          </w:rPr>
          <w:delText xml:space="preserve">-values </w:delText>
        </w:r>
        <w:r w:rsidDel="00A401A8">
          <w:rPr>
            <w:rFonts w:ascii="Times New Roman" w:hAnsi="Times New Roman" w:cs="Times New Roman"/>
            <w:sz w:val="24"/>
            <w:szCs w:val="24"/>
          </w:rPr>
          <w:delText>-</w:delText>
        </w:r>
        <w:r w:rsidR="00360FD4" w:rsidDel="00A401A8">
          <w:rPr>
            <w:rFonts w:ascii="Times New Roman" w:hAnsi="Times New Roman" w:cs="Times New Roman"/>
            <w:sz w:val="24"/>
            <w:szCs w:val="24"/>
          </w:rPr>
          <w:delText xml:space="preserve"> </w:delText>
        </w:r>
        <w:r w:rsidDel="00A401A8">
          <w:rPr>
            <w:rFonts w:ascii="Times New Roman" w:hAnsi="Times New Roman" w:cs="Times New Roman"/>
            <w:sz w:val="24"/>
            <w:szCs w:val="24"/>
          </w:rPr>
          <w:delText xml:space="preserve">and recalculated </w:delText>
        </w:r>
        <w:r w:rsidDel="00A401A8">
          <w:rPr>
            <w:rFonts w:ascii="Times New Roman" w:hAnsi="Times New Roman" w:cs="Times New Roman"/>
            <w:i/>
            <w:sz w:val="24"/>
            <w:szCs w:val="24"/>
          </w:rPr>
          <w:delText>p</w:delText>
        </w:r>
        <w:r w:rsidDel="00A401A8">
          <w:rPr>
            <w:rFonts w:ascii="Times New Roman" w:hAnsi="Times New Roman" w:cs="Times New Roman"/>
            <w:sz w:val="24"/>
            <w:szCs w:val="24"/>
          </w:rPr>
          <w:delText xml:space="preserve">-values. </w:delText>
        </w:r>
        <w:r w:rsidR="008C308C" w:rsidDel="00A401A8">
          <w:rPr>
            <w:rFonts w:ascii="Times New Roman" w:hAnsi="Times New Roman" w:cs="Times New Roman"/>
            <w:sz w:val="24"/>
            <w:szCs w:val="24"/>
          </w:rPr>
          <w:delText xml:space="preserve">Since statcheck </w:delText>
        </w:r>
        <w:r w:rsidR="00F859ED" w:rsidDel="00A401A8">
          <w:rPr>
            <w:rFonts w:ascii="Times New Roman" w:hAnsi="Times New Roman" w:cs="Times New Roman"/>
            <w:sz w:val="24"/>
            <w:szCs w:val="24"/>
          </w:rPr>
          <w:delText xml:space="preserve">also </w:delText>
        </w:r>
        <w:r w:rsidR="006814EE" w:rsidDel="00A401A8">
          <w:rPr>
            <w:rFonts w:ascii="Times New Roman" w:hAnsi="Times New Roman" w:cs="Times New Roman"/>
            <w:sz w:val="24"/>
            <w:szCs w:val="24"/>
          </w:rPr>
          <w:delText xml:space="preserve">retrieved </w:delText>
        </w:r>
        <w:r w:rsidR="00F859ED" w:rsidDel="00A401A8">
          <w:rPr>
            <w:rFonts w:ascii="Times New Roman" w:hAnsi="Times New Roman" w:cs="Times New Roman"/>
            <w:sz w:val="24"/>
            <w:szCs w:val="24"/>
          </w:rPr>
          <w:delText xml:space="preserve">other (incomprehensible) information </w:delText>
        </w:r>
        <w:r w:rsidR="006814EE" w:rsidDel="00A401A8">
          <w:rPr>
            <w:rFonts w:ascii="Times New Roman" w:hAnsi="Times New Roman" w:cs="Times New Roman"/>
            <w:sz w:val="24"/>
            <w:szCs w:val="24"/>
          </w:rPr>
          <w:delText xml:space="preserve">besides </w:delText>
        </w:r>
        <w:r w:rsidR="00850E1D" w:rsidDel="00A401A8">
          <w:rPr>
            <w:rFonts w:ascii="Times New Roman" w:hAnsi="Times New Roman" w:cs="Times New Roman"/>
            <w:sz w:val="24"/>
            <w:szCs w:val="24"/>
          </w:rPr>
          <w:delText xml:space="preserve">fully </w:delText>
        </w:r>
        <w:r w:rsidR="00B0308C" w:rsidDel="00A401A8">
          <w:rPr>
            <w:rFonts w:ascii="Times New Roman" w:hAnsi="Times New Roman" w:cs="Times New Roman"/>
            <w:sz w:val="24"/>
            <w:szCs w:val="24"/>
          </w:rPr>
          <w:delText>APA-reported result</w:delText>
        </w:r>
        <w:r w:rsidR="003C5D46" w:rsidDel="00A401A8">
          <w:rPr>
            <w:rFonts w:ascii="Times New Roman" w:hAnsi="Times New Roman" w:cs="Times New Roman"/>
            <w:sz w:val="24"/>
            <w:szCs w:val="24"/>
          </w:rPr>
          <w:delText>s</w:delText>
        </w:r>
        <w:r w:rsidR="008C308C" w:rsidDel="00A401A8">
          <w:rPr>
            <w:rFonts w:ascii="Times New Roman" w:hAnsi="Times New Roman" w:cs="Times New Roman"/>
            <w:sz w:val="24"/>
            <w:szCs w:val="24"/>
          </w:rPr>
          <w:delText xml:space="preserve">, some rows of </w:delText>
        </w:r>
      </w:del>
      <w:del w:id="403" w:author="EliseSchramkowski" w:date="2021-11-01T13:57:00Z">
        <w:r w:rsidR="008C308C" w:rsidDel="009D171E">
          <w:rPr>
            <w:rFonts w:ascii="Times New Roman" w:hAnsi="Times New Roman" w:cs="Times New Roman"/>
            <w:sz w:val="24"/>
            <w:szCs w:val="24"/>
          </w:rPr>
          <w:delText>this data set</w:delText>
        </w:r>
        <w:r w:rsidR="00B0308C" w:rsidDel="009D171E">
          <w:rPr>
            <w:rFonts w:ascii="Times New Roman" w:hAnsi="Times New Roman" w:cs="Times New Roman"/>
            <w:sz w:val="24"/>
            <w:szCs w:val="24"/>
          </w:rPr>
          <w:delText xml:space="preserve"> </w:delText>
        </w:r>
      </w:del>
      <w:del w:id="404" w:author="EliseSchramkowski" w:date="2021-11-04T16:18:00Z">
        <w:r w:rsidR="00B0308C" w:rsidDel="00A401A8">
          <w:rPr>
            <w:rFonts w:ascii="Times New Roman" w:hAnsi="Times New Roman" w:cs="Times New Roman"/>
            <w:sz w:val="24"/>
            <w:szCs w:val="24"/>
          </w:rPr>
          <w:delText>were excluded</w:delText>
        </w:r>
        <w:r w:rsidR="008C308C" w:rsidDel="00A401A8">
          <w:rPr>
            <w:rFonts w:ascii="Times New Roman" w:hAnsi="Times New Roman" w:cs="Times New Roman"/>
            <w:sz w:val="24"/>
            <w:szCs w:val="24"/>
          </w:rPr>
          <w:delText xml:space="preserve">. In total, 505 results from </w:delText>
        </w:r>
        <w:r w:rsidR="00850E1D" w:rsidDel="00A401A8">
          <w:rPr>
            <w:rFonts w:ascii="Times New Roman" w:hAnsi="Times New Roman" w:cs="Times New Roman"/>
            <w:sz w:val="24"/>
            <w:szCs w:val="24"/>
          </w:rPr>
          <w:delText>78</w:delText>
        </w:r>
        <w:r w:rsidR="008C308C" w:rsidDel="00A401A8">
          <w:rPr>
            <w:rFonts w:ascii="Times New Roman" w:hAnsi="Times New Roman" w:cs="Times New Roman"/>
            <w:sz w:val="24"/>
            <w:szCs w:val="24"/>
          </w:rPr>
          <w:delText xml:space="preserve"> articles could be used for descriptive purposes and hypothesis testing (see Table </w:delText>
        </w:r>
      </w:del>
      <w:del w:id="405" w:author="EliseSchramkowski" w:date="2021-09-06T09:29:00Z">
        <w:r w:rsidR="008C308C" w:rsidDel="003C6617">
          <w:rPr>
            <w:rFonts w:ascii="Times New Roman" w:hAnsi="Times New Roman" w:cs="Times New Roman"/>
            <w:sz w:val="24"/>
            <w:szCs w:val="24"/>
          </w:rPr>
          <w:delText>2 and Table 3</w:delText>
        </w:r>
      </w:del>
      <w:del w:id="406" w:author="EliseSchramkowski" w:date="2021-11-04T16:18:00Z">
        <w:r w:rsidR="00742937" w:rsidDel="00A401A8">
          <w:rPr>
            <w:rFonts w:ascii="Times New Roman" w:hAnsi="Times New Roman" w:cs="Times New Roman"/>
            <w:sz w:val="24"/>
            <w:szCs w:val="24"/>
          </w:rPr>
          <w:delText xml:space="preserve"> and Table 2</w:delText>
        </w:r>
        <w:r w:rsidR="008C308C" w:rsidDel="00A401A8">
          <w:rPr>
            <w:rFonts w:ascii="Times New Roman" w:hAnsi="Times New Roman" w:cs="Times New Roman"/>
            <w:sz w:val="24"/>
            <w:szCs w:val="24"/>
          </w:rPr>
          <w:delText>).</w:delText>
        </w:r>
        <w:r w:rsidR="00860638" w:rsidDel="00A401A8">
          <w:rPr>
            <w:rFonts w:ascii="Times New Roman" w:hAnsi="Times New Roman" w:cs="Times New Roman"/>
            <w:sz w:val="24"/>
            <w:szCs w:val="24"/>
          </w:rPr>
          <w:delText xml:space="preserve"> </w:delText>
        </w:r>
      </w:del>
      <w:del w:id="407" w:author="EliseSchramkowski" w:date="2021-11-04T16:19:00Z">
        <w:r w:rsidR="008C308C" w:rsidDel="00A401A8">
          <w:rPr>
            <w:rFonts w:ascii="Times New Roman" w:hAnsi="Times New Roman" w:cs="Times New Roman"/>
            <w:sz w:val="24"/>
            <w:szCs w:val="24"/>
          </w:rPr>
          <w:delText>‘</w:delText>
        </w:r>
        <w:r w:rsidR="008C308C" w:rsidRPr="007A1E5C" w:rsidDel="00A401A8">
          <w:rPr>
            <w:rFonts w:ascii="Times New Roman" w:hAnsi="Times New Roman" w:cs="Times New Roman"/>
            <w:i/>
            <w:iCs/>
            <w:sz w:val="24"/>
            <w:szCs w:val="24"/>
            <w:rPrChange w:id="408" w:author="EliseSchramkowski" w:date="2021-09-06T09:26:00Z">
              <w:rPr>
                <w:rFonts w:ascii="Times New Roman" w:hAnsi="Times New Roman" w:cs="Times New Roman"/>
                <w:sz w:val="24"/>
                <w:szCs w:val="24"/>
              </w:rPr>
            </w:rPrChange>
          </w:rPr>
          <w:delText>APA</w:delText>
        </w:r>
        <w:r w:rsidR="008C308C" w:rsidRPr="007A1E5C" w:rsidDel="00A401A8">
          <w:rPr>
            <w:rFonts w:ascii="Times New Roman" w:hAnsi="Times New Roman" w:cs="Times New Roman"/>
            <w:sz w:val="24"/>
            <w:szCs w:val="24"/>
          </w:rPr>
          <w:delText xml:space="preserve">’ </w:delText>
        </w:r>
        <w:r w:rsidR="008C308C" w:rsidDel="00A401A8">
          <w:rPr>
            <w:rFonts w:ascii="Times New Roman" w:hAnsi="Times New Roman" w:cs="Times New Roman"/>
            <w:sz w:val="24"/>
            <w:szCs w:val="24"/>
          </w:rPr>
          <w:delText>also</w:delText>
        </w:r>
        <w:r w:rsidDel="00A401A8">
          <w:rPr>
            <w:rFonts w:ascii="Times New Roman" w:hAnsi="Times New Roman" w:cs="Times New Roman"/>
            <w:sz w:val="24"/>
            <w:szCs w:val="24"/>
          </w:rPr>
          <w:delText xml:space="preserve"> contains information </w:delText>
        </w:r>
        <w:r w:rsidR="00911009" w:rsidDel="00A401A8">
          <w:rPr>
            <w:rFonts w:ascii="Times New Roman" w:hAnsi="Times New Roman" w:cs="Times New Roman"/>
            <w:sz w:val="24"/>
            <w:szCs w:val="24"/>
          </w:rPr>
          <w:delText xml:space="preserve">retrieved by </w:delText>
        </w:r>
      </w:del>
      <w:del w:id="409" w:author="EliseSchramkowski" w:date="2021-09-06T09:26:00Z">
        <w:r w:rsidR="00911009" w:rsidDel="00C95DA4">
          <w:rPr>
            <w:rFonts w:ascii="Times New Roman" w:hAnsi="Times New Roman" w:cs="Times New Roman"/>
            <w:sz w:val="24"/>
            <w:szCs w:val="24"/>
          </w:rPr>
          <w:delText>‘</w:delText>
        </w:r>
      </w:del>
      <w:del w:id="410" w:author="EliseSchramkowski" w:date="2021-11-04T16:19:00Z">
        <w:r w:rsidR="00911009" w:rsidDel="00A401A8">
          <w:rPr>
            <w:rFonts w:ascii="Times New Roman" w:hAnsi="Times New Roman" w:cs="Times New Roman"/>
            <w:sz w:val="24"/>
            <w:szCs w:val="24"/>
          </w:rPr>
          <w:delText>statcheck</w:delText>
        </w:r>
      </w:del>
      <w:del w:id="411" w:author="EliseSchramkowski" w:date="2021-09-06T09:26:00Z">
        <w:r w:rsidR="00911009" w:rsidDel="00C95DA4">
          <w:rPr>
            <w:rFonts w:ascii="Times New Roman" w:hAnsi="Times New Roman" w:cs="Times New Roman"/>
            <w:sz w:val="24"/>
            <w:szCs w:val="24"/>
          </w:rPr>
          <w:delText>’</w:delText>
        </w:r>
      </w:del>
      <w:del w:id="412" w:author="EliseSchramkowski" w:date="2021-11-04T16:19:00Z">
        <w:r w:rsidR="00911009" w:rsidDel="00A401A8">
          <w:rPr>
            <w:rFonts w:ascii="Times New Roman" w:hAnsi="Times New Roman" w:cs="Times New Roman"/>
            <w:sz w:val="24"/>
            <w:szCs w:val="24"/>
          </w:rPr>
          <w:delText xml:space="preserve"> </w:delText>
        </w:r>
        <w:r w:rsidDel="00A401A8">
          <w:rPr>
            <w:rFonts w:ascii="Times New Roman" w:hAnsi="Times New Roman" w:cs="Times New Roman"/>
            <w:sz w:val="24"/>
            <w:szCs w:val="24"/>
          </w:rPr>
          <w:delText xml:space="preserve">on whether reported </w:delText>
        </w:r>
        <w:r w:rsidDel="00A401A8">
          <w:rPr>
            <w:rFonts w:ascii="Times New Roman" w:hAnsi="Times New Roman" w:cs="Times New Roman"/>
            <w:i/>
            <w:sz w:val="24"/>
            <w:szCs w:val="24"/>
          </w:rPr>
          <w:delText>p</w:delText>
        </w:r>
        <w:r w:rsidDel="00A401A8">
          <w:rPr>
            <w:rFonts w:ascii="Times New Roman" w:hAnsi="Times New Roman" w:cs="Times New Roman"/>
            <w:sz w:val="24"/>
            <w:szCs w:val="24"/>
          </w:rPr>
          <w:delText>-values are (grossly) inconsistent with their recalculated counterparts</w:delText>
        </w:r>
        <w:r w:rsidR="0070573F" w:rsidDel="00A401A8">
          <w:rPr>
            <w:rFonts w:ascii="Times New Roman" w:hAnsi="Times New Roman" w:cs="Times New Roman"/>
            <w:sz w:val="24"/>
            <w:szCs w:val="24"/>
          </w:rPr>
          <w:delText xml:space="preserve">. </w:delText>
        </w:r>
      </w:del>
    </w:p>
    <w:p w14:paraId="6B25F326" w14:textId="697171FD" w:rsidR="00810D7B" w:rsidDel="00A401A8" w:rsidRDefault="00860638">
      <w:pPr>
        <w:spacing w:after="0" w:line="480" w:lineRule="auto"/>
        <w:ind w:firstLine="708"/>
        <w:jc w:val="both"/>
        <w:rPr>
          <w:del w:id="413" w:author="EliseSchramkowski" w:date="2021-11-04T16:21:00Z"/>
          <w:rFonts w:ascii="Times New Roman" w:hAnsi="Times New Roman" w:cs="Times New Roman"/>
          <w:sz w:val="24"/>
          <w:szCs w:val="24"/>
        </w:rPr>
        <w:pPrChange w:id="414" w:author="EliseSchramkowski" w:date="2021-11-04T16:21:00Z">
          <w:pPr>
            <w:spacing w:after="0" w:line="480" w:lineRule="auto"/>
            <w:ind w:firstLine="284"/>
            <w:jc w:val="both"/>
          </w:pPr>
        </w:pPrChange>
      </w:pPr>
      <w:del w:id="415" w:author="EliseSchramkowski" w:date="2021-09-06T16:48:00Z">
        <w:r w:rsidDel="00706EB0">
          <w:rPr>
            <w:rFonts w:ascii="Times New Roman" w:hAnsi="Times New Roman" w:cs="Times New Roman"/>
            <w:sz w:val="24"/>
            <w:szCs w:val="24"/>
          </w:rPr>
          <w:delText>Furthermore</w:delText>
        </w:r>
      </w:del>
      <w:del w:id="416" w:author="EliseSchramkowski" w:date="2021-09-06T16:49:00Z">
        <w:r w:rsidDel="00706EB0">
          <w:rPr>
            <w:rFonts w:ascii="Times New Roman" w:hAnsi="Times New Roman" w:cs="Times New Roman"/>
            <w:sz w:val="24"/>
            <w:szCs w:val="24"/>
          </w:rPr>
          <w:delText>, we</w:delText>
        </w:r>
      </w:del>
      <w:del w:id="417" w:author="EliseSchramkowski" w:date="2021-11-04T16:21:00Z">
        <w:r w:rsidDel="00A401A8">
          <w:rPr>
            <w:rFonts w:ascii="Times New Roman" w:hAnsi="Times New Roman" w:cs="Times New Roman"/>
            <w:sz w:val="24"/>
            <w:szCs w:val="24"/>
          </w:rPr>
          <w:delText xml:space="preserve"> </w:delText>
        </w:r>
        <w:r w:rsidR="00911009" w:rsidDel="00A401A8">
          <w:rPr>
            <w:rFonts w:ascii="Times New Roman" w:hAnsi="Times New Roman" w:cs="Times New Roman"/>
            <w:sz w:val="24"/>
            <w:szCs w:val="24"/>
          </w:rPr>
          <w:delText xml:space="preserve">manually </w:delText>
        </w:r>
        <w:r w:rsidDel="00A401A8">
          <w:rPr>
            <w:rFonts w:ascii="Times New Roman" w:hAnsi="Times New Roman" w:cs="Times New Roman"/>
            <w:sz w:val="24"/>
            <w:szCs w:val="24"/>
          </w:rPr>
          <w:delText>added information</w:delText>
        </w:r>
      </w:del>
      <w:del w:id="418" w:author="EliseSchramkowski" w:date="2021-11-01T14:22:00Z">
        <w:r w:rsidDel="00E92394">
          <w:rPr>
            <w:rFonts w:ascii="Times New Roman" w:hAnsi="Times New Roman" w:cs="Times New Roman"/>
            <w:sz w:val="24"/>
            <w:szCs w:val="24"/>
          </w:rPr>
          <w:delText xml:space="preserve"> </w:delText>
        </w:r>
        <w:r w:rsidR="000A1DC8" w:rsidDel="00E92394">
          <w:rPr>
            <w:rFonts w:ascii="Times New Roman" w:hAnsi="Times New Roman" w:cs="Times New Roman"/>
            <w:sz w:val="24"/>
            <w:szCs w:val="24"/>
          </w:rPr>
          <w:delText xml:space="preserve">in </w:delText>
        </w:r>
      </w:del>
      <w:del w:id="419" w:author="EliseSchramkowski" w:date="2021-09-06T16:49:00Z">
        <w:r w:rsidR="000A1DC8" w:rsidDel="000C62EF">
          <w:rPr>
            <w:rFonts w:ascii="Times New Roman" w:hAnsi="Times New Roman" w:cs="Times New Roman"/>
            <w:sz w:val="24"/>
            <w:szCs w:val="24"/>
          </w:rPr>
          <w:delText xml:space="preserve">the </w:delText>
        </w:r>
      </w:del>
      <w:del w:id="420" w:author="EliseSchramkowski" w:date="2021-11-04T16:21:00Z">
        <w:r w:rsidR="000A1DC8" w:rsidDel="00A401A8">
          <w:rPr>
            <w:rFonts w:ascii="Times New Roman" w:hAnsi="Times New Roman" w:cs="Times New Roman"/>
            <w:sz w:val="24"/>
            <w:szCs w:val="24"/>
          </w:rPr>
          <w:delText>‘</w:delText>
        </w:r>
        <w:r w:rsidR="000A1DC8" w:rsidRPr="000A1DC8" w:rsidDel="00A401A8">
          <w:rPr>
            <w:rFonts w:ascii="Times New Roman" w:hAnsi="Times New Roman" w:cs="Times New Roman"/>
            <w:i/>
            <w:sz w:val="24"/>
            <w:szCs w:val="24"/>
          </w:rPr>
          <w:delText>APA</w:delText>
        </w:r>
        <w:r w:rsidR="000A1DC8" w:rsidDel="00A401A8">
          <w:rPr>
            <w:rFonts w:ascii="Times New Roman" w:hAnsi="Times New Roman" w:cs="Times New Roman"/>
            <w:sz w:val="24"/>
            <w:szCs w:val="24"/>
          </w:rPr>
          <w:delText xml:space="preserve">’ </w:delText>
        </w:r>
      </w:del>
      <w:del w:id="421" w:author="EliseSchramkowski" w:date="2021-09-06T16:49:00Z">
        <w:r w:rsidR="000A1DC8" w:rsidDel="000C62EF">
          <w:rPr>
            <w:rFonts w:ascii="Times New Roman" w:hAnsi="Times New Roman" w:cs="Times New Roman"/>
            <w:sz w:val="24"/>
            <w:szCs w:val="24"/>
          </w:rPr>
          <w:delText xml:space="preserve">dataset </w:delText>
        </w:r>
      </w:del>
      <w:del w:id="422" w:author="EliseSchramkowski" w:date="2021-11-04T16:21:00Z">
        <w:r w:rsidR="008D708B" w:rsidRPr="000A1DC8" w:rsidDel="00A401A8">
          <w:rPr>
            <w:rFonts w:ascii="Times New Roman" w:hAnsi="Times New Roman" w:cs="Times New Roman"/>
            <w:sz w:val="24"/>
            <w:szCs w:val="24"/>
          </w:rPr>
          <w:delText>on</w:delText>
        </w:r>
        <w:r w:rsidR="008D708B" w:rsidDel="00A401A8">
          <w:rPr>
            <w:rFonts w:ascii="Times New Roman" w:hAnsi="Times New Roman" w:cs="Times New Roman"/>
            <w:sz w:val="24"/>
            <w:szCs w:val="24"/>
          </w:rPr>
          <w:delText xml:space="preserve"> whether result</w:delText>
        </w:r>
        <w:r w:rsidR="00DE0881" w:rsidDel="00A401A8">
          <w:rPr>
            <w:rFonts w:ascii="Times New Roman" w:hAnsi="Times New Roman" w:cs="Times New Roman"/>
            <w:sz w:val="24"/>
            <w:szCs w:val="24"/>
          </w:rPr>
          <w:delText xml:space="preserve">s </w:delText>
        </w:r>
        <w:r w:rsidR="00F47517" w:rsidDel="00A401A8">
          <w:rPr>
            <w:rFonts w:ascii="Times New Roman" w:hAnsi="Times New Roman" w:cs="Times New Roman"/>
            <w:sz w:val="24"/>
            <w:szCs w:val="24"/>
          </w:rPr>
          <w:delText>are</w:delText>
        </w:r>
        <w:r w:rsidR="008D708B" w:rsidDel="00A401A8">
          <w:rPr>
            <w:rFonts w:ascii="Times New Roman" w:hAnsi="Times New Roman" w:cs="Times New Roman"/>
            <w:sz w:val="24"/>
            <w:szCs w:val="24"/>
          </w:rPr>
          <w:delText xml:space="preserve"> related to an explicitly stated hypothesis or not</w:delText>
        </w:r>
        <w:r w:rsidR="0015681A" w:rsidDel="00A401A8">
          <w:rPr>
            <w:rFonts w:ascii="Times New Roman" w:hAnsi="Times New Roman" w:cs="Times New Roman"/>
            <w:sz w:val="24"/>
            <w:szCs w:val="24"/>
          </w:rPr>
          <w:delText xml:space="preserve">. </w:delText>
        </w:r>
        <w:r w:rsidR="00403FA0" w:rsidDel="00A401A8">
          <w:rPr>
            <w:rFonts w:ascii="Times New Roman" w:hAnsi="Times New Roman" w:cs="Times New Roman"/>
            <w:sz w:val="24"/>
            <w:szCs w:val="24"/>
          </w:rPr>
          <w:delText>Our definition of explicitly stated hypotheses followed that of Gerber &amp; Malhotra (2008)</w:delText>
        </w:r>
      </w:del>
      <w:del w:id="423" w:author="EliseSchramkowski" w:date="2021-11-01T13:58:00Z">
        <w:r w:rsidR="00403FA0" w:rsidDel="00AE4D79">
          <w:rPr>
            <w:rFonts w:ascii="Times New Roman" w:hAnsi="Times New Roman" w:cs="Times New Roman"/>
            <w:sz w:val="24"/>
            <w:szCs w:val="24"/>
          </w:rPr>
          <w:delText xml:space="preserve">. </w:delText>
        </w:r>
      </w:del>
      <w:del w:id="424" w:author="EliseSchramkowski" w:date="2021-11-01T13:59:00Z">
        <w:r w:rsidR="00403FA0" w:rsidDel="00E32913">
          <w:rPr>
            <w:rFonts w:ascii="Times New Roman" w:hAnsi="Times New Roman" w:cs="Times New Roman"/>
            <w:sz w:val="24"/>
            <w:szCs w:val="24"/>
          </w:rPr>
          <w:delText>H</w:delText>
        </w:r>
      </w:del>
      <w:del w:id="425" w:author="EliseSchramkowski" w:date="2021-11-04T16:21:00Z">
        <w:r w:rsidR="00403FA0" w:rsidDel="00A401A8">
          <w:rPr>
            <w:rFonts w:ascii="Times New Roman" w:hAnsi="Times New Roman" w:cs="Times New Roman"/>
            <w:sz w:val="24"/>
            <w:szCs w:val="24"/>
          </w:rPr>
          <w:delText>ypotheses were considered explicitly stated if they</w:delText>
        </w:r>
        <w:r w:rsidR="00E85A61" w:rsidDel="00A401A8">
          <w:rPr>
            <w:rFonts w:ascii="Times New Roman" w:hAnsi="Times New Roman" w:cs="Times New Roman"/>
            <w:sz w:val="24"/>
            <w:szCs w:val="24"/>
          </w:rPr>
          <w:delText xml:space="preserve"> were </w:delText>
        </w:r>
        <w:r w:rsidR="00403FA0" w:rsidDel="00A401A8">
          <w:rPr>
            <w:rFonts w:ascii="Times New Roman" w:hAnsi="Times New Roman" w:cs="Times New Roman"/>
            <w:sz w:val="24"/>
            <w:szCs w:val="24"/>
          </w:rPr>
          <w:delText>bolded, italicized, or indented, or if they were listed using one of the following terminolog</w:delText>
        </w:r>
        <w:r w:rsidR="006814EE" w:rsidDel="00A401A8">
          <w:rPr>
            <w:rFonts w:ascii="Times New Roman" w:hAnsi="Times New Roman" w:cs="Times New Roman"/>
            <w:sz w:val="24"/>
            <w:szCs w:val="24"/>
          </w:rPr>
          <w:delText>ies</w:delText>
        </w:r>
        <w:r w:rsidR="00403FA0" w:rsidDel="00A401A8">
          <w:rPr>
            <w:rFonts w:ascii="Times New Roman" w:hAnsi="Times New Roman" w:cs="Times New Roman"/>
            <w:sz w:val="24"/>
            <w:szCs w:val="24"/>
          </w:rPr>
          <w:delText>: ‘</w:delText>
        </w:r>
        <w:r w:rsidR="00403FA0" w:rsidRPr="00873728" w:rsidDel="00A401A8">
          <w:rPr>
            <w:rFonts w:ascii="Times New Roman" w:hAnsi="Times New Roman" w:cs="Times New Roman"/>
            <w:sz w:val="24"/>
            <w:szCs w:val="24"/>
          </w:rPr>
          <w:delText>Hypothesis 1’, ‘</w:delText>
        </w:r>
        <w:r w:rsidR="00403FA0" w:rsidDel="00A401A8">
          <w:rPr>
            <w:rFonts w:ascii="Times New Roman" w:hAnsi="Times New Roman" w:cs="Times New Roman"/>
            <w:sz w:val="24"/>
            <w:szCs w:val="24"/>
          </w:rPr>
          <w:delText>H1</w:delText>
        </w:r>
        <w:r w:rsidR="00403FA0" w:rsidRPr="00873728" w:rsidDel="00A401A8">
          <w:rPr>
            <w:rFonts w:ascii="Times New Roman" w:hAnsi="Times New Roman" w:cs="Times New Roman"/>
            <w:sz w:val="24"/>
            <w:szCs w:val="24"/>
          </w:rPr>
          <w:delText>, ‘</w:delText>
        </w:r>
        <w:r w:rsidR="00403FA0" w:rsidDel="00A401A8">
          <w:rPr>
            <w:rFonts w:ascii="Times New Roman" w:hAnsi="Times New Roman" w:cs="Times New Roman"/>
            <w:sz w:val="24"/>
            <w:szCs w:val="24"/>
          </w:rPr>
          <w:delText>H1, or</w:delText>
        </w:r>
        <w:r w:rsidR="00403FA0" w:rsidRPr="00873728" w:rsidDel="00A401A8">
          <w:rPr>
            <w:rFonts w:ascii="Times New Roman" w:hAnsi="Times New Roman" w:cs="Times New Roman"/>
            <w:sz w:val="24"/>
            <w:szCs w:val="24"/>
          </w:rPr>
          <w:delText xml:space="preserve"> ‘the first hypothesis’</w:delText>
        </w:r>
        <w:r w:rsidR="00403FA0" w:rsidDel="00A401A8">
          <w:rPr>
            <w:rFonts w:ascii="Times New Roman" w:hAnsi="Times New Roman" w:cs="Times New Roman"/>
            <w:sz w:val="24"/>
            <w:szCs w:val="24"/>
          </w:rPr>
          <w:delText xml:space="preserve">. </w:delText>
        </w:r>
        <w:r w:rsidR="0015681A" w:rsidDel="00A401A8">
          <w:rPr>
            <w:rFonts w:ascii="Times New Roman" w:hAnsi="Times New Roman" w:cs="Times New Roman"/>
            <w:sz w:val="24"/>
            <w:szCs w:val="24"/>
          </w:rPr>
          <w:delText>Th</w:delText>
        </w:r>
      </w:del>
      <w:del w:id="426" w:author="EliseSchramkowski" w:date="2021-11-01T14:00:00Z">
        <w:r w:rsidR="005D64E1" w:rsidDel="00E32913">
          <w:rPr>
            <w:rFonts w:ascii="Times New Roman" w:hAnsi="Times New Roman" w:cs="Times New Roman"/>
            <w:sz w:val="24"/>
            <w:szCs w:val="24"/>
          </w:rPr>
          <w:delText>e</w:delText>
        </w:r>
      </w:del>
      <w:del w:id="427" w:author="EliseSchramkowski" w:date="2021-11-04T16:21:00Z">
        <w:r w:rsidR="0015681A" w:rsidDel="00A401A8">
          <w:rPr>
            <w:rFonts w:ascii="Times New Roman" w:hAnsi="Times New Roman" w:cs="Times New Roman"/>
            <w:sz w:val="24"/>
            <w:szCs w:val="24"/>
          </w:rPr>
          <w:delText xml:space="preserve"> information</w:delText>
        </w:r>
      </w:del>
      <w:del w:id="428" w:author="EliseSchramkowski" w:date="2021-11-01T14:22:00Z">
        <w:r w:rsidR="0015681A" w:rsidDel="00E92394">
          <w:rPr>
            <w:rFonts w:ascii="Times New Roman" w:hAnsi="Times New Roman" w:cs="Times New Roman"/>
            <w:sz w:val="24"/>
            <w:szCs w:val="24"/>
          </w:rPr>
          <w:delText xml:space="preserve"> </w:delText>
        </w:r>
      </w:del>
      <w:del w:id="429" w:author="EliseSchramkowski" w:date="2021-11-01T14:00:00Z">
        <w:r w:rsidR="005D64E1" w:rsidDel="00E32913">
          <w:rPr>
            <w:rFonts w:ascii="Times New Roman" w:hAnsi="Times New Roman" w:cs="Times New Roman"/>
            <w:sz w:val="24"/>
            <w:szCs w:val="24"/>
          </w:rPr>
          <w:delText xml:space="preserve">on (gross) inconsistencies and relation to explicitly stated hypotheses </w:delText>
        </w:r>
        <w:r w:rsidR="00196EDE" w:rsidDel="00E32913">
          <w:rPr>
            <w:rFonts w:ascii="Times New Roman" w:hAnsi="Times New Roman" w:cs="Times New Roman"/>
            <w:sz w:val="24"/>
            <w:szCs w:val="24"/>
          </w:rPr>
          <w:delText xml:space="preserve">at the results level </w:delText>
        </w:r>
        <w:r w:rsidR="005D64E1" w:rsidDel="00E32913">
          <w:rPr>
            <w:rFonts w:ascii="Times New Roman" w:hAnsi="Times New Roman" w:cs="Times New Roman"/>
            <w:sz w:val="24"/>
            <w:szCs w:val="24"/>
          </w:rPr>
          <w:delText xml:space="preserve">enabled us </w:delText>
        </w:r>
        <w:r w:rsidR="0015681A" w:rsidDel="00E32913">
          <w:rPr>
            <w:rFonts w:ascii="Times New Roman" w:hAnsi="Times New Roman" w:cs="Times New Roman"/>
            <w:sz w:val="24"/>
            <w:szCs w:val="24"/>
          </w:rPr>
          <w:delText xml:space="preserve">to test </w:delText>
        </w:r>
      </w:del>
      <w:del w:id="430" w:author="EliseSchramkowski" w:date="2021-11-04T16:21:00Z">
        <w:r w:rsidR="0015681A" w:rsidDel="00A401A8">
          <w:rPr>
            <w:rFonts w:ascii="Times New Roman" w:hAnsi="Times New Roman" w:cs="Times New Roman"/>
            <w:sz w:val="24"/>
            <w:szCs w:val="24"/>
          </w:rPr>
          <w:delText xml:space="preserve">our hypotheses on statistical reporting errors (H1 and H2). </w:delText>
        </w:r>
        <w:commentRangeStart w:id="431"/>
        <w:r w:rsidR="003C5D46" w:rsidDel="00A401A8">
          <w:rPr>
            <w:rFonts w:ascii="Times New Roman" w:hAnsi="Times New Roman" w:cs="Times New Roman"/>
            <w:sz w:val="24"/>
            <w:szCs w:val="24"/>
          </w:rPr>
          <w:delText>If a result was related to an explicitly stated hypothesis, we manually retrieved the phrasing of this hypothesis</w:delText>
        </w:r>
      </w:del>
      <w:del w:id="432" w:author="EliseSchramkowski" w:date="2021-08-11T11:34:00Z">
        <w:r w:rsidR="003C5D46" w:rsidDel="004102A9">
          <w:rPr>
            <w:rFonts w:ascii="Times New Roman" w:hAnsi="Times New Roman" w:cs="Times New Roman"/>
            <w:sz w:val="24"/>
            <w:szCs w:val="24"/>
          </w:rPr>
          <w:delText xml:space="preserve"> as well as</w:delText>
        </w:r>
      </w:del>
      <w:del w:id="433" w:author="EliseSchramkowski" w:date="2021-09-03T09:45:00Z">
        <w:r w:rsidR="003E70C7" w:rsidDel="00C751B4">
          <w:rPr>
            <w:rFonts w:ascii="Times New Roman" w:hAnsi="Times New Roman" w:cs="Times New Roman"/>
            <w:sz w:val="24"/>
            <w:szCs w:val="24"/>
          </w:rPr>
          <w:delText xml:space="preserve"> </w:delText>
        </w:r>
      </w:del>
      <w:del w:id="434" w:author="EliseSchramkowski" w:date="2021-11-04T16:21:00Z">
        <w:r w:rsidR="003C5D46" w:rsidDel="00A401A8">
          <w:rPr>
            <w:rFonts w:ascii="Times New Roman" w:hAnsi="Times New Roman" w:cs="Times New Roman"/>
            <w:sz w:val="24"/>
            <w:szCs w:val="24"/>
          </w:rPr>
          <w:delText xml:space="preserve">the </w:delText>
        </w:r>
        <w:r w:rsidR="003E70C7" w:rsidDel="00A401A8">
          <w:rPr>
            <w:rFonts w:ascii="Times New Roman" w:hAnsi="Times New Roman" w:cs="Times New Roman"/>
            <w:sz w:val="24"/>
            <w:szCs w:val="24"/>
          </w:rPr>
          <w:delText xml:space="preserve">part of text </w:delText>
        </w:r>
      </w:del>
      <w:del w:id="435" w:author="EliseSchramkowski" w:date="2021-09-06T16:50:00Z">
        <w:r w:rsidR="003E70C7" w:rsidDel="00DC2223">
          <w:rPr>
            <w:rFonts w:ascii="Times New Roman" w:hAnsi="Times New Roman" w:cs="Times New Roman"/>
            <w:sz w:val="24"/>
            <w:szCs w:val="24"/>
          </w:rPr>
          <w:delText xml:space="preserve">from </w:delText>
        </w:r>
        <w:r w:rsidR="00BA2F90" w:rsidDel="00DC2223">
          <w:rPr>
            <w:rFonts w:ascii="Times New Roman" w:hAnsi="Times New Roman" w:cs="Times New Roman"/>
            <w:sz w:val="24"/>
            <w:szCs w:val="24"/>
          </w:rPr>
          <w:delText xml:space="preserve">the article </w:delText>
        </w:r>
      </w:del>
      <w:del w:id="436" w:author="EliseSchramkowski" w:date="2021-11-04T16:21:00Z">
        <w:r w:rsidR="00BA2F90" w:rsidDel="00A401A8">
          <w:rPr>
            <w:rFonts w:ascii="Times New Roman" w:hAnsi="Times New Roman" w:cs="Times New Roman"/>
            <w:sz w:val="24"/>
            <w:szCs w:val="24"/>
          </w:rPr>
          <w:delText xml:space="preserve">from </w:delText>
        </w:r>
        <w:r w:rsidR="003E70C7" w:rsidDel="00A401A8">
          <w:rPr>
            <w:rFonts w:ascii="Times New Roman" w:hAnsi="Times New Roman" w:cs="Times New Roman"/>
            <w:sz w:val="24"/>
            <w:szCs w:val="24"/>
          </w:rPr>
          <w:delText>which we concluded that a result was related to an explicitly stated hypothesis</w:delText>
        </w:r>
        <w:r w:rsidR="00D62356" w:rsidDel="00A401A8">
          <w:rPr>
            <w:rFonts w:ascii="Times New Roman" w:hAnsi="Times New Roman" w:cs="Times New Roman"/>
            <w:sz w:val="24"/>
            <w:szCs w:val="24"/>
          </w:rPr>
          <w:delText xml:space="preserve">. </w:delText>
        </w:r>
      </w:del>
      <w:commentRangeStart w:id="437"/>
      <w:del w:id="438" w:author="EliseSchramkowski" w:date="2021-11-02T16:58:00Z">
        <w:r w:rsidR="003426E8" w:rsidDel="005464E5">
          <w:rPr>
            <w:rFonts w:ascii="Times New Roman" w:hAnsi="Times New Roman" w:cs="Times New Roman"/>
            <w:sz w:val="24"/>
            <w:szCs w:val="24"/>
          </w:rPr>
          <w:delText>If a result was not related to an explicitly stated hypothesis,</w:delText>
        </w:r>
        <w:r w:rsidR="00AD351C" w:rsidDel="005464E5">
          <w:rPr>
            <w:rFonts w:ascii="Times New Roman" w:hAnsi="Times New Roman" w:cs="Times New Roman"/>
            <w:sz w:val="24"/>
            <w:szCs w:val="24"/>
          </w:rPr>
          <w:delText xml:space="preserve"> the part of the article’s text where this becomes clear was </w:delText>
        </w:r>
        <w:r w:rsidR="00196EDE" w:rsidDel="005464E5">
          <w:rPr>
            <w:rFonts w:ascii="Times New Roman" w:hAnsi="Times New Roman" w:cs="Times New Roman"/>
            <w:sz w:val="24"/>
            <w:szCs w:val="24"/>
          </w:rPr>
          <w:delText xml:space="preserve">manually </w:delText>
        </w:r>
      </w:del>
      <w:del w:id="439" w:author="EliseSchramkowski" w:date="2021-09-06T16:51:00Z">
        <w:r w:rsidR="00196EDE" w:rsidDel="00D64E2A">
          <w:rPr>
            <w:rFonts w:ascii="Times New Roman" w:hAnsi="Times New Roman" w:cs="Times New Roman"/>
            <w:sz w:val="24"/>
            <w:szCs w:val="24"/>
          </w:rPr>
          <w:delText>retrieved</w:delText>
        </w:r>
      </w:del>
      <w:del w:id="440" w:author="EliseSchramkowski" w:date="2021-11-02T16:58:00Z">
        <w:r w:rsidR="00AD351C" w:rsidDel="005464E5">
          <w:rPr>
            <w:rFonts w:ascii="Times New Roman" w:hAnsi="Times New Roman" w:cs="Times New Roman"/>
            <w:sz w:val="24"/>
            <w:szCs w:val="24"/>
          </w:rPr>
          <w:delText>.</w:delText>
        </w:r>
        <w:commentRangeEnd w:id="431"/>
        <w:r w:rsidR="000A1DC8" w:rsidDel="005464E5">
          <w:rPr>
            <w:rStyle w:val="CommentReference"/>
          </w:rPr>
          <w:commentReference w:id="431"/>
        </w:r>
        <w:commentRangeEnd w:id="437"/>
        <w:r w:rsidR="000A1DC8" w:rsidDel="005464E5">
          <w:rPr>
            <w:rStyle w:val="CommentReference"/>
          </w:rPr>
          <w:commentReference w:id="437"/>
        </w:r>
      </w:del>
    </w:p>
    <w:p w14:paraId="1D844498" w14:textId="22B83D5D" w:rsidR="005E2178" w:rsidRDefault="00206992" w:rsidP="008268FE">
      <w:pPr>
        <w:spacing w:after="0" w:line="480" w:lineRule="auto"/>
        <w:ind w:firstLine="284"/>
        <w:jc w:val="both"/>
        <w:rPr>
          <w:ins w:id="441" w:author="EliseSchramkowski" w:date="2021-11-04T16:23:00Z"/>
          <w:rFonts w:ascii="Times New Roman" w:hAnsi="Times New Roman" w:cs="Times New Roman"/>
          <w:color w:val="000000" w:themeColor="text1"/>
          <w:sz w:val="24"/>
          <w:szCs w:val="24"/>
        </w:rPr>
      </w:pPr>
      <w:del w:id="442" w:author="EliseSchramkowski" w:date="2021-11-04T16:22:00Z">
        <w:r w:rsidDel="00A401A8">
          <w:rPr>
            <w:rFonts w:ascii="Times New Roman" w:hAnsi="Times New Roman" w:cs="Times New Roman"/>
            <w:sz w:val="24"/>
            <w:szCs w:val="24"/>
          </w:rPr>
          <w:delText>The second dataset</w:delText>
        </w:r>
        <w:r w:rsidR="00B8337B" w:rsidDel="00A401A8">
          <w:rPr>
            <w:rFonts w:ascii="Times New Roman" w:hAnsi="Times New Roman" w:cs="Times New Roman"/>
            <w:sz w:val="24"/>
            <w:szCs w:val="24"/>
          </w:rPr>
          <w:delText xml:space="preserve">, </w:delText>
        </w:r>
        <w:r w:rsidR="00834C94" w:rsidDel="00A401A8">
          <w:rPr>
            <w:rFonts w:ascii="Times New Roman" w:hAnsi="Times New Roman" w:cs="Times New Roman"/>
            <w:sz w:val="24"/>
            <w:szCs w:val="24"/>
          </w:rPr>
          <w:delText>‘</w:delText>
        </w:r>
        <w:r w:rsidR="00834C94" w:rsidRPr="004A5022" w:rsidDel="00A401A8">
          <w:rPr>
            <w:rFonts w:ascii="Times New Roman" w:hAnsi="Times New Roman" w:cs="Times New Roman"/>
            <w:i/>
            <w:sz w:val="24"/>
            <w:szCs w:val="24"/>
          </w:rPr>
          <w:delText>AllP</w:delText>
        </w:r>
        <w:r w:rsidR="00834C94" w:rsidDel="00A401A8">
          <w:rPr>
            <w:rFonts w:ascii="Times New Roman" w:hAnsi="Times New Roman" w:cs="Times New Roman"/>
            <w:sz w:val="24"/>
            <w:szCs w:val="24"/>
          </w:rPr>
          <w:delText>’</w:delText>
        </w:r>
        <w:r w:rsidR="00B8337B" w:rsidDel="00A401A8">
          <w:rPr>
            <w:rFonts w:ascii="Times New Roman" w:hAnsi="Times New Roman" w:cs="Times New Roman"/>
            <w:sz w:val="24"/>
            <w:szCs w:val="24"/>
          </w:rPr>
          <w:delText>,</w:delText>
        </w:r>
        <w:r w:rsidDel="00A401A8">
          <w:rPr>
            <w:rFonts w:ascii="Times New Roman" w:hAnsi="Times New Roman" w:cs="Times New Roman"/>
            <w:sz w:val="24"/>
            <w:szCs w:val="24"/>
          </w:rPr>
          <w:delText xml:space="preserve"> </w:delText>
        </w:r>
        <w:r w:rsidR="00837BED" w:rsidDel="00A401A8">
          <w:rPr>
            <w:rFonts w:ascii="Times New Roman" w:hAnsi="Times New Roman" w:cs="Times New Roman"/>
            <w:sz w:val="24"/>
            <w:szCs w:val="24"/>
          </w:rPr>
          <w:delText>consist</w:delText>
        </w:r>
        <w:r w:rsidR="00406FCD" w:rsidDel="00A401A8">
          <w:rPr>
            <w:rFonts w:ascii="Times New Roman" w:hAnsi="Times New Roman" w:cs="Times New Roman"/>
            <w:sz w:val="24"/>
            <w:szCs w:val="24"/>
          </w:rPr>
          <w:delText>s</w:delText>
        </w:r>
        <w:r w:rsidDel="00A401A8">
          <w:rPr>
            <w:rFonts w:ascii="Times New Roman" w:hAnsi="Times New Roman" w:cs="Times New Roman"/>
            <w:sz w:val="24"/>
            <w:szCs w:val="24"/>
          </w:rPr>
          <w:delText xml:space="preserve"> of all </w:delText>
        </w:r>
        <w:r w:rsidDel="00A401A8">
          <w:rPr>
            <w:rFonts w:ascii="Times New Roman" w:hAnsi="Times New Roman" w:cs="Times New Roman"/>
            <w:i/>
            <w:sz w:val="24"/>
            <w:szCs w:val="24"/>
          </w:rPr>
          <w:delText>p</w:delText>
        </w:r>
        <w:r w:rsidDel="00A401A8">
          <w:rPr>
            <w:rFonts w:ascii="Times New Roman" w:hAnsi="Times New Roman" w:cs="Times New Roman"/>
            <w:sz w:val="24"/>
            <w:szCs w:val="24"/>
          </w:rPr>
          <w:delText>-values</w:delText>
        </w:r>
        <w:r w:rsidR="00AB67E3" w:rsidDel="00A401A8">
          <w:rPr>
            <w:rFonts w:ascii="Times New Roman" w:hAnsi="Times New Roman" w:cs="Times New Roman"/>
            <w:sz w:val="24"/>
            <w:szCs w:val="24"/>
          </w:rPr>
          <w:delText xml:space="preserve"> reported in</w:delText>
        </w:r>
      </w:del>
      <w:del w:id="443" w:author="EliseSchramkowski" w:date="2021-11-01T14:23:00Z">
        <w:r w:rsidR="00AB67E3" w:rsidDel="00EA46A0">
          <w:rPr>
            <w:rFonts w:ascii="Times New Roman" w:hAnsi="Times New Roman" w:cs="Times New Roman"/>
            <w:sz w:val="24"/>
            <w:szCs w:val="24"/>
          </w:rPr>
          <w:delText xml:space="preserve"> the </w:delText>
        </w:r>
      </w:del>
      <w:del w:id="444" w:author="EliseSchramkowski" w:date="2021-11-04T16:22:00Z">
        <w:r w:rsidR="00AB67E3" w:rsidDel="00A401A8">
          <w:rPr>
            <w:rFonts w:ascii="Times New Roman" w:hAnsi="Times New Roman" w:cs="Times New Roman"/>
            <w:sz w:val="24"/>
            <w:szCs w:val="24"/>
          </w:rPr>
          <w:delText>five</w:delText>
        </w:r>
        <w:r w:rsidR="00837BED" w:rsidDel="00A401A8">
          <w:rPr>
            <w:rFonts w:ascii="Times New Roman" w:hAnsi="Times New Roman" w:cs="Times New Roman"/>
            <w:sz w:val="24"/>
            <w:szCs w:val="24"/>
          </w:rPr>
          <w:delText xml:space="preserve"> </w:delText>
        </w:r>
        <w:r w:rsidR="00AB67E3" w:rsidDel="00A401A8">
          <w:rPr>
            <w:rFonts w:ascii="Times New Roman" w:hAnsi="Times New Roman" w:cs="Times New Roman"/>
            <w:sz w:val="24"/>
            <w:szCs w:val="24"/>
          </w:rPr>
          <w:delText>journals</w:delText>
        </w:r>
        <w:r w:rsidR="000A1DC8" w:rsidDel="00A401A8">
          <w:rPr>
            <w:rFonts w:ascii="Times New Roman" w:hAnsi="Times New Roman" w:cs="Times New Roman"/>
            <w:sz w:val="24"/>
            <w:szCs w:val="24"/>
          </w:rPr>
          <w:delText xml:space="preserve"> as retrieved by statcheck</w:delText>
        </w:r>
        <w:r w:rsidR="004D4B50" w:rsidDel="00A401A8">
          <w:rPr>
            <w:rFonts w:ascii="Times New Roman" w:hAnsi="Times New Roman" w:cs="Times New Roman"/>
            <w:sz w:val="24"/>
            <w:szCs w:val="24"/>
          </w:rPr>
          <w:delText>.</w:delText>
        </w:r>
        <w:r w:rsidR="001360D1" w:rsidDel="00A401A8">
          <w:rPr>
            <w:rFonts w:ascii="Times New Roman" w:hAnsi="Times New Roman" w:cs="Times New Roman"/>
            <w:sz w:val="24"/>
            <w:szCs w:val="24"/>
          </w:rPr>
          <w:delText xml:space="preserve"> </w:delText>
        </w:r>
      </w:del>
      <w:del w:id="445" w:author="EliseSchramkowski" w:date="2021-11-02T16:59:00Z">
        <w:r w:rsidR="001360D1" w:rsidDel="009A6977">
          <w:rPr>
            <w:rFonts w:ascii="Times New Roman" w:hAnsi="Times New Roman" w:cs="Times New Roman"/>
            <w:sz w:val="24"/>
            <w:szCs w:val="24"/>
          </w:rPr>
          <w:delText>Here</w:delText>
        </w:r>
        <w:r w:rsidR="004D4B50" w:rsidDel="009A6977">
          <w:rPr>
            <w:rFonts w:ascii="Times New Roman" w:hAnsi="Times New Roman" w:cs="Times New Roman"/>
            <w:sz w:val="24"/>
            <w:szCs w:val="24"/>
          </w:rPr>
          <w:delText>, w</w:delText>
        </w:r>
      </w:del>
      <w:del w:id="446" w:author="EliseSchramkowski" w:date="2021-11-04T16:22:00Z">
        <w:r w:rsidR="004D4B50" w:rsidDel="00A401A8">
          <w:rPr>
            <w:rFonts w:ascii="Times New Roman" w:hAnsi="Times New Roman" w:cs="Times New Roman"/>
            <w:sz w:val="24"/>
            <w:szCs w:val="24"/>
          </w:rPr>
          <w:delText xml:space="preserve">e </w:delText>
        </w:r>
      </w:del>
      <w:del w:id="447" w:author="EliseSchramkowski" w:date="2021-09-06T16:51:00Z">
        <w:r w:rsidR="004D4B50" w:rsidDel="004C3C47">
          <w:rPr>
            <w:rFonts w:ascii="Times New Roman" w:hAnsi="Times New Roman" w:cs="Times New Roman"/>
            <w:sz w:val="24"/>
            <w:szCs w:val="24"/>
          </w:rPr>
          <w:delText>also</w:delText>
        </w:r>
        <w:r w:rsidR="00DF224E" w:rsidDel="004C3C47">
          <w:rPr>
            <w:rFonts w:ascii="Times New Roman" w:hAnsi="Times New Roman" w:cs="Times New Roman"/>
            <w:sz w:val="24"/>
            <w:szCs w:val="24"/>
          </w:rPr>
          <w:delText xml:space="preserve"> </w:delText>
        </w:r>
      </w:del>
      <w:del w:id="448" w:author="EliseSchramkowski" w:date="2021-11-04T16:22:00Z">
        <w:r w:rsidR="00AE0DD2" w:rsidDel="00A401A8">
          <w:rPr>
            <w:rFonts w:ascii="Times New Roman" w:hAnsi="Times New Roman" w:cs="Times New Roman"/>
            <w:sz w:val="24"/>
            <w:szCs w:val="24"/>
          </w:rPr>
          <w:delText xml:space="preserve">manually </w:delText>
        </w:r>
        <w:r w:rsidR="00DF224E" w:rsidDel="00A401A8">
          <w:rPr>
            <w:rFonts w:ascii="Times New Roman" w:hAnsi="Times New Roman" w:cs="Times New Roman"/>
            <w:sz w:val="24"/>
            <w:szCs w:val="24"/>
          </w:rPr>
          <w:delText xml:space="preserve">added information on </w:delText>
        </w:r>
        <w:r w:rsidR="004D4B50" w:rsidDel="00A401A8">
          <w:rPr>
            <w:rFonts w:ascii="Times New Roman" w:hAnsi="Times New Roman" w:cs="Times New Roman"/>
            <w:sz w:val="24"/>
            <w:szCs w:val="24"/>
          </w:rPr>
          <w:delText xml:space="preserve">whether </w:delText>
        </w:r>
        <w:r w:rsidR="00E42611" w:rsidDel="00A401A8">
          <w:rPr>
            <w:rFonts w:ascii="Times New Roman" w:hAnsi="Times New Roman" w:cs="Times New Roman"/>
            <w:sz w:val="24"/>
            <w:szCs w:val="24"/>
          </w:rPr>
          <w:delText xml:space="preserve">results </w:delText>
        </w:r>
        <w:r w:rsidR="004D4B50" w:rsidDel="00A401A8">
          <w:rPr>
            <w:rFonts w:ascii="Times New Roman" w:hAnsi="Times New Roman" w:cs="Times New Roman"/>
            <w:sz w:val="24"/>
            <w:szCs w:val="24"/>
          </w:rPr>
          <w:delText>w</w:delText>
        </w:r>
        <w:r w:rsidR="00E42611" w:rsidDel="00A401A8">
          <w:rPr>
            <w:rFonts w:ascii="Times New Roman" w:hAnsi="Times New Roman" w:cs="Times New Roman"/>
            <w:sz w:val="24"/>
            <w:szCs w:val="24"/>
          </w:rPr>
          <w:delText>ere</w:delText>
        </w:r>
        <w:r w:rsidR="004D4B50" w:rsidDel="00A401A8">
          <w:rPr>
            <w:rFonts w:ascii="Times New Roman" w:hAnsi="Times New Roman" w:cs="Times New Roman"/>
            <w:sz w:val="24"/>
            <w:szCs w:val="24"/>
          </w:rPr>
          <w:delText xml:space="preserve"> related to an explicitly stated hypothesis or no</w:delText>
        </w:r>
        <w:r w:rsidR="00E42611" w:rsidDel="00A401A8">
          <w:rPr>
            <w:rFonts w:ascii="Times New Roman" w:hAnsi="Times New Roman" w:cs="Times New Roman"/>
            <w:sz w:val="24"/>
            <w:szCs w:val="24"/>
          </w:rPr>
          <w:delText>t.</w:delText>
        </w:r>
      </w:del>
      <w:del w:id="449" w:author="EliseSchramkowski" w:date="2021-08-11T14:27:00Z">
        <w:r w:rsidR="00E42611" w:rsidDel="005C2F8A">
          <w:rPr>
            <w:rFonts w:ascii="Times New Roman" w:hAnsi="Times New Roman" w:cs="Times New Roman"/>
            <w:sz w:val="24"/>
            <w:szCs w:val="24"/>
          </w:rPr>
          <w:delText xml:space="preserve"> </w:delText>
        </w:r>
        <w:commentRangeStart w:id="450"/>
        <w:r w:rsidR="003E70C7" w:rsidDel="005C2F8A">
          <w:rPr>
            <w:rFonts w:ascii="Times New Roman" w:hAnsi="Times New Roman" w:cs="Times New Roman"/>
            <w:sz w:val="24"/>
            <w:szCs w:val="24"/>
          </w:rPr>
          <w:delText xml:space="preserve">Again, </w:delText>
        </w:r>
        <w:r w:rsidR="00AD351C" w:rsidDel="005C2F8A">
          <w:rPr>
            <w:rFonts w:ascii="Times New Roman" w:hAnsi="Times New Roman" w:cs="Times New Roman"/>
            <w:sz w:val="24"/>
            <w:szCs w:val="24"/>
          </w:rPr>
          <w:delText>if a result was related to an explicitly stated hypothesis, the phrasing of this hypothesis was retrieved manually. Also, w</w:delText>
        </w:r>
        <w:r w:rsidR="00E42611" w:rsidDel="005C2F8A">
          <w:rPr>
            <w:rFonts w:ascii="Times New Roman" w:hAnsi="Times New Roman" w:cs="Times New Roman"/>
            <w:sz w:val="24"/>
            <w:szCs w:val="24"/>
          </w:rPr>
          <w:delText>e</w:delText>
        </w:r>
        <w:r w:rsidR="00AD351C" w:rsidDel="005C2F8A">
          <w:rPr>
            <w:rFonts w:ascii="Times New Roman" w:hAnsi="Times New Roman" w:cs="Times New Roman"/>
            <w:sz w:val="24"/>
            <w:szCs w:val="24"/>
          </w:rPr>
          <w:delText xml:space="preserve"> again</w:delText>
        </w:r>
        <w:r w:rsidR="00E42611" w:rsidDel="005C2F8A">
          <w:rPr>
            <w:rFonts w:ascii="Times New Roman" w:hAnsi="Times New Roman" w:cs="Times New Roman"/>
            <w:sz w:val="24"/>
            <w:szCs w:val="24"/>
          </w:rPr>
          <w:delText xml:space="preserve"> manually retrieved the </w:delText>
        </w:r>
        <w:r w:rsidR="00B82EE1" w:rsidDel="005C2F8A">
          <w:rPr>
            <w:rFonts w:ascii="Times New Roman" w:hAnsi="Times New Roman" w:cs="Times New Roman"/>
            <w:sz w:val="24"/>
            <w:szCs w:val="24"/>
          </w:rPr>
          <w:delText>part</w:delText>
        </w:r>
        <w:r w:rsidR="001360D1" w:rsidDel="005C2F8A">
          <w:rPr>
            <w:rFonts w:ascii="Times New Roman" w:hAnsi="Times New Roman" w:cs="Times New Roman"/>
            <w:sz w:val="24"/>
            <w:szCs w:val="24"/>
          </w:rPr>
          <w:delText>s</w:delText>
        </w:r>
        <w:r w:rsidR="00B82EE1" w:rsidDel="005C2F8A">
          <w:rPr>
            <w:rFonts w:ascii="Times New Roman" w:hAnsi="Times New Roman" w:cs="Times New Roman"/>
            <w:sz w:val="24"/>
            <w:szCs w:val="24"/>
          </w:rPr>
          <w:delText xml:space="preserve"> of </w:delText>
        </w:r>
        <w:r w:rsidR="00E42611" w:rsidDel="005C2F8A">
          <w:rPr>
            <w:rFonts w:ascii="Times New Roman" w:hAnsi="Times New Roman" w:cs="Times New Roman"/>
            <w:sz w:val="24"/>
            <w:szCs w:val="24"/>
          </w:rPr>
          <w:delText>text from article</w:delText>
        </w:r>
        <w:r w:rsidR="001360D1" w:rsidDel="005C2F8A">
          <w:rPr>
            <w:rFonts w:ascii="Times New Roman" w:hAnsi="Times New Roman" w:cs="Times New Roman"/>
            <w:sz w:val="24"/>
            <w:szCs w:val="24"/>
          </w:rPr>
          <w:delText>s</w:delText>
        </w:r>
        <w:r w:rsidR="00E42611" w:rsidDel="005C2F8A">
          <w:rPr>
            <w:rFonts w:ascii="Times New Roman" w:hAnsi="Times New Roman" w:cs="Times New Roman"/>
            <w:sz w:val="24"/>
            <w:szCs w:val="24"/>
          </w:rPr>
          <w:delText xml:space="preserve"> from which </w:delText>
        </w:r>
        <w:r w:rsidR="00B82EE1" w:rsidDel="005C2F8A">
          <w:rPr>
            <w:rFonts w:ascii="Times New Roman" w:hAnsi="Times New Roman" w:cs="Times New Roman"/>
            <w:sz w:val="24"/>
            <w:szCs w:val="24"/>
          </w:rPr>
          <w:delText xml:space="preserve">we concluded </w:delText>
        </w:r>
        <w:r w:rsidR="00E42611" w:rsidDel="005C2F8A">
          <w:rPr>
            <w:rFonts w:ascii="Times New Roman" w:hAnsi="Times New Roman" w:cs="Times New Roman"/>
            <w:sz w:val="24"/>
            <w:szCs w:val="24"/>
          </w:rPr>
          <w:delText>that a result was (not) related to an explicitly stated hypothesis</w:delText>
        </w:r>
        <w:commentRangeEnd w:id="450"/>
        <w:r w:rsidR="008268FE" w:rsidDel="005C2F8A">
          <w:rPr>
            <w:rStyle w:val="CommentReference"/>
          </w:rPr>
          <w:commentReference w:id="450"/>
        </w:r>
      </w:del>
      <w:del w:id="451" w:author="EliseSchramkowski" w:date="2021-09-06T09:27:00Z">
        <w:r w:rsidR="00774305" w:rsidDel="00C95DA4">
          <w:rPr>
            <w:rFonts w:ascii="Times New Roman" w:hAnsi="Times New Roman" w:cs="Times New Roman"/>
            <w:sz w:val="24"/>
            <w:szCs w:val="24"/>
          </w:rPr>
          <w:delText>.</w:delText>
        </w:r>
      </w:del>
      <w:del w:id="452" w:author="EliseSchramkowski" w:date="2021-11-04T16:22:00Z">
        <w:r w:rsidR="004D4B50" w:rsidDel="00A401A8">
          <w:rPr>
            <w:rFonts w:ascii="Times New Roman" w:hAnsi="Times New Roman" w:cs="Times New Roman"/>
            <w:sz w:val="24"/>
            <w:szCs w:val="24"/>
          </w:rPr>
          <w:delText xml:space="preserve"> </w:delText>
        </w:r>
      </w:del>
      <w:ins w:id="453" w:author="Marcel van Assen" w:date="2021-08-10T17:21:00Z">
        <w:del w:id="454" w:author="EliseSchramkowski" w:date="2021-11-04T16:22:00Z">
          <w:r w:rsidR="008268FE" w:rsidDel="00A401A8">
            <w:rPr>
              <w:rFonts w:ascii="Times New Roman" w:hAnsi="Times New Roman" w:cs="Times New Roman"/>
              <w:sz w:val="24"/>
              <w:szCs w:val="24"/>
            </w:rPr>
            <w:delText xml:space="preserve">Of </w:delText>
          </w:r>
        </w:del>
        <w:del w:id="455" w:author="EliseSchramkowski" w:date="2021-08-11T14:25:00Z">
          <w:r w:rsidR="008268FE" w:rsidDel="005C2F8A">
            <w:rPr>
              <w:rFonts w:ascii="Times New Roman" w:hAnsi="Times New Roman" w:cs="Times New Roman"/>
              <w:sz w:val="24"/>
              <w:szCs w:val="24"/>
            </w:rPr>
            <w:delText>****</w:delText>
          </w:r>
        </w:del>
        <w:del w:id="456" w:author="EliseSchramkowski" w:date="2021-11-04T16:22:00Z">
          <w:r w:rsidR="008268FE" w:rsidDel="00A401A8">
            <w:rPr>
              <w:rFonts w:ascii="Times New Roman" w:hAnsi="Times New Roman" w:cs="Times New Roman"/>
              <w:sz w:val="24"/>
              <w:szCs w:val="24"/>
            </w:rPr>
            <w:delText xml:space="preserve"> results retrieved by statcheck, we removed </w:delText>
          </w:r>
        </w:del>
        <w:del w:id="457" w:author="EliseSchramkowski" w:date="2021-08-11T14:25:00Z">
          <w:r w:rsidR="008268FE" w:rsidDel="005C2F8A">
            <w:rPr>
              <w:rFonts w:ascii="Times New Roman" w:hAnsi="Times New Roman" w:cs="Times New Roman"/>
              <w:sz w:val="24"/>
              <w:szCs w:val="24"/>
            </w:rPr>
            <w:delText xml:space="preserve">*** </w:delText>
          </w:r>
        </w:del>
        <w:del w:id="458" w:author="EliseSchramkowski" w:date="2021-11-04T16:22:00Z">
          <w:r w:rsidR="008268FE" w:rsidDel="00A401A8">
            <w:rPr>
              <w:rFonts w:ascii="Times New Roman" w:hAnsi="Times New Roman" w:cs="Times New Roman"/>
              <w:sz w:val="24"/>
              <w:szCs w:val="24"/>
            </w:rPr>
            <w:delText>(</w:delText>
          </w:r>
        </w:del>
        <w:del w:id="459" w:author="EliseSchramkowski" w:date="2021-08-11T14:25:00Z">
          <w:r w:rsidR="008268FE" w:rsidDel="005C2F8A">
            <w:rPr>
              <w:rFonts w:ascii="Times New Roman" w:hAnsi="Times New Roman" w:cs="Times New Roman"/>
              <w:sz w:val="24"/>
              <w:szCs w:val="24"/>
            </w:rPr>
            <w:delText>***</w:delText>
          </w:r>
        </w:del>
        <w:del w:id="460" w:author="EliseSchramkowski" w:date="2021-11-04T16:22:00Z">
          <w:r w:rsidR="008268FE" w:rsidDel="00A401A8">
            <w:rPr>
              <w:rFonts w:ascii="Times New Roman" w:hAnsi="Times New Roman" w:cs="Times New Roman"/>
              <w:sz w:val="24"/>
              <w:szCs w:val="24"/>
            </w:rPr>
            <w:delText xml:space="preserve">%) because </w:delText>
          </w:r>
        </w:del>
        <w:del w:id="461" w:author="EliseSchramkowski" w:date="2021-09-06T09:27:00Z">
          <w:r w:rsidR="008268FE" w:rsidDel="00C95DA4">
            <w:rPr>
              <w:rFonts w:ascii="Times New Roman" w:hAnsi="Times New Roman" w:cs="Times New Roman"/>
              <w:sz w:val="24"/>
              <w:szCs w:val="24"/>
            </w:rPr>
            <w:delText xml:space="preserve">these results </w:delText>
          </w:r>
        </w:del>
        <w:del w:id="462" w:author="EliseSchramkowski" w:date="2021-11-04T16:22:00Z">
          <w:r w:rsidR="008268FE" w:rsidDel="00A401A8">
            <w:rPr>
              <w:rFonts w:ascii="Times New Roman" w:hAnsi="Times New Roman" w:cs="Times New Roman"/>
              <w:sz w:val="24"/>
              <w:szCs w:val="24"/>
            </w:rPr>
            <w:delText xml:space="preserve">did not refer to </w:delText>
          </w:r>
        </w:del>
      </w:ins>
      <w:ins w:id="463" w:author="Marcel van Assen" w:date="2021-08-10T17:22:00Z">
        <w:del w:id="464" w:author="EliseSchramkowski" w:date="2021-11-04T16:22:00Z">
          <w:r w:rsidR="008268FE" w:rsidDel="00A401A8">
            <w:rPr>
              <w:rFonts w:ascii="Times New Roman" w:hAnsi="Times New Roman" w:cs="Times New Roman"/>
              <w:i/>
              <w:sz w:val="24"/>
              <w:szCs w:val="24"/>
            </w:rPr>
            <w:delText>p</w:delText>
          </w:r>
          <w:r w:rsidR="008268FE" w:rsidDel="00A401A8">
            <w:rPr>
              <w:rFonts w:ascii="Times New Roman" w:hAnsi="Times New Roman" w:cs="Times New Roman"/>
              <w:sz w:val="24"/>
              <w:szCs w:val="24"/>
            </w:rPr>
            <w:delText xml:space="preserve">-values. Ultimately, </w:delText>
          </w:r>
        </w:del>
      </w:ins>
      <w:del w:id="465" w:author="EliseSchramkowski" w:date="2021-08-11T14:26:00Z">
        <w:r w:rsidR="004D4B50" w:rsidDel="005C2F8A">
          <w:rPr>
            <w:rFonts w:ascii="Times New Roman" w:hAnsi="Times New Roman" w:cs="Times New Roman"/>
            <w:sz w:val="24"/>
            <w:szCs w:val="24"/>
          </w:rPr>
          <w:delText xml:space="preserve">, </w:delText>
        </w:r>
      </w:del>
      <w:del w:id="466" w:author="EliseSchramkowski" w:date="2021-11-04T16:22:00Z">
        <w:r w:rsidR="004D4B50" w:rsidDel="00A401A8">
          <w:rPr>
            <w:rFonts w:ascii="Times New Roman" w:hAnsi="Times New Roman" w:cs="Times New Roman"/>
            <w:sz w:val="24"/>
            <w:szCs w:val="24"/>
          </w:rPr>
          <w:delText>2</w:delText>
        </w:r>
        <w:r w:rsidR="0070573F" w:rsidDel="00A401A8">
          <w:rPr>
            <w:rFonts w:ascii="Times New Roman" w:hAnsi="Times New Roman" w:cs="Times New Roman"/>
            <w:sz w:val="24"/>
            <w:szCs w:val="24"/>
          </w:rPr>
          <w:delText>,</w:delText>
        </w:r>
        <w:r w:rsidR="004D4B50" w:rsidDel="00A401A8">
          <w:rPr>
            <w:rFonts w:ascii="Times New Roman" w:hAnsi="Times New Roman" w:cs="Times New Roman"/>
            <w:sz w:val="24"/>
            <w:szCs w:val="24"/>
          </w:rPr>
          <w:delText xml:space="preserve">926 results from 308 articles </w:delText>
        </w:r>
        <w:r w:rsidR="001655BF" w:rsidDel="00A401A8">
          <w:rPr>
            <w:rFonts w:ascii="Times New Roman" w:hAnsi="Times New Roman" w:cs="Times New Roman"/>
            <w:sz w:val="24"/>
            <w:szCs w:val="24"/>
          </w:rPr>
          <w:delText xml:space="preserve">were reported </w:delText>
        </w:r>
        <w:r w:rsidR="001655BF" w:rsidDel="00A401A8">
          <w:rPr>
            <w:rFonts w:ascii="Times New Roman" w:hAnsi="Times New Roman" w:cs="Times New Roman"/>
            <w:i/>
            <w:iCs/>
            <w:sz w:val="24"/>
            <w:szCs w:val="24"/>
          </w:rPr>
          <w:delText>p</w:delText>
        </w:r>
        <w:r w:rsidR="001655BF" w:rsidDel="00A401A8">
          <w:rPr>
            <w:rFonts w:ascii="Times New Roman" w:hAnsi="Times New Roman" w:cs="Times New Roman"/>
            <w:sz w:val="24"/>
            <w:szCs w:val="24"/>
          </w:rPr>
          <w:delText>-values.</w:delText>
        </w:r>
        <w:r w:rsidR="005F039D" w:rsidDel="00A401A8">
          <w:rPr>
            <w:rFonts w:ascii="Times New Roman" w:hAnsi="Times New Roman" w:cs="Times New Roman"/>
            <w:sz w:val="24"/>
            <w:szCs w:val="24"/>
          </w:rPr>
          <w:delText xml:space="preserve"> From these </w:delText>
        </w:r>
        <w:r w:rsidR="006C32D7" w:rsidDel="00A401A8">
          <w:rPr>
            <w:rFonts w:ascii="Times New Roman" w:hAnsi="Times New Roman" w:cs="Times New Roman"/>
            <w:sz w:val="24"/>
            <w:szCs w:val="24"/>
          </w:rPr>
          <w:delText xml:space="preserve">reported </w:delText>
        </w:r>
        <w:r w:rsidR="006C32D7" w:rsidDel="00A401A8">
          <w:rPr>
            <w:rFonts w:ascii="Times New Roman" w:hAnsi="Times New Roman" w:cs="Times New Roman"/>
            <w:i/>
            <w:iCs/>
            <w:sz w:val="24"/>
            <w:szCs w:val="24"/>
          </w:rPr>
          <w:delText>p</w:delText>
        </w:r>
        <w:r w:rsidR="006C32D7" w:rsidDel="00A401A8">
          <w:rPr>
            <w:rFonts w:ascii="Times New Roman" w:hAnsi="Times New Roman" w:cs="Times New Roman"/>
            <w:sz w:val="24"/>
            <w:szCs w:val="24"/>
          </w:rPr>
          <w:delText>-values</w:delText>
        </w:r>
        <w:r w:rsidR="005F039D" w:rsidDel="00A401A8">
          <w:rPr>
            <w:rFonts w:ascii="Times New Roman" w:hAnsi="Times New Roman" w:cs="Times New Roman"/>
            <w:sz w:val="24"/>
            <w:szCs w:val="24"/>
          </w:rPr>
          <w:delText>,</w:delText>
        </w:r>
        <w:r w:rsidR="004D4B50" w:rsidDel="00A401A8">
          <w:rPr>
            <w:rFonts w:ascii="Times New Roman" w:hAnsi="Times New Roman" w:cs="Times New Roman"/>
            <w:sz w:val="24"/>
            <w:szCs w:val="24"/>
          </w:rPr>
          <w:delText xml:space="preserve"> descriptive</w:delText>
        </w:r>
        <w:r w:rsidR="00C34DB1" w:rsidDel="00A401A8">
          <w:rPr>
            <w:rFonts w:ascii="Times New Roman" w:hAnsi="Times New Roman" w:cs="Times New Roman"/>
            <w:sz w:val="24"/>
            <w:szCs w:val="24"/>
          </w:rPr>
          <w:delText xml:space="preserve"> information</w:delText>
        </w:r>
        <w:r w:rsidR="00EC5A25" w:rsidDel="00A401A8">
          <w:rPr>
            <w:rFonts w:ascii="Times New Roman" w:hAnsi="Times New Roman" w:cs="Times New Roman"/>
            <w:sz w:val="24"/>
            <w:szCs w:val="24"/>
          </w:rPr>
          <w:delText xml:space="preserve"> on the ‘bump’ </w:delText>
        </w:r>
        <w:r w:rsidR="009113E2" w:rsidDel="00A401A8">
          <w:rPr>
            <w:rFonts w:ascii="Times New Roman" w:hAnsi="Times New Roman" w:cs="Times New Roman"/>
            <w:sz w:val="24"/>
            <w:szCs w:val="24"/>
          </w:rPr>
          <w:delText xml:space="preserve">in </w:delText>
        </w:r>
        <w:r w:rsidR="009113E2" w:rsidDel="00A401A8">
          <w:rPr>
            <w:rFonts w:ascii="Times New Roman" w:hAnsi="Times New Roman" w:cs="Times New Roman"/>
            <w:i/>
            <w:iCs/>
            <w:sz w:val="24"/>
            <w:szCs w:val="24"/>
          </w:rPr>
          <w:delText>p</w:delText>
        </w:r>
        <w:r w:rsidR="009113E2" w:rsidDel="00A401A8">
          <w:rPr>
            <w:rFonts w:ascii="Times New Roman" w:hAnsi="Times New Roman" w:cs="Times New Roman"/>
            <w:sz w:val="24"/>
            <w:szCs w:val="24"/>
          </w:rPr>
          <w:delText>-values</w:delText>
        </w:r>
        <w:r w:rsidR="001655BF" w:rsidDel="00A401A8">
          <w:rPr>
            <w:rFonts w:ascii="Times New Roman" w:hAnsi="Times New Roman" w:cs="Times New Roman"/>
            <w:sz w:val="24"/>
            <w:szCs w:val="24"/>
          </w:rPr>
          <w:delText>,</w:delText>
        </w:r>
        <w:r w:rsidR="00837BED" w:rsidDel="00A401A8">
          <w:rPr>
            <w:rFonts w:ascii="Times New Roman" w:hAnsi="Times New Roman" w:cs="Times New Roman"/>
            <w:sz w:val="24"/>
            <w:szCs w:val="24"/>
          </w:rPr>
          <w:delText xml:space="preserve"> publication bias</w:delText>
        </w:r>
        <w:r w:rsidR="00AC6A15" w:rsidDel="00A401A8">
          <w:rPr>
            <w:rFonts w:ascii="Times New Roman" w:hAnsi="Times New Roman" w:cs="Times New Roman"/>
            <w:sz w:val="24"/>
            <w:szCs w:val="24"/>
          </w:rPr>
          <w:delText xml:space="preserve">, and marginal significance as assigned by authors to </w:delText>
        </w:r>
        <w:r w:rsidR="00AC6A15" w:rsidDel="00A401A8">
          <w:rPr>
            <w:rFonts w:ascii="Times New Roman" w:hAnsi="Times New Roman" w:cs="Times New Roman"/>
            <w:i/>
            <w:sz w:val="24"/>
            <w:szCs w:val="24"/>
          </w:rPr>
          <w:delText>p</w:delText>
        </w:r>
        <w:r w:rsidR="00AC6A15" w:rsidDel="00A401A8">
          <w:rPr>
            <w:rFonts w:ascii="Times New Roman" w:hAnsi="Times New Roman" w:cs="Times New Roman"/>
            <w:sz w:val="24"/>
            <w:szCs w:val="24"/>
          </w:rPr>
          <w:delText>-values in the range (.05-10]</w:delText>
        </w:r>
        <w:r w:rsidR="005F039D" w:rsidDel="00A401A8">
          <w:rPr>
            <w:rFonts w:ascii="Times New Roman" w:hAnsi="Times New Roman" w:cs="Times New Roman"/>
            <w:sz w:val="24"/>
            <w:szCs w:val="24"/>
          </w:rPr>
          <w:delText xml:space="preserve"> was</w:delText>
        </w:r>
        <w:r w:rsidR="00AE0DD2" w:rsidDel="00A401A8">
          <w:rPr>
            <w:rFonts w:ascii="Times New Roman" w:hAnsi="Times New Roman" w:cs="Times New Roman"/>
            <w:sz w:val="24"/>
            <w:szCs w:val="24"/>
          </w:rPr>
          <w:delText xml:space="preserve"> obtained</w:delText>
        </w:r>
        <w:r w:rsidR="00AC6A15" w:rsidDel="00A401A8">
          <w:rPr>
            <w:rFonts w:ascii="Times New Roman" w:hAnsi="Times New Roman" w:cs="Times New Roman"/>
            <w:sz w:val="24"/>
            <w:szCs w:val="24"/>
          </w:rPr>
          <w:delText xml:space="preserve">. </w:delText>
        </w:r>
        <w:r w:rsidR="006C32D7" w:rsidDel="00A401A8">
          <w:rPr>
            <w:rFonts w:ascii="Times New Roman" w:hAnsi="Times New Roman" w:cs="Times New Roman"/>
            <w:sz w:val="24"/>
            <w:szCs w:val="24"/>
          </w:rPr>
          <w:delText xml:space="preserve">Furthermore, </w:delText>
        </w:r>
        <w:r w:rsidR="008268FE" w:rsidDel="00A401A8">
          <w:rPr>
            <w:rFonts w:ascii="Times New Roman" w:hAnsi="Times New Roman" w:cs="Times New Roman"/>
            <w:sz w:val="24"/>
            <w:szCs w:val="24"/>
          </w:rPr>
          <w:delText xml:space="preserve">we used </w:delText>
        </w:r>
        <w:r w:rsidR="006C32D7" w:rsidDel="00A401A8">
          <w:rPr>
            <w:rFonts w:ascii="Times New Roman" w:hAnsi="Times New Roman" w:cs="Times New Roman"/>
            <w:sz w:val="24"/>
            <w:szCs w:val="24"/>
          </w:rPr>
          <w:delText xml:space="preserve">these reported </w:delText>
        </w:r>
        <w:r w:rsidR="006C32D7" w:rsidDel="00A401A8">
          <w:rPr>
            <w:rFonts w:ascii="Times New Roman" w:hAnsi="Times New Roman" w:cs="Times New Roman"/>
            <w:i/>
            <w:iCs/>
            <w:sz w:val="24"/>
            <w:szCs w:val="24"/>
          </w:rPr>
          <w:delText>p</w:delText>
        </w:r>
        <w:r w:rsidR="006C32D7" w:rsidDel="00A401A8">
          <w:rPr>
            <w:rFonts w:ascii="Times New Roman" w:hAnsi="Times New Roman" w:cs="Times New Roman"/>
            <w:sz w:val="24"/>
            <w:szCs w:val="24"/>
          </w:rPr>
          <w:delText xml:space="preserve">-values </w:delText>
        </w:r>
        <w:r w:rsidR="00AC6A15" w:rsidDel="00A401A8">
          <w:rPr>
            <w:rFonts w:ascii="Times New Roman" w:hAnsi="Times New Roman" w:cs="Times New Roman"/>
            <w:sz w:val="24"/>
            <w:szCs w:val="24"/>
          </w:rPr>
          <w:delText>to test</w:delText>
        </w:r>
        <w:r w:rsidR="00EC5A25" w:rsidDel="00A401A8">
          <w:rPr>
            <w:rFonts w:ascii="Times New Roman" w:hAnsi="Times New Roman" w:cs="Times New Roman"/>
            <w:sz w:val="24"/>
            <w:szCs w:val="24"/>
          </w:rPr>
          <w:delText xml:space="preserve"> H3</w:delText>
        </w:r>
        <w:r w:rsidR="00C34DB1" w:rsidDel="00A401A8">
          <w:rPr>
            <w:rFonts w:ascii="Times New Roman" w:hAnsi="Times New Roman" w:cs="Times New Roman"/>
            <w:sz w:val="24"/>
            <w:szCs w:val="24"/>
          </w:rPr>
          <w:delText xml:space="preserve"> </w:delText>
        </w:r>
        <w:r w:rsidR="00AC6A15" w:rsidDel="00A401A8">
          <w:rPr>
            <w:rFonts w:ascii="Times New Roman" w:hAnsi="Times New Roman" w:cs="Times New Roman"/>
            <w:sz w:val="24"/>
            <w:szCs w:val="24"/>
          </w:rPr>
          <w:delText xml:space="preserve">and H4 </w:delText>
        </w:r>
      </w:del>
      <w:del w:id="467" w:author="EliseSchramkowski" w:date="2021-09-04T17:46:00Z">
        <w:r w:rsidR="00C34DB1" w:rsidDel="001E59E4">
          <w:rPr>
            <w:rFonts w:ascii="Times New Roman" w:hAnsi="Times New Roman" w:cs="Times New Roman"/>
            <w:sz w:val="24"/>
            <w:szCs w:val="24"/>
          </w:rPr>
          <w:delText xml:space="preserve">(see </w:delText>
        </w:r>
      </w:del>
      <w:del w:id="468" w:author="EliseSchramkowski" w:date="2021-11-04T16:22:00Z">
        <w:r w:rsidR="00C34DB1" w:rsidDel="00A401A8">
          <w:rPr>
            <w:rFonts w:ascii="Times New Roman" w:hAnsi="Times New Roman" w:cs="Times New Roman"/>
            <w:sz w:val="24"/>
            <w:szCs w:val="24"/>
          </w:rPr>
          <w:delText xml:space="preserve">Table </w:delText>
        </w:r>
        <w:r w:rsidR="00AC6A15" w:rsidDel="00A401A8">
          <w:rPr>
            <w:rFonts w:ascii="Times New Roman" w:hAnsi="Times New Roman" w:cs="Times New Roman"/>
            <w:sz w:val="24"/>
            <w:szCs w:val="24"/>
          </w:rPr>
          <w:delText>1</w:delText>
        </w:r>
        <w:r w:rsidR="00F63190" w:rsidDel="00A401A8">
          <w:rPr>
            <w:rFonts w:ascii="Times New Roman" w:hAnsi="Times New Roman" w:cs="Times New Roman"/>
            <w:sz w:val="24"/>
            <w:szCs w:val="24"/>
          </w:rPr>
          <w:delText xml:space="preserve"> and Table 2</w:delText>
        </w:r>
        <w:r w:rsidR="00C34DB1" w:rsidDel="00A401A8">
          <w:rPr>
            <w:rFonts w:ascii="Times New Roman" w:hAnsi="Times New Roman" w:cs="Times New Roman"/>
            <w:sz w:val="24"/>
            <w:szCs w:val="24"/>
          </w:rPr>
          <w:delText xml:space="preserve"> </w:delText>
        </w:r>
      </w:del>
      <w:del w:id="469" w:author="EliseSchramkowski" w:date="2021-08-11T15:19:00Z">
        <w:r w:rsidR="00C34DB1" w:rsidDel="007A0D46">
          <w:rPr>
            <w:rFonts w:ascii="Times New Roman" w:hAnsi="Times New Roman" w:cs="Times New Roman"/>
            <w:sz w:val="24"/>
            <w:szCs w:val="24"/>
          </w:rPr>
          <w:delText xml:space="preserve">and Table </w:delText>
        </w:r>
        <w:r w:rsidR="00AC6A15" w:rsidDel="007A0D46">
          <w:rPr>
            <w:rFonts w:ascii="Times New Roman" w:hAnsi="Times New Roman" w:cs="Times New Roman"/>
            <w:sz w:val="24"/>
            <w:szCs w:val="24"/>
          </w:rPr>
          <w:delText xml:space="preserve">2 </w:delText>
        </w:r>
      </w:del>
      <w:del w:id="470" w:author="EliseSchramkowski" w:date="2021-11-04T16:22:00Z">
        <w:r w:rsidR="00AC6A15" w:rsidDel="00A401A8">
          <w:rPr>
            <w:rFonts w:ascii="Times New Roman" w:hAnsi="Times New Roman" w:cs="Times New Roman"/>
            <w:sz w:val="24"/>
            <w:szCs w:val="24"/>
          </w:rPr>
          <w:delText>for an overview)</w:delText>
        </w:r>
        <w:r w:rsidDel="00A401A8">
          <w:rPr>
            <w:rFonts w:ascii="Times New Roman" w:hAnsi="Times New Roman" w:cs="Times New Roman"/>
            <w:sz w:val="24"/>
            <w:szCs w:val="24"/>
          </w:rPr>
          <w:delText xml:space="preserve">. </w:delText>
        </w:r>
      </w:del>
      <w:del w:id="471" w:author="EliseSchramkowski" w:date="2021-11-02T16:59:00Z">
        <w:r w:rsidR="00243F18" w:rsidDel="000077F2">
          <w:rPr>
            <w:rFonts w:ascii="Times New Roman" w:hAnsi="Times New Roman" w:cs="Times New Roman"/>
            <w:sz w:val="24"/>
            <w:szCs w:val="24"/>
          </w:rPr>
          <w:delText>Finally, n</w:delText>
        </w:r>
      </w:del>
      <w:ins w:id="472" w:author="Marcel van Assen" w:date="2021-08-10T17:31:00Z">
        <w:del w:id="473" w:author="EliseSchramkowski" w:date="2021-11-02T16:59:00Z">
          <w:r w:rsidR="00243F18" w:rsidDel="000077F2">
            <w:rPr>
              <w:rFonts w:ascii="Times New Roman" w:hAnsi="Times New Roman" w:cs="Times New Roman"/>
              <w:color w:val="000000" w:themeColor="text1"/>
              <w:sz w:val="24"/>
              <w:szCs w:val="24"/>
            </w:rPr>
            <w:delText xml:space="preserve">ote that </w:delText>
          </w:r>
        </w:del>
      </w:ins>
      <w:del w:id="474" w:author="EliseSchramkowski" w:date="2021-11-02T16:59:00Z">
        <w:r w:rsidR="00243F18" w:rsidDel="000077F2">
          <w:rPr>
            <w:rFonts w:ascii="Times New Roman" w:hAnsi="Times New Roman" w:cs="Times New Roman"/>
            <w:color w:val="000000" w:themeColor="text1"/>
            <w:sz w:val="24"/>
            <w:szCs w:val="24"/>
          </w:rPr>
          <w:delText xml:space="preserve">the </w:delText>
        </w:r>
      </w:del>
      <w:del w:id="475" w:author="EliseSchramkowski" w:date="2021-09-07T09:55:00Z">
        <w:r w:rsidR="00243F18" w:rsidDel="00327BA7">
          <w:rPr>
            <w:rFonts w:ascii="Times New Roman" w:hAnsi="Times New Roman" w:cs="Times New Roman"/>
            <w:color w:val="000000" w:themeColor="text1"/>
            <w:sz w:val="24"/>
            <w:szCs w:val="24"/>
          </w:rPr>
          <w:delText xml:space="preserve">three </w:delText>
        </w:r>
      </w:del>
      <w:del w:id="476" w:author="EliseSchramkowski" w:date="2021-11-02T16:59:00Z">
        <w:r w:rsidR="00243F18" w:rsidDel="000077F2">
          <w:rPr>
            <w:rFonts w:ascii="Times New Roman" w:hAnsi="Times New Roman" w:cs="Times New Roman"/>
            <w:color w:val="000000" w:themeColor="text1"/>
            <w:sz w:val="24"/>
            <w:szCs w:val="24"/>
          </w:rPr>
          <w:delText xml:space="preserve">results-level </w:delText>
        </w:r>
      </w:del>
      <w:ins w:id="477" w:author="Marcel van Assen" w:date="2021-08-10T17:31:00Z">
        <w:del w:id="478" w:author="EliseSchramkowski" w:date="2021-11-02T16:59:00Z">
          <w:r w:rsidR="00243F18" w:rsidDel="000077F2">
            <w:rPr>
              <w:rFonts w:ascii="Times New Roman" w:hAnsi="Times New Roman" w:cs="Times New Roman"/>
              <w:color w:val="000000" w:themeColor="text1"/>
              <w:sz w:val="24"/>
              <w:szCs w:val="24"/>
            </w:rPr>
            <w:delText>datasets</w:delText>
          </w:r>
        </w:del>
      </w:ins>
      <w:del w:id="479" w:author="EliseSchramkowski" w:date="2021-11-02T16:59:00Z">
        <w:r w:rsidR="00243F18" w:rsidDel="000077F2">
          <w:rPr>
            <w:rFonts w:ascii="Times New Roman" w:hAnsi="Times New Roman" w:cs="Times New Roman"/>
            <w:color w:val="000000" w:themeColor="text1"/>
            <w:sz w:val="24"/>
            <w:szCs w:val="24"/>
          </w:rPr>
          <w:delText xml:space="preserve"> (i.e., ‘</w:delText>
        </w:r>
        <w:r w:rsidR="00243F18" w:rsidDel="000077F2">
          <w:rPr>
            <w:rFonts w:ascii="Times New Roman" w:hAnsi="Times New Roman" w:cs="Times New Roman"/>
            <w:i/>
            <w:color w:val="000000" w:themeColor="text1"/>
            <w:sz w:val="24"/>
            <w:szCs w:val="24"/>
          </w:rPr>
          <w:delText>AllP</w:delText>
        </w:r>
        <w:r w:rsidR="00243F18" w:rsidDel="000077F2">
          <w:rPr>
            <w:rFonts w:ascii="Times New Roman" w:hAnsi="Times New Roman" w:cs="Times New Roman"/>
            <w:iCs/>
            <w:color w:val="000000" w:themeColor="text1"/>
            <w:sz w:val="24"/>
            <w:szCs w:val="24"/>
          </w:rPr>
          <w:delText>’, ‘</w:delText>
        </w:r>
        <w:r w:rsidR="00243F18" w:rsidDel="000077F2">
          <w:rPr>
            <w:rFonts w:ascii="Times New Roman" w:hAnsi="Times New Roman" w:cs="Times New Roman"/>
            <w:i/>
            <w:iCs/>
            <w:color w:val="000000" w:themeColor="text1"/>
            <w:sz w:val="24"/>
            <w:szCs w:val="24"/>
          </w:rPr>
          <w:delText>APA</w:delText>
        </w:r>
        <w:r w:rsidR="00243F18" w:rsidRPr="00243F18" w:rsidDel="000077F2">
          <w:rPr>
            <w:rFonts w:ascii="Times New Roman" w:hAnsi="Times New Roman" w:cs="Times New Roman"/>
            <w:color w:val="000000" w:themeColor="text1"/>
            <w:sz w:val="24"/>
            <w:szCs w:val="24"/>
          </w:rPr>
          <w:delText>’</w:delText>
        </w:r>
        <w:r w:rsidR="00243F18" w:rsidDel="000077F2">
          <w:rPr>
            <w:rFonts w:ascii="Times New Roman" w:hAnsi="Times New Roman" w:cs="Times New Roman"/>
            <w:i/>
            <w:iCs/>
            <w:color w:val="000000" w:themeColor="text1"/>
            <w:sz w:val="24"/>
            <w:szCs w:val="24"/>
          </w:rPr>
          <w:delText xml:space="preserve">, </w:delText>
        </w:r>
        <w:r w:rsidR="00243F18" w:rsidDel="000077F2">
          <w:rPr>
            <w:rFonts w:ascii="Times New Roman" w:hAnsi="Times New Roman" w:cs="Times New Roman"/>
            <w:color w:val="000000" w:themeColor="text1"/>
            <w:sz w:val="24"/>
            <w:szCs w:val="24"/>
          </w:rPr>
          <w:delText>and ‘</w:delText>
        </w:r>
      </w:del>
      <w:del w:id="480" w:author="EliseSchramkowski" w:date="2021-09-07T09:57:00Z">
        <w:r w:rsidR="00243F18" w:rsidRPr="00243F18" w:rsidDel="00EB7206">
          <w:rPr>
            <w:rFonts w:ascii="Times New Roman" w:hAnsi="Times New Roman" w:cs="Times New Roman"/>
            <w:i/>
            <w:iCs/>
            <w:color w:val="000000" w:themeColor="text1"/>
            <w:sz w:val="24"/>
            <w:szCs w:val="24"/>
          </w:rPr>
          <w:delText>hyp</w:delText>
        </w:r>
      </w:del>
      <w:del w:id="481" w:author="EliseSchramkowski" w:date="2021-11-02T16:59:00Z">
        <w:r w:rsidR="00243F18" w:rsidDel="000077F2">
          <w:rPr>
            <w:rFonts w:ascii="Times New Roman" w:hAnsi="Times New Roman" w:cs="Times New Roman"/>
            <w:color w:val="000000" w:themeColor="text1"/>
            <w:sz w:val="24"/>
            <w:szCs w:val="24"/>
          </w:rPr>
          <w:delText>’)</w:delText>
        </w:r>
      </w:del>
      <w:ins w:id="482" w:author="Marcel van Assen" w:date="2021-08-10T17:31:00Z">
        <w:del w:id="483" w:author="EliseSchramkowski" w:date="2021-11-02T16:59:00Z">
          <w:r w:rsidR="00243F18" w:rsidDel="000077F2">
            <w:rPr>
              <w:rFonts w:ascii="Times New Roman" w:hAnsi="Times New Roman" w:cs="Times New Roman"/>
              <w:color w:val="000000" w:themeColor="text1"/>
              <w:sz w:val="24"/>
              <w:szCs w:val="24"/>
            </w:rPr>
            <w:delText xml:space="preserve"> overlap. For instance</w:delText>
          </w:r>
        </w:del>
      </w:ins>
      <w:del w:id="484" w:author="EliseSchramkowski" w:date="2021-11-02T16:59:00Z">
        <w:r w:rsidR="00243F18" w:rsidDel="000077F2">
          <w:rPr>
            <w:rFonts w:ascii="Times New Roman" w:hAnsi="Times New Roman" w:cs="Times New Roman"/>
            <w:color w:val="000000" w:themeColor="text1"/>
            <w:sz w:val="24"/>
            <w:szCs w:val="24"/>
          </w:rPr>
          <w:delText>, an</w:delText>
        </w:r>
      </w:del>
      <w:ins w:id="485" w:author="Marcel van Assen" w:date="2021-08-10T17:32:00Z">
        <w:del w:id="486" w:author="EliseSchramkowski" w:date="2021-11-02T16:59:00Z">
          <w:r w:rsidR="00243F18" w:rsidDel="000077F2">
            <w:rPr>
              <w:rFonts w:ascii="Times New Roman" w:hAnsi="Times New Roman" w:cs="Times New Roman"/>
              <w:color w:val="000000" w:themeColor="text1"/>
              <w:sz w:val="24"/>
              <w:szCs w:val="24"/>
            </w:rPr>
            <w:delText xml:space="preserve"> </w:delText>
          </w:r>
        </w:del>
      </w:ins>
      <w:del w:id="487" w:author="EliseSchramkowski" w:date="2021-11-02T16:59:00Z">
        <w:r w:rsidR="00243F18" w:rsidDel="000077F2">
          <w:rPr>
            <w:rFonts w:ascii="Times New Roman" w:hAnsi="Times New Roman" w:cs="Times New Roman"/>
            <w:color w:val="000000" w:themeColor="text1"/>
            <w:sz w:val="24"/>
            <w:szCs w:val="24"/>
          </w:rPr>
          <w:delText xml:space="preserve">in-text </w:delText>
        </w:r>
      </w:del>
      <w:ins w:id="488" w:author="Marcel van Assen" w:date="2021-08-10T17:32:00Z">
        <w:del w:id="489" w:author="EliseSchramkowski" w:date="2021-11-02T16:59:00Z">
          <w:r w:rsidR="00243F18" w:rsidDel="000077F2">
            <w:rPr>
              <w:rFonts w:ascii="Times New Roman" w:hAnsi="Times New Roman" w:cs="Times New Roman"/>
              <w:color w:val="000000" w:themeColor="text1"/>
              <w:sz w:val="24"/>
              <w:szCs w:val="24"/>
            </w:rPr>
            <w:delText>APA</w:delText>
          </w:r>
        </w:del>
        <w:del w:id="490" w:author="EliseSchramkowski" w:date="2021-08-11T14:29:00Z">
          <w:r w:rsidR="00243F18" w:rsidDel="006025DB">
            <w:rPr>
              <w:rFonts w:ascii="Times New Roman" w:hAnsi="Times New Roman" w:cs="Times New Roman"/>
              <w:color w:val="000000" w:themeColor="text1"/>
              <w:sz w:val="24"/>
              <w:szCs w:val="24"/>
            </w:rPr>
            <w:delText xml:space="preserve"> statistical </w:delText>
          </w:r>
        </w:del>
        <w:del w:id="491" w:author="EliseSchramkowski" w:date="2021-11-02T16:59:00Z">
          <w:r w:rsidR="00243F18" w:rsidDel="000077F2">
            <w:rPr>
              <w:rFonts w:ascii="Times New Roman" w:hAnsi="Times New Roman" w:cs="Times New Roman"/>
              <w:color w:val="000000" w:themeColor="text1"/>
              <w:sz w:val="24"/>
              <w:szCs w:val="24"/>
            </w:rPr>
            <w:delText>result</w:delText>
          </w:r>
        </w:del>
      </w:ins>
      <w:del w:id="492" w:author="EliseSchramkowski" w:date="2021-11-02T16:59:00Z">
        <w:r w:rsidR="00243F18" w:rsidDel="000077F2">
          <w:rPr>
            <w:rFonts w:ascii="Times New Roman" w:hAnsi="Times New Roman" w:cs="Times New Roman"/>
            <w:color w:val="000000" w:themeColor="text1"/>
            <w:sz w:val="24"/>
            <w:szCs w:val="24"/>
          </w:rPr>
          <w:delText xml:space="preserve"> related to </w:delText>
        </w:r>
      </w:del>
      <w:ins w:id="493" w:author="Marcel van Assen" w:date="2021-08-10T17:32:00Z">
        <w:del w:id="494" w:author="EliseSchramkowski" w:date="2021-11-02T16:59:00Z">
          <w:r w:rsidR="00243F18" w:rsidDel="000077F2">
            <w:rPr>
              <w:rFonts w:ascii="Times New Roman" w:hAnsi="Times New Roman" w:cs="Times New Roman"/>
              <w:color w:val="000000" w:themeColor="text1"/>
              <w:sz w:val="24"/>
              <w:szCs w:val="24"/>
            </w:rPr>
            <w:delText>an</w:delText>
          </w:r>
        </w:del>
      </w:ins>
      <w:ins w:id="495" w:author="Marcel van Assen" w:date="2021-08-10T17:31:00Z">
        <w:del w:id="496" w:author="EliseSchramkowski" w:date="2021-11-02T16:59:00Z">
          <w:r w:rsidR="00243F18" w:rsidDel="000077F2">
            <w:rPr>
              <w:rFonts w:ascii="Times New Roman" w:hAnsi="Times New Roman" w:cs="Times New Roman"/>
              <w:color w:val="000000" w:themeColor="text1"/>
              <w:sz w:val="24"/>
              <w:szCs w:val="24"/>
            </w:rPr>
            <w:delText xml:space="preserve"> explicitly stated hypothesis </w:delText>
          </w:r>
        </w:del>
      </w:ins>
      <w:ins w:id="497" w:author="Marcel van Assen" w:date="2021-08-10T17:33:00Z">
        <w:del w:id="498" w:author="EliseSchramkowski" w:date="2021-11-02T16:59:00Z">
          <w:r w:rsidR="00243F18" w:rsidDel="000077F2">
            <w:rPr>
              <w:rFonts w:ascii="Times New Roman" w:hAnsi="Times New Roman" w:cs="Times New Roman"/>
              <w:color w:val="000000" w:themeColor="text1"/>
              <w:sz w:val="24"/>
              <w:szCs w:val="24"/>
            </w:rPr>
            <w:delText>is included in all three datasets.</w:delText>
          </w:r>
        </w:del>
      </w:ins>
    </w:p>
    <w:p w14:paraId="2B82AA30" w14:textId="4D34C7D2" w:rsidR="00A401A8" w:rsidRDefault="00A401A8">
      <w:pPr>
        <w:spacing w:after="0" w:line="480" w:lineRule="auto"/>
        <w:jc w:val="both"/>
        <w:rPr>
          <w:ins w:id="499" w:author="EliseSchramkowski" w:date="2021-11-09T13:48:00Z"/>
          <w:rFonts w:ascii="Times New Roman" w:hAnsi="Times New Roman" w:cs="Times New Roman"/>
          <w:sz w:val="24"/>
          <w:szCs w:val="24"/>
        </w:rPr>
      </w:pPr>
    </w:p>
    <w:p w14:paraId="7CE29389" w14:textId="1B42DD37" w:rsidR="00BD35AF" w:rsidRDefault="00BD35AF">
      <w:pPr>
        <w:spacing w:after="0" w:line="480" w:lineRule="auto"/>
        <w:jc w:val="both"/>
        <w:rPr>
          <w:ins w:id="500" w:author="EliseSchramkowski" w:date="2021-11-09T13:48:00Z"/>
          <w:rFonts w:ascii="Times New Roman" w:hAnsi="Times New Roman" w:cs="Times New Roman"/>
          <w:sz w:val="24"/>
          <w:szCs w:val="24"/>
        </w:rPr>
      </w:pPr>
    </w:p>
    <w:p w14:paraId="7012F02C" w14:textId="77777777" w:rsidR="00BD35AF" w:rsidRDefault="00BD35AF">
      <w:pPr>
        <w:spacing w:after="0" w:line="480" w:lineRule="auto"/>
        <w:jc w:val="both"/>
        <w:rPr>
          <w:ins w:id="501" w:author="EliseSchramkowski" w:date="2021-11-05T16:38:00Z"/>
          <w:rFonts w:ascii="Times New Roman" w:hAnsi="Times New Roman" w:cs="Times New Roman"/>
          <w:sz w:val="24"/>
          <w:szCs w:val="24"/>
        </w:rPr>
      </w:pPr>
    </w:p>
    <w:tbl>
      <w:tblPr>
        <w:tblStyle w:val="TableGrid"/>
        <w:tblpPr w:leftFromText="141" w:rightFromText="141" w:vertAnchor="text" w:horzAnchor="margin" w:tblpY="221"/>
        <w:tblOverlap w:val="never"/>
        <w:tblW w:w="9464" w:type="dxa"/>
        <w:tblLayout w:type="fixed"/>
        <w:tblLook w:val="04A0" w:firstRow="1" w:lastRow="0" w:firstColumn="1" w:lastColumn="0" w:noHBand="0" w:noVBand="1"/>
        <w:tblPrChange w:id="502" w:author="EliseSchramkowski" w:date="2021-12-07T11:05:00Z">
          <w:tblPr>
            <w:tblStyle w:val="TableGrid"/>
            <w:tblpPr w:leftFromText="141" w:rightFromText="141" w:vertAnchor="text" w:horzAnchor="margin" w:tblpY="221"/>
            <w:tblOverlap w:val="never"/>
            <w:tblW w:w="8647" w:type="dxa"/>
            <w:tblLayout w:type="fixed"/>
            <w:tblLook w:val="04A0" w:firstRow="1" w:lastRow="0" w:firstColumn="1" w:lastColumn="0" w:noHBand="0" w:noVBand="1"/>
          </w:tblPr>
        </w:tblPrChange>
      </w:tblPr>
      <w:tblGrid>
        <w:gridCol w:w="281"/>
        <w:gridCol w:w="3830"/>
        <w:gridCol w:w="1667"/>
        <w:gridCol w:w="1560"/>
        <w:gridCol w:w="2126"/>
        <w:tblGridChange w:id="503">
          <w:tblGrid>
            <w:gridCol w:w="281"/>
            <w:gridCol w:w="3830"/>
            <w:gridCol w:w="1226"/>
            <w:gridCol w:w="1243"/>
            <w:gridCol w:w="2067"/>
          </w:tblGrid>
        </w:tblGridChange>
      </w:tblGrid>
      <w:tr w:rsidR="00930609" w:rsidRPr="00DA47E5" w14:paraId="12F19B0B" w14:textId="77777777" w:rsidTr="006A1D79">
        <w:trPr>
          <w:ins w:id="504" w:author="EliseSchramkowski" w:date="2021-11-05T16:39:00Z"/>
        </w:trPr>
        <w:tc>
          <w:tcPr>
            <w:tcW w:w="9464" w:type="dxa"/>
            <w:gridSpan w:val="5"/>
            <w:tcBorders>
              <w:top w:val="nil"/>
              <w:left w:val="nil"/>
              <w:bottom w:val="single" w:sz="4" w:space="0" w:color="auto"/>
              <w:right w:val="nil"/>
            </w:tcBorders>
            <w:tcPrChange w:id="505" w:author="EliseSchramkowski" w:date="2021-12-07T11:05:00Z">
              <w:tcPr>
                <w:tcW w:w="8647" w:type="dxa"/>
                <w:gridSpan w:val="5"/>
                <w:tcBorders>
                  <w:top w:val="nil"/>
                  <w:left w:val="nil"/>
                  <w:bottom w:val="single" w:sz="4" w:space="0" w:color="auto"/>
                  <w:right w:val="nil"/>
                </w:tcBorders>
              </w:tcPr>
            </w:tcPrChange>
          </w:tcPr>
          <w:p w14:paraId="719C4435" w14:textId="1F789E40" w:rsidR="00930609" w:rsidRPr="00E9780C" w:rsidRDefault="00930609" w:rsidP="00930609">
            <w:pPr>
              <w:spacing w:line="276" w:lineRule="auto"/>
              <w:rPr>
                <w:ins w:id="506" w:author="EliseSchramkowski" w:date="2021-11-05T16:39:00Z"/>
                <w:rFonts w:ascii="Times New Roman" w:hAnsi="Times New Roman" w:cs="Times New Roman"/>
                <w:sz w:val="24"/>
                <w:szCs w:val="24"/>
              </w:rPr>
            </w:pPr>
            <w:bookmarkStart w:id="507" w:name="_Hlk83113424"/>
            <w:ins w:id="508" w:author="EliseSchramkowski" w:date="2021-11-05T16:39:00Z">
              <w:r>
                <w:rPr>
                  <w:rFonts w:ascii="Times New Roman" w:hAnsi="Times New Roman" w:cs="Times New Roman"/>
                  <w:i/>
                  <w:iCs/>
                  <w:sz w:val="24"/>
                  <w:szCs w:val="24"/>
                </w:rPr>
                <w:t>Table 1</w:t>
              </w:r>
            </w:ins>
            <w:ins w:id="509" w:author="EliseSchramkowski" w:date="2021-11-09T13:54:00Z">
              <w:r w:rsidR="003F3892">
                <w:rPr>
                  <w:rFonts w:ascii="Times New Roman" w:hAnsi="Times New Roman" w:cs="Times New Roman"/>
                  <w:sz w:val="24"/>
                  <w:szCs w:val="24"/>
                </w:rPr>
                <w:t xml:space="preserve">. </w:t>
              </w:r>
            </w:ins>
            <w:commentRangeStart w:id="510"/>
            <w:ins w:id="511" w:author="EliseSchramkowski" w:date="2021-11-05T16:39:00Z">
              <w:r w:rsidRPr="005951CE">
                <w:rPr>
                  <w:rFonts w:ascii="Times New Roman" w:eastAsia="Times New Roman" w:hAnsi="Times New Roman" w:cs="Times New Roman"/>
                  <w:color w:val="000000"/>
                  <w:sz w:val="24"/>
                  <w:szCs w:val="24"/>
                  <w:lang w:eastAsia="nl-NL"/>
                </w:rPr>
                <w:t>Overview</w:t>
              </w:r>
              <w:commentRangeEnd w:id="510"/>
              <w:r w:rsidRPr="005951CE">
                <w:rPr>
                  <w:sz w:val="16"/>
                  <w:szCs w:val="16"/>
                </w:rPr>
                <w:commentReference w:id="510"/>
              </w:r>
              <w:r w:rsidRPr="005951CE">
                <w:rPr>
                  <w:rFonts w:ascii="Times New Roman" w:eastAsia="Times New Roman" w:hAnsi="Times New Roman" w:cs="Times New Roman"/>
                  <w:color w:val="000000"/>
                  <w:sz w:val="24"/>
                  <w:szCs w:val="24"/>
                  <w:lang w:eastAsia="nl-NL"/>
                </w:rPr>
                <w:t xml:space="preserve"> of </w:t>
              </w:r>
              <w:commentRangeStart w:id="512"/>
              <w:r w:rsidRPr="005951CE">
                <w:rPr>
                  <w:rFonts w:ascii="Times New Roman" w:eastAsia="Times New Roman" w:hAnsi="Times New Roman" w:cs="Times New Roman"/>
                  <w:color w:val="000000"/>
                  <w:sz w:val="24"/>
                  <w:szCs w:val="24"/>
                  <w:lang w:eastAsia="nl-NL"/>
                </w:rPr>
                <w:t xml:space="preserve">information provided </w:t>
              </w:r>
              <w:commentRangeEnd w:id="512"/>
              <w:r>
                <w:rPr>
                  <w:rStyle w:val="CommentReference"/>
                </w:rPr>
                <w:commentReference w:id="512"/>
              </w:r>
              <w:r w:rsidRPr="005951CE">
                <w:rPr>
                  <w:rFonts w:ascii="Times New Roman" w:eastAsia="Times New Roman" w:hAnsi="Times New Roman" w:cs="Times New Roman"/>
                  <w:color w:val="000000"/>
                  <w:sz w:val="24"/>
                  <w:szCs w:val="24"/>
                  <w:lang w:eastAsia="nl-NL"/>
                </w:rPr>
                <w:t>by each separate data</w:t>
              </w:r>
            </w:ins>
            <w:ins w:id="513" w:author="EliseSchramkowski" w:date="2021-11-09T13:54:00Z">
              <w:r w:rsidR="00E042A8">
                <w:rPr>
                  <w:rFonts w:ascii="Times New Roman" w:eastAsia="Times New Roman" w:hAnsi="Times New Roman" w:cs="Times New Roman"/>
                  <w:color w:val="000000"/>
                  <w:sz w:val="24"/>
                  <w:szCs w:val="24"/>
                  <w:lang w:eastAsia="nl-NL"/>
                </w:rPr>
                <w:t xml:space="preserve"> </w:t>
              </w:r>
            </w:ins>
            <w:ins w:id="514" w:author="EliseSchramkowski" w:date="2021-11-05T16:39:00Z">
              <w:r w:rsidRPr="005951CE">
                <w:rPr>
                  <w:rFonts w:ascii="Times New Roman" w:eastAsia="Times New Roman" w:hAnsi="Times New Roman" w:cs="Times New Roman"/>
                  <w:color w:val="000000"/>
                  <w:sz w:val="24"/>
                  <w:szCs w:val="24"/>
                  <w:lang w:eastAsia="nl-NL"/>
                </w:rPr>
                <w:t>set.</w:t>
              </w:r>
            </w:ins>
          </w:p>
        </w:tc>
      </w:tr>
      <w:tr w:rsidR="00930609" w:rsidRPr="00DA47E5" w14:paraId="0F2852B4" w14:textId="77777777" w:rsidTr="006A1D79">
        <w:trPr>
          <w:ins w:id="515" w:author="EliseSchramkowski" w:date="2021-11-05T16:39:00Z"/>
        </w:trPr>
        <w:tc>
          <w:tcPr>
            <w:tcW w:w="4111" w:type="dxa"/>
            <w:gridSpan w:val="2"/>
            <w:tcBorders>
              <w:top w:val="single" w:sz="4" w:space="0" w:color="auto"/>
              <w:left w:val="nil"/>
              <w:bottom w:val="nil"/>
              <w:right w:val="nil"/>
            </w:tcBorders>
            <w:tcPrChange w:id="516" w:author="EliseSchramkowski" w:date="2021-12-07T11:05:00Z">
              <w:tcPr>
                <w:tcW w:w="4111" w:type="dxa"/>
                <w:gridSpan w:val="2"/>
                <w:tcBorders>
                  <w:top w:val="single" w:sz="4" w:space="0" w:color="auto"/>
                  <w:left w:val="nil"/>
                  <w:bottom w:val="nil"/>
                  <w:right w:val="nil"/>
                </w:tcBorders>
              </w:tcPr>
            </w:tcPrChange>
          </w:tcPr>
          <w:p w14:paraId="59D5BD27" w14:textId="77777777" w:rsidR="00930609" w:rsidRPr="00DA47E5" w:rsidRDefault="00930609" w:rsidP="00930609">
            <w:pPr>
              <w:spacing w:line="480" w:lineRule="auto"/>
              <w:jc w:val="both"/>
              <w:rPr>
                <w:ins w:id="517" w:author="EliseSchramkowski" w:date="2021-11-05T16:39:00Z"/>
                <w:rFonts w:ascii="Times New Roman" w:hAnsi="Times New Roman" w:cs="Times New Roman"/>
                <w:sz w:val="24"/>
                <w:szCs w:val="24"/>
              </w:rPr>
            </w:pPr>
          </w:p>
        </w:tc>
        <w:tc>
          <w:tcPr>
            <w:tcW w:w="5353" w:type="dxa"/>
            <w:gridSpan w:val="3"/>
            <w:tcBorders>
              <w:top w:val="single" w:sz="4" w:space="0" w:color="auto"/>
              <w:left w:val="nil"/>
              <w:bottom w:val="nil"/>
              <w:right w:val="nil"/>
            </w:tcBorders>
            <w:tcPrChange w:id="518" w:author="EliseSchramkowski" w:date="2021-12-07T11:05:00Z">
              <w:tcPr>
                <w:tcW w:w="4536" w:type="dxa"/>
                <w:gridSpan w:val="3"/>
                <w:tcBorders>
                  <w:top w:val="single" w:sz="4" w:space="0" w:color="auto"/>
                  <w:left w:val="nil"/>
                  <w:bottom w:val="nil"/>
                  <w:right w:val="nil"/>
                </w:tcBorders>
              </w:tcPr>
            </w:tcPrChange>
          </w:tcPr>
          <w:p w14:paraId="77C657EF" w14:textId="715BB49F" w:rsidR="00930609" w:rsidRPr="00DA47E5" w:rsidRDefault="00930609" w:rsidP="00930609">
            <w:pPr>
              <w:spacing w:line="480" w:lineRule="auto"/>
              <w:jc w:val="center"/>
              <w:rPr>
                <w:ins w:id="519" w:author="EliseSchramkowski" w:date="2021-11-05T16:39:00Z"/>
                <w:rFonts w:ascii="Times New Roman" w:hAnsi="Times New Roman" w:cs="Times New Roman"/>
                <w:sz w:val="24"/>
                <w:szCs w:val="24"/>
              </w:rPr>
            </w:pPr>
            <w:ins w:id="520" w:author="EliseSchramkowski" w:date="2021-11-05T16:39:00Z">
              <w:r w:rsidRPr="00DA47E5">
                <w:rPr>
                  <w:rFonts w:ascii="Times New Roman" w:hAnsi="Times New Roman" w:cs="Times New Roman"/>
                  <w:sz w:val="24"/>
                  <w:szCs w:val="24"/>
                </w:rPr>
                <w:t>D</w:t>
              </w:r>
              <w:r>
                <w:rPr>
                  <w:rFonts w:ascii="Times New Roman" w:hAnsi="Times New Roman" w:cs="Times New Roman"/>
                  <w:sz w:val="24"/>
                  <w:szCs w:val="24"/>
                </w:rPr>
                <w:t>ATA</w:t>
              </w:r>
            </w:ins>
            <w:ins w:id="521" w:author="EliseSchramkowski" w:date="2021-11-09T13:54:00Z">
              <w:r w:rsidR="00E042A8">
                <w:rPr>
                  <w:rFonts w:ascii="Times New Roman" w:hAnsi="Times New Roman" w:cs="Times New Roman"/>
                  <w:sz w:val="24"/>
                  <w:szCs w:val="24"/>
                </w:rPr>
                <w:t xml:space="preserve"> </w:t>
              </w:r>
            </w:ins>
            <w:ins w:id="522" w:author="EliseSchramkowski" w:date="2021-11-05T16:39:00Z">
              <w:r>
                <w:rPr>
                  <w:rFonts w:ascii="Times New Roman" w:hAnsi="Times New Roman" w:cs="Times New Roman"/>
                  <w:sz w:val="24"/>
                  <w:szCs w:val="24"/>
                </w:rPr>
                <w:t>SET</w:t>
              </w:r>
            </w:ins>
          </w:p>
        </w:tc>
      </w:tr>
      <w:tr w:rsidR="00930609" w:rsidRPr="00DA47E5" w14:paraId="792ED3A0" w14:textId="77777777" w:rsidTr="006A1D79">
        <w:trPr>
          <w:ins w:id="523" w:author="EliseSchramkowski" w:date="2021-11-05T16:39:00Z"/>
        </w:trPr>
        <w:tc>
          <w:tcPr>
            <w:tcW w:w="4111" w:type="dxa"/>
            <w:gridSpan w:val="2"/>
            <w:tcBorders>
              <w:top w:val="nil"/>
              <w:left w:val="nil"/>
              <w:bottom w:val="single" w:sz="4" w:space="0" w:color="auto"/>
              <w:right w:val="nil"/>
            </w:tcBorders>
            <w:tcPrChange w:id="524" w:author="EliseSchramkowski" w:date="2021-12-07T11:05:00Z">
              <w:tcPr>
                <w:tcW w:w="4111" w:type="dxa"/>
                <w:gridSpan w:val="2"/>
                <w:tcBorders>
                  <w:top w:val="nil"/>
                  <w:left w:val="nil"/>
                  <w:bottom w:val="single" w:sz="4" w:space="0" w:color="auto"/>
                  <w:right w:val="nil"/>
                </w:tcBorders>
              </w:tcPr>
            </w:tcPrChange>
          </w:tcPr>
          <w:p w14:paraId="18F98601" w14:textId="77777777" w:rsidR="00930609" w:rsidRPr="00DA47E5" w:rsidRDefault="00930609" w:rsidP="00930609">
            <w:pPr>
              <w:spacing w:line="480" w:lineRule="auto"/>
              <w:jc w:val="both"/>
              <w:rPr>
                <w:ins w:id="525" w:author="EliseSchramkowski" w:date="2021-11-05T16:39:00Z"/>
                <w:rFonts w:ascii="Times New Roman" w:hAnsi="Times New Roman" w:cs="Times New Roman"/>
                <w:sz w:val="24"/>
                <w:szCs w:val="24"/>
              </w:rPr>
            </w:pPr>
          </w:p>
        </w:tc>
        <w:tc>
          <w:tcPr>
            <w:tcW w:w="1667" w:type="dxa"/>
            <w:tcBorders>
              <w:top w:val="nil"/>
              <w:left w:val="nil"/>
              <w:bottom w:val="single" w:sz="4" w:space="0" w:color="auto"/>
              <w:right w:val="nil"/>
            </w:tcBorders>
            <w:tcPrChange w:id="526" w:author="EliseSchramkowski" w:date="2021-12-07T11:05:00Z">
              <w:tcPr>
                <w:tcW w:w="1226" w:type="dxa"/>
                <w:tcBorders>
                  <w:top w:val="nil"/>
                  <w:left w:val="nil"/>
                  <w:bottom w:val="single" w:sz="4" w:space="0" w:color="auto"/>
                  <w:right w:val="nil"/>
                </w:tcBorders>
              </w:tcPr>
            </w:tcPrChange>
          </w:tcPr>
          <w:p w14:paraId="37969A33" w14:textId="77777777" w:rsidR="00930609" w:rsidRPr="008F454E" w:rsidRDefault="00930609" w:rsidP="00930609">
            <w:pPr>
              <w:spacing w:line="480" w:lineRule="auto"/>
              <w:jc w:val="center"/>
              <w:rPr>
                <w:ins w:id="527" w:author="EliseSchramkowski" w:date="2021-11-05T16:39:00Z"/>
                <w:rFonts w:ascii="Times New Roman" w:hAnsi="Times New Roman" w:cs="Times New Roman"/>
                <w:sz w:val="24"/>
                <w:szCs w:val="24"/>
              </w:rPr>
            </w:pPr>
            <w:ins w:id="528" w:author="EliseSchramkowski" w:date="2021-11-05T16:39:00Z">
              <w:r w:rsidRPr="008F454E">
                <w:rPr>
                  <w:rFonts w:ascii="Times New Roman" w:hAnsi="Times New Roman" w:cs="Times New Roman"/>
                  <w:sz w:val="24"/>
                  <w:szCs w:val="24"/>
                </w:rPr>
                <w:t>AllP</w:t>
              </w:r>
            </w:ins>
          </w:p>
        </w:tc>
        <w:tc>
          <w:tcPr>
            <w:tcW w:w="1560" w:type="dxa"/>
            <w:tcBorders>
              <w:top w:val="nil"/>
              <w:left w:val="nil"/>
              <w:bottom w:val="single" w:sz="4" w:space="0" w:color="auto"/>
              <w:right w:val="nil"/>
            </w:tcBorders>
            <w:tcPrChange w:id="529" w:author="EliseSchramkowski" w:date="2021-12-07T11:05:00Z">
              <w:tcPr>
                <w:tcW w:w="1243" w:type="dxa"/>
                <w:tcBorders>
                  <w:top w:val="nil"/>
                  <w:left w:val="nil"/>
                  <w:bottom w:val="single" w:sz="4" w:space="0" w:color="auto"/>
                  <w:right w:val="nil"/>
                </w:tcBorders>
              </w:tcPr>
            </w:tcPrChange>
          </w:tcPr>
          <w:p w14:paraId="27A65518" w14:textId="77777777" w:rsidR="00930609" w:rsidRPr="008F454E" w:rsidRDefault="00930609" w:rsidP="00930609">
            <w:pPr>
              <w:spacing w:line="480" w:lineRule="auto"/>
              <w:jc w:val="center"/>
              <w:rPr>
                <w:ins w:id="530" w:author="EliseSchramkowski" w:date="2021-11-05T16:39:00Z"/>
                <w:rFonts w:ascii="Times New Roman" w:hAnsi="Times New Roman" w:cs="Times New Roman"/>
                <w:sz w:val="24"/>
                <w:szCs w:val="24"/>
              </w:rPr>
            </w:pPr>
            <w:ins w:id="531" w:author="EliseSchramkowski" w:date="2021-11-05T16:39:00Z">
              <w:r w:rsidRPr="008F454E">
                <w:rPr>
                  <w:rFonts w:ascii="Times New Roman" w:hAnsi="Times New Roman" w:cs="Times New Roman"/>
                  <w:sz w:val="24"/>
                  <w:szCs w:val="24"/>
                </w:rPr>
                <w:t>APA</w:t>
              </w:r>
            </w:ins>
          </w:p>
        </w:tc>
        <w:tc>
          <w:tcPr>
            <w:tcW w:w="2126" w:type="dxa"/>
            <w:tcBorders>
              <w:top w:val="nil"/>
              <w:left w:val="nil"/>
              <w:bottom w:val="single" w:sz="4" w:space="0" w:color="auto"/>
              <w:right w:val="nil"/>
            </w:tcBorders>
            <w:tcPrChange w:id="532" w:author="EliseSchramkowski" w:date="2021-12-07T11:05:00Z">
              <w:tcPr>
                <w:tcW w:w="2067" w:type="dxa"/>
                <w:tcBorders>
                  <w:top w:val="nil"/>
                  <w:left w:val="nil"/>
                  <w:bottom w:val="single" w:sz="4" w:space="0" w:color="auto"/>
                  <w:right w:val="nil"/>
                </w:tcBorders>
              </w:tcPr>
            </w:tcPrChange>
          </w:tcPr>
          <w:p w14:paraId="331B46E5" w14:textId="77777777" w:rsidR="00930609" w:rsidRPr="008F454E" w:rsidRDefault="00930609" w:rsidP="00930609">
            <w:pPr>
              <w:spacing w:line="480" w:lineRule="auto"/>
              <w:jc w:val="center"/>
              <w:rPr>
                <w:ins w:id="533" w:author="EliseSchramkowski" w:date="2021-11-05T16:39:00Z"/>
                <w:rFonts w:ascii="Times New Roman" w:hAnsi="Times New Roman" w:cs="Times New Roman"/>
                <w:sz w:val="24"/>
                <w:szCs w:val="24"/>
              </w:rPr>
            </w:pPr>
            <w:ins w:id="534" w:author="EliseSchramkowski" w:date="2021-11-05T16:39:00Z">
              <w:r w:rsidRPr="008F454E">
                <w:rPr>
                  <w:rFonts w:ascii="Times New Roman" w:hAnsi="Times New Roman" w:cs="Times New Roman"/>
                  <w:sz w:val="24"/>
                  <w:szCs w:val="24"/>
                </w:rPr>
                <w:t>Hyp</w:t>
              </w:r>
            </w:ins>
          </w:p>
          <w:p w14:paraId="387B9C7A" w14:textId="77777777" w:rsidR="00930609" w:rsidRPr="008F454E" w:rsidRDefault="00930609" w:rsidP="00930609">
            <w:pPr>
              <w:spacing w:line="480" w:lineRule="auto"/>
              <w:jc w:val="center"/>
              <w:rPr>
                <w:ins w:id="535" w:author="EliseSchramkowski" w:date="2021-11-05T16:39:00Z"/>
                <w:rFonts w:ascii="Times New Roman" w:hAnsi="Times New Roman" w:cs="Times New Roman"/>
                <w:sz w:val="24"/>
                <w:szCs w:val="24"/>
              </w:rPr>
            </w:pPr>
          </w:p>
        </w:tc>
      </w:tr>
      <w:tr w:rsidR="00930609" w:rsidRPr="00DA47E5" w14:paraId="1E6A5156" w14:textId="77777777" w:rsidTr="006A1D79">
        <w:trPr>
          <w:trHeight w:val="479"/>
          <w:ins w:id="536" w:author="EliseSchramkowski" w:date="2021-11-05T16:39:00Z"/>
          <w:trPrChange w:id="537" w:author="EliseSchramkowski" w:date="2021-12-07T11:05:00Z">
            <w:trPr>
              <w:trHeight w:val="479"/>
            </w:trPr>
          </w:trPrChange>
        </w:trPr>
        <w:tc>
          <w:tcPr>
            <w:tcW w:w="4111" w:type="dxa"/>
            <w:gridSpan w:val="2"/>
            <w:tcBorders>
              <w:top w:val="single" w:sz="4" w:space="0" w:color="auto"/>
              <w:left w:val="nil"/>
              <w:bottom w:val="nil"/>
              <w:right w:val="nil"/>
            </w:tcBorders>
            <w:tcPrChange w:id="538" w:author="EliseSchramkowski" w:date="2021-12-07T11:05:00Z">
              <w:tcPr>
                <w:tcW w:w="4111" w:type="dxa"/>
                <w:gridSpan w:val="2"/>
                <w:tcBorders>
                  <w:top w:val="single" w:sz="4" w:space="0" w:color="auto"/>
                  <w:left w:val="nil"/>
                  <w:bottom w:val="nil"/>
                  <w:right w:val="nil"/>
                </w:tcBorders>
              </w:tcPr>
            </w:tcPrChange>
          </w:tcPr>
          <w:p w14:paraId="1479A321" w14:textId="77777777" w:rsidR="00930609" w:rsidRPr="00DA47E5" w:rsidRDefault="00930609" w:rsidP="00930609">
            <w:pPr>
              <w:spacing w:line="480" w:lineRule="auto"/>
              <w:jc w:val="both"/>
              <w:rPr>
                <w:ins w:id="539" w:author="EliseSchramkowski" w:date="2021-11-05T16:39:00Z"/>
                <w:rFonts w:ascii="Times New Roman" w:hAnsi="Times New Roman" w:cs="Times New Roman"/>
                <w:sz w:val="24"/>
                <w:szCs w:val="24"/>
              </w:rPr>
            </w:pPr>
            <w:ins w:id="540" w:author="EliseSchramkowski" w:date="2021-11-05T16:39:00Z">
              <w:r>
                <w:rPr>
                  <w:rFonts w:ascii="Times New Roman" w:hAnsi="Times New Roman" w:cs="Times New Roman"/>
                  <w:sz w:val="24"/>
                  <w:szCs w:val="24"/>
                </w:rPr>
                <w:t xml:space="preserve"> Information source</w:t>
              </w:r>
            </w:ins>
          </w:p>
        </w:tc>
        <w:tc>
          <w:tcPr>
            <w:tcW w:w="1667" w:type="dxa"/>
            <w:tcBorders>
              <w:top w:val="single" w:sz="4" w:space="0" w:color="auto"/>
              <w:left w:val="nil"/>
              <w:bottom w:val="nil"/>
              <w:right w:val="nil"/>
            </w:tcBorders>
            <w:tcPrChange w:id="541" w:author="EliseSchramkowski" w:date="2021-12-07T11:05:00Z">
              <w:tcPr>
                <w:tcW w:w="1226" w:type="dxa"/>
                <w:tcBorders>
                  <w:top w:val="single" w:sz="4" w:space="0" w:color="auto"/>
                  <w:left w:val="nil"/>
                  <w:bottom w:val="nil"/>
                  <w:right w:val="nil"/>
                </w:tcBorders>
              </w:tcPr>
            </w:tcPrChange>
          </w:tcPr>
          <w:p w14:paraId="1973E229" w14:textId="77777777" w:rsidR="00930609" w:rsidRPr="00DA47E5" w:rsidRDefault="00930609" w:rsidP="00930609">
            <w:pPr>
              <w:spacing w:line="480" w:lineRule="auto"/>
              <w:jc w:val="center"/>
              <w:rPr>
                <w:ins w:id="542" w:author="EliseSchramkowski" w:date="2021-11-05T16:39:00Z"/>
                <w:rFonts w:ascii="Times New Roman" w:hAnsi="Times New Roman" w:cs="Times New Roman"/>
                <w:sz w:val="24"/>
                <w:szCs w:val="24"/>
              </w:rPr>
            </w:pPr>
          </w:p>
        </w:tc>
        <w:tc>
          <w:tcPr>
            <w:tcW w:w="1560" w:type="dxa"/>
            <w:tcBorders>
              <w:top w:val="single" w:sz="4" w:space="0" w:color="auto"/>
              <w:left w:val="nil"/>
              <w:bottom w:val="nil"/>
              <w:right w:val="nil"/>
            </w:tcBorders>
            <w:tcPrChange w:id="543" w:author="EliseSchramkowski" w:date="2021-12-07T11:05:00Z">
              <w:tcPr>
                <w:tcW w:w="1243" w:type="dxa"/>
                <w:tcBorders>
                  <w:top w:val="single" w:sz="4" w:space="0" w:color="auto"/>
                  <w:left w:val="nil"/>
                  <w:bottom w:val="nil"/>
                  <w:right w:val="nil"/>
                </w:tcBorders>
              </w:tcPr>
            </w:tcPrChange>
          </w:tcPr>
          <w:p w14:paraId="0DB80914" w14:textId="77777777" w:rsidR="00930609" w:rsidRPr="00DA47E5" w:rsidRDefault="00930609" w:rsidP="00930609">
            <w:pPr>
              <w:spacing w:line="480" w:lineRule="auto"/>
              <w:jc w:val="center"/>
              <w:rPr>
                <w:ins w:id="544" w:author="EliseSchramkowski" w:date="2021-11-05T16:39:00Z"/>
                <w:rFonts w:ascii="Times New Roman" w:hAnsi="Times New Roman" w:cs="Times New Roman"/>
                <w:sz w:val="24"/>
                <w:szCs w:val="24"/>
              </w:rPr>
            </w:pPr>
          </w:p>
        </w:tc>
        <w:tc>
          <w:tcPr>
            <w:tcW w:w="2126" w:type="dxa"/>
            <w:tcBorders>
              <w:top w:val="single" w:sz="4" w:space="0" w:color="auto"/>
              <w:left w:val="nil"/>
              <w:bottom w:val="nil"/>
              <w:right w:val="nil"/>
            </w:tcBorders>
            <w:tcPrChange w:id="545" w:author="EliseSchramkowski" w:date="2021-12-07T11:05:00Z">
              <w:tcPr>
                <w:tcW w:w="2067" w:type="dxa"/>
                <w:tcBorders>
                  <w:top w:val="single" w:sz="4" w:space="0" w:color="auto"/>
                  <w:left w:val="nil"/>
                  <w:bottom w:val="nil"/>
                  <w:right w:val="nil"/>
                </w:tcBorders>
              </w:tcPr>
            </w:tcPrChange>
          </w:tcPr>
          <w:p w14:paraId="6840F0FF" w14:textId="77777777" w:rsidR="00930609" w:rsidRPr="00DA47E5" w:rsidRDefault="00930609" w:rsidP="00930609">
            <w:pPr>
              <w:spacing w:line="480" w:lineRule="auto"/>
              <w:jc w:val="center"/>
              <w:rPr>
                <w:ins w:id="546" w:author="EliseSchramkowski" w:date="2021-11-05T16:39:00Z"/>
                <w:rFonts w:ascii="Times New Roman" w:hAnsi="Times New Roman" w:cs="Times New Roman"/>
                <w:sz w:val="24"/>
                <w:szCs w:val="24"/>
              </w:rPr>
            </w:pPr>
          </w:p>
        </w:tc>
      </w:tr>
      <w:tr w:rsidR="00930609" w:rsidRPr="00DA47E5" w14:paraId="63CDF751" w14:textId="77777777" w:rsidTr="006A1D79">
        <w:trPr>
          <w:ins w:id="547" w:author="EliseSchramkowski" w:date="2021-11-05T16:39:00Z"/>
        </w:trPr>
        <w:tc>
          <w:tcPr>
            <w:tcW w:w="281" w:type="dxa"/>
            <w:tcBorders>
              <w:top w:val="nil"/>
              <w:left w:val="nil"/>
              <w:bottom w:val="nil"/>
              <w:right w:val="nil"/>
            </w:tcBorders>
            <w:tcPrChange w:id="548" w:author="EliseSchramkowski" w:date="2021-12-07T11:05:00Z">
              <w:tcPr>
                <w:tcW w:w="281" w:type="dxa"/>
                <w:tcBorders>
                  <w:top w:val="nil"/>
                  <w:left w:val="nil"/>
                  <w:bottom w:val="nil"/>
                  <w:right w:val="nil"/>
                </w:tcBorders>
              </w:tcPr>
            </w:tcPrChange>
          </w:tcPr>
          <w:p w14:paraId="6FBF1CE4" w14:textId="77777777" w:rsidR="00930609" w:rsidRPr="00DA47E5" w:rsidRDefault="00930609" w:rsidP="00930609">
            <w:pPr>
              <w:spacing w:line="480" w:lineRule="auto"/>
              <w:jc w:val="both"/>
              <w:rPr>
                <w:ins w:id="549" w:author="EliseSchramkowski" w:date="2021-11-05T16:39:00Z"/>
                <w:rFonts w:ascii="Times New Roman" w:hAnsi="Times New Roman" w:cs="Times New Roman"/>
                <w:sz w:val="24"/>
                <w:szCs w:val="24"/>
              </w:rPr>
            </w:pPr>
          </w:p>
        </w:tc>
        <w:tc>
          <w:tcPr>
            <w:tcW w:w="3830" w:type="dxa"/>
            <w:tcBorders>
              <w:top w:val="nil"/>
              <w:left w:val="nil"/>
              <w:bottom w:val="nil"/>
              <w:right w:val="nil"/>
            </w:tcBorders>
            <w:tcPrChange w:id="550" w:author="EliseSchramkowski" w:date="2021-12-07T11:05:00Z">
              <w:tcPr>
                <w:tcW w:w="3830" w:type="dxa"/>
                <w:tcBorders>
                  <w:top w:val="nil"/>
                  <w:left w:val="nil"/>
                  <w:bottom w:val="nil"/>
                  <w:right w:val="nil"/>
                </w:tcBorders>
              </w:tcPr>
            </w:tcPrChange>
          </w:tcPr>
          <w:p w14:paraId="11C45011" w14:textId="77777777" w:rsidR="00930609" w:rsidRPr="00DA47E5" w:rsidRDefault="00930609" w:rsidP="00930609">
            <w:pPr>
              <w:spacing w:line="480" w:lineRule="auto"/>
              <w:jc w:val="both"/>
              <w:rPr>
                <w:ins w:id="551" w:author="EliseSchramkowski" w:date="2021-11-05T16:39:00Z"/>
                <w:rFonts w:ascii="Times New Roman" w:hAnsi="Times New Roman" w:cs="Times New Roman"/>
                <w:sz w:val="24"/>
                <w:szCs w:val="24"/>
              </w:rPr>
            </w:pPr>
            <w:ins w:id="552" w:author="EliseSchramkowski" w:date="2021-11-05T16:39:00Z">
              <w:r>
                <w:rPr>
                  <w:rFonts w:ascii="Times New Roman" w:hAnsi="Times New Roman" w:cs="Times New Roman"/>
                  <w:sz w:val="24"/>
                  <w:szCs w:val="24"/>
                </w:rPr>
                <w:t>Journals</w:t>
              </w:r>
            </w:ins>
          </w:p>
        </w:tc>
        <w:tc>
          <w:tcPr>
            <w:tcW w:w="1667" w:type="dxa"/>
            <w:tcBorders>
              <w:top w:val="nil"/>
              <w:left w:val="nil"/>
              <w:bottom w:val="nil"/>
              <w:right w:val="nil"/>
            </w:tcBorders>
            <w:tcPrChange w:id="553" w:author="EliseSchramkowski" w:date="2021-12-07T11:05:00Z">
              <w:tcPr>
                <w:tcW w:w="1226" w:type="dxa"/>
                <w:tcBorders>
                  <w:top w:val="nil"/>
                  <w:left w:val="nil"/>
                  <w:bottom w:val="nil"/>
                  <w:right w:val="nil"/>
                </w:tcBorders>
              </w:tcPr>
            </w:tcPrChange>
          </w:tcPr>
          <w:p w14:paraId="33404BC2" w14:textId="77777777" w:rsidR="00930609" w:rsidRPr="00DA47E5" w:rsidRDefault="00930609" w:rsidP="00930609">
            <w:pPr>
              <w:spacing w:line="480" w:lineRule="auto"/>
              <w:jc w:val="center"/>
              <w:rPr>
                <w:ins w:id="554" w:author="EliseSchramkowski" w:date="2021-11-05T16:39:00Z"/>
                <w:rFonts w:ascii="Times New Roman" w:hAnsi="Times New Roman" w:cs="Times New Roman"/>
                <w:sz w:val="24"/>
                <w:szCs w:val="24"/>
              </w:rPr>
            </w:pPr>
            <w:ins w:id="555" w:author="EliseSchramkowski" w:date="2021-11-05T16:39:00Z">
              <w:r>
                <w:rPr>
                  <w:rFonts w:ascii="Times New Roman" w:hAnsi="Times New Roman" w:cs="Times New Roman"/>
                  <w:sz w:val="24"/>
                  <w:szCs w:val="24"/>
                </w:rPr>
                <w:t>All</w:t>
              </w:r>
            </w:ins>
          </w:p>
        </w:tc>
        <w:tc>
          <w:tcPr>
            <w:tcW w:w="1560" w:type="dxa"/>
            <w:tcBorders>
              <w:top w:val="nil"/>
              <w:left w:val="nil"/>
              <w:bottom w:val="nil"/>
              <w:right w:val="nil"/>
            </w:tcBorders>
            <w:tcPrChange w:id="556" w:author="EliseSchramkowski" w:date="2021-12-07T11:05:00Z">
              <w:tcPr>
                <w:tcW w:w="1243" w:type="dxa"/>
                <w:tcBorders>
                  <w:top w:val="nil"/>
                  <w:left w:val="nil"/>
                  <w:bottom w:val="nil"/>
                  <w:right w:val="nil"/>
                </w:tcBorders>
              </w:tcPr>
            </w:tcPrChange>
          </w:tcPr>
          <w:p w14:paraId="44A71211" w14:textId="77777777" w:rsidR="00930609" w:rsidRPr="00DA47E5" w:rsidRDefault="00930609" w:rsidP="00930609">
            <w:pPr>
              <w:spacing w:line="480" w:lineRule="auto"/>
              <w:jc w:val="center"/>
              <w:rPr>
                <w:ins w:id="557" w:author="EliseSchramkowski" w:date="2021-11-05T16:39:00Z"/>
                <w:rFonts w:ascii="Times New Roman" w:hAnsi="Times New Roman" w:cs="Times New Roman"/>
                <w:sz w:val="24"/>
                <w:szCs w:val="24"/>
              </w:rPr>
            </w:pPr>
            <w:ins w:id="558" w:author="EliseSchramkowski" w:date="2021-11-05T16:39:00Z">
              <w:r>
                <w:rPr>
                  <w:rFonts w:ascii="Times New Roman" w:hAnsi="Times New Roman" w:cs="Times New Roman"/>
                  <w:sz w:val="24"/>
                  <w:szCs w:val="24"/>
                </w:rPr>
                <w:t>All</w:t>
              </w:r>
            </w:ins>
          </w:p>
        </w:tc>
        <w:tc>
          <w:tcPr>
            <w:tcW w:w="2126" w:type="dxa"/>
            <w:tcBorders>
              <w:top w:val="nil"/>
              <w:left w:val="nil"/>
              <w:bottom w:val="nil"/>
              <w:right w:val="nil"/>
            </w:tcBorders>
            <w:vAlign w:val="center"/>
            <w:tcPrChange w:id="559" w:author="EliseSchramkowski" w:date="2021-12-07T11:05:00Z">
              <w:tcPr>
                <w:tcW w:w="2067" w:type="dxa"/>
                <w:tcBorders>
                  <w:top w:val="nil"/>
                  <w:left w:val="nil"/>
                  <w:bottom w:val="nil"/>
                  <w:right w:val="nil"/>
                </w:tcBorders>
                <w:vAlign w:val="center"/>
              </w:tcPr>
            </w:tcPrChange>
          </w:tcPr>
          <w:p w14:paraId="586CDFAE" w14:textId="77777777" w:rsidR="00930609" w:rsidRPr="008F454E" w:rsidRDefault="00930609" w:rsidP="00930609">
            <w:pPr>
              <w:spacing w:line="480" w:lineRule="auto"/>
              <w:jc w:val="center"/>
              <w:rPr>
                <w:ins w:id="560" w:author="EliseSchramkowski" w:date="2021-11-05T16:39:00Z"/>
                <w:rFonts w:ascii="Times New Roman" w:hAnsi="Times New Roman" w:cs="Times New Roman"/>
                <w:sz w:val="24"/>
                <w:szCs w:val="24"/>
              </w:rPr>
            </w:pPr>
            <w:ins w:id="561" w:author="EliseSchramkowski" w:date="2021-11-05T16:39:00Z">
              <w:r w:rsidRPr="008F454E">
                <w:rPr>
                  <w:rFonts w:ascii="Times New Roman" w:eastAsia="Times New Roman" w:hAnsi="Times New Roman" w:cs="Times New Roman"/>
                  <w:color w:val="000000"/>
                  <w:sz w:val="24"/>
                  <w:szCs w:val="24"/>
                  <w:lang w:eastAsia="nl-NL"/>
                </w:rPr>
                <w:t>ASR/AJS/SQ</w:t>
              </w:r>
            </w:ins>
          </w:p>
        </w:tc>
      </w:tr>
      <w:tr w:rsidR="00930609" w:rsidRPr="00DA47E5" w14:paraId="7A3078E6" w14:textId="77777777" w:rsidTr="006A1D79">
        <w:trPr>
          <w:ins w:id="562" w:author="EliseSchramkowski" w:date="2021-11-05T16:39:00Z"/>
        </w:trPr>
        <w:tc>
          <w:tcPr>
            <w:tcW w:w="281" w:type="dxa"/>
            <w:tcBorders>
              <w:top w:val="nil"/>
              <w:left w:val="nil"/>
              <w:bottom w:val="nil"/>
              <w:right w:val="nil"/>
            </w:tcBorders>
            <w:tcPrChange w:id="563" w:author="EliseSchramkowski" w:date="2021-12-07T11:05:00Z">
              <w:tcPr>
                <w:tcW w:w="281" w:type="dxa"/>
                <w:tcBorders>
                  <w:top w:val="nil"/>
                  <w:left w:val="nil"/>
                  <w:bottom w:val="nil"/>
                  <w:right w:val="nil"/>
                </w:tcBorders>
              </w:tcPr>
            </w:tcPrChange>
          </w:tcPr>
          <w:p w14:paraId="6F95C7D9" w14:textId="77777777" w:rsidR="00930609" w:rsidRPr="00DA47E5" w:rsidRDefault="00930609" w:rsidP="00930609">
            <w:pPr>
              <w:spacing w:line="480" w:lineRule="auto"/>
              <w:jc w:val="both"/>
              <w:rPr>
                <w:ins w:id="564" w:author="EliseSchramkowski" w:date="2021-11-05T16:39:00Z"/>
                <w:rFonts w:ascii="Times New Roman" w:hAnsi="Times New Roman" w:cs="Times New Roman"/>
                <w:sz w:val="24"/>
                <w:szCs w:val="24"/>
              </w:rPr>
            </w:pPr>
          </w:p>
        </w:tc>
        <w:tc>
          <w:tcPr>
            <w:tcW w:w="3830" w:type="dxa"/>
            <w:tcBorders>
              <w:top w:val="nil"/>
              <w:left w:val="nil"/>
              <w:bottom w:val="nil"/>
              <w:right w:val="nil"/>
            </w:tcBorders>
            <w:tcPrChange w:id="565" w:author="EliseSchramkowski" w:date="2021-12-07T11:05:00Z">
              <w:tcPr>
                <w:tcW w:w="3830" w:type="dxa"/>
                <w:tcBorders>
                  <w:top w:val="nil"/>
                  <w:left w:val="nil"/>
                  <w:bottom w:val="nil"/>
                  <w:right w:val="nil"/>
                </w:tcBorders>
              </w:tcPr>
            </w:tcPrChange>
          </w:tcPr>
          <w:p w14:paraId="6020BF79" w14:textId="77777777" w:rsidR="00930609" w:rsidRPr="00DA47E5" w:rsidRDefault="00930609" w:rsidP="00930609">
            <w:pPr>
              <w:spacing w:line="480" w:lineRule="auto"/>
              <w:jc w:val="both"/>
              <w:rPr>
                <w:ins w:id="566" w:author="EliseSchramkowski" w:date="2021-11-05T16:39:00Z"/>
                <w:rFonts w:ascii="Times New Roman" w:hAnsi="Times New Roman" w:cs="Times New Roman"/>
                <w:sz w:val="24"/>
                <w:szCs w:val="24"/>
              </w:rPr>
            </w:pPr>
            <w:ins w:id="567" w:author="EliseSchramkowski" w:date="2021-11-05T16:39:00Z">
              <w:r>
                <w:rPr>
                  <w:rFonts w:ascii="Times New Roman" w:hAnsi="Times New Roman" w:cs="Times New Roman"/>
                  <w:sz w:val="24"/>
                  <w:szCs w:val="24"/>
                </w:rPr>
                <w:t>Part of article</w:t>
              </w:r>
            </w:ins>
          </w:p>
        </w:tc>
        <w:tc>
          <w:tcPr>
            <w:tcW w:w="1667" w:type="dxa"/>
            <w:tcBorders>
              <w:top w:val="nil"/>
              <w:left w:val="nil"/>
              <w:bottom w:val="nil"/>
              <w:right w:val="nil"/>
            </w:tcBorders>
            <w:tcPrChange w:id="568" w:author="EliseSchramkowski" w:date="2021-12-07T11:05:00Z">
              <w:tcPr>
                <w:tcW w:w="1226" w:type="dxa"/>
                <w:tcBorders>
                  <w:top w:val="nil"/>
                  <w:left w:val="nil"/>
                  <w:bottom w:val="nil"/>
                  <w:right w:val="nil"/>
                </w:tcBorders>
              </w:tcPr>
            </w:tcPrChange>
          </w:tcPr>
          <w:p w14:paraId="635E77AC" w14:textId="77777777" w:rsidR="00930609" w:rsidRPr="00DA47E5" w:rsidRDefault="00930609" w:rsidP="00930609">
            <w:pPr>
              <w:spacing w:line="480" w:lineRule="auto"/>
              <w:jc w:val="center"/>
              <w:rPr>
                <w:ins w:id="569" w:author="EliseSchramkowski" w:date="2021-11-05T16:39:00Z"/>
                <w:rFonts w:ascii="Times New Roman" w:hAnsi="Times New Roman" w:cs="Times New Roman"/>
                <w:sz w:val="24"/>
                <w:szCs w:val="24"/>
              </w:rPr>
            </w:pPr>
            <w:ins w:id="570" w:author="EliseSchramkowski" w:date="2021-11-05T16:39:00Z">
              <w:r>
                <w:rPr>
                  <w:rFonts w:ascii="Times New Roman" w:hAnsi="Times New Roman" w:cs="Times New Roman"/>
                  <w:sz w:val="24"/>
                  <w:szCs w:val="24"/>
                </w:rPr>
                <w:t xml:space="preserve"> Text</w:t>
              </w:r>
            </w:ins>
          </w:p>
        </w:tc>
        <w:tc>
          <w:tcPr>
            <w:tcW w:w="1560" w:type="dxa"/>
            <w:tcBorders>
              <w:top w:val="nil"/>
              <w:left w:val="nil"/>
              <w:bottom w:val="nil"/>
              <w:right w:val="nil"/>
            </w:tcBorders>
            <w:tcPrChange w:id="571" w:author="EliseSchramkowski" w:date="2021-12-07T11:05:00Z">
              <w:tcPr>
                <w:tcW w:w="1243" w:type="dxa"/>
                <w:tcBorders>
                  <w:top w:val="nil"/>
                  <w:left w:val="nil"/>
                  <w:bottom w:val="nil"/>
                  <w:right w:val="nil"/>
                </w:tcBorders>
              </w:tcPr>
            </w:tcPrChange>
          </w:tcPr>
          <w:p w14:paraId="3A21DED9" w14:textId="77777777" w:rsidR="00930609" w:rsidRPr="00DA47E5" w:rsidRDefault="00930609" w:rsidP="00930609">
            <w:pPr>
              <w:spacing w:line="480" w:lineRule="auto"/>
              <w:jc w:val="center"/>
              <w:rPr>
                <w:ins w:id="572" w:author="EliseSchramkowski" w:date="2021-11-05T16:39:00Z"/>
                <w:rFonts w:ascii="Times New Roman" w:hAnsi="Times New Roman" w:cs="Times New Roman"/>
                <w:sz w:val="24"/>
                <w:szCs w:val="24"/>
              </w:rPr>
            </w:pPr>
            <w:ins w:id="573" w:author="EliseSchramkowski" w:date="2021-11-05T16:39:00Z">
              <w:r>
                <w:rPr>
                  <w:rFonts w:ascii="Times New Roman" w:hAnsi="Times New Roman" w:cs="Times New Roman"/>
                  <w:sz w:val="24"/>
                  <w:szCs w:val="24"/>
                </w:rPr>
                <w:t xml:space="preserve"> Text</w:t>
              </w:r>
            </w:ins>
          </w:p>
        </w:tc>
        <w:tc>
          <w:tcPr>
            <w:tcW w:w="2126" w:type="dxa"/>
            <w:tcBorders>
              <w:top w:val="nil"/>
              <w:left w:val="nil"/>
              <w:bottom w:val="nil"/>
              <w:right w:val="nil"/>
            </w:tcBorders>
            <w:tcPrChange w:id="574" w:author="EliseSchramkowski" w:date="2021-12-07T11:05:00Z">
              <w:tcPr>
                <w:tcW w:w="2067" w:type="dxa"/>
                <w:tcBorders>
                  <w:top w:val="nil"/>
                  <w:left w:val="nil"/>
                  <w:bottom w:val="nil"/>
                  <w:right w:val="nil"/>
                </w:tcBorders>
              </w:tcPr>
            </w:tcPrChange>
          </w:tcPr>
          <w:p w14:paraId="406EEABF" w14:textId="77777777" w:rsidR="00930609" w:rsidRPr="00DA47E5" w:rsidRDefault="00930609" w:rsidP="00930609">
            <w:pPr>
              <w:spacing w:line="480" w:lineRule="auto"/>
              <w:jc w:val="center"/>
              <w:rPr>
                <w:ins w:id="575" w:author="EliseSchramkowski" w:date="2021-11-05T16:39:00Z"/>
                <w:rFonts w:ascii="Times New Roman" w:hAnsi="Times New Roman" w:cs="Times New Roman"/>
                <w:sz w:val="24"/>
                <w:szCs w:val="24"/>
              </w:rPr>
            </w:pPr>
            <w:ins w:id="576" w:author="EliseSchramkowski" w:date="2021-11-05T16:39:00Z">
              <w:r>
                <w:rPr>
                  <w:rFonts w:ascii="Times New Roman" w:hAnsi="Times New Roman" w:cs="Times New Roman"/>
                  <w:sz w:val="24"/>
                  <w:szCs w:val="24"/>
                </w:rPr>
                <w:t>Text/table/figure</w:t>
              </w:r>
            </w:ins>
          </w:p>
        </w:tc>
      </w:tr>
      <w:tr w:rsidR="00930609" w:rsidRPr="00DA47E5" w14:paraId="3F5201C1" w14:textId="77777777" w:rsidTr="006A1D79">
        <w:trPr>
          <w:ins w:id="577" w:author="EliseSchramkowski" w:date="2021-11-05T16:39:00Z"/>
        </w:trPr>
        <w:tc>
          <w:tcPr>
            <w:tcW w:w="281" w:type="dxa"/>
            <w:tcBorders>
              <w:top w:val="nil"/>
              <w:left w:val="nil"/>
              <w:bottom w:val="nil"/>
              <w:right w:val="nil"/>
            </w:tcBorders>
            <w:tcPrChange w:id="578" w:author="EliseSchramkowski" w:date="2021-12-07T11:05:00Z">
              <w:tcPr>
                <w:tcW w:w="281" w:type="dxa"/>
                <w:tcBorders>
                  <w:top w:val="nil"/>
                  <w:left w:val="nil"/>
                  <w:bottom w:val="nil"/>
                  <w:right w:val="nil"/>
                </w:tcBorders>
              </w:tcPr>
            </w:tcPrChange>
          </w:tcPr>
          <w:p w14:paraId="309B15C1" w14:textId="77777777" w:rsidR="00930609" w:rsidRPr="00DA47E5" w:rsidRDefault="00930609" w:rsidP="00930609">
            <w:pPr>
              <w:spacing w:line="480" w:lineRule="auto"/>
              <w:jc w:val="both"/>
              <w:rPr>
                <w:ins w:id="579" w:author="EliseSchramkowski" w:date="2021-11-05T16:39:00Z"/>
                <w:rFonts w:ascii="Times New Roman" w:hAnsi="Times New Roman" w:cs="Times New Roman"/>
                <w:sz w:val="24"/>
                <w:szCs w:val="24"/>
              </w:rPr>
            </w:pPr>
          </w:p>
        </w:tc>
        <w:tc>
          <w:tcPr>
            <w:tcW w:w="3830" w:type="dxa"/>
            <w:tcBorders>
              <w:top w:val="nil"/>
              <w:left w:val="nil"/>
              <w:bottom w:val="nil"/>
              <w:right w:val="nil"/>
            </w:tcBorders>
            <w:tcPrChange w:id="580" w:author="EliseSchramkowski" w:date="2021-12-07T11:05:00Z">
              <w:tcPr>
                <w:tcW w:w="3830" w:type="dxa"/>
                <w:tcBorders>
                  <w:top w:val="nil"/>
                  <w:left w:val="nil"/>
                  <w:bottom w:val="nil"/>
                  <w:right w:val="nil"/>
                </w:tcBorders>
              </w:tcPr>
            </w:tcPrChange>
          </w:tcPr>
          <w:p w14:paraId="489E4CE1" w14:textId="77777777" w:rsidR="00930609" w:rsidRDefault="00930609" w:rsidP="00930609">
            <w:pPr>
              <w:spacing w:line="480" w:lineRule="auto"/>
              <w:jc w:val="both"/>
              <w:rPr>
                <w:ins w:id="581" w:author="EliseSchramkowski" w:date="2021-11-05T16:39:00Z"/>
                <w:rFonts w:ascii="Times New Roman" w:hAnsi="Times New Roman" w:cs="Times New Roman"/>
                <w:sz w:val="24"/>
                <w:szCs w:val="24"/>
              </w:rPr>
            </w:pPr>
            <w:ins w:id="582" w:author="EliseSchramkowski" w:date="2021-11-05T16:39:00Z">
              <w:r>
                <w:rPr>
                  <w:rFonts w:ascii="Times New Roman" w:hAnsi="Times New Roman" w:cs="Times New Roman"/>
                  <w:sz w:val="24"/>
                  <w:szCs w:val="24"/>
                </w:rPr>
                <w:t>Results related to explicitly stated hypotheses?</w:t>
              </w:r>
            </w:ins>
          </w:p>
        </w:tc>
        <w:tc>
          <w:tcPr>
            <w:tcW w:w="1667" w:type="dxa"/>
            <w:tcBorders>
              <w:top w:val="nil"/>
              <w:left w:val="nil"/>
              <w:bottom w:val="nil"/>
              <w:right w:val="nil"/>
            </w:tcBorders>
            <w:tcPrChange w:id="583" w:author="EliseSchramkowski" w:date="2021-12-07T11:05:00Z">
              <w:tcPr>
                <w:tcW w:w="1226" w:type="dxa"/>
                <w:tcBorders>
                  <w:top w:val="nil"/>
                  <w:left w:val="nil"/>
                  <w:bottom w:val="nil"/>
                  <w:right w:val="nil"/>
                </w:tcBorders>
              </w:tcPr>
            </w:tcPrChange>
          </w:tcPr>
          <w:p w14:paraId="7BF81D51" w14:textId="77777777" w:rsidR="00930609" w:rsidRDefault="00930609" w:rsidP="00930609">
            <w:pPr>
              <w:spacing w:line="480" w:lineRule="auto"/>
              <w:jc w:val="center"/>
              <w:rPr>
                <w:ins w:id="584" w:author="EliseSchramkowski" w:date="2021-11-05T16:39:00Z"/>
                <w:rFonts w:ascii="Times New Roman" w:hAnsi="Times New Roman" w:cs="Times New Roman"/>
                <w:sz w:val="24"/>
                <w:szCs w:val="24"/>
              </w:rPr>
            </w:pPr>
          </w:p>
          <w:p w14:paraId="78899480" w14:textId="77777777" w:rsidR="00930609" w:rsidRDefault="00930609" w:rsidP="00930609">
            <w:pPr>
              <w:spacing w:line="480" w:lineRule="auto"/>
              <w:jc w:val="center"/>
              <w:rPr>
                <w:ins w:id="585" w:author="EliseSchramkowski" w:date="2021-11-05T16:39:00Z"/>
                <w:rFonts w:ascii="Times New Roman" w:hAnsi="Times New Roman" w:cs="Times New Roman"/>
                <w:sz w:val="24"/>
                <w:szCs w:val="24"/>
              </w:rPr>
            </w:pPr>
            <w:ins w:id="586" w:author="EliseSchramkowski" w:date="2021-11-05T16:39:00Z">
              <w:r>
                <w:rPr>
                  <w:rFonts w:ascii="Times New Roman" w:hAnsi="Times New Roman" w:cs="Times New Roman"/>
                  <w:sz w:val="24"/>
                  <w:szCs w:val="24"/>
                </w:rPr>
                <w:t>Partly</w:t>
              </w:r>
            </w:ins>
          </w:p>
        </w:tc>
        <w:tc>
          <w:tcPr>
            <w:tcW w:w="1560" w:type="dxa"/>
            <w:tcBorders>
              <w:top w:val="nil"/>
              <w:left w:val="nil"/>
              <w:bottom w:val="nil"/>
              <w:right w:val="nil"/>
            </w:tcBorders>
            <w:tcPrChange w:id="587" w:author="EliseSchramkowski" w:date="2021-12-07T11:05:00Z">
              <w:tcPr>
                <w:tcW w:w="1243" w:type="dxa"/>
                <w:tcBorders>
                  <w:top w:val="nil"/>
                  <w:left w:val="nil"/>
                  <w:bottom w:val="nil"/>
                  <w:right w:val="nil"/>
                </w:tcBorders>
              </w:tcPr>
            </w:tcPrChange>
          </w:tcPr>
          <w:p w14:paraId="5112D7E1" w14:textId="77777777" w:rsidR="00930609" w:rsidRDefault="00930609" w:rsidP="00930609">
            <w:pPr>
              <w:spacing w:line="480" w:lineRule="auto"/>
              <w:jc w:val="center"/>
              <w:rPr>
                <w:ins w:id="588" w:author="EliseSchramkowski" w:date="2021-11-05T16:39:00Z"/>
                <w:rFonts w:ascii="Times New Roman" w:hAnsi="Times New Roman" w:cs="Times New Roman"/>
                <w:sz w:val="24"/>
                <w:szCs w:val="24"/>
              </w:rPr>
            </w:pPr>
          </w:p>
          <w:p w14:paraId="5AF0A36F" w14:textId="77777777" w:rsidR="00930609" w:rsidRDefault="00930609" w:rsidP="00930609">
            <w:pPr>
              <w:spacing w:line="480" w:lineRule="auto"/>
              <w:jc w:val="center"/>
              <w:rPr>
                <w:ins w:id="589" w:author="EliseSchramkowski" w:date="2021-11-05T16:39:00Z"/>
                <w:rFonts w:ascii="Times New Roman" w:hAnsi="Times New Roman" w:cs="Times New Roman"/>
                <w:sz w:val="24"/>
                <w:szCs w:val="24"/>
              </w:rPr>
            </w:pPr>
            <w:ins w:id="590" w:author="EliseSchramkowski" w:date="2021-11-05T16:39:00Z">
              <w:r>
                <w:rPr>
                  <w:rFonts w:ascii="Times New Roman" w:hAnsi="Times New Roman" w:cs="Times New Roman"/>
                  <w:sz w:val="24"/>
                  <w:szCs w:val="24"/>
                </w:rPr>
                <w:t>Partly</w:t>
              </w:r>
            </w:ins>
          </w:p>
        </w:tc>
        <w:tc>
          <w:tcPr>
            <w:tcW w:w="2126" w:type="dxa"/>
            <w:tcBorders>
              <w:top w:val="nil"/>
              <w:left w:val="nil"/>
              <w:bottom w:val="nil"/>
              <w:right w:val="nil"/>
            </w:tcBorders>
            <w:tcPrChange w:id="591" w:author="EliseSchramkowski" w:date="2021-12-07T11:05:00Z">
              <w:tcPr>
                <w:tcW w:w="2067" w:type="dxa"/>
                <w:tcBorders>
                  <w:top w:val="nil"/>
                  <w:left w:val="nil"/>
                  <w:bottom w:val="nil"/>
                  <w:right w:val="nil"/>
                </w:tcBorders>
              </w:tcPr>
            </w:tcPrChange>
          </w:tcPr>
          <w:p w14:paraId="5CBACB37" w14:textId="77777777" w:rsidR="00930609" w:rsidRDefault="00930609" w:rsidP="00930609">
            <w:pPr>
              <w:spacing w:line="480" w:lineRule="auto"/>
              <w:jc w:val="center"/>
              <w:rPr>
                <w:ins w:id="592" w:author="EliseSchramkowski" w:date="2021-11-05T16:39:00Z"/>
                <w:rFonts w:ascii="Times New Roman" w:hAnsi="Times New Roman" w:cs="Times New Roman"/>
                <w:sz w:val="24"/>
                <w:szCs w:val="24"/>
              </w:rPr>
            </w:pPr>
          </w:p>
          <w:p w14:paraId="0512DA6C" w14:textId="77777777" w:rsidR="00930609" w:rsidRDefault="00930609" w:rsidP="00930609">
            <w:pPr>
              <w:spacing w:line="480" w:lineRule="auto"/>
              <w:jc w:val="center"/>
              <w:rPr>
                <w:ins w:id="593" w:author="EliseSchramkowski" w:date="2021-11-05T16:39:00Z"/>
                <w:rFonts w:ascii="Times New Roman" w:hAnsi="Times New Roman" w:cs="Times New Roman"/>
                <w:sz w:val="24"/>
                <w:szCs w:val="24"/>
              </w:rPr>
            </w:pPr>
            <w:ins w:id="594" w:author="EliseSchramkowski" w:date="2021-11-05T16:39:00Z">
              <w:r>
                <w:rPr>
                  <w:rFonts w:ascii="Times New Roman" w:hAnsi="Times New Roman" w:cs="Times New Roman"/>
                  <w:sz w:val="24"/>
                  <w:szCs w:val="24"/>
                </w:rPr>
                <w:t>Yes</w:t>
              </w:r>
            </w:ins>
          </w:p>
        </w:tc>
      </w:tr>
      <w:tr w:rsidR="00930609" w:rsidRPr="00DA47E5" w14:paraId="0032AA2C" w14:textId="77777777" w:rsidTr="006A1D79">
        <w:trPr>
          <w:ins w:id="595" w:author="EliseSchramkowski" w:date="2021-11-05T16:39:00Z"/>
        </w:trPr>
        <w:tc>
          <w:tcPr>
            <w:tcW w:w="4111" w:type="dxa"/>
            <w:gridSpan w:val="2"/>
            <w:tcBorders>
              <w:top w:val="nil"/>
              <w:left w:val="nil"/>
              <w:bottom w:val="nil"/>
              <w:right w:val="nil"/>
            </w:tcBorders>
            <w:tcPrChange w:id="596" w:author="EliseSchramkowski" w:date="2021-12-07T11:05:00Z">
              <w:tcPr>
                <w:tcW w:w="4111" w:type="dxa"/>
                <w:gridSpan w:val="2"/>
                <w:tcBorders>
                  <w:top w:val="nil"/>
                  <w:left w:val="nil"/>
                  <w:bottom w:val="nil"/>
                  <w:right w:val="nil"/>
                </w:tcBorders>
              </w:tcPr>
            </w:tcPrChange>
          </w:tcPr>
          <w:p w14:paraId="481A1C82" w14:textId="77777777" w:rsidR="00930609" w:rsidRPr="00DA47E5" w:rsidRDefault="00930609" w:rsidP="00930609">
            <w:pPr>
              <w:spacing w:line="480" w:lineRule="auto"/>
              <w:jc w:val="both"/>
              <w:rPr>
                <w:ins w:id="597" w:author="EliseSchramkowski" w:date="2021-11-05T16:39:00Z"/>
                <w:rFonts w:ascii="Times New Roman" w:hAnsi="Times New Roman" w:cs="Times New Roman"/>
                <w:sz w:val="24"/>
                <w:szCs w:val="24"/>
              </w:rPr>
            </w:pPr>
          </w:p>
        </w:tc>
        <w:tc>
          <w:tcPr>
            <w:tcW w:w="1667" w:type="dxa"/>
            <w:tcBorders>
              <w:top w:val="nil"/>
              <w:left w:val="nil"/>
              <w:bottom w:val="nil"/>
              <w:right w:val="nil"/>
            </w:tcBorders>
            <w:tcPrChange w:id="598" w:author="EliseSchramkowski" w:date="2021-12-07T11:05:00Z">
              <w:tcPr>
                <w:tcW w:w="1226" w:type="dxa"/>
                <w:tcBorders>
                  <w:top w:val="nil"/>
                  <w:left w:val="nil"/>
                  <w:bottom w:val="nil"/>
                  <w:right w:val="nil"/>
                </w:tcBorders>
              </w:tcPr>
            </w:tcPrChange>
          </w:tcPr>
          <w:p w14:paraId="2CC48770" w14:textId="77777777" w:rsidR="00930609" w:rsidRPr="00DA47E5" w:rsidRDefault="00930609" w:rsidP="00930609">
            <w:pPr>
              <w:spacing w:line="480" w:lineRule="auto"/>
              <w:jc w:val="center"/>
              <w:rPr>
                <w:ins w:id="599" w:author="EliseSchramkowski" w:date="2021-11-05T16:39:00Z"/>
                <w:rFonts w:ascii="Times New Roman" w:hAnsi="Times New Roman" w:cs="Times New Roman"/>
                <w:sz w:val="24"/>
                <w:szCs w:val="24"/>
              </w:rPr>
            </w:pPr>
          </w:p>
        </w:tc>
        <w:tc>
          <w:tcPr>
            <w:tcW w:w="1560" w:type="dxa"/>
            <w:tcBorders>
              <w:top w:val="nil"/>
              <w:left w:val="nil"/>
              <w:bottom w:val="nil"/>
              <w:right w:val="nil"/>
            </w:tcBorders>
            <w:tcPrChange w:id="600" w:author="EliseSchramkowski" w:date="2021-12-07T11:05:00Z">
              <w:tcPr>
                <w:tcW w:w="1243" w:type="dxa"/>
                <w:tcBorders>
                  <w:top w:val="nil"/>
                  <w:left w:val="nil"/>
                  <w:bottom w:val="nil"/>
                  <w:right w:val="nil"/>
                </w:tcBorders>
              </w:tcPr>
            </w:tcPrChange>
          </w:tcPr>
          <w:p w14:paraId="0A8C8FDC" w14:textId="77777777" w:rsidR="00930609" w:rsidRPr="00DA47E5" w:rsidRDefault="00930609" w:rsidP="00930609">
            <w:pPr>
              <w:spacing w:line="480" w:lineRule="auto"/>
              <w:jc w:val="center"/>
              <w:rPr>
                <w:ins w:id="601" w:author="EliseSchramkowski" w:date="2021-11-05T16:39:00Z"/>
                <w:rFonts w:ascii="Times New Roman" w:hAnsi="Times New Roman" w:cs="Times New Roman"/>
                <w:sz w:val="24"/>
                <w:szCs w:val="24"/>
              </w:rPr>
            </w:pPr>
          </w:p>
        </w:tc>
        <w:tc>
          <w:tcPr>
            <w:tcW w:w="2126" w:type="dxa"/>
            <w:tcBorders>
              <w:top w:val="nil"/>
              <w:left w:val="nil"/>
              <w:bottom w:val="nil"/>
              <w:right w:val="nil"/>
            </w:tcBorders>
            <w:tcPrChange w:id="602" w:author="EliseSchramkowski" w:date="2021-12-07T11:05:00Z">
              <w:tcPr>
                <w:tcW w:w="2067" w:type="dxa"/>
                <w:tcBorders>
                  <w:top w:val="nil"/>
                  <w:left w:val="nil"/>
                  <w:bottom w:val="nil"/>
                  <w:right w:val="nil"/>
                </w:tcBorders>
              </w:tcPr>
            </w:tcPrChange>
          </w:tcPr>
          <w:p w14:paraId="4D7798ED" w14:textId="77777777" w:rsidR="00930609" w:rsidRPr="00DA47E5" w:rsidRDefault="00930609" w:rsidP="00930609">
            <w:pPr>
              <w:spacing w:line="480" w:lineRule="auto"/>
              <w:jc w:val="center"/>
              <w:rPr>
                <w:ins w:id="603" w:author="EliseSchramkowski" w:date="2021-11-05T16:39:00Z"/>
                <w:rFonts w:ascii="Times New Roman" w:hAnsi="Times New Roman" w:cs="Times New Roman"/>
                <w:sz w:val="24"/>
                <w:szCs w:val="24"/>
              </w:rPr>
            </w:pPr>
          </w:p>
        </w:tc>
      </w:tr>
      <w:tr w:rsidR="00930609" w:rsidRPr="00DA47E5" w14:paraId="39657D51" w14:textId="77777777" w:rsidTr="006A1D79">
        <w:trPr>
          <w:ins w:id="604" w:author="EliseSchramkowski" w:date="2021-11-05T16:39:00Z"/>
        </w:trPr>
        <w:tc>
          <w:tcPr>
            <w:tcW w:w="281" w:type="dxa"/>
            <w:tcBorders>
              <w:top w:val="nil"/>
              <w:left w:val="nil"/>
              <w:bottom w:val="nil"/>
              <w:right w:val="nil"/>
            </w:tcBorders>
            <w:tcPrChange w:id="605" w:author="EliseSchramkowski" w:date="2021-12-07T11:05:00Z">
              <w:tcPr>
                <w:tcW w:w="281" w:type="dxa"/>
                <w:tcBorders>
                  <w:top w:val="nil"/>
                  <w:left w:val="nil"/>
                  <w:bottom w:val="nil"/>
                  <w:right w:val="nil"/>
                </w:tcBorders>
              </w:tcPr>
            </w:tcPrChange>
          </w:tcPr>
          <w:p w14:paraId="32B706F1" w14:textId="77777777" w:rsidR="00930609" w:rsidRPr="00DA47E5" w:rsidRDefault="00930609" w:rsidP="00930609">
            <w:pPr>
              <w:spacing w:line="480" w:lineRule="auto"/>
              <w:jc w:val="both"/>
              <w:rPr>
                <w:ins w:id="606" w:author="EliseSchramkowski" w:date="2021-11-05T16:39:00Z"/>
                <w:rFonts w:ascii="Times New Roman" w:hAnsi="Times New Roman" w:cs="Times New Roman"/>
                <w:sz w:val="24"/>
                <w:szCs w:val="24"/>
              </w:rPr>
            </w:pPr>
          </w:p>
        </w:tc>
        <w:tc>
          <w:tcPr>
            <w:tcW w:w="3830" w:type="dxa"/>
            <w:tcBorders>
              <w:top w:val="nil"/>
              <w:left w:val="nil"/>
              <w:bottom w:val="nil"/>
              <w:right w:val="nil"/>
            </w:tcBorders>
            <w:tcPrChange w:id="607" w:author="EliseSchramkowski" w:date="2021-12-07T11:05:00Z">
              <w:tcPr>
                <w:tcW w:w="3830" w:type="dxa"/>
                <w:tcBorders>
                  <w:top w:val="nil"/>
                  <w:left w:val="nil"/>
                  <w:bottom w:val="nil"/>
                  <w:right w:val="nil"/>
                </w:tcBorders>
              </w:tcPr>
            </w:tcPrChange>
          </w:tcPr>
          <w:p w14:paraId="329224CB" w14:textId="77777777" w:rsidR="00930609" w:rsidRPr="00022BFF" w:rsidRDefault="00930609" w:rsidP="00930609">
            <w:pPr>
              <w:spacing w:line="480" w:lineRule="auto"/>
              <w:jc w:val="both"/>
              <w:rPr>
                <w:ins w:id="608" w:author="EliseSchramkowski" w:date="2021-11-05T16:39:00Z"/>
                <w:rFonts w:ascii="Times New Roman" w:hAnsi="Times New Roman" w:cs="Times New Roman"/>
                <w:sz w:val="24"/>
                <w:szCs w:val="24"/>
                <w:vertAlign w:val="superscript"/>
              </w:rPr>
            </w:pPr>
            <w:ins w:id="609" w:author="EliseSchramkowski" w:date="2021-11-05T16:39:00Z">
              <w:r>
                <w:rPr>
                  <w:rFonts w:ascii="Times New Roman" w:hAnsi="Times New Roman" w:cs="Times New Roman"/>
                  <w:sz w:val="24"/>
                  <w:szCs w:val="24"/>
                </w:rPr>
                <w:t xml:space="preserve"># </w:t>
              </w:r>
              <w:commentRangeStart w:id="610"/>
              <w:r>
                <w:rPr>
                  <w:rFonts w:ascii="Times New Roman" w:hAnsi="Times New Roman" w:cs="Times New Roman"/>
                  <w:sz w:val="24"/>
                  <w:szCs w:val="24"/>
                </w:rPr>
                <w:t>of</w:t>
              </w:r>
              <w:commentRangeEnd w:id="610"/>
              <w:r>
                <w:rPr>
                  <w:rStyle w:val="CommentReference"/>
                </w:rPr>
                <w:commentReference w:id="610"/>
              </w:r>
              <w:r>
                <w:rPr>
                  <w:rFonts w:ascii="Times New Roman" w:hAnsi="Times New Roman" w:cs="Times New Roman"/>
                  <w:sz w:val="24"/>
                  <w:szCs w:val="24"/>
                </w:rPr>
                <w:t xml:space="preserve"> articles (</w:t>
              </w:r>
              <w:commentRangeStart w:id="611"/>
              <w:r>
                <w:rPr>
                  <w:rFonts w:ascii="Times New Roman" w:hAnsi="Times New Roman" w:cs="Times New Roman"/>
                  <w:sz w:val="24"/>
                  <w:szCs w:val="24"/>
                </w:rPr>
                <w:t>total/with information</w:t>
              </w:r>
              <w:commentRangeEnd w:id="611"/>
              <w:r>
                <w:rPr>
                  <w:rStyle w:val="CommentReference"/>
                </w:rPr>
                <w:commentReference w:id="611"/>
              </w:r>
              <w:r>
                <w:rPr>
                  <w:rFonts w:ascii="Times New Roman" w:hAnsi="Times New Roman" w:cs="Times New Roman"/>
                  <w:sz w:val="24"/>
                  <w:szCs w:val="24"/>
                </w:rPr>
                <w:t>)</w:t>
              </w:r>
              <w:r>
                <w:rPr>
                  <w:rFonts w:ascii="Times New Roman" w:hAnsi="Times New Roman" w:cs="Times New Roman"/>
                  <w:sz w:val="24"/>
                  <w:szCs w:val="24"/>
                  <w:vertAlign w:val="superscript"/>
                </w:rPr>
                <w:t>1</w:t>
              </w:r>
            </w:ins>
          </w:p>
        </w:tc>
        <w:tc>
          <w:tcPr>
            <w:tcW w:w="1667" w:type="dxa"/>
            <w:tcBorders>
              <w:top w:val="nil"/>
              <w:left w:val="nil"/>
              <w:bottom w:val="nil"/>
              <w:right w:val="nil"/>
            </w:tcBorders>
            <w:tcPrChange w:id="612" w:author="EliseSchramkowski" w:date="2021-12-07T11:05:00Z">
              <w:tcPr>
                <w:tcW w:w="1226" w:type="dxa"/>
                <w:tcBorders>
                  <w:top w:val="nil"/>
                  <w:left w:val="nil"/>
                  <w:bottom w:val="nil"/>
                  <w:right w:val="nil"/>
                </w:tcBorders>
              </w:tcPr>
            </w:tcPrChange>
          </w:tcPr>
          <w:p w14:paraId="2B9A4E6C" w14:textId="77777777" w:rsidR="00930609" w:rsidRPr="00DA47E5" w:rsidRDefault="00930609" w:rsidP="00930609">
            <w:pPr>
              <w:spacing w:line="480" w:lineRule="auto"/>
              <w:jc w:val="center"/>
              <w:rPr>
                <w:ins w:id="613" w:author="EliseSchramkowski" w:date="2021-11-05T16:39:00Z"/>
                <w:rFonts w:ascii="Times New Roman" w:hAnsi="Times New Roman" w:cs="Times New Roman"/>
                <w:sz w:val="24"/>
                <w:szCs w:val="24"/>
              </w:rPr>
            </w:pPr>
            <w:ins w:id="614" w:author="EliseSchramkowski" w:date="2021-11-05T16:39:00Z">
              <w:r>
                <w:rPr>
                  <w:rFonts w:ascii="Times New Roman" w:hAnsi="Times New Roman" w:cs="Times New Roman"/>
                  <w:sz w:val="24"/>
                  <w:szCs w:val="24"/>
                </w:rPr>
                <w:t>471/314</w:t>
              </w:r>
            </w:ins>
          </w:p>
        </w:tc>
        <w:tc>
          <w:tcPr>
            <w:tcW w:w="1560" w:type="dxa"/>
            <w:tcBorders>
              <w:top w:val="nil"/>
              <w:left w:val="nil"/>
              <w:bottom w:val="nil"/>
              <w:right w:val="nil"/>
            </w:tcBorders>
            <w:tcPrChange w:id="615" w:author="EliseSchramkowski" w:date="2021-12-07T11:05:00Z">
              <w:tcPr>
                <w:tcW w:w="1243" w:type="dxa"/>
                <w:tcBorders>
                  <w:top w:val="nil"/>
                  <w:left w:val="nil"/>
                  <w:bottom w:val="nil"/>
                  <w:right w:val="nil"/>
                </w:tcBorders>
              </w:tcPr>
            </w:tcPrChange>
          </w:tcPr>
          <w:p w14:paraId="59BF546F" w14:textId="77777777" w:rsidR="00930609" w:rsidRPr="00DA47E5" w:rsidRDefault="00930609" w:rsidP="00930609">
            <w:pPr>
              <w:spacing w:line="480" w:lineRule="auto"/>
              <w:jc w:val="center"/>
              <w:rPr>
                <w:ins w:id="616" w:author="EliseSchramkowski" w:date="2021-11-05T16:39:00Z"/>
                <w:rFonts w:ascii="Times New Roman" w:hAnsi="Times New Roman" w:cs="Times New Roman"/>
                <w:sz w:val="24"/>
                <w:szCs w:val="24"/>
              </w:rPr>
            </w:pPr>
            <w:ins w:id="617" w:author="EliseSchramkowski" w:date="2021-11-05T16:39:00Z">
              <w:r>
                <w:rPr>
                  <w:rFonts w:ascii="Times New Roman" w:hAnsi="Times New Roman" w:cs="Times New Roman"/>
                  <w:sz w:val="24"/>
                  <w:szCs w:val="24"/>
                </w:rPr>
                <w:t>80/78</w:t>
              </w:r>
            </w:ins>
          </w:p>
        </w:tc>
        <w:tc>
          <w:tcPr>
            <w:tcW w:w="2126" w:type="dxa"/>
            <w:tcBorders>
              <w:top w:val="nil"/>
              <w:left w:val="nil"/>
              <w:bottom w:val="nil"/>
              <w:right w:val="nil"/>
            </w:tcBorders>
            <w:tcPrChange w:id="618" w:author="EliseSchramkowski" w:date="2021-12-07T11:05:00Z">
              <w:tcPr>
                <w:tcW w:w="2067" w:type="dxa"/>
                <w:tcBorders>
                  <w:top w:val="nil"/>
                  <w:left w:val="nil"/>
                  <w:bottom w:val="nil"/>
                  <w:right w:val="nil"/>
                </w:tcBorders>
              </w:tcPr>
            </w:tcPrChange>
          </w:tcPr>
          <w:p w14:paraId="1C16FFF1" w14:textId="77777777" w:rsidR="00930609" w:rsidRPr="00DA47E5" w:rsidRDefault="00930609" w:rsidP="00930609">
            <w:pPr>
              <w:spacing w:line="480" w:lineRule="auto"/>
              <w:jc w:val="center"/>
              <w:rPr>
                <w:ins w:id="619" w:author="EliseSchramkowski" w:date="2021-11-05T16:39:00Z"/>
                <w:rFonts w:ascii="Times New Roman" w:hAnsi="Times New Roman" w:cs="Times New Roman"/>
                <w:sz w:val="24"/>
                <w:szCs w:val="24"/>
              </w:rPr>
            </w:pPr>
            <w:ins w:id="620" w:author="EliseSchramkowski" w:date="2021-11-05T16:39:00Z">
              <w:r>
                <w:rPr>
                  <w:rFonts w:ascii="Times New Roman" w:hAnsi="Times New Roman" w:cs="Times New Roman"/>
                  <w:sz w:val="24"/>
                  <w:szCs w:val="24"/>
                </w:rPr>
                <w:t>91/91</w:t>
              </w:r>
            </w:ins>
          </w:p>
        </w:tc>
      </w:tr>
      <w:tr w:rsidR="00930609" w:rsidRPr="00DA47E5" w14:paraId="2EB12015" w14:textId="77777777" w:rsidTr="006A1D79">
        <w:trPr>
          <w:ins w:id="621" w:author="EliseSchramkowski" w:date="2021-11-05T16:39:00Z"/>
        </w:trPr>
        <w:tc>
          <w:tcPr>
            <w:tcW w:w="281" w:type="dxa"/>
            <w:tcBorders>
              <w:top w:val="nil"/>
              <w:left w:val="nil"/>
              <w:bottom w:val="single" w:sz="4" w:space="0" w:color="auto"/>
              <w:right w:val="nil"/>
            </w:tcBorders>
            <w:tcPrChange w:id="622" w:author="EliseSchramkowski" w:date="2021-12-07T11:05:00Z">
              <w:tcPr>
                <w:tcW w:w="281" w:type="dxa"/>
                <w:tcBorders>
                  <w:top w:val="nil"/>
                  <w:left w:val="nil"/>
                  <w:bottom w:val="single" w:sz="4" w:space="0" w:color="auto"/>
                  <w:right w:val="nil"/>
                </w:tcBorders>
              </w:tcPr>
            </w:tcPrChange>
          </w:tcPr>
          <w:p w14:paraId="0585722F" w14:textId="77777777" w:rsidR="00930609" w:rsidRPr="00DA47E5" w:rsidRDefault="00930609" w:rsidP="00930609">
            <w:pPr>
              <w:spacing w:line="480" w:lineRule="auto"/>
              <w:jc w:val="both"/>
              <w:rPr>
                <w:ins w:id="623" w:author="EliseSchramkowski" w:date="2021-11-05T16:39:00Z"/>
                <w:rFonts w:ascii="Times New Roman" w:hAnsi="Times New Roman" w:cs="Times New Roman"/>
                <w:sz w:val="24"/>
                <w:szCs w:val="24"/>
              </w:rPr>
            </w:pPr>
          </w:p>
        </w:tc>
        <w:tc>
          <w:tcPr>
            <w:tcW w:w="3830" w:type="dxa"/>
            <w:tcBorders>
              <w:top w:val="nil"/>
              <w:left w:val="nil"/>
              <w:bottom w:val="single" w:sz="4" w:space="0" w:color="auto"/>
              <w:right w:val="nil"/>
            </w:tcBorders>
            <w:tcPrChange w:id="624" w:author="EliseSchramkowski" w:date="2021-12-07T11:05:00Z">
              <w:tcPr>
                <w:tcW w:w="3830" w:type="dxa"/>
                <w:tcBorders>
                  <w:top w:val="nil"/>
                  <w:left w:val="nil"/>
                  <w:bottom w:val="single" w:sz="4" w:space="0" w:color="auto"/>
                  <w:right w:val="nil"/>
                </w:tcBorders>
              </w:tcPr>
            </w:tcPrChange>
          </w:tcPr>
          <w:p w14:paraId="6B7A1BCF" w14:textId="77777777" w:rsidR="00930609" w:rsidRPr="008717DF" w:rsidRDefault="00930609" w:rsidP="00930609">
            <w:pPr>
              <w:spacing w:line="480" w:lineRule="auto"/>
              <w:jc w:val="both"/>
              <w:rPr>
                <w:ins w:id="625" w:author="EliseSchramkowski" w:date="2021-11-05T16:39:00Z"/>
                <w:rFonts w:ascii="Times New Roman" w:hAnsi="Times New Roman" w:cs="Times New Roman"/>
                <w:sz w:val="24"/>
                <w:szCs w:val="24"/>
                <w:vertAlign w:val="superscript"/>
              </w:rPr>
            </w:pPr>
            <w:ins w:id="626" w:author="EliseSchramkowski" w:date="2021-11-05T16:39:00Z">
              <w:r>
                <w:rPr>
                  <w:rFonts w:ascii="Times New Roman" w:hAnsi="Times New Roman" w:cs="Times New Roman"/>
                  <w:sz w:val="24"/>
                  <w:szCs w:val="24"/>
                </w:rPr>
                <w:t xml:space="preserve"># of results </w:t>
              </w:r>
              <w:commentRangeStart w:id="627"/>
              <w:r>
                <w:rPr>
                  <w:rFonts w:ascii="Times New Roman" w:hAnsi="Times New Roman" w:cs="Times New Roman"/>
                  <w:sz w:val="24"/>
                  <w:szCs w:val="24"/>
                </w:rPr>
                <w:t>(total/with information)</w:t>
              </w:r>
              <w:commentRangeEnd w:id="627"/>
              <w:r>
                <w:rPr>
                  <w:rStyle w:val="CommentReference"/>
                </w:rPr>
                <w:commentReference w:id="627"/>
              </w:r>
              <w:r>
                <w:rPr>
                  <w:rFonts w:ascii="Times New Roman" w:hAnsi="Times New Roman" w:cs="Times New Roman"/>
                  <w:sz w:val="24"/>
                  <w:szCs w:val="24"/>
                  <w:vertAlign w:val="superscript"/>
                </w:rPr>
                <w:t>1</w:t>
              </w:r>
            </w:ins>
          </w:p>
        </w:tc>
        <w:tc>
          <w:tcPr>
            <w:tcW w:w="1667" w:type="dxa"/>
            <w:tcBorders>
              <w:top w:val="nil"/>
              <w:left w:val="nil"/>
              <w:bottom w:val="single" w:sz="4" w:space="0" w:color="auto"/>
              <w:right w:val="nil"/>
            </w:tcBorders>
            <w:tcPrChange w:id="628" w:author="EliseSchramkowski" w:date="2021-12-07T11:05:00Z">
              <w:tcPr>
                <w:tcW w:w="1226" w:type="dxa"/>
                <w:tcBorders>
                  <w:top w:val="nil"/>
                  <w:left w:val="nil"/>
                  <w:bottom w:val="single" w:sz="4" w:space="0" w:color="auto"/>
                  <w:right w:val="nil"/>
                </w:tcBorders>
              </w:tcPr>
            </w:tcPrChange>
          </w:tcPr>
          <w:p w14:paraId="4689D0E1" w14:textId="77777777" w:rsidR="00930609" w:rsidRPr="00DA47E5" w:rsidRDefault="00930609" w:rsidP="00930609">
            <w:pPr>
              <w:spacing w:line="480" w:lineRule="auto"/>
              <w:jc w:val="center"/>
              <w:rPr>
                <w:ins w:id="629" w:author="EliseSchramkowski" w:date="2021-11-05T16:39:00Z"/>
                <w:rFonts w:ascii="Times New Roman" w:hAnsi="Times New Roman" w:cs="Times New Roman"/>
                <w:sz w:val="24"/>
                <w:szCs w:val="24"/>
              </w:rPr>
            </w:pPr>
            <w:ins w:id="630" w:author="EliseSchramkowski" w:date="2021-11-05T16:39:00Z">
              <w:r>
                <w:rPr>
                  <w:rFonts w:ascii="Times New Roman" w:hAnsi="Times New Roman" w:cs="Times New Roman"/>
                  <w:sz w:val="24"/>
                  <w:szCs w:val="24"/>
                </w:rPr>
                <w:t>7,280/2,959</w:t>
              </w:r>
            </w:ins>
          </w:p>
        </w:tc>
        <w:tc>
          <w:tcPr>
            <w:tcW w:w="1560" w:type="dxa"/>
            <w:tcBorders>
              <w:top w:val="nil"/>
              <w:left w:val="nil"/>
              <w:bottom w:val="single" w:sz="4" w:space="0" w:color="auto"/>
              <w:right w:val="nil"/>
            </w:tcBorders>
            <w:tcPrChange w:id="631" w:author="EliseSchramkowski" w:date="2021-12-07T11:05:00Z">
              <w:tcPr>
                <w:tcW w:w="1243" w:type="dxa"/>
                <w:tcBorders>
                  <w:top w:val="nil"/>
                  <w:left w:val="nil"/>
                  <w:bottom w:val="single" w:sz="4" w:space="0" w:color="auto"/>
                  <w:right w:val="nil"/>
                </w:tcBorders>
              </w:tcPr>
            </w:tcPrChange>
          </w:tcPr>
          <w:p w14:paraId="301F2B2B" w14:textId="77777777" w:rsidR="00930609" w:rsidRPr="00DA47E5" w:rsidRDefault="00930609" w:rsidP="00930609">
            <w:pPr>
              <w:spacing w:line="480" w:lineRule="auto"/>
              <w:jc w:val="center"/>
              <w:rPr>
                <w:ins w:id="632" w:author="EliseSchramkowski" w:date="2021-11-05T16:39:00Z"/>
                <w:rFonts w:ascii="Times New Roman" w:hAnsi="Times New Roman" w:cs="Times New Roman"/>
                <w:sz w:val="24"/>
                <w:szCs w:val="24"/>
              </w:rPr>
            </w:pPr>
            <w:ins w:id="633" w:author="EliseSchramkowski" w:date="2021-11-05T16:39:00Z">
              <w:r>
                <w:rPr>
                  <w:rFonts w:ascii="Times New Roman" w:hAnsi="Times New Roman" w:cs="Times New Roman"/>
                  <w:sz w:val="24"/>
                  <w:szCs w:val="24"/>
                </w:rPr>
                <w:t>524/505</w:t>
              </w:r>
            </w:ins>
          </w:p>
        </w:tc>
        <w:tc>
          <w:tcPr>
            <w:tcW w:w="2126" w:type="dxa"/>
            <w:tcBorders>
              <w:top w:val="nil"/>
              <w:left w:val="nil"/>
              <w:bottom w:val="single" w:sz="4" w:space="0" w:color="auto"/>
              <w:right w:val="nil"/>
            </w:tcBorders>
            <w:tcPrChange w:id="634" w:author="EliseSchramkowski" w:date="2021-12-07T11:05:00Z">
              <w:tcPr>
                <w:tcW w:w="2067" w:type="dxa"/>
                <w:tcBorders>
                  <w:top w:val="nil"/>
                  <w:left w:val="nil"/>
                  <w:bottom w:val="single" w:sz="4" w:space="0" w:color="auto"/>
                  <w:right w:val="nil"/>
                </w:tcBorders>
              </w:tcPr>
            </w:tcPrChange>
          </w:tcPr>
          <w:p w14:paraId="36C7EBE2" w14:textId="77777777" w:rsidR="00930609" w:rsidRPr="00DA47E5" w:rsidRDefault="00930609" w:rsidP="00930609">
            <w:pPr>
              <w:spacing w:line="480" w:lineRule="auto"/>
              <w:jc w:val="center"/>
              <w:rPr>
                <w:ins w:id="635" w:author="EliseSchramkowski" w:date="2021-11-05T16:39:00Z"/>
                <w:rFonts w:ascii="Times New Roman" w:hAnsi="Times New Roman" w:cs="Times New Roman"/>
                <w:sz w:val="24"/>
                <w:szCs w:val="24"/>
              </w:rPr>
            </w:pPr>
            <w:ins w:id="636" w:author="EliseSchramkowski" w:date="2021-11-05T16:39:00Z">
              <w:r>
                <w:rPr>
                  <w:rFonts w:ascii="Times New Roman" w:hAnsi="Times New Roman" w:cs="Times New Roman"/>
                  <w:sz w:val="24"/>
                  <w:szCs w:val="24"/>
                </w:rPr>
                <w:t>4,849/4,849</w:t>
              </w:r>
            </w:ins>
          </w:p>
        </w:tc>
      </w:tr>
      <w:tr w:rsidR="00930609" w:rsidRPr="00DA47E5" w14:paraId="60902F0B" w14:textId="77777777" w:rsidTr="006A1D79">
        <w:trPr>
          <w:ins w:id="637" w:author="EliseSchramkowski" w:date="2021-11-05T16:39:00Z"/>
        </w:trPr>
        <w:tc>
          <w:tcPr>
            <w:tcW w:w="9464" w:type="dxa"/>
            <w:gridSpan w:val="5"/>
            <w:tcBorders>
              <w:top w:val="single" w:sz="4" w:space="0" w:color="auto"/>
              <w:left w:val="nil"/>
              <w:bottom w:val="nil"/>
              <w:right w:val="nil"/>
            </w:tcBorders>
            <w:tcPrChange w:id="638" w:author="EliseSchramkowski" w:date="2021-12-07T11:05:00Z">
              <w:tcPr>
                <w:tcW w:w="8647" w:type="dxa"/>
                <w:gridSpan w:val="5"/>
                <w:tcBorders>
                  <w:top w:val="single" w:sz="4" w:space="0" w:color="auto"/>
                  <w:left w:val="nil"/>
                  <w:bottom w:val="nil"/>
                  <w:right w:val="nil"/>
                </w:tcBorders>
              </w:tcPr>
            </w:tcPrChange>
          </w:tcPr>
          <w:p w14:paraId="5C289D72" w14:textId="77777777" w:rsidR="00930609" w:rsidRDefault="00930609" w:rsidP="00930609">
            <w:pPr>
              <w:spacing w:line="360" w:lineRule="auto"/>
              <w:rPr>
                <w:ins w:id="639" w:author="EliseSchramkowski" w:date="2021-11-05T16:39:00Z"/>
                <w:rFonts w:ascii="Times New Roman" w:hAnsi="Times New Roman" w:cs="Times New Roman"/>
                <w:sz w:val="24"/>
                <w:szCs w:val="24"/>
              </w:rPr>
            </w:pPr>
            <w:ins w:id="640" w:author="EliseSchramkowski" w:date="2021-11-05T16:39:00Z">
              <w:r>
                <w:rPr>
                  <w:rFonts w:ascii="Times New Roman" w:hAnsi="Times New Roman" w:cs="Times New Roman"/>
                  <w:sz w:val="24"/>
                  <w:szCs w:val="24"/>
                  <w:vertAlign w:val="superscript"/>
                </w:rPr>
                <w:t>1</w:t>
              </w:r>
              <w:r>
                <w:rPr>
                  <w:rFonts w:ascii="Times New Roman" w:hAnsi="Times New Roman" w:cs="Times New Roman"/>
                  <w:sz w:val="24"/>
                  <w:szCs w:val="24"/>
                </w:rPr>
                <w:t xml:space="preserve"> ‘Total information’ refers to the numbers of articles from which results were retrieved and the total numbers of results retrieved. ‘With information’ refers to how many of these articles/results contained information relevant to a specific dataset.</w:t>
              </w:r>
            </w:ins>
          </w:p>
          <w:p w14:paraId="1D2CF3C3" w14:textId="77777777" w:rsidR="00930609" w:rsidRPr="00133C4A" w:rsidRDefault="00930609" w:rsidP="00930609">
            <w:pPr>
              <w:spacing w:line="360" w:lineRule="auto"/>
              <w:rPr>
                <w:ins w:id="641" w:author="EliseSchramkowski" w:date="2021-11-05T16:39:00Z"/>
                <w:rFonts w:ascii="Times New Roman" w:hAnsi="Times New Roman" w:cs="Times New Roman"/>
                <w:sz w:val="24"/>
                <w:szCs w:val="24"/>
              </w:rPr>
            </w:pPr>
          </w:p>
        </w:tc>
      </w:tr>
      <w:bookmarkEnd w:id="507"/>
    </w:tbl>
    <w:p w14:paraId="64AA1725" w14:textId="7827C822" w:rsidR="00622BBD" w:rsidRDefault="00622BBD">
      <w:pPr>
        <w:spacing w:after="0" w:line="480" w:lineRule="auto"/>
        <w:jc w:val="both"/>
        <w:rPr>
          <w:ins w:id="642" w:author="EliseSchramkowski" w:date="2021-11-05T16:38:00Z"/>
          <w:rFonts w:ascii="Times New Roman" w:hAnsi="Times New Roman" w:cs="Times New Roman"/>
          <w:sz w:val="24"/>
          <w:szCs w:val="24"/>
        </w:rPr>
      </w:pPr>
    </w:p>
    <w:p w14:paraId="2935C4C0" w14:textId="0EC9D218" w:rsidR="00622BBD" w:rsidRDefault="00622BBD">
      <w:pPr>
        <w:spacing w:after="0" w:line="480" w:lineRule="auto"/>
        <w:jc w:val="both"/>
        <w:rPr>
          <w:ins w:id="643" w:author="EliseSchramkowski" w:date="2021-11-05T16:38:00Z"/>
          <w:rFonts w:ascii="Times New Roman" w:hAnsi="Times New Roman" w:cs="Times New Roman"/>
          <w:sz w:val="24"/>
          <w:szCs w:val="24"/>
        </w:rPr>
      </w:pPr>
    </w:p>
    <w:p w14:paraId="6F8D9C1C" w14:textId="77777777" w:rsidR="00622BBD" w:rsidRDefault="00622BBD">
      <w:pPr>
        <w:spacing w:after="0" w:line="480" w:lineRule="auto"/>
        <w:jc w:val="both"/>
        <w:rPr>
          <w:ins w:id="644" w:author="EliseSchramkowski" w:date="2021-11-05T16:37:00Z"/>
          <w:rFonts w:ascii="Times New Roman" w:hAnsi="Times New Roman" w:cs="Times New Roman"/>
          <w:sz w:val="24"/>
          <w:szCs w:val="24"/>
        </w:rPr>
      </w:pPr>
    </w:p>
    <w:p w14:paraId="1110E231" w14:textId="7859A032" w:rsidR="00622BBD" w:rsidRDefault="00622BBD">
      <w:pPr>
        <w:spacing w:after="0" w:line="480" w:lineRule="auto"/>
        <w:jc w:val="both"/>
        <w:rPr>
          <w:ins w:id="645" w:author="EliseSchramkowski" w:date="2021-11-09T13:48:00Z"/>
          <w:rFonts w:ascii="Times New Roman" w:hAnsi="Times New Roman" w:cs="Times New Roman"/>
          <w:sz w:val="24"/>
          <w:szCs w:val="24"/>
        </w:rPr>
      </w:pPr>
    </w:p>
    <w:p w14:paraId="21638DF6" w14:textId="6E0A2708" w:rsidR="00BD35AF" w:rsidRDefault="00BD35AF">
      <w:pPr>
        <w:spacing w:after="0" w:line="480" w:lineRule="auto"/>
        <w:jc w:val="both"/>
        <w:rPr>
          <w:ins w:id="646" w:author="EliseSchramkowski" w:date="2021-11-09T13:48:00Z"/>
          <w:rFonts w:ascii="Times New Roman" w:hAnsi="Times New Roman" w:cs="Times New Roman"/>
          <w:sz w:val="24"/>
          <w:szCs w:val="24"/>
        </w:rPr>
      </w:pPr>
    </w:p>
    <w:p w14:paraId="168844A3" w14:textId="4C8A416B" w:rsidR="00BD35AF" w:rsidRDefault="00BD35AF">
      <w:pPr>
        <w:spacing w:after="0" w:line="480" w:lineRule="auto"/>
        <w:jc w:val="both"/>
        <w:rPr>
          <w:rFonts w:ascii="Times New Roman" w:hAnsi="Times New Roman" w:cs="Times New Roman"/>
          <w:sz w:val="24"/>
          <w:szCs w:val="24"/>
        </w:rPr>
      </w:pPr>
    </w:p>
    <w:p w14:paraId="6EFC7584" w14:textId="77777777" w:rsidR="005B4A44" w:rsidRDefault="005B4A44">
      <w:pPr>
        <w:spacing w:after="0" w:line="480" w:lineRule="auto"/>
        <w:jc w:val="both"/>
        <w:rPr>
          <w:ins w:id="647" w:author="EliseSchramkowski" w:date="2021-11-09T13:48:00Z"/>
          <w:rFonts w:ascii="Times New Roman" w:hAnsi="Times New Roman" w:cs="Times New Roman"/>
          <w:sz w:val="24"/>
          <w:szCs w:val="24"/>
        </w:rPr>
      </w:pPr>
    </w:p>
    <w:p w14:paraId="01C359E8" w14:textId="3E5CD719" w:rsidR="00BD35AF" w:rsidRDefault="00BD35AF">
      <w:pPr>
        <w:spacing w:after="0" w:line="480" w:lineRule="auto"/>
        <w:jc w:val="both"/>
        <w:rPr>
          <w:ins w:id="648" w:author="EliseSchramkowski" w:date="2021-11-09T13:48:00Z"/>
          <w:rFonts w:ascii="Times New Roman" w:hAnsi="Times New Roman" w:cs="Times New Roman"/>
          <w:sz w:val="24"/>
          <w:szCs w:val="24"/>
        </w:rPr>
      </w:pPr>
    </w:p>
    <w:p w14:paraId="0CD32AA3" w14:textId="35A6757C" w:rsidR="006025DB" w:rsidDel="00A401A8" w:rsidRDefault="006025DB" w:rsidP="00117480">
      <w:pPr>
        <w:spacing w:after="0" w:line="480" w:lineRule="auto"/>
        <w:jc w:val="both"/>
        <w:rPr>
          <w:del w:id="649" w:author="EliseSchramkowski" w:date="2021-11-04T16:23:00Z"/>
          <w:rFonts w:ascii="Times New Roman" w:hAnsi="Times New Roman" w:cs="Times New Roman"/>
          <w:sz w:val="24"/>
          <w:szCs w:val="24"/>
        </w:rPr>
      </w:pPr>
    </w:p>
    <w:p w14:paraId="2F2ABE2F" w14:textId="4DF5D549" w:rsidR="00117480" w:rsidDel="00A401A8" w:rsidRDefault="00117480" w:rsidP="00117480">
      <w:pPr>
        <w:spacing w:after="0" w:line="480" w:lineRule="auto"/>
        <w:jc w:val="both"/>
        <w:rPr>
          <w:del w:id="650" w:author="EliseSchramkowski" w:date="2021-11-04T16:23:00Z"/>
          <w:rFonts w:ascii="Times New Roman" w:hAnsi="Times New Roman" w:cs="Times New Roman"/>
          <w:sz w:val="24"/>
          <w:szCs w:val="24"/>
        </w:rPr>
      </w:pPr>
    </w:p>
    <w:p w14:paraId="5EC49B88" w14:textId="75FC3E71" w:rsidR="000077F2" w:rsidDel="00A401A8" w:rsidRDefault="000077F2" w:rsidP="00117480">
      <w:pPr>
        <w:spacing w:after="0" w:line="480" w:lineRule="auto"/>
        <w:jc w:val="both"/>
        <w:rPr>
          <w:del w:id="651" w:author="EliseSchramkowski" w:date="2021-11-04T16:23:00Z"/>
          <w:rFonts w:ascii="Times New Roman" w:hAnsi="Times New Roman" w:cs="Times New Roman"/>
          <w:sz w:val="24"/>
          <w:szCs w:val="24"/>
        </w:rPr>
      </w:pPr>
    </w:p>
    <w:p w14:paraId="060C4A97" w14:textId="68F46943" w:rsidR="00E83EF9" w:rsidDel="00A401A8" w:rsidRDefault="00E83EF9" w:rsidP="00117480">
      <w:pPr>
        <w:spacing w:after="0" w:line="480" w:lineRule="auto"/>
        <w:jc w:val="both"/>
        <w:rPr>
          <w:del w:id="652" w:author="EliseSchramkowski" w:date="2021-11-04T16:23:00Z"/>
          <w:rFonts w:ascii="Times New Roman" w:hAnsi="Times New Roman" w:cs="Times New Roman"/>
          <w:sz w:val="24"/>
          <w:szCs w:val="24"/>
        </w:rPr>
      </w:pPr>
    </w:p>
    <w:p w14:paraId="1E260BF8" w14:textId="00DB3926" w:rsidR="00117480" w:rsidDel="00AC36BC" w:rsidRDefault="00117480" w:rsidP="00117480">
      <w:pPr>
        <w:spacing w:after="0" w:line="480" w:lineRule="auto"/>
        <w:jc w:val="both"/>
        <w:rPr>
          <w:del w:id="653" w:author="EliseSchramkowski" w:date="2021-10-31T09:56:00Z"/>
          <w:rFonts w:ascii="Times New Roman" w:hAnsi="Times New Roman" w:cs="Times New Roman"/>
          <w:sz w:val="24"/>
          <w:szCs w:val="24"/>
        </w:rPr>
      </w:pPr>
    </w:p>
    <w:p w14:paraId="6B45C7D7" w14:textId="752C2644" w:rsidR="00D40874" w:rsidDel="00AC36BC" w:rsidRDefault="00D40874" w:rsidP="00117480">
      <w:pPr>
        <w:spacing w:after="0" w:line="480" w:lineRule="auto"/>
        <w:jc w:val="both"/>
        <w:rPr>
          <w:del w:id="654" w:author="EliseSchramkowski" w:date="2021-10-31T09:56:00Z"/>
          <w:rFonts w:ascii="Times New Roman" w:hAnsi="Times New Roman" w:cs="Times New Roman"/>
          <w:sz w:val="24"/>
          <w:szCs w:val="24"/>
        </w:rPr>
      </w:pPr>
    </w:p>
    <w:p w14:paraId="0330AC04" w14:textId="39C4F923" w:rsidR="00243F18" w:rsidDel="00AC36BC" w:rsidRDefault="00243F18" w:rsidP="00117480">
      <w:pPr>
        <w:spacing w:after="0" w:line="480" w:lineRule="auto"/>
        <w:jc w:val="both"/>
        <w:rPr>
          <w:del w:id="655" w:author="EliseSchramkowski" w:date="2021-10-31T09:56:00Z"/>
          <w:rFonts w:ascii="Times New Roman" w:hAnsi="Times New Roman" w:cs="Times New Roman"/>
          <w:sz w:val="24"/>
          <w:szCs w:val="24"/>
        </w:rPr>
      </w:pPr>
    </w:p>
    <w:p w14:paraId="5B7B8E28" w14:textId="0377250E" w:rsidR="00117480" w:rsidDel="00A401A8" w:rsidRDefault="00117480" w:rsidP="00117480">
      <w:pPr>
        <w:spacing w:after="0" w:line="480" w:lineRule="auto"/>
        <w:jc w:val="both"/>
        <w:rPr>
          <w:del w:id="656" w:author="EliseSchramkowski" w:date="2021-11-04T16:23:00Z"/>
          <w:rFonts w:ascii="Times New Roman" w:hAnsi="Times New Roman" w:cs="Times New Roman"/>
          <w:sz w:val="24"/>
          <w:szCs w:val="24"/>
        </w:rPr>
      </w:pPr>
    </w:p>
    <w:tbl>
      <w:tblPr>
        <w:tblStyle w:val="TableGrid"/>
        <w:tblW w:w="10070" w:type="dxa"/>
        <w:tblInd w:w="-572" w:type="dxa"/>
        <w:tblLayout w:type="fixed"/>
        <w:tblLook w:val="04A0" w:firstRow="1" w:lastRow="0" w:firstColumn="1" w:lastColumn="0" w:noHBand="0" w:noVBand="1"/>
      </w:tblPr>
      <w:tblGrid>
        <w:gridCol w:w="283"/>
        <w:gridCol w:w="289"/>
        <w:gridCol w:w="5245"/>
        <w:gridCol w:w="1418"/>
        <w:gridCol w:w="1417"/>
        <w:gridCol w:w="1418"/>
      </w:tblGrid>
      <w:tr w:rsidR="00117480" w:rsidRPr="00DA47E5" w14:paraId="2E711B51" w14:textId="77777777" w:rsidTr="0063101F">
        <w:tc>
          <w:tcPr>
            <w:tcW w:w="10070" w:type="dxa"/>
            <w:gridSpan w:val="6"/>
            <w:tcBorders>
              <w:top w:val="nil"/>
              <w:left w:val="nil"/>
              <w:bottom w:val="single" w:sz="4" w:space="0" w:color="auto"/>
              <w:right w:val="nil"/>
            </w:tcBorders>
          </w:tcPr>
          <w:p w14:paraId="0BC215AC" w14:textId="78CF9C9E" w:rsidR="00117480" w:rsidRDefault="00117480" w:rsidP="0063101F">
            <w:pPr>
              <w:spacing w:line="276" w:lineRule="auto"/>
              <w:rPr>
                <w:ins w:id="657" w:author="EliseSchramkowski" w:date="2021-11-04T16:24:00Z"/>
                <w:rFonts w:ascii="Times New Roman" w:hAnsi="Times New Roman" w:cs="Times New Roman"/>
                <w:sz w:val="24"/>
                <w:szCs w:val="24"/>
              </w:rPr>
            </w:pPr>
            <w:r>
              <w:rPr>
                <w:rFonts w:ascii="Times New Roman" w:hAnsi="Times New Roman" w:cs="Times New Roman"/>
                <w:i/>
                <w:iCs/>
                <w:sz w:val="24"/>
                <w:szCs w:val="24"/>
              </w:rPr>
              <w:t>Table 2</w:t>
            </w:r>
            <w:r>
              <w:rPr>
                <w:rFonts w:ascii="Times New Roman" w:hAnsi="Times New Roman" w:cs="Times New Roman"/>
                <w:sz w:val="24"/>
                <w:szCs w:val="24"/>
              </w:rPr>
              <w:t xml:space="preserve">. Overview of the </w:t>
            </w:r>
            <w:commentRangeStart w:id="658"/>
            <w:commentRangeStart w:id="659"/>
            <w:r>
              <w:rPr>
                <w:rFonts w:ascii="Times New Roman" w:hAnsi="Times New Roman" w:cs="Times New Roman"/>
                <w:sz w:val="24"/>
                <w:szCs w:val="24"/>
              </w:rPr>
              <w:t>numbers of results retrieved for all relevant parts of</w:t>
            </w:r>
            <w:del w:id="660" w:author="EliseSchramkowski" w:date="2021-11-01T14:25:00Z">
              <w:r w:rsidDel="00E83EF9">
                <w:rPr>
                  <w:rFonts w:ascii="Times New Roman" w:hAnsi="Times New Roman" w:cs="Times New Roman"/>
                  <w:sz w:val="24"/>
                  <w:szCs w:val="24"/>
                </w:rPr>
                <w:delText xml:space="preserve"> the research </w:delText>
              </w:r>
            </w:del>
            <w:ins w:id="661" w:author="EliseSchramkowski" w:date="2021-11-01T14:25:00Z">
              <w:r w:rsidR="00E83EF9">
                <w:rPr>
                  <w:rFonts w:ascii="Times New Roman" w:hAnsi="Times New Roman" w:cs="Times New Roman"/>
                  <w:sz w:val="24"/>
                  <w:szCs w:val="24"/>
                </w:rPr>
                <w:t xml:space="preserve"> our study </w:t>
              </w:r>
            </w:ins>
            <w:r>
              <w:rPr>
                <w:rFonts w:ascii="Times New Roman" w:hAnsi="Times New Roman" w:cs="Times New Roman"/>
                <w:sz w:val="24"/>
                <w:szCs w:val="24"/>
              </w:rPr>
              <w:t>on sociology articles, for each data set separately</w:t>
            </w:r>
            <w:commentRangeEnd w:id="658"/>
            <w:r>
              <w:rPr>
                <w:rStyle w:val="CommentReference"/>
              </w:rPr>
              <w:commentReference w:id="658"/>
            </w:r>
            <w:commentRangeEnd w:id="659"/>
            <w:r w:rsidR="00BF555D">
              <w:rPr>
                <w:rStyle w:val="CommentReference"/>
              </w:rPr>
              <w:commentReference w:id="659"/>
            </w:r>
            <w:r>
              <w:rPr>
                <w:rFonts w:ascii="Times New Roman" w:hAnsi="Times New Roman" w:cs="Times New Roman"/>
                <w:sz w:val="24"/>
                <w:szCs w:val="24"/>
              </w:rPr>
              <w:t xml:space="preserve">. </w:t>
            </w:r>
          </w:p>
          <w:p w14:paraId="05F8A225" w14:textId="6962BB8E" w:rsidR="00A401A8" w:rsidRPr="00E9780C" w:rsidRDefault="00A401A8" w:rsidP="0063101F">
            <w:pPr>
              <w:spacing w:line="276" w:lineRule="auto"/>
              <w:rPr>
                <w:rFonts w:ascii="Times New Roman" w:hAnsi="Times New Roman" w:cs="Times New Roman"/>
                <w:sz w:val="24"/>
                <w:szCs w:val="24"/>
              </w:rPr>
            </w:pPr>
          </w:p>
        </w:tc>
      </w:tr>
      <w:tr w:rsidR="00117480" w:rsidRPr="00DA47E5" w14:paraId="111556AF" w14:textId="77777777" w:rsidTr="0063101F">
        <w:tc>
          <w:tcPr>
            <w:tcW w:w="5817" w:type="dxa"/>
            <w:gridSpan w:val="3"/>
            <w:tcBorders>
              <w:top w:val="single" w:sz="4" w:space="0" w:color="auto"/>
              <w:left w:val="nil"/>
              <w:bottom w:val="nil"/>
              <w:right w:val="nil"/>
            </w:tcBorders>
          </w:tcPr>
          <w:p w14:paraId="4431BCE8" w14:textId="77777777" w:rsidR="00117480" w:rsidRPr="00DA47E5" w:rsidRDefault="00117480" w:rsidP="0063101F">
            <w:pPr>
              <w:spacing w:line="480" w:lineRule="auto"/>
              <w:jc w:val="both"/>
              <w:rPr>
                <w:rFonts w:ascii="Times New Roman" w:hAnsi="Times New Roman" w:cs="Times New Roman"/>
                <w:sz w:val="24"/>
                <w:szCs w:val="24"/>
              </w:rPr>
            </w:pPr>
          </w:p>
        </w:tc>
        <w:tc>
          <w:tcPr>
            <w:tcW w:w="4253" w:type="dxa"/>
            <w:gridSpan w:val="3"/>
            <w:tcBorders>
              <w:top w:val="single" w:sz="4" w:space="0" w:color="auto"/>
              <w:left w:val="nil"/>
              <w:bottom w:val="nil"/>
              <w:right w:val="nil"/>
            </w:tcBorders>
          </w:tcPr>
          <w:p w14:paraId="4328D8E3" w14:textId="339604AF" w:rsidR="00117480" w:rsidRPr="00DA47E5" w:rsidRDefault="00117480" w:rsidP="0063101F">
            <w:pPr>
              <w:spacing w:line="480" w:lineRule="auto"/>
              <w:jc w:val="center"/>
              <w:rPr>
                <w:rFonts w:ascii="Times New Roman" w:hAnsi="Times New Roman" w:cs="Times New Roman"/>
                <w:sz w:val="24"/>
                <w:szCs w:val="24"/>
              </w:rPr>
            </w:pPr>
            <w:r w:rsidRPr="00DA47E5">
              <w:rPr>
                <w:rFonts w:ascii="Times New Roman" w:hAnsi="Times New Roman" w:cs="Times New Roman"/>
                <w:sz w:val="24"/>
                <w:szCs w:val="24"/>
              </w:rPr>
              <w:t>D</w:t>
            </w:r>
            <w:r>
              <w:rPr>
                <w:rFonts w:ascii="Times New Roman" w:hAnsi="Times New Roman" w:cs="Times New Roman"/>
                <w:sz w:val="24"/>
                <w:szCs w:val="24"/>
              </w:rPr>
              <w:t>ATA</w:t>
            </w:r>
            <w:ins w:id="662" w:author="EliseSchramkowski" w:date="2021-11-09T13:55:00Z">
              <w:r w:rsidR="005B65DD">
                <w:rPr>
                  <w:rFonts w:ascii="Times New Roman" w:hAnsi="Times New Roman" w:cs="Times New Roman"/>
                  <w:sz w:val="24"/>
                  <w:szCs w:val="24"/>
                </w:rPr>
                <w:t xml:space="preserve"> </w:t>
              </w:r>
            </w:ins>
            <w:r>
              <w:rPr>
                <w:rFonts w:ascii="Times New Roman" w:hAnsi="Times New Roman" w:cs="Times New Roman"/>
                <w:sz w:val="24"/>
                <w:szCs w:val="24"/>
              </w:rPr>
              <w:t>SET</w:t>
            </w:r>
          </w:p>
        </w:tc>
      </w:tr>
      <w:tr w:rsidR="00117480" w:rsidRPr="00DA47E5" w14:paraId="170E4588" w14:textId="77777777" w:rsidTr="0063101F">
        <w:tc>
          <w:tcPr>
            <w:tcW w:w="5817" w:type="dxa"/>
            <w:gridSpan w:val="3"/>
            <w:tcBorders>
              <w:top w:val="nil"/>
              <w:left w:val="nil"/>
              <w:bottom w:val="single" w:sz="4" w:space="0" w:color="auto"/>
              <w:right w:val="nil"/>
            </w:tcBorders>
          </w:tcPr>
          <w:p w14:paraId="7AAB1F5C" w14:textId="77777777" w:rsidR="00117480" w:rsidRPr="00DA47E5" w:rsidRDefault="00117480" w:rsidP="0063101F">
            <w:pPr>
              <w:spacing w:line="480" w:lineRule="auto"/>
              <w:jc w:val="both"/>
              <w:rPr>
                <w:rFonts w:ascii="Times New Roman" w:hAnsi="Times New Roman" w:cs="Times New Roman"/>
                <w:sz w:val="24"/>
                <w:szCs w:val="24"/>
              </w:rPr>
            </w:pPr>
            <w:r>
              <w:rPr>
                <w:rFonts w:ascii="Times New Roman" w:hAnsi="Times New Roman" w:cs="Times New Roman"/>
                <w:sz w:val="24"/>
                <w:szCs w:val="24"/>
              </w:rPr>
              <w:t>PART OF STUDY</w:t>
            </w:r>
          </w:p>
        </w:tc>
        <w:tc>
          <w:tcPr>
            <w:tcW w:w="1418" w:type="dxa"/>
            <w:tcBorders>
              <w:top w:val="nil"/>
              <w:left w:val="nil"/>
              <w:bottom w:val="single" w:sz="4" w:space="0" w:color="auto"/>
              <w:right w:val="nil"/>
            </w:tcBorders>
          </w:tcPr>
          <w:p w14:paraId="11DEF793" w14:textId="77777777" w:rsidR="00117480" w:rsidRPr="00DA47E5"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AllP</w:t>
            </w:r>
          </w:p>
        </w:tc>
        <w:tc>
          <w:tcPr>
            <w:tcW w:w="1417" w:type="dxa"/>
            <w:tcBorders>
              <w:top w:val="nil"/>
              <w:left w:val="nil"/>
              <w:bottom w:val="single" w:sz="4" w:space="0" w:color="auto"/>
              <w:right w:val="nil"/>
            </w:tcBorders>
          </w:tcPr>
          <w:p w14:paraId="31CC6C4A" w14:textId="77777777" w:rsidR="00117480" w:rsidRPr="00DA47E5"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APA</w:t>
            </w:r>
          </w:p>
        </w:tc>
        <w:tc>
          <w:tcPr>
            <w:tcW w:w="1418" w:type="dxa"/>
            <w:tcBorders>
              <w:top w:val="nil"/>
              <w:left w:val="nil"/>
              <w:bottom w:val="single" w:sz="4" w:space="0" w:color="auto"/>
              <w:right w:val="nil"/>
            </w:tcBorders>
          </w:tcPr>
          <w:p w14:paraId="0A631AF8" w14:textId="4F99BF8E" w:rsidR="00117480" w:rsidRPr="00DA47E5" w:rsidRDefault="00D40874" w:rsidP="0063101F">
            <w:pPr>
              <w:spacing w:line="480" w:lineRule="auto"/>
              <w:jc w:val="center"/>
              <w:rPr>
                <w:rFonts w:ascii="Times New Roman" w:hAnsi="Times New Roman" w:cs="Times New Roman"/>
                <w:sz w:val="24"/>
                <w:szCs w:val="24"/>
              </w:rPr>
            </w:pPr>
            <w:ins w:id="663" w:author="EliseSchramkowski" w:date="2021-09-06T16:53:00Z">
              <w:r>
                <w:rPr>
                  <w:rFonts w:ascii="Times New Roman" w:hAnsi="Times New Roman" w:cs="Times New Roman"/>
                  <w:sz w:val="24"/>
                  <w:szCs w:val="24"/>
                </w:rPr>
                <w:t>Hyp</w:t>
              </w:r>
            </w:ins>
            <w:del w:id="664" w:author="EliseSchramkowski" w:date="2021-09-06T16:53:00Z">
              <w:r w:rsidR="00117480" w:rsidDel="00D40874">
                <w:rPr>
                  <w:rFonts w:ascii="Times New Roman" w:hAnsi="Times New Roman" w:cs="Times New Roman"/>
                  <w:sz w:val="24"/>
                  <w:szCs w:val="24"/>
                </w:rPr>
                <w:delText>Manual</w:delText>
              </w:r>
            </w:del>
          </w:p>
        </w:tc>
      </w:tr>
      <w:tr w:rsidR="00117480" w:rsidRPr="00DA47E5" w14:paraId="79C59172" w14:textId="77777777" w:rsidTr="0063101F">
        <w:trPr>
          <w:trHeight w:val="479"/>
        </w:trPr>
        <w:tc>
          <w:tcPr>
            <w:tcW w:w="5817" w:type="dxa"/>
            <w:gridSpan w:val="3"/>
            <w:tcBorders>
              <w:top w:val="single" w:sz="4" w:space="0" w:color="auto"/>
              <w:left w:val="nil"/>
              <w:bottom w:val="nil"/>
              <w:right w:val="nil"/>
            </w:tcBorders>
          </w:tcPr>
          <w:p w14:paraId="198E370B" w14:textId="77777777" w:rsidR="00117480" w:rsidRPr="00DA47E5" w:rsidRDefault="00117480" w:rsidP="0063101F">
            <w:pPr>
              <w:spacing w:line="480" w:lineRule="auto"/>
              <w:jc w:val="both"/>
              <w:rPr>
                <w:rFonts w:ascii="Times New Roman" w:hAnsi="Times New Roman" w:cs="Times New Roman"/>
                <w:sz w:val="24"/>
                <w:szCs w:val="24"/>
              </w:rPr>
            </w:pPr>
            <w:r w:rsidRPr="00DA47E5">
              <w:rPr>
                <w:rFonts w:ascii="Times New Roman" w:hAnsi="Times New Roman" w:cs="Times New Roman"/>
                <w:sz w:val="24"/>
                <w:szCs w:val="24"/>
              </w:rPr>
              <w:t>Statistical reporting errors</w:t>
            </w:r>
          </w:p>
        </w:tc>
        <w:tc>
          <w:tcPr>
            <w:tcW w:w="1418" w:type="dxa"/>
            <w:tcBorders>
              <w:top w:val="single" w:sz="4" w:space="0" w:color="auto"/>
              <w:left w:val="nil"/>
              <w:bottom w:val="nil"/>
              <w:right w:val="nil"/>
            </w:tcBorders>
          </w:tcPr>
          <w:p w14:paraId="7FE26327" w14:textId="77777777" w:rsidR="00117480" w:rsidRPr="00DA47E5" w:rsidRDefault="00117480" w:rsidP="0063101F">
            <w:pPr>
              <w:spacing w:line="480" w:lineRule="auto"/>
              <w:jc w:val="center"/>
              <w:rPr>
                <w:rFonts w:ascii="Times New Roman" w:hAnsi="Times New Roman" w:cs="Times New Roman"/>
                <w:sz w:val="24"/>
                <w:szCs w:val="24"/>
              </w:rPr>
            </w:pPr>
          </w:p>
        </w:tc>
        <w:tc>
          <w:tcPr>
            <w:tcW w:w="1417" w:type="dxa"/>
            <w:tcBorders>
              <w:top w:val="single" w:sz="4" w:space="0" w:color="auto"/>
              <w:left w:val="nil"/>
              <w:bottom w:val="nil"/>
              <w:right w:val="nil"/>
            </w:tcBorders>
          </w:tcPr>
          <w:p w14:paraId="2B02DE48" w14:textId="77777777" w:rsidR="00117480" w:rsidRPr="00DA47E5" w:rsidRDefault="00117480" w:rsidP="0063101F">
            <w:pPr>
              <w:spacing w:line="480" w:lineRule="auto"/>
              <w:jc w:val="center"/>
              <w:rPr>
                <w:rFonts w:ascii="Times New Roman" w:hAnsi="Times New Roman" w:cs="Times New Roman"/>
                <w:sz w:val="24"/>
                <w:szCs w:val="24"/>
              </w:rPr>
            </w:pPr>
          </w:p>
        </w:tc>
        <w:tc>
          <w:tcPr>
            <w:tcW w:w="1418" w:type="dxa"/>
            <w:tcBorders>
              <w:top w:val="single" w:sz="4" w:space="0" w:color="auto"/>
              <w:left w:val="nil"/>
              <w:bottom w:val="nil"/>
              <w:right w:val="nil"/>
            </w:tcBorders>
          </w:tcPr>
          <w:p w14:paraId="28164799" w14:textId="77777777" w:rsidR="00117480" w:rsidRPr="00DA47E5" w:rsidRDefault="00117480" w:rsidP="0063101F">
            <w:pPr>
              <w:spacing w:line="480" w:lineRule="auto"/>
              <w:jc w:val="center"/>
              <w:rPr>
                <w:rFonts w:ascii="Times New Roman" w:hAnsi="Times New Roman" w:cs="Times New Roman"/>
                <w:sz w:val="24"/>
                <w:szCs w:val="24"/>
              </w:rPr>
            </w:pPr>
          </w:p>
        </w:tc>
      </w:tr>
      <w:tr w:rsidR="00117480" w:rsidRPr="00DA47E5" w14:paraId="7FC52A26" w14:textId="77777777" w:rsidTr="0063101F">
        <w:tc>
          <w:tcPr>
            <w:tcW w:w="283" w:type="dxa"/>
            <w:tcBorders>
              <w:top w:val="nil"/>
              <w:left w:val="nil"/>
              <w:bottom w:val="nil"/>
              <w:right w:val="nil"/>
            </w:tcBorders>
          </w:tcPr>
          <w:p w14:paraId="2B69AC97" w14:textId="77777777" w:rsidR="00117480" w:rsidRPr="00DA47E5" w:rsidRDefault="00117480" w:rsidP="0063101F">
            <w:pPr>
              <w:spacing w:line="480" w:lineRule="auto"/>
              <w:jc w:val="both"/>
              <w:rPr>
                <w:rFonts w:ascii="Times New Roman" w:hAnsi="Times New Roman" w:cs="Times New Roman"/>
                <w:sz w:val="24"/>
                <w:szCs w:val="24"/>
              </w:rPr>
            </w:pPr>
          </w:p>
        </w:tc>
        <w:tc>
          <w:tcPr>
            <w:tcW w:w="5534" w:type="dxa"/>
            <w:gridSpan w:val="2"/>
            <w:tcBorders>
              <w:top w:val="nil"/>
              <w:left w:val="nil"/>
              <w:bottom w:val="nil"/>
              <w:right w:val="nil"/>
            </w:tcBorders>
          </w:tcPr>
          <w:p w14:paraId="100EDF2C" w14:textId="77777777" w:rsidR="00117480" w:rsidRPr="00DA47E5" w:rsidRDefault="00117480" w:rsidP="0063101F">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Descriptive information</w:t>
            </w:r>
          </w:p>
        </w:tc>
        <w:tc>
          <w:tcPr>
            <w:tcW w:w="1418" w:type="dxa"/>
            <w:tcBorders>
              <w:top w:val="nil"/>
              <w:left w:val="nil"/>
              <w:bottom w:val="nil"/>
              <w:right w:val="nil"/>
            </w:tcBorders>
          </w:tcPr>
          <w:p w14:paraId="259444F2" w14:textId="77777777" w:rsidR="00117480" w:rsidRPr="00DA47E5"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417" w:type="dxa"/>
            <w:tcBorders>
              <w:top w:val="nil"/>
              <w:left w:val="nil"/>
              <w:bottom w:val="nil"/>
              <w:right w:val="nil"/>
            </w:tcBorders>
          </w:tcPr>
          <w:p w14:paraId="4425C6F7" w14:textId="77777777" w:rsidR="00117480" w:rsidRPr="00DA47E5"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505 (76)</w:t>
            </w:r>
          </w:p>
        </w:tc>
        <w:tc>
          <w:tcPr>
            <w:tcW w:w="1418" w:type="dxa"/>
            <w:tcBorders>
              <w:top w:val="nil"/>
              <w:left w:val="nil"/>
              <w:bottom w:val="nil"/>
              <w:right w:val="nil"/>
            </w:tcBorders>
          </w:tcPr>
          <w:p w14:paraId="784EBD68" w14:textId="77777777" w:rsidR="00117480" w:rsidRPr="00DA47E5"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353 (20)</w:t>
            </w:r>
          </w:p>
        </w:tc>
      </w:tr>
      <w:tr w:rsidR="00117480" w:rsidRPr="00DA47E5" w14:paraId="18AD69B2" w14:textId="77777777" w:rsidTr="0063101F">
        <w:tc>
          <w:tcPr>
            <w:tcW w:w="283" w:type="dxa"/>
            <w:tcBorders>
              <w:top w:val="nil"/>
              <w:left w:val="nil"/>
              <w:bottom w:val="nil"/>
              <w:right w:val="nil"/>
            </w:tcBorders>
          </w:tcPr>
          <w:p w14:paraId="49EEFF3F" w14:textId="77777777" w:rsidR="00117480" w:rsidRPr="00DA47E5" w:rsidRDefault="00117480" w:rsidP="0063101F">
            <w:pPr>
              <w:spacing w:line="480" w:lineRule="auto"/>
              <w:jc w:val="both"/>
              <w:rPr>
                <w:rFonts w:ascii="Times New Roman" w:hAnsi="Times New Roman" w:cs="Times New Roman"/>
                <w:sz w:val="24"/>
                <w:szCs w:val="24"/>
              </w:rPr>
            </w:pPr>
          </w:p>
        </w:tc>
        <w:tc>
          <w:tcPr>
            <w:tcW w:w="5534" w:type="dxa"/>
            <w:gridSpan w:val="2"/>
            <w:tcBorders>
              <w:top w:val="nil"/>
              <w:left w:val="nil"/>
              <w:bottom w:val="nil"/>
              <w:right w:val="nil"/>
            </w:tcBorders>
          </w:tcPr>
          <w:p w14:paraId="70C2EF12" w14:textId="77777777" w:rsidR="00117480" w:rsidRPr="00DA47E5" w:rsidRDefault="00117480" w:rsidP="0063101F">
            <w:pPr>
              <w:spacing w:line="480" w:lineRule="auto"/>
              <w:jc w:val="both"/>
              <w:rPr>
                <w:rFonts w:ascii="Times New Roman" w:hAnsi="Times New Roman" w:cs="Times New Roman"/>
                <w:sz w:val="24"/>
                <w:szCs w:val="24"/>
              </w:rPr>
            </w:pPr>
            <w:r>
              <w:rPr>
                <w:rFonts w:ascii="Times New Roman" w:hAnsi="Times New Roman" w:cs="Times New Roman"/>
                <w:sz w:val="24"/>
                <w:szCs w:val="24"/>
              </w:rPr>
              <w:t>Testing hypotheses (gross) inconsistencies (H1 &amp; H2)</w:t>
            </w:r>
          </w:p>
        </w:tc>
        <w:tc>
          <w:tcPr>
            <w:tcW w:w="1418" w:type="dxa"/>
            <w:tcBorders>
              <w:top w:val="nil"/>
              <w:left w:val="nil"/>
              <w:bottom w:val="nil"/>
              <w:right w:val="nil"/>
            </w:tcBorders>
          </w:tcPr>
          <w:p w14:paraId="015A87EB" w14:textId="77777777" w:rsidR="00117480" w:rsidRPr="00DA47E5"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1417" w:type="dxa"/>
            <w:tcBorders>
              <w:top w:val="nil"/>
              <w:left w:val="nil"/>
              <w:bottom w:val="nil"/>
              <w:right w:val="nil"/>
            </w:tcBorders>
          </w:tcPr>
          <w:p w14:paraId="091CF7F3" w14:textId="77777777" w:rsidR="00117480" w:rsidRPr="00DA47E5"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505 (76) </w:t>
            </w:r>
          </w:p>
        </w:tc>
        <w:tc>
          <w:tcPr>
            <w:tcW w:w="1418" w:type="dxa"/>
            <w:tcBorders>
              <w:top w:val="nil"/>
              <w:left w:val="nil"/>
              <w:bottom w:val="nil"/>
              <w:right w:val="nil"/>
            </w:tcBorders>
          </w:tcPr>
          <w:p w14:paraId="3760D3E3" w14:textId="77777777" w:rsidR="00117480" w:rsidRPr="00DA47E5"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117480" w:rsidRPr="00DA47E5" w14:paraId="5906C2E0" w14:textId="77777777" w:rsidTr="0063101F">
        <w:tc>
          <w:tcPr>
            <w:tcW w:w="5817" w:type="dxa"/>
            <w:gridSpan w:val="3"/>
            <w:tcBorders>
              <w:top w:val="nil"/>
              <w:left w:val="nil"/>
              <w:bottom w:val="nil"/>
              <w:right w:val="nil"/>
            </w:tcBorders>
          </w:tcPr>
          <w:p w14:paraId="4FBC92B4" w14:textId="77777777" w:rsidR="00117480" w:rsidRPr="00DA47E5" w:rsidRDefault="00117480" w:rsidP="0063101F">
            <w:pPr>
              <w:spacing w:line="480" w:lineRule="auto"/>
              <w:jc w:val="both"/>
              <w:rPr>
                <w:rFonts w:ascii="Times New Roman" w:hAnsi="Times New Roman" w:cs="Times New Roman"/>
                <w:sz w:val="24"/>
                <w:szCs w:val="24"/>
              </w:rPr>
            </w:pPr>
            <w:r w:rsidRPr="00DA47E5">
              <w:rPr>
                <w:rFonts w:ascii="Times New Roman" w:hAnsi="Times New Roman" w:cs="Times New Roman"/>
                <w:sz w:val="24"/>
                <w:szCs w:val="24"/>
              </w:rPr>
              <w:t xml:space="preserve">Bump </w:t>
            </w:r>
            <w:r>
              <w:rPr>
                <w:rFonts w:ascii="Times New Roman" w:hAnsi="Times New Roman" w:cs="Times New Roman"/>
                <w:sz w:val="24"/>
                <w:szCs w:val="24"/>
              </w:rPr>
              <w:t xml:space="preserve">in </w:t>
            </w:r>
            <w:r w:rsidRPr="00685A74">
              <w:rPr>
                <w:rFonts w:ascii="Times New Roman" w:hAnsi="Times New Roman" w:cs="Times New Roman"/>
                <w:i/>
                <w:iCs/>
                <w:sz w:val="24"/>
                <w:szCs w:val="24"/>
              </w:rPr>
              <w:t>p</w:t>
            </w:r>
            <w:r w:rsidRPr="00DA47E5">
              <w:rPr>
                <w:rFonts w:ascii="Times New Roman" w:hAnsi="Times New Roman" w:cs="Times New Roman"/>
                <w:sz w:val="24"/>
                <w:szCs w:val="24"/>
              </w:rPr>
              <w:t>-values</w:t>
            </w:r>
          </w:p>
        </w:tc>
        <w:tc>
          <w:tcPr>
            <w:tcW w:w="1418" w:type="dxa"/>
            <w:tcBorders>
              <w:top w:val="nil"/>
              <w:left w:val="nil"/>
              <w:bottom w:val="nil"/>
              <w:right w:val="nil"/>
            </w:tcBorders>
          </w:tcPr>
          <w:p w14:paraId="1054D058" w14:textId="77777777" w:rsidR="00117480" w:rsidRPr="00DA47E5" w:rsidRDefault="00117480" w:rsidP="0063101F">
            <w:pPr>
              <w:spacing w:line="480" w:lineRule="auto"/>
              <w:jc w:val="center"/>
              <w:rPr>
                <w:rFonts w:ascii="Times New Roman" w:hAnsi="Times New Roman" w:cs="Times New Roman"/>
                <w:sz w:val="24"/>
                <w:szCs w:val="24"/>
              </w:rPr>
            </w:pPr>
          </w:p>
        </w:tc>
        <w:tc>
          <w:tcPr>
            <w:tcW w:w="1417" w:type="dxa"/>
            <w:tcBorders>
              <w:top w:val="nil"/>
              <w:left w:val="nil"/>
              <w:bottom w:val="nil"/>
              <w:right w:val="nil"/>
            </w:tcBorders>
          </w:tcPr>
          <w:p w14:paraId="20C9885A" w14:textId="77777777" w:rsidR="00117480" w:rsidRPr="00DA47E5" w:rsidRDefault="00117480" w:rsidP="0063101F">
            <w:pPr>
              <w:spacing w:line="480" w:lineRule="auto"/>
              <w:jc w:val="center"/>
              <w:rPr>
                <w:rFonts w:ascii="Times New Roman" w:hAnsi="Times New Roman" w:cs="Times New Roman"/>
                <w:sz w:val="24"/>
                <w:szCs w:val="24"/>
              </w:rPr>
            </w:pPr>
          </w:p>
        </w:tc>
        <w:tc>
          <w:tcPr>
            <w:tcW w:w="1418" w:type="dxa"/>
            <w:tcBorders>
              <w:top w:val="nil"/>
              <w:left w:val="nil"/>
              <w:bottom w:val="nil"/>
              <w:right w:val="nil"/>
            </w:tcBorders>
          </w:tcPr>
          <w:p w14:paraId="6E80AA00" w14:textId="77777777" w:rsidR="00117480" w:rsidRPr="00DA47E5" w:rsidRDefault="00117480" w:rsidP="0063101F">
            <w:pPr>
              <w:spacing w:line="480" w:lineRule="auto"/>
              <w:jc w:val="center"/>
              <w:rPr>
                <w:rFonts w:ascii="Times New Roman" w:hAnsi="Times New Roman" w:cs="Times New Roman"/>
                <w:sz w:val="24"/>
                <w:szCs w:val="24"/>
              </w:rPr>
            </w:pPr>
          </w:p>
        </w:tc>
      </w:tr>
      <w:tr w:rsidR="00117480" w:rsidRPr="00DA47E5" w14:paraId="0E12F94B" w14:textId="77777777" w:rsidTr="0063101F">
        <w:tc>
          <w:tcPr>
            <w:tcW w:w="283" w:type="dxa"/>
            <w:tcBorders>
              <w:top w:val="nil"/>
              <w:left w:val="nil"/>
              <w:bottom w:val="nil"/>
              <w:right w:val="nil"/>
            </w:tcBorders>
          </w:tcPr>
          <w:p w14:paraId="736EF565" w14:textId="77777777" w:rsidR="00117480" w:rsidRPr="00DA47E5" w:rsidRDefault="00117480" w:rsidP="0063101F">
            <w:pPr>
              <w:spacing w:line="480" w:lineRule="auto"/>
              <w:jc w:val="both"/>
              <w:rPr>
                <w:rFonts w:ascii="Times New Roman" w:hAnsi="Times New Roman" w:cs="Times New Roman"/>
                <w:sz w:val="24"/>
                <w:szCs w:val="24"/>
              </w:rPr>
            </w:pPr>
          </w:p>
        </w:tc>
        <w:tc>
          <w:tcPr>
            <w:tcW w:w="5534" w:type="dxa"/>
            <w:gridSpan w:val="2"/>
            <w:tcBorders>
              <w:top w:val="nil"/>
              <w:left w:val="nil"/>
              <w:bottom w:val="nil"/>
              <w:right w:val="nil"/>
            </w:tcBorders>
          </w:tcPr>
          <w:p w14:paraId="02C924B9" w14:textId="77777777" w:rsidR="00117480" w:rsidRPr="00DA47E5" w:rsidRDefault="00117480" w:rsidP="0063101F">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Descriptive information</w:t>
            </w:r>
          </w:p>
        </w:tc>
        <w:tc>
          <w:tcPr>
            <w:tcW w:w="1418" w:type="dxa"/>
            <w:tcBorders>
              <w:top w:val="nil"/>
              <w:left w:val="nil"/>
              <w:bottom w:val="nil"/>
              <w:right w:val="nil"/>
            </w:tcBorders>
          </w:tcPr>
          <w:p w14:paraId="79927896" w14:textId="77777777" w:rsidR="00117480" w:rsidRPr="00DA47E5" w:rsidRDefault="00117480" w:rsidP="0063101F">
            <w:pPr>
              <w:spacing w:line="480" w:lineRule="auto"/>
              <w:jc w:val="center"/>
              <w:rPr>
                <w:rFonts w:ascii="Times New Roman" w:hAnsi="Times New Roman" w:cs="Times New Roman"/>
                <w:sz w:val="24"/>
                <w:szCs w:val="24"/>
              </w:rPr>
            </w:pPr>
          </w:p>
        </w:tc>
        <w:tc>
          <w:tcPr>
            <w:tcW w:w="1417" w:type="dxa"/>
            <w:tcBorders>
              <w:top w:val="nil"/>
              <w:left w:val="nil"/>
              <w:bottom w:val="nil"/>
              <w:right w:val="nil"/>
            </w:tcBorders>
          </w:tcPr>
          <w:p w14:paraId="03291938" w14:textId="77777777" w:rsidR="00117480" w:rsidRPr="00DA47E5" w:rsidRDefault="00117480" w:rsidP="0063101F">
            <w:pPr>
              <w:spacing w:line="480" w:lineRule="auto"/>
              <w:jc w:val="center"/>
              <w:rPr>
                <w:rFonts w:ascii="Times New Roman" w:hAnsi="Times New Roman" w:cs="Times New Roman"/>
                <w:sz w:val="24"/>
                <w:szCs w:val="24"/>
              </w:rPr>
            </w:pPr>
          </w:p>
        </w:tc>
        <w:tc>
          <w:tcPr>
            <w:tcW w:w="1418" w:type="dxa"/>
            <w:tcBorders>
              <w:top w:val="nil"/>
              <w:left w:val="nil"/>
              <w:bottom w:val="nil"/>
              <w:right w:val="nil"/>
            </w:tcBorders>
          </w:tcPr>
          <w:p w14:paraId="5AB93429" w14:textId="77777777" w:rsidR="00117480" w:rsidRPr="00DA47E5" w:rsidRDefault="00117480" w:rsidP="0063101F">
            <w:pPr>
              <w:spacing w:line="480" w:lineRule="auto"/>
              <w:jc w:val="center"/>
              <w:rPr>
                <w:rFonts w:ascii="Times New Roman" w:hAnsi="Times New Roman" w:cs="Times New Roman"/>
                <w:sz w:val="24"/>
                <w:szCs w:val="24"/>
              </w:rPr>
            </w:pPr>
          </w:p>
        </w:tc>
      </w:tr>
      <w:tr w:rsidR="00117480" w:rsidRPr="00DA47E5" w14:paraId="2AC58C1A" w14:textId="77777777" w:rsidTr="0063101F">
        <w:tc>
          <w:tcPr>
            <w:tcW w:w="283" w:type="dxa"/>
            <w:tcBorders>
              <w:top w:val="nil"/>
              <w:left w:val="nil"/>
              <w:bottom w:val="nil"/>
              <w:right w:val="nil"/>
            </w:tcBorders>
          </w:tcPr>
          <w:p w14:paraId="08F2680C" w14:textId="77777777" w:rsidR="00117480" w:rsidRPr="00DA47E5" w:rsidRDefault="00117480" w:rsidP="0063101F">
            <w:pPr>
              <w:spacing w:line="480" w:lineRule="auto"/>
              <w:jc w:val="both"/>
              <w:rPr>
                <w:rFonts w:ascii="Times New Roman" w:hAnsi="Times New Roman" w:cs="Times New Roman"/>
                <w:sz w:val="24"/>
                <w:szCs w:val="24"/>
              </w:rPr>
            </w:pPr>
          </w:p>
        </w:tc>
        <w:tc>
          <w:tcPr>
            <w:tcW w:w="289" w:type="dxa"/>
            <w:tcBorders>
              <w:top w:val="nil"/>
              <w:left w:val="nil"/>
              <w:bottom w:val="nil"/>
              <w:right w:val="nil"/>
            </w:tcBorders>
          </w:tcPr>
          <w:p w14:paraId="568E57DE" w14:textId="77777777" w:rsidR="00117480" w:rsidRPr="00DA47E5" w:rsidRDefault="00117480" w:rsidP="0063101F">
            <w:pPr>
              <w:spacing w:line="480" w:lineRule="auto"/>
              <w:jc w:val="both"/>
              <w:rPr>
                <w:rFonts w:ascii="Times New Roman" w:hAnsi="Times New Roman" w:cs="Times New Roman"/>
                <w:sz w:val="24"/>
                <w:szCs w:val="24"/>
              </w:rPr>
            </w:pPr>
          </w:p>
        </w:tc>
        <w:tc>
          <w:tcPr>
            <w:tcW w:w="5245" w:type="dxa"/>
            <w:tcBorders>
              <w:top w:val="nil"/>
              <w:left w:val="nil"/>
              <w:bottom w:val="nil"/>
              <w:right w:val="nil"/>
            </w:tcBorders>
          </w:tcPr>
          <w:p w14:paraId="2DCDD2BD" w14:textId="77777777" w:rsidR="00117480" w:rsidRPr="00DA47E5" w:rsidRDefault="00117480" w:rsidP="0063101F">
            <w:pPr>
              <w:spacing w:line="480" w:lineRule="auto"/>
              <w:jc w:val="both"/>
              <w:rPr>
                <w:rFonts w:ascii="Times New Roman" w:hAnsi="Times New Roman" w:cs="Times New Roman"/>
                <w:sz w:val="24"/>
                <w:szCs w:val="24"/>
              </w:rPr>
            </w:pPr>
            <w:r>
              <w:rPr>
                <w:rFonts w:ascii="Times New Roman" w:hAnsi="Times New Roman" w:cs="Times New Roman"/>
                <w:sz w:val="24"/>
                <w:szCs w:val="24"/>
              </w:rPr>
              <w:t>(.03 - .04] - (.04 - .05]</w:t>
            </w:r>
          </w:p>
        </w:tc>
        <w:tc>
          <w:tcPr>
            <w:tcW w:w="1418" w:type="dxa"/>
            <w:tcBorders>
              <w:top w:val="nil"/>
              <w:left w:val="nil"/>
              <w:bottom w:val="nil"/>
              <w:right w:val="nil"/>
            </w:tcBorders>
          </w:tcPr>
          <w:p w14:paraId="4C1A7680" w14:textId="77777777" w:rsidR="00117480"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64</w:t>
            </w:r>
          </w:p>
        </w:tc>
        <w:tc>
          <w:tcPr>
            <w:tcW w:w="1417" w:type="dxa"/>
            <w:tcBorders>
              <w:top w:val="nil"/>
              <w:left w:val="nil"/>
              <w:bottom w:val="nil"/>
              <w:right w:val="nil"/>
            </w:tcBorders>
          </w:tcPr>
          <w:p w14:paraId="2E40DE2C" w14:textId="77777777" w:rsidR="00117480"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418" w:type="dxa"/>
            <w:tcBorders>
              <w:top w:val="nil"/>
              <w:left w:val="nil"/>
              <w:bottom w:val="nil"/>
              <w:right w:val="nil"/>
            </w:tcBorders>
          </w:tcPr>
          <w:p w14:paraId="09981761" w14:textId="77777777" w:rsidR="00117480"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117480" w:rsidRPr="00DA47E5" w14:paraId="1B3B2B15" w14:textId="77777777" w:rsidTr="0063101F">
        <w:tc>
          <w:tcPr>
            <w:tcW w:w="283" w:type="dxa"/>
            <w:tcBorders>
              <w:top w:val="nil"/>
              <w:left w:val="nil"/>
              <w:bottom w:val="nil"/>
              <w:right w:val="nil"/>
            </w:tcBorders>
          </w:tcPr>
          <w:p w14:paraId="779C8D32" w14:textId="77777777" w:rsidR="00117480" w:rsidRPr="00DA47E5" w:rsidRDefault="00117480" w:rsidP="0063101F">
            <w:pPr>
              <w:spacing w:line="480" w:lineRule="auto"/>
              <w:jc w:val="both"/>
              <w:rPr>
                <w:rFonts w:ascii="Times New Roman" w:hAnsi="Times New Roman" w:cs="Times New Roman"/>
                <w:sz w:val="24"/>
                <w:szCs w:val="24"/>
              </w:rPr>
            </w:pPr>
          </w:p>
        </w:tc>
        <w:tc>
          <w:tcPr>
            <w:tcW w:w="289" w:type="dxa"/>
            <w:tcBorders>
              <w:top w:val="nil"/>
              <w:left w:val="nil"/>
              <w:bottom w:val="nil"/>
              <w:right w:val="nil"/>
            </w:tcBorders>
          </w:tcPr>
          <w:p w14:paraId="4BE1A981" w14:textId="77777777" w:rsidR="00117480" w:rsidRPr="00DA47E5" w:rsidRDefault="00117480" w:rsidP="0063101F">
            <w:pPr>
              <w:spacing w:line="480" w:lineRule="auto"/>
              <w:jc w:val="both"/>
              <w:rPr>
                <w:rFonts w:ascii="Times New Roman" w:hAnsi="Times New Roman" w:cs="Times New Roman"/>
                <w:sz w:val="24"/>
                <w:szCs w:val="24"/>
              </w:rPr>
            </w:pPr>
          </w:p>
        </w:tc>
        <w:tc>
          <w:tcPr>
            <w:tcW w:w="5245" w:type="dxa"/>
            <w:tcBorders>
              <w:top w:val="nil"/>
              <w:left w:val="nil"/>
              <w:bottom w:val="nil"/>
              <w:right w:val="nil"/>
            </w:tcBorders>
          </w:tcPr>
          <w:p w14:paraId="2B309AE6" w14:textId="77777777" w:rsidR="00117480" w:rsidRPr="00DA47E5" w:rsidRDefault="00117480" w:rsidP="0063101F">
            <w:pPr>
              <w:spacing w:line="480" w:lineRule="auto"/>
              <w:jc w:val="both"/>
              <w:rPr>
                <w:rFonts w:ascii="Times New Roman" w:hAnsi="Times New Roman" w:cs="Times New Roman"/>
                <w:sz w:val="24"/>
                <w:szCs w:val="24"/>
              </w:rPr>
            </w:pPr>
            <w:r>
              <w:rPr>
                <w:rFonts w:ascii="Times New Roman" w:hAnsi="Times New Roman" w:cs="Times New Roman"/>
                <w:sz w:val="24"/>
                <w:szCs w:val="24"/>
              </w:rPr>
              <w:t>(.01 - .03] - (.03 - .05]</w:t>
            </w:r>
          </w:p>
        </w:tc>
        <w:tc>
          <w:tcPr>
            <w:tcW w:w="1418" w:type="dxa"/>
            <w:tcBorders>
              <w:top w:val="nil"/>
              <w:left w:val="nil"/>
              <w:bottom w:val="nil"/>
              <w:right w:val="nil"/>
            </w:tcBorders>
          </w:tcPr>
          <w:p w14:paraId="02B325A7" w14:textId="77777777" w:rsidR="00117480"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184</w:t>
            </w:r>
          </w:p>
        </w:tc>
        <w:tc>
          <w:tcPr>
            <w:tcW w:w="1417" w:type="dxa"/>
            <w:tcBorders>
              <w:top w:val="nil"/>
              <w:left w:val="nil"/>
              <w:bottom w:val="nil"/>
              <w:right w:val="nil"/>
            </w:tcBorders>
          </w:tcPr>
          <w:p w14:paraId="2DB81EB5" w14:textId="77777777" w:rsidR="00117480"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88</w:t>
            </w:r>
          </w:p>
        </w:tc>
        <w:tc>
          <w:tcPr>
            <w:tcW w:w="1418" w:type="dxa"/>
            <w:tcBorders>
              <w:top w:val="nil"/>
              <w:left w:val="nil"/>
              <w:bottom w:val="nil"/>
              <w:right w:val="nil"/>
            </w:tcBorders>
          </w:tcPr>
          <w:p w14:paraId="0B7ED196" w14:textId="77777777" w:rsidR="00117480"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37</w:t>
            </w:r>
          </w:p>
        </w:tc>
      </w:tr>
      <w:tr w:rsidR="00117480" w:rsidRPr="00DA47E5" w14:paraId="15571D5B" w14:textId="77777777" w:rsidTr="0063101F">
        <w:tc>
          <w:tcPr>
            <w:tcW w:w="5817" w:type="dxa"/>
            <w:gridSpan w:val="3"/>
            <w:tcBorders>
              <w:top w:val="nil"/>
              <w:left w:val="nil"/>
              <w:bottom w:val="nil"/>
              <w:right w:val="nil"/>
            </w:tcBorders>
          </w:tcPr>
          <w:p w14:paraId="47F071F6" w14:textId="77777777" w:rsidR="00117480" w:rsidRDefault="00117480" w:rsidP="0063101F">
            <w:pPr>
              <w:spacing w:line="480" w:lineRule="auto"/>
              <w:jc w:val="both"/>
              <w:rPr>
                <w:rFonts w:ascii="Times New Roman" w:hAnsi="Times New Roman" w:cs="Times New Roman"/>
                <w:sz w:val="24"/>
                <w:szCs w:val="24"/>
              </w:rPr>
            </w:pPr>
            <w:r>
              <w:rPr>
                <w:rFonts w:ascii="Times New Roman" w:hAnsi="Times New Roman" w:cs="Times New Roman"/>
                <w:sz w:val="24"/>
                <w:szCs w:val="24"/>
              </w:rPr>
              <w:t>P</w:t>
            </w:r>
            <w:r w:rsidRPr="00DA47E5">
              <w:rPr>
                <w:rFonts w:ascii="Times New Roman" w:hAnsi="Times New Roman" w:cs="Times New Roman"/>
                <w:sz w:val="24"/>
                <w:szCs w:val="24"/>
              </w:rPr>
              <w:t>ublication bias</w:t>
            </w:r>
          </w:p>
        </w:tc>
        <w:tc>
          <w:tcPr>
            <w:tcW w:w="1418" w:type="dxa"/>
            <w:tcBorders>
              <w:top w:val="nil"/>
              <w:left w:val="nil"/>
              <w:bottom w:val="nil"/>
              <w:right w:val="nil"/>
            </w:tcBorders>
          </w:tcPr>
          <w:p w14:paraId="6E50C015" w14:textId="77777777" w:rsidR="00117480" w:rsidRPr="00DA47E5" w:rsidRDefault="00117480" w:rsidP="0063101F">
            <w:pPr>
              <w:spacing w:line="480" w:lineRule="auto"/>
              <w:jc w:val="center"/>
              <w:rPr>
                <w:rFonts w:ascii="Times New Roman" w:hAnsi="Times New Roman" w:cs="Times New Roman"/>
                <w:sz w:val="24"/>
                <w:szCs w:val="24"/>
              </w:rPr>
            </w:pPr>
          </w:p>
        </w:tc>
        <w:tc>
          <w:tcPr>
            <w:tcW w:w="1417" w:type="dxa"/>
            <w:tcBorders>
              <w:top w:val="nil"/>
              <w:left w:val="nil"/>
              <w:bottom w:val="nil"/>
              <w:right w:val="nil"/>
            </w:tcBorders>
          </w:tcPr>
          <w:p w14:paraId="2AE5DE0A" w14:textId="77777777" w:rsidR="00117480" w:rsidRDefault="00117480" w:rsidP="0063101F">
            <w:pPr>
              <w:spacing w:line="480" w:lineRule="auto"/>
              <w:jc w:val="center"/>
              <w:rPr>
                <w:rFonts w:ascii="Times New Roman" w:hAnsi="Times New Roman" w:cs="Times New Roman"/>
                <w:sz w:val="24"/>
                <w:szCs w:val="24"/>
              </w:rPr>
            </w:pPr>
          </w:p>
        </w:tc>
        <w:tc>
          <w:tcPr>
            <w:tcW w:w="1418" w:type="dxa"/>
            <w:tcBorders>
              <w:top w:val="nil"/>
              <w:left w:val="nil"/>
              <w:bottom w:val="nil"/>
              <w:right w:val="nil"/>
            </w:tcBorders>
          </w:tcPr>
          <w:p w14:paraId="4F83FB93" w14:textId="77777777" w:rsidR="00117480" w:rsidRPr="00DA47E5" w:rsidRDefault="00117480" w:rsidP="0063101F">
            <w:pPr>
              <w:spacing w:line="480" w:lineRule="auto"/>
              <w:jc w:val="center"/>
              <w:rPr>
                <w:rFonts w:ascii="Times New Roman" w:hAnsi="Times New Roman" w:cs="Times New Roman"/>
                <w:sz w:val="24"/>
                <w:szCs w:val="24"/>
              </w:rPr>
            </w:pPr>
          </w:p>
        </w:tc>
      </w:tr>
      <w:tr w:rsidR="00117480" w:rsidRPr="00DA47E5" w14:paraId="79EB5954" w14:textId="77777777" w:rsidTr="0063101F">
        <w:tc>
          <w:tcPr>
            <w:tcW w:w="283" w:type="dxa"/>
            <w:tcBorders>
              <w:top w:val="nil"/>
              <w:left w:val="nil"/>
              <w:bottom w:val="nil"/>
              <w:right w:val="nil"/>
            </w:tcBorders>
          </w:tcPr>
          <w:p w14:paraId="4A0DF590" w14:textId="77777777" w:rsidR="00117480" w:rsidRPr="00DA47E5" w:rsidRDefault="00117480" w:rsidP="0063101F">
            <w:pPr>
              <w:spacing w:line="480" w:lineRule="auto"/>
              <w:jc w:val="both"/>
              <w:rPr>
                <w:rFonts w:ascii="Times New Roman" w:hAnsi="Times New Roman" w:cs="Times New Roman"/>
                <w:sz w:val="24"/>
                <w:szCs w:val="24"/>
              </w:rPr>
            </w:pPr>
          </w:p>
        </w:tc>
        <w:tc>
          <w:tcPr>
            <w:tcW w:w="5534" w:type="dxa"/>
            <w:gridSpan w:val="2"/>
            <w:tcBorders>
              <w:top w:val="nil"/>
              <w:left w:val="nil"/>
              <w:bottom w:val="nil"/>
              <w:right w:val="nil"/>
            </w:tcBorders>
          </w:tcPr>
          <w:p w14:paraId="1492766C" w14:textId="77777777" w:rsidR="00117480" w:rsidRPr="00DA47E5" w:rsidRDefault="00117480" w:rsidP="0063101F">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Descriptive information</w:t>
            </w:r>
          </w:p>
        </w:tc>
        <w:tc>
          <w:tcPr>
            <w:tcW w:w="1418" w:type="dxa"/>
            <w:tcBorders>
              <w:top w:val="nil"/>
              <w:left w:val="nil"/>
              <w:bottom w:val="nil"/>
              <w:right w:val="nil"/>
            </w:tcBorders>
          </w:tcPr>
          <w:p w14:paraId="51D5D04B" w14:textId="77777777" w:rsidR="00117480" w:rsidRPr="00DA47E5" w:rsidRDefault="00117480" w:rsidP="0063101F">
            <w:pPr>
              <w:spacing w:line="480" w:lineRule="auto"/>
              <w:jc w:val="center"/>
              <w:rPr>
                <w:rFonts w:ascii="Times New Roman" w:hAnsi="Times New Roman" w:cs="Times New Roman"/>
                <w:sz w:val="24"/>
                <w:szCs w:val="24"/>
              </w:rPr>
            </w:pPr>
          </w:p>
        </w:tc>
        <w:tc>
          <w:tcPr>
            <w:tcW w:w="1417" w:type="dxa"/>
            <w:tcBorders>
              <w:top w:val="nil"/>
              <w:left w:val="nil"/>
              <w:bottom w:val="nil"/>
              <w:right w:val="nil"/>
            </w:tcBorders>
          </w:tcPr>
          <w:p w14:paraId="12A4BCE4" w14:textId="77777777" w:rsidR="00117480" w:rsidRDefault="00117480" w:rsidP="0063101F">
            <w:pPr>
              <w:spacing w:line="480" w:lineRule="auto"/>
              <w:jc w:val="center"/>
              <w:rPr>
                <w:rFonts w:ascii="Times New Roman" w:hAnsi="Times New Roman" w:cs="Times New Roman"/>
                <w:sz w:val="24"/>
                <w:szCs w:val="24"/>
              </w:rPr>
            </w:pPr>
          </w:p>
        </w:tc>
        <w:tc>
          <w:tcPr>
            <w:tcW w:w="1418" w:type="dxa"/>
            <w:tcBorders>
              <w:top w:val="nil"/>
              <w:left w:val="nil"/>
              <w:bottom w:val="nil"/>
              <w:right w:val="nil"/>
            </w:tcBorders>
          </w:tcPr>
          <w:p w14:paraId="54EF4307" w14:textId="77777777" w:rsidR="00117480" w:rsidRPr="00DA47E5" w:rsidRDefault="00117480" w:rsidP="0063101F">
            <w:pPr>
              <w:spacing w:line="480" w:lineRule="auto"/>
              <w:jc w:val="center"/>
              <w:rPr>
                <w:rFonts w:ascii="Times New Roman" w:hAnsi="Times New Roman" w:cs="Times New Roman"/>
                <w:sz w:val="24"/>
                <w:szCs w:val="24"/>
              </w:rPr>
            </w:pPr>
          </w:p>
        </w:tc>
      </w:tr>
      <w:tr w:rsidR="00117480" w:rsidRPr="00DA47E5" w14:paraId="69B3F56E" w14:textId="77777777" w:rsidTr="0063101F">
        <w:tc>
          <w:tcPr>
            <w:tcW w:w="283" w:type="dxa"/>
            <w:tcBorders>
              <w:top w:val="nil"/>
              <w:left w:val="nil"/>
              <w:bottom w:val="nil"/>
              <w:right w:val="nil"/>
            </w:tcBorders>
          </w:tcPr>
          <w:p w14:paraId="54CEDA09" w14:textId="77777777" w:rsidR="00117480" w:rsidRPr="00DA47E5" w:rsidRDefault="00117480" w:rsidP="0063101F">
            <w:pPr>
              <w:spacing w:line="480" w:lineRule="auto"/>
              <w:jc w:val="both"/>
              <w:rPr>
                <w:rFonts w:ascii="Times New Roman" w:hAnsi="Times New Roman" w:cs="Times New Roman"/>
                <w:sz w:val="24"/>
                <w:szCs w:val="24"/>
              </w:rPr>
            </w:pPr>
          </w:p>
        </w:tc>
        <w:tc>
          <w:tcPr>
            <w:tcW w:w="289" w:type="dxa"/>
            <w:tcBorders>
              <w:top w:val="nil"/>
              <w:left w:val="nil"/>
              <w:bottom w:val="nil"/>
              <w:right w:val="nil"/>
            </w:tcBorders>
          </w:tcPr>
          <w:p w14:paraId="1E8F621D" w14:textId="77777777" w:rsidR="00117480" w:rsidRPr="00DA47E5" w:rsidRDefault="00117480" w:rsidP="0063101F">
            <w:pPr>
              <w:spacing w:line="480" w:lineRule="auto"/>
              <w:jc w:val="both"/>
              <w:rPr>
                <w:rFonts w:ascii="Times New Roman" w:hAnsi="Times New Roman" w:cs="Times New Roman"/>
                <w:sz w:val="24"/>
                <w:szCs w:val="24"/>
              </w:rPr>
            </w:pPr>
          </w:p>
        </w:tc>
        <w:tc>
          <w:tcPr>
            <w:tcW w:w="5245" w:type="dxa"/>
            <w:tcBorders>
              <w:top w:val="nil"/>
              <w:left w:val="nil"/>
              <w:bottom w:val="nil"/>
              <w:right w:val="nil"/>
            </w:tcBorders>
          </w:tcPr>
          <w:p w14:paraId="7DB3BA03" w14:textId="77777777" w:rsidR="00117480" w:rsidRPr="00DA47E5" w:rsidRDefault="00117480" w:rsidP="0063101F">
            <w:pPr>
              <w:spacing w:line="480" w:lineRule="auto"/>
              <w:jc w:val="both"/>
              <w:rPr>
                <w:rFonts w:ascii="Times New Roman" w:hAnsi="Times New Roman" w:cs="Times New Roman"/>
                <w:sz w:val="24"/>
                <w:szCs w:val="24"/>
              </w:rPr>
            </w:pPr>
            <w:r>
              <w:rPr>
                <w:rFonts w:ascii="Times New Roman" w:hAnsi="Times New Roman" w:cs="Times New Roman"/>
                <w:sz w:val="24"/>
                <w:szCs w:val="24"/>
              </w:rPr>
              <w:t>(.04 - .05] - (.05 - .06]</w:t>
            </w:r>
          </w:p>
        </w:tc>
        <w:tc>
          <w:tcPr>
            <w:tcW w:w="1418" w:type="dxa"/>
            <w:tcBorders>
              <w:top w:val="nil"/>
              <w:left w:val="nil"/>
              <w:bottom w:val="nil"/>
              <w:right w:val="nil"/>
            </w:tcBorders>
          </w:tcPr>
          <w:p w14:paraId="72F4103B" w14:textId="77777777" w:rsidR="00117480" w:rsidRPr="00DA47E5"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417" w:type="dxa"/>
            <w:tcBorders>
              <w:top w:val="nil"/>
              <w:left w:val="nil"/>
              <w:bottom w:val="nil"/>
              <w:right w:val="nil"/>
            </w:tcBorders>
          </w:tcPr>
          <w:p w14:paraId="181F8D1D" w14:textId="77777777" w:rsidR="00117480" w:rsidRPr="00DA47E5"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418" w:type="dxa"/>
            <w:tcBorders>
              <w:top w:val="nil"/>
              <w:left w:val="nil"/>
              <w:bottom w:val="nil"/>
              <w:right w:val="nil"/>
            </w:tcBorders>
          </w:tcPr>
          <w:p w14:paraId="0D7557BF" w14:textId="77777777" w:rsidR="00117480" w:rsidRPr="00DA47E5"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117480" w:rsidRPr="00DA47E5" w14:paraId="00156CFA" w14:textId="77777777" w:rsidTr="0063101F">
        <w:tc>
          <w:tcPr>
            <w:tcW w:w="283" w:type="dxa"/>
            <w:tcBorders>
              <w:top w:val="nil"/>
              <w:left w:val="nil"/>
              <w:bottom w:val="nil"/>
              <w:right w:val="nil"/>
            </w:tcBorders>
          </w:tcPr>
          <w:p w14:paraId="37DB5BE5" w14:textId="77777777" w:rsidR="00117480" w:rsidRPr="00DA47E5" w:rsidRDefault="00117480" w:rsidP="0063101F">
            <w:pPr>
              <w:spacing w:line="480" w:lineRule="auto"/>
              <w:jc w:val="both"/>
              <w:rPr>
                <w:rFonts w:ascii="Times New Roman" w:hAnsi="Times New Roman" w:cs="Times New Roman"/>
                <w:sz w:val="24"/>
                <w:szCs w:val="24"/>
              </w:rPr>
            </w:pPr>
          </w:p>
        </w:tc>
        <w:tc>
          <w:tcPr>
            <w:tcW w:w="289" w:type="dxa"/>
            <w:tcBorders>
              <w:top w:val="nil"/>
              <w:left w:val="nil"/>
              <w:bottom w:val="nil"/>
              <w:right w:val="nil"/>
            </w:tcBorders>
          </w:tcPr>
          <w:p w14:paraId="75613F59" w14:textId="77777777" w:rsidR="00117480" w:rsidRPr="00DA47E5" w:rsidRDefault="00117480" w:rsidP="0063101F">
            <w:pPr>
              <w:spacing w:line="480" w:lineRule="auto"/>
              <w:jc w:val="both"/>
              <w:rPr>
                <w:rFonts w:ascii="Times New Roman" w:hAnsi="Times New Roman" w:cs="Times New Roman"/>
                <w:sz w:val="24"/>
                <w:szCs w:val="24"/>
              </w:rPr>
            </w:pPr>
          </w:p>
        </w:tc>
        <w:tc>
          <w:tcPr>
            <w:tcW w:w="5245" w:type="dxa"/>
            <w:tcBorders>
              <w:top w:val="nil"/>
              <w:left w:val="nil"/>
              <w:bottom w:val="nil"/>
              <w:right w:val="nil"/>
            </w:tcBorders>
          </w:tcPr>
          <w:p w14:paraId="2EC82D66" w14:textId="77777777" w:rsidR="00117480" w:rsidRPr="00DA47E5" w:rsidRDefault="00117480" w:rsidP="0063101F">
            <w:pPr>
              <w:spacing w:line="480" w:lineRule="auto"/>
              <w:jc w:val="both"/>
              <w:rPr>
                <w:rFonts w:ascii="Times New Roman" w:hAnsi="Times New Roman" w:cs="Times New Roman"/>
                <w:sz w:val="24"/>
                <w:szCs w:val="24"/>
              </w:rPr>
            </w:pPr>
            <w:r>
              <w:rPr>
                <w:rFonts w:ascii="Times New Roman" w:hAnsi="Times New Roman" w:cs="Times New Roman"/>
                <w:sz w:val="24"/>
                <w:szCs w:val="24"/>
              </w:rPr>
              <w:t>(.03 - .05] - (.05 - .07]</w:t>
            </w:r>
          </w:p>
        </w:tc>
        <w:tc>
          <w:tcPr>
            <w:tcW w:w="1418" w:type="dxa"/>
            <w:tcBorders>
              <w:top w:val="nil"/>
              <w:left w:val="nil"/>
              <w:bottom w:val="nil"/>
              <w:right w:val="nil"/>
            </w:tcBorders>
          </w:tcPr>
          <w:p w14:paraId="50826377" w14:textId="77777777" w:rsidR="00117480"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c>
          <w:tcPr>
            <w:tcW w:w="1417" w:type="dxa"/>
            <w:tcBorders>
              <w:top w:val="nil"/>
              <w:left w:val="nil"/>
              <w:bottom w:val="nil"/>
              <w:right w:val="nil"/>
            </w:tcBorders>
          </w:tcPr>
          <w:p w14:paraId="352EBC06" w14:textId="77777777" w:rsidR="00117480"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56</w:t>
            </w:r>
          </w:p>
        </w:tc>
        <w:tc>
          <w:tcPr>
            <w:tcW w:w="1418" w:type="dxa"/>
            <w:tcBorders>
              <w:top w:val="nil"/>
              <w:left w:val="nil"/>
              <w:bottom w:val="nil"/>
              <w:right w:val="nil"/>
            </w:tcBorders>
          </w:tcPr>
          <w:p w14:paraId="5CF00C51" w14:textId="77777777" w:rsidR="00117480"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117480" w:rsidRPr="00DA47E5" w14:paraId="61566D69" w14:textId="77777777" w:rsidTr="0063101F">
        <w:tc>
          <w:tcPr>
            <w:tcW w:w="283" w:type="dxa"/>
            <w:tcBorders>
              <w:top w:val="nil"/>
              <w:left w:val="nil"/>
              <w:bottom w:val="nil"/>
              <w:right w:val="nil"/>
            </w:tcBorders>
          </w:tcPr>
          <w:p w14:paraId="5102555D" w14:textId="77777777" w:rsidR="00117480" w:rsidRPr="00DA47E5" w:rsidRDefault="00117480" w:rsidP="0063101F">
            <w:pPr>
              <w:spacing w:line="480" w:lineRule="auto"/>
              <w:jc w:val="both"/>
              <w:rPr>
                <w:rFonts w:ascii="Times New Roman" w:hAnsi="Times New Roman" w:cs="Times New Roman"/>
                <w:sz w:val="24"/>
                <w:szCs w:val="24"/>
              </w:rPr>
            </w:pPr>
          </w:p>
        </w:tc>
        <w:tc>
          <w:tcPr>
            <w:tcW w:w="5534" w:type="dxa"/>
            <w:gridSpan w:val="2"/>
            <w:tcBorders>
              <w:top w:val="nil"/>
              <w:left w:val="nil"/>
              <w:bottom w:val="nil"/>
              <w:right w:val="nil"/>
            </w:tcBorders>
          </w:tcPr>
          <w:p w14:paraId="6191A082" w14:textId="77777777" w:rsidR="00117480" w:rsidRPr="00DA47E5" w:rsidRDefault="00117480" w:rsidP="0063101F">
            <w:pPr>
              <w:spacing w:line="480" w:lineRule="auto"/>
              <w:jc w:val="both"/>
              <w:rPr>
                <w:rFonts w:ascii="Times New Roman" w:hAnsi="Times New Roman" w:cs="Times New Roman"/>
                <w:sz w:val="24"/>
                <w:szCs w:val="24"/>
              </w:rPr>
            </w:pPr>
            <w:r w:rsidRPr="00DA47E5">
              <w:rPr>
                <w:rFonts w:ascii="Times New Roman" w:hAnsi="Times New Roman" w:cs="Times New Roman"/>
                <w:sz w:val="24"/>
                <w:szCs w:val="24"/>
              </w:rPr>
              <w:t xml:space="preserve">Testing </w:t>
            </w:r>
            <w:r>
              <w:rPr>
                <w:rFonts w:ascii="Times New Roman" w:hAnsi="Times New Roman" w:cs="Times New Roman"/>
                <w:sz w:val="24"/>
                <w:szCs w:val="24"/>
              </w:rPr>
              <w:t>hypothesis publication bias (</w:t>
            </w:r>
            <w:r w:rsidRPr="00DA47E5">
              <w:rPr>
                <w:rFonts w:ascii="Times New Roman" w:hAnsi="Times New Roman" w:cs="Times New Roman"/>
                <w:sz w:val="24"/>
                <w:szCs w:val="24"/>
              </w:rPr>
              <w:t>H3</w:t>
            </w:r>
            <w:r>
              <w:rPr>
                <w:rFonts w:ascii="Times New Roman" w:hAnsi="Times New Roman" w:cs="Times New Roman"/>
                <w:sz w:val="24"/>
                <w:szCs w:val="24"/>
              </w:rPr>
              <w:t>)</w:t>
            </w:r>
          </w:p>
        </w:tc>
        <w:tc>
          <w:tcPr>
            <w:tcW w:w="1418" w:type="dxa"/>
            <w:tcBorders>
              <w:top w:val="nil"/>
              <w:left w:val="nil"/>
              <w:bottom w:val="nil"/>
              <w:right w:val="nil"/>
            </w:tcBorders>
          </w:tcPr>
          <w:p w14:paraId="2AC78CE5" w14:textId="77777777" w:rsidR="00117480" w:rsidRDefault="00117480" w:rsidP="0063101F">
            <w:pPr>
              <w:spacing w:line="480" w:lineRule="auto"/>
              <w:jc w:val="center"/>
              <w:rPr>
                <w:rFonts w:ascii="Times New Roman" w:hAnsi="Times New Roman" w:cs="Times New Roman"/>
                <w:sz w:val="24"/>
                <w:szCs w:val="24"/>
              </w:rPr>
            </w:pPr>
          </w:p>
        </w:tc>
        <w:tc>
          <w:tcPr>
            <w:tcW w:w="1417" w:type="dxa"/>
            <w:tcBorders>
              <w:top w:val="nil"/>
              <w:left w:val="nil"/>
              <w:bottom w:val="nil"/>
              <w:right w:val="nil"/>
            </w:tcBorders>
          </w:tcPr>
          <w:p w14:paraId="4474F5B9" w14:textId="77777777" w:rsidR="00117480" w:rsidRDefault="00117480" w:rsidP="0063101F">
            <w:pPr>
              <w:spacing w:line="480" w:lineRule="auto"/>
              <w:jc w:val="center"/>
              <w:rPr>
                <w:rFonts w:ascii="Times New Roman" w:hAnsi="Times New Roman" w:cs="Times New Roman"/>
                <w:sz w:val="24"/>
                <w:szCs w:val="24"/>
              </w:rPr>
            </w:pPr>
          </w:p>
        </w:tc>
        <w:tc>
          <w:tcPr>
            <w:tcW w:w="1418" w:type="dxa"/>
            <w:tcBorders>
              <w:top w:val="nil"/>
              <w:left w:val="nil"/>
              <w:bottom w:val="nil"/>
              <w:right w:val="nil"/>
            </w:tcBorders>
          </w:tcPr>
          <w:p w14:paraId="56038D74" w14:textId="77777777" w:rsidR="00117480" w:rsidRPr="00DA47E5" w:rsidRDefault="00117480" w:rsidP="0063101F">
            <w:pPr>
              <w:spacing w:line="480" w:lineRule="auto"/>
              <w:jc w:val="center"/>
              <w:rPr>
                <w:rFonts w:ascii="Times New Roman" w:hAnsi="Times New Roman" w:cs="Times New Roman"/>
                <w:sz w:val="24"/>
                <w:szCs w:val="24"/>
              </w:rPr>
            </w:pPr>
          </w:p>
        </w:tc>
      </w:tr>
      <w:tr w:rsidR="00117480" w:rsidRPr="00DA47E5" w14:paraId="177201C4" w14:textId="77777777" w:rsidTr="0063101F">
        <w:tc>
          <w:tcPr>
            <w:tcW w:w="283" w:type="dxa"/>
            <w:tcBorders>
              <w:top w:val="nil"/>
              <w:left w:val="nil"/>
              <w:bottom w:val="nil"/>
              <w:right w:val="nil"/>
            </w:tcBorders>
          </w:tcPr>
          <w:p w14:paraId="4BB03FEB" w14:textId="77777777" w:rsidR="00117480" w:rsidRPr="00DA47E5" w:rsidRDefault="00117480" w:rsidP="0063101F">
            <w:pPr>
              <w:spacing w:line="480" w:lineRule="auto"/>
              <w:jc w:val="both"/>
              <w:rPr>
                <w:rFonts w:ascii="Times New Roman" w:hAnsi="Times New Roman" w:cs="Times New Roman"/>
                <w:sz w:val="24"/>
                <w:szCs w:val="24"/>
              </w:rPr>
            </w:pPr>
          </w:p>
        </w:tc>
        <w:tc>
          <w:tcPr>
            <w:tcW w:w="289" w:type="dxa"/>
            <w:tcBorders>
              <w:top w:val="nil"/>
              <w:left w:val="nil"/>
              <w:bottom w:val="nil"/>
              <w:right w:val="nil"/>
            </w:tcBorders>
          </w:tcPr>
          <w:p w14:paraId="4390EDFE" w14:textId="77777777" w:rsidR="00117480" w:rsidRPr="00DA47E5" w:rsidRDefault="00117480" w:rsidP="0063101F">
            <w:pPr>
              <w:spacing w:line="480" w:lineRule="auto"/>
              <w:jc w:val="both"/>
              <w:rPr>
                <w:rFonts w:ascii="Times New Roman" w:hAnsi="Times New Roman" w:cs="Times New Roman"/>
                <w:sz w:val="24"/>
                <w:szCs w:val="24"/>
              </w:rPr>
            </w:pPr>
          </w:p>
        </w:tc>
        <w:tc>
          <w:tcPr>
            <w:tcW w:w="5245" w:type="dxa"/>
            <w:tcBorders>
              <w:top w:val="nil"/>
              <w:left w:val="nil"/>
              <w:bottom w:val="nil"/>
              <w:right w:val="nil"/>
            </w:tcBorders>
          </w:tcPr>
          <w:p w14:paraId="2A06F806" w14:textId="77777777" w:rsidR="00117480" w:rsidRPr="00DA47E5" w:rsidRDefault="00117480" w:rsidP="0063101F">
            <w:pPr>
              <w:spacing w:line="480" w:lineRule="auto"/>
              <w:jc w:val="both"/>
              <w:rPr>
                <w:rFonts w:ascii="Times New Roman" w:hAnsi="Times New Roman" w:cs="Times New Roman"/>
                <w:sz w:val="24"/>
                <w:szCs w:val="24"/>
              </w:rPr>
            </w:pPr>
            <w:r>
              <w:rPr>
                <w:rFonts w:ascii="Times New Roman" w:hAnsi="Times New Roman" w:cs="Times New Roman"/>
                <w:sz w:val="24"/>
                <w:szCs w:val="24"/>
              </w:rPr>
              <w:t>(.04 - .05] - (.05 - .06]</w:t>
            </w:r>
          </w:p>
        </w:tc>
        <w:tc>
          <w:tcPr>
            <w:tcW w:w="1418" w:type="dxa"/>
            <w:tcBorders>
              <w:top w:val="nil"/>
              <w:left w:val="nil"/>
              <w:bottom w:val="nil"/>
              <w:right w:val="nil"/>
            </w:tcBorders>
          </w:tcPr>
          <w:p w14:paraId="6865D458" w14:textId="77777777" w:rsidR="00117480"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417" w:type="dxa"/>
            <w:tcBorders>
              <w:top w:val="nil"/>
              <w:left w:val="nil"/>
              <w:bottom w:val="nil"/>
              <w:right w:val="nil"/>
            </w:tcBorders>
          </w:tcPr>
          <w:p w14:paraId="25902FD4" w14:textId="77777777" w:rsidR="00117480"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418" w:type="dxa"/>
            <w:tcBorders>
              <w:top w:val="nil"/>
              <w:left w:val="nil"/>
              <w:bottom w:val="nil"/>
              <w:right w:val="nil"/>
            </w:tcBorders>
          </w:tcPr>
          <w:p w14:paraId="27879529" w14:textId="77777777" w:rsidR="00117480" w:rsidRPr="00DA47E5"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117480" w:rsidRPr="00DA47E5" w14:paraId="2F999A96" w14:textId="77777777" w:rsidTr="0063101F">
        <w:tc>
          <w:tcPr>
            <w:tcW w:w="283" w:type="dxa"/>
            <w:tcBorders>
              <w:top w:val="nil"/>
              <w:left w:val="nil"/>
              <w:bottom w:val="nil"/>
              <w:right w:val="nil"/>
            </w:tcBorders>
          </w:tcPr>
          <w:p w14:paraId="0BBA74B4" w14:textId="77777777" w:rsidR="00117480" w:rsidRPr="00DA47E5" w:rsidRDefault="00117480" w:rsidP="0063101F">
            <w:pPr>
              <w:spacing w:line="480" w:lineRule="auto"/>
              <w:jc w:val="both"/>
              <w:rPr>
                <w:rFonts w:ascii="Times New Roman" w:hAnsi="Times New Roman" w:cs="Times New Roman"/>
                <w:sz w:val="24"/>
                <w:szCs w:val="24"/>
              </w:rPr>
            </w:pPr>
          </w:p>
        </w:tc>
        <w:tc>
          <w:tcPr>
            <w:tcW w:w="289" w:type="dxa"/>
            <w:tcBorders>
              <w:top w:val="nil"/>
              <w:left w:val="nil"/>
              <w:bottom w:val="nil"/>
              <w:right w:val="nil"/>
            </w:tcBorders>
          </w:tcPr>
          <w:p w14:paraId="0B1BCF39" w14:textId="77777777" w:rsidR="00117480" w:rsidRPr="00DA47E5" w:rsidRDefault="00117480" w:rsidP="0063101F">
            <w:pPr>
              <w:spacing w:line="480" w:lineRule="auto"/>
              <w:jc w:val="both"/>
              <w:rPr>
                <w:rFonts w:ascii="Times New Roman" w:hAnsi="Times New Roman" w:cs="Times New Roman"/>
                <w:sz w:val="24"/>
                <w:szCs w:val="24"/>
              </w:rPr>
            </w:pPr>
          </w:p>
        </w:tc>
        <w:tc>
          <w:tcPr>
            <w:tcW w:w="5245" w:type="dxa"/>
            <w:tcBorders>
              <w:top w:val="nil"/>
              <w:left w:val="nil"/>
              <w:bottom w:val="nil"/>
              <w:right w:val="nil"/>
            </w:tcBorders>
          </w:tcPr>
          <w:p w14:paraId="44E9692A" w14:textId="77777777" w:rsidR="00117480" w:rsidRPr="00DA47E5" w:rsidRDefault="00117480" w:rsidP="0063101F">
            <w:pPr>
              <w:spacing w:line="480" w:lineRule="auto"/>
              <w:jc w:val="both"/>
              <w:rPr>
                <w:rFonts w:ascii="Times New Roman" w:hAnsi="Times New Roman" w:cs="Times New Roman"/>
                <w:sz w:val="24"/>
                <w:szCs w:val="24"/>
              </w:rPr>
            </w:pPr>
            <w:r>
              <w:rPr>
                <w:rFonts w:ascii="Times New Roman" w:hAnsi="Times New Roman" w:cs="Times New Roman"/>
                <w:sz w:val="24"/>
                <w:szCs w:val="24"/>
              </w:rPr>
              <w:t>(.03 - .05] - (.05 - .07]</w:t>
            </w:r>
          </w:p>
        </w:tc>
        <w:tc>
          <w:tcPr>
            <w:tcW w:w="1418" w:type="dxa"/>
            <w:tcBorders>
              <w:top w:val="nil"/>
              <w:left w:val="nil"/>
              <w:bottom w:val="nil"/>
              <w:right w:val="nil"/>
            </w:tcBorders>
          </w:tcPr>
          <w:p w14:paraId="49745795" w14:textId="77777777" w:rsidR="00117480"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c>
          <w:tcPr>
            <w:tcW w:w="1417" w:type="dxa"/>
            <w:tcBorders>
              <w:top w:val="nil"/>
              <w:left w:val="nil"/>
              <w:bottom w:val="nil"/>
              <w:right w:val="nil"/>
            </w:tcBorders>
          </w:tcPr>
          <w:p w14:paraId="0F50DB7A" w14:textId="77777777" w:rsidR="00117480"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418" w:type="dxa"/>
            <w:tcBorders>
              <w:top w:val="nil"/>
              <w:left w:val="nil"/>
              <w:bottom w:val="nil"/>
              <w:right w:val="nil"/>
            </w:tcBorders>
          </w:tcPr>
          <w:p w14:paraId="2C00A3D3" w14:textId="77777777" w:rsidR="00117480" w:rsidRPr="00DA47E5"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117480" w:rsidRPr="00DA47E5" w14:paraId="29B509C2" w14:textId="77777777" w:rsidTr="0063101F">
        <w:tc>
          <w:tcPr>
            <w:tcW w:w="5817" w:type="dxa"/>
            <w:gridSpan w:val="3"/>
            <w:tcBorders>
              <w:top w:val="nil"/>
              <w:left w:val="nil"/>
              <w:bottom w:val="nil"/>
              <w:right w:val="nil"/>
            </w:tcBorders>
          </w:tcPr>
          <w:p w14:paraId="32CC4A87" w14:textId="77777777" w:rsidR="00117480" w:rsidRPr="00DA47E5" w:rsidRDefault="00117480" w:rsidP="0063101F">
            <w:pPr>
              <w:spacing w:line="480" w:lineRule="auto"/>
              <w:jc w:val="both"/>
              <w:rPr>
                <w:rFonts w:ascii="Times New Roman" w:hAnsi="Times New Roman" w:cs="Times New Roman"/>
                <w:sz w:val="24"/>
                <w:szCs w:val="24"/>
              </w:rPr>
            </w:pPr>
            <w:r w:rsidRPr="00DA47E5">
              <w:rPr>
                <w:rFonts w:ascii="Times New Roman" w:hAnsi="Times New Roman" w:cs="Times New Roman"/>
                <w:sz w:val="24"/>
                <w:szCs w:val="24"/>
              </w:rPr>
              <w:t>Marginal significance</w:t>
            </w:r>
          </w:p>
        </w:tc>
        <w:tc>
          <w:tcPr>
            <w:tcW w:w="1418" w:type="dxa"/>
            <w:tcBorders>
              <w:top w:val="nil"/>
              <w:left w:val="nil"/>
              <w:bottom w:val="nil"/>
              <w:right w:val="nil"/>
            </w:tcBorders>
          </w:tcPr>
          <w:p w14:paraId="6253F54F" w14:textId="77777777" w:rsidR="00117480" w:rsidRPr="00DA47E5" w:rsidRDefault="00117480" w:rsidP="0063101F">
            <w:pPr>
              <w:spacing w:line="480" w:lineRule="auto"/>
              <w:jc w:val="center"/>
              <w:rPr>
                <w:rFonts w:ascii="Times New Roman" w:hAnsi="Times New Roman" w:cs="Times New Roman"/>
                <w:sz w:val="24"/>
                <w:szCs w:val="24"/>
              </w:rPr>
            </w:pPr>
          </w:p>
        </w:tc>
        <w:tc>
          <w:tcPr>
            <w:tcW w:w="1417" w:type="dxa"/>
            <w:tcBorders>
              <w:top w:val="nil"/>
              <w:left w:val="nil"/>
              <w:bottom w:val="nil"/>
              <w:right w:val="nil"/>
            </w:tcBorders>
          </w:tcPr>
          <w:p w14:paraId="49F6B07D" w14:textId="77777777" w:rsidR="00117480" w:rsidRPr="00DA47E5" w:rsidRDefault="00117480" w:rsidP="0063101F">
            <w:pPr>
              <w:spacing w:line="480" w:lineRule="auto"/>
              <w:jc w:val="center"/>
              <w:rPr>
                <w:rFonts w:ascii="Times New Roman" w:hAnsi="Times New Roman" w:cs="Times New Roman"/>
                <w:sz w:val="24"/>
                <w:szCs w:val="24"/>
              </w:rPr>
            </w:pPr>
          </w:p>
        </w:tc>
        <w:tc>
          <w:tcPr>
            <w:tcW w:w="1418" w:type="dxa"/>
            <w:tcBorders>
              <w:top w:val="nil"/>
              <w:left w:val="nil"/>
              <w:bottom w:val="nil"/>
              <w:right w:val="nil"/>
            </w:tcBorders>
          </w:tcPr>
          <w:p w14:paraId="17DD8E9E" w14:textId="77777777" w:rsidR="00117480" w:rsidRPr="00DA47E5" w:rsidRDefault="00117480" w:rsidP="0063101F">
            <w:pPr>
              <w:spacing w:line="480" w:lineRule="auto"/>
              <w:jc w:val="center"/>
              <w:rPr>
                <w:rFonts w:ascii="Times New Roman" w:hAnsi="Times New Roman" w:cs="Times New Roman"/>
                <w:sz w:val="24"/>
                <w:szCs w:val="24"/>
              </w:rPr>
            </w:pPr>
          </w:p>
        </w:tc>
      </w:tr>
      <w:tr w:rsidR="00117480" w:rsidRPr="00DA47E5" w14:paraId="31E24B0C" w14:textId="77777777" w:rsidTr="0063101F">
        <w:tc>
          <w:tcPr>
            <w:tcW w:w="283" w:type="dxa"/>
            <w:tcBorders>
              <w:top w:val="nil"/>
              <w:left w:val="nil"/>
              <w:bottom w:val="nil"/>
              <w:right w:val="nil"/>
            </w:tcBorders>
          </w:tcPr>
          <w:p w14:paraId="21442075" w14:textId="77777777" w:rsidR="00117480" w:rsidRPr="00DA47E5" w:rsidRDefault="00117480" w:rsidP="0063101F">
            <w:pPr>
              <w:spacing w:line="480" w:lineRule="auto"/>
              <w:jc w:val="both"/>
              <w:rPr>
                <w:rFonts w:ascii="Times New Roman" w:hAnsi="Times New Roman" w:cs="Times New Roman"/>
                <w:sz w:val="24"/>
                <w:szCs w:val="24"/>
              </w:rPr>
            </w:pPr>
          </w:p>
        </w:tc>
        <w:tc>
          <w:tcPr>
            <w:tcW w:w="5534" w:type="dxa"/>
            <w:gridSpan w:val="2"/>
            <w:tcBorders>
              <w:top w:val="nil"/>
              <w:left w:val="nil"/>
              <w:bottom w:val="nil"/>
              <w:right w:val="nil"/>
            </w:tcBorders>
          </w:tcPr>
          <w:p w14:paraId="4D9DFF32" w14:textId="77777777" w:rsidR="00117480" w:rsidRPr="00DA47E5" w:rsidRDefault="00117480" w:rsidP="0063101F">
            <w:pPr>
              <w:spacing w:line="480" w:lineRule="auto"/>
              <w:jc w:val="both"/>
              <w:rPr>
                <w:rFonts w:ascii="Times New Roman" w:hAnsi="Times New Roman" w:cs="Times New Roman"/>
                <w:sz w:val="24"/>
                <w:szCs w:val="24"/>
              </w:rPr>
            </w:pPr>
            <w:r>
              <w:rPr>
                <w:rFonts w:ascii="Times New Roman" w:hAnsi="Times New Roman" w:cs="Times New Roman"/>
                <w:sz w:val="24"/>
                <w:szCs w:val="24"/>
              </w:rPr>
              <w:t>Descriptive information</w:t>
            </w:r>
          </w:p>
        </w:tc>
        <w:tc>
          <w:tcPr>
            <w:tcW w:w="1418" w:type="dxa"/>
            <w:tcBorders>
              <w:top w:val="nil"/>
              <w:left w:val="nil"/>
              <w:bottom w:val="nil"/>
              <w:right w:val="nil"/>
            </w:tcBorders>
          </w:tcPr>
          <w:p w14:paraId="41540113" w14:textId="77777777" w:rsidR="00117480" w:rsidRPr="00DA47E5"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199 (107)</w:t>
            </w:r>
          </w:p>
        </w:tc>
        <w:tc>
          <w:tcPr>
            <w:tcW w:w="1417" w:type="dxa"/>
            <w:tcBorders>
              <w:top w:val="nil"/>
              <w:left w:val="nil"/>
              <w:bottom w:val="nil"/>
              <w:right w:val="nil"/>
            </w:tcBorders>
          </w:tcPr>
          <w:p w14:paraId="4EB9FC8F" w14:textId="77777777" w:rsidR="00117480" w:rsidRPr="00DA47E5"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1418" w:type="dxa"/>
            <w:tcBorders>
              <w:top w:val="nil"/>
              <w:left w:val="nil"/>
              <w:bottom w:val="nil"/>
              <w:right w:val="nil"/>
            </w:tcBorders>
          </w:tcPr>
          <w:p w14:paraId="501ADECD" w14:textId="77777777" w:rsidR="00117480" w:rsidRPr="00DA47E5"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130 (30)</w:t>
            </w:r>
          </w:p>
        </w:tc>
      </w:tr>
      <w:tr w:rsidR="00117480" w:rsidRPr="00DA47E5" w14:paraId="0C820E8C" w14:textId="77777777" w:rsidTr="0063101F">
        <w:trPr>
          <w:trHeight w:val="58"/>
        </w:trPr>
        <w:tc>
          <w:tcPr>
            <w:tcW w:w="283" w:type="dxa"/>
            <w:tcBorders>
              <w:top w:val="nil"/>
              <w:left w:val="nil"/>
              <w:bottom w:val="single" w:sz="4" w:space="0" w:color="auto"/>
              <w:right w:val="nil"/>
            </w:tcBorders>
          </w:tcPr>
          <w:p w14:paraId="5165C667" w14:textId="77777777" w:rsidR="00117480" w:rsidRPr="00DA47E5" w:rsidRDefault="00117480" w:rsidP="0063101F">
            <w:pPr>
              <w:spacing w:line="480" w:lineRule="auto"/>
              <w:jc w:val="both"/>
              <w:rPr>
                <w:rFonts w:ascii="Times New Roman" w:hAnsi="Times New Roman" w:cs="Times New Roman"/>
                <w:sz w:val="24"/>
                <w:szCs w:val="24"/>
              </w:rPr>
            </w:pPr>
          </w:p>
        </w:tc>
        <w:tc>
          <w:tcPr>
            <w:tcW w:w="5534" w:type="dxa"/>
            <w:gridSpan w:val="2"/>
            <w:tcBorders>
              <w:top w:val="nil"/>
              <w:left w:val="nil"/>
              <w:bottom w:val="single" w:sz="4" w:space="0" w:color="auto"/>
              <w:right w:val="nil"/>
            </w:tcBorders>
          </w:tcPr>
          <w:p w14:paraId="48793C5A" w14:textId="77777777" w:rsidR="00117480" w:rsidRPr="00DA47E5" w:rsidRDefault="00117480" w:rsidP="0063101F">
            <w:pPr>
              <w:spacing w:line="480" w:lineRule="auto"/>
              <w:jc w:val="both"/>
              <w:rPr>
                <w:rFonts w:ascii="Times New Roman" w:hAnsi="Times New Roman" w:cs="Times New Roman"/>
                <w:sz w:val="24"/>
                <w:szCs w:val="24"/>
              </w:rPr>
            </w:pPr>
            <w:r w:rsidRPr="00DA47E5">
              <w:rPr>
                <w:rFonts w:ascii="Times New Roman" w:hAnsi="Times New Roman" w:cs="Times New Roman"/>
                <w:sz w:val="24"/>
                <w:szCs w:val="24"/>
              </w:rPr>
              <w:t>Testing</w:t>
            </w:r>
            <w:r>
              <w:rPr>
                <w:rFonts w:ascii="Times New Roman" w:hAnsi="Times New Roman" w:cs="Times New Roman"/>
                <w:sz w:val="24"/>
                <w:szCs w:val="24"/>
              </w:rPr>
              <w:t xml:space="preserve"> hypothesis marginal significance (</w:t>
            </w:r>
            <w:r w:rsidRPr="00DA47E5">
              <w:rPr>
                <w:rFonts w:ascii="Times New Roman" w:hAnsi="Times New Roman" w:cs="Times New Roman"/>
                <w:sz w:val="24"/>
                <w:szCs w:val="24"/>
              </w:rPr>
              <w:t>H4</w:t>
            </w:r>
            <w:r>
              <w:rPr>
                <w:rFonts w:ascii="Times New Roman" w:hAnsi="Times New Roman" w:cs="Times New Roman"/>
                <w:sz w:val="24"/>
                <w:szCs w:val="24"/>
              </w:rPr>
              <w:t>)</w:t>
            </w:r>
          </w:p>
        </w:tc>
        <w:tc>
          <w:tcPr>
            <w:tcW w:w="1418" w:type="dxa"/>
            <w:tcBorders>
              <w:top w:val="nil"/>
              <w:left w:val="nil"/>
              <w:bottom w:val="single" w:sz="4" w:space="0" w:color="auto"/>
              <w:right w:val="nil"/>
            </w:tcBorders>
          </w:tcPr>
          <w:p w14:paraId="6E0D27DA" w14:textId="77777777" w:rsidR="00117480" w:rsidRPr="00DA47E5"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199 (107)</w:t>
            </w:r>
          </w:p>
        </w:tc>
        <w:tc>
          <w:tcPr>
            <w:tcW w:w="1417" w:type="dxa"/>
            <w:tcBorders>
              <w:top w:val="nil"/>
              <w:left w:val="nil"/>
              <w:bottom w:val="single" w:sz="4" w:space="0" w:color="auto"/>
              <w:right w:val="nil"/>
            </w:tcBorders>
          </w:tcPr>
          <w:p w14:paraId="09BECA43" w14:textId="77777777" w:rsidR="00117480" w:rsidRPr="00DA47E5"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418" w:type="dxa"/>
            <w:tcBorders>
              <w:top w:val="nil"/>
              <w:left w:val="nil"/>
              <w:bottom w:val="single" w:sz="4" w:space="0" w:color="auto"/>
              <w:right w:val="nil"/>
            </w:tcBorders>
          </w:tcPr>
          <w:p w14:paraId="77622DC0" w14:textId="77777777" w:rsidR="00117480" w:rsidRPr="00DA47E5" w:rsidRDefault="00117480" w:rsidP="0063101F">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117480" w:rsidRPr="00DA47E5" w14:paraId="3EA86866" w14:textId="77777777" w:rsidTr="0063101F">
        <w:tc>
          <w:tcPr>
            <w:tcW w:w="10070" w:type="dxa"/>
            <w:gridSpan w:val="6"/>
            <w:tcBorders>
              <w:top w:val="single" w:sz="4" w:space="0" w:color="auto"/>
              <w:left w:val="nil"/>
              <w:bottom w:val="nil"/>
              <w:right w:val="nil"/>
            </w:tcBorders>
          </w:tcPr>
          <w:p w14:paraId="7474C4A2" w14:textId="77777777" w:rsidR="00117480" w:rsidRPr="00E9780C" w:rsidRDefault="00117480" w:rsidP="0063101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The numbers of articles from which results were used for different parts of the study are shown between parentheses. </w:t>
            </w:r>
          </w:p>
        </w:tc>
      </w:tr>
    </w:tbl>
    <w:p w14:paraId="71E1FECB" w14:textId="77777777" w:rsidR="00117480" w:rsidRDefault="00117480">
      <w:pPr>
        <w:spacing w:after="0" w:line="480" w:lineRule="auto"/>
        <w:jc w:val="both"/>
        <w:rPr>
          <w:ins w:id="665" w:author="EliseSchramkowski" w:date="2021-08-11T14:29:00Z"/>
          <w:rFonts w:ascii="Times New Roman" w:hAnsi="Times New Roman" w:cs="Times New Roman"/>
          <w:sz w:val="24"/>
          <w:szCs w:val="24"/>
        </w:rPr>
        <w:pPrChange w:id="666" w:author="EliseSchramkowski" w:date="2021-08-11T14:29:00Z">
          <w:pPr>
            <w:spacing w:after="0" w:line="480" w:lineRule="auto"/>
            <w:ind w:firstLine="284"/>
            <w:jc w:val="both"/>
          </w:pPr>
        </w:pPrChange>
      </w:pPr>
    </w:p>
    <w:p w14:paraId="4A84F734" w14:textId="51A1C0A3" w:rsidR="006025DB" w:rsidRPr="00A401A8" w:rsidDel="006025DB" w:rsidRDefault="00A401A8">
      <w:pPr>
        <w:spacing w:after="0" w:line="480" w:lineRule="auto"/>
        <w:ind w:firstLine="284"/>
        <w:jc w:val="both"/>
        <w:rPr>
          <w:ins w:id="667" w:author="Marcel van Assen" w:date="2021-08-10T17:23:00Z"/>
          <w:del w:id="668" w:author="EliseSchramkowski" w:date="2021-08-11T14:29:00Z"/>
          <w:rFonts w:ascii="Times New Roman" w:hAnsi="Times New Roman" w:cs="Times New Roman"/>
          <w:color w:val="000000"/>
          <w:sz w:val="24"/>
          <w:szCs w:val="24"/>
          <w:rPrChange w:id="669" w:author="EliseSchramkowski" w:date="2021-11-04T16:23:00Z">
            <w:rPr>
              <w:ins w:id="670" w:author="Marcel van Assen" w:date="2021-08-10T17:23:00Z"/>
              <w:del w:id="671" w:author="EliseSchramkowski" w:date="2021-08-11T14:29:00Z"/>
              <w:rFonts w:ascii="Times New Roman" w:hAnsi="Times New Roman" w:cs="Times New Roman"/>
              <w:sz w:val="24"/>
              <w:szCs w:val="24"/>
            </w:rPr>
          </w:rPrChange>
        </w:rPr>
      </w:pPr>
      <w:ins w:id="672" w:author="EliseSchramkowski" w:date="2021-11-04T16:23:00Z">
        <w:r>
          <w:rPr>
            <w:rFonts w:ascii="Times New Roman" w:hAnsi="Times New Roman" w:cs="Times New Roman"/>
            <w:sz w:val="24"/>
            <w:szCs w:val="24"/>
          </w:rPr>
          <w:lastRenderedPageBreak/>
          <w:t>The second dataset, ‘</w:t>
        </w:r>
        <w:r w:rsidRPr="004A5022">
          <w:rPr>
            <w:rFonts w:ascii="Times New Roman" w:hAnsi="Times New Roman" w:cs="Times New Roman"/>
            <w:i/>
            <w:sz w:val="24"/>
            <w:szCs w:val="24"/>
          </w:rPr>
          <w:t>AllP</w:t>
        </w:r>
        <w:r>
          <w:rPr>
            <w:rFonts w:ascii="Times New Roman" w:hAnsi="Times New Roman" w:cs="Times New Roman"/>
            <w:sz w:val="24"/>
            <w:szCs w:val="24"/>
          </w:rPr>
          <w:t xml:space="preserve">’, consists of all </w:t>
        </w:r>
        <w:r>
          <w:rPr>
            <w:rFonts w:ascii="Times New Roman" w:hAnsi="Times New Roman" w:cs="Times New Roman"/>
            <w:i/>
            <w:sz w:val="24"/>
            <w:szCs w:val="24"/>
          </w:rPr>
          <w:t>p</w:t>
        </w:r>
        <w:r>
          <w:rPr>
            <w:rFonts w:ascii="Times New Roman" w:hAnsi="Times New Roman" w:cs="Times New Roman"/>
            <w:sz w:val="24"/>
            <w:szCs w:val="24"/>
          </w:rPr>
          <w:t xml:space="preserve">-values reported in all five journals retrieved by </w:t>
        </w:r>
        <w:proofErr w:type="spellStart"/>
        <w:r>
          <w:rPr>
            <w:rFonts w:ascii="Times New Roman" w:hAnsi="Times New Roman" w:cs="Times New Roman"/>
            <w:sz w:val="24"/>
            <w:szCs w:val="24"/>
          </w:rPr>
          <w:t>statcheck</w:t>
        </w:r>
        <w:proofErr w:type="spellEnd"/>
        <w:r>
          <w:rPr>
            <w:rFonts w:ascii="Times New Roman" w:hAnsi="Times New Roman" w:cs="Times New Roman"/>
            <w:sz w:val="24"/>
            <w:szCs w:val="24"/>
          </w:rPr>
          <w:t>. We manually added information on whether results were related to an explicitly stated hypothesis or not in the same way as for ‘</w:t>
        </w:r>
        <w:r>
          <w:rPr>
            <w:rFonts w:ascii="Times New Roman" w:hAnsi="Times New Roman" w:cs="Times New Roman"/>
            <w:i/>
            <w:iCs/>
            <w:sz w:val="24"/>
            <w:szCs w:val="24"/>
          </w:rPr>
          <w:t>APA</w:t>
        </w:r>
        <w:r>
          <w:rPr>
            <w:rFonts w:ascii="Times New Roman" w:hAnsi="Times New Roman" w:cs="Times New Roman"/>
            <w:sz w:val="24"/>
            <w:szCs w:val="24"/>
          </w:rPr>
          <w:t xml:space="preserve">’. Of 7,280 results retrieved by </w:t>
        </w:r>
        <w:proofErr w:type="spellStart"/>
        <w:r>
          <w:rPr>
            <w:rFonts w:ascii="Times New Roman" w:hAnsi="Times New Roman" w:cs="Times New Roman"/>
            <w:sz w:val="24"/>
            <w:szCs w:val="24"/>
          </w:rPr>
          <w:t>statcheck</w:t>
        </w:r>
        <w:proofErr w:type="spellEnd"/>
        <w:r>
          <w:rPr>
            <w:rFonts w:ascii="Times New Roman" w:hAnsi="Times New Roman" w:cs="Times New Roman"/>
            <w:sz w:val="24"/>
            <w:szCs w:val="24"/>
          </w:rPr>
          <w:t xml:space="preserve">, we removed 4,354 (59.8%) because they did not refer to reported </w:t>
        </w:r>
        <w:r>
          <w:rPr>
            <w:rFonts w:ascii="Times New Roman" w:hAnsi="Times New Roman" w:cs="Times New Roman"/>
            <w:i/>
            <w:sz w:val="24"/>
            <w:szCs w:val="24"/>
          </w:rPr>
          <w:t>p</w:t>
        </w:r>
        <w:r>
          <w:rPr>
            <w:rFonts w:ascii="Times New Roman" w:hAnsi="Times New Roman" w:cs="Times New Roman"/>
            <w:sz w:val="24"/>
            <w:szCs w:val="24"/>
          </w:rPr>
          <w:t xml:space="preserve">-values. Ultimately, 2,926 results from 308 articles were reported </w:t>
        </w:r>
        <w:r>
          <w:rPr>
            <w:rFonts w:ascii="Times New Roman" w:hAnsi="Times New Roman" w:cs="Times New Roman"/>
            <w:i/>
            <w:iCs/>
            <w:sz w:val="24"/>
            <w:szCs w:val="24"/>
          </w:rPr>
          <w:t>p</w:t>
        </w:r>
        <w:r>
          <w:rPr>
            <w:rFonts w:ascii="Times New Roman" w:hAnsi="Times New Roman" w:cs="Times New Roman"/>
            <w:sz w:val="24"/>
            <w:szCs w:val="24"/>
          </w:rPr>
          <w:t xml:space="preserve">-values. From these reported </w:t>
        </w:r>
        <w:r>
          <w:rPr>
            <w:rFonts w:ascii="Times New Roman" w:hAnsi="Times New Roman" w:cs="Times New Roman"/>
            <w:i/>
            <w:iCs/>
            <w:sz w:val="24"/>
            <w:szCs w:val="24"/>
          </w:rPr>
          <w:t>p</w:t>
        </w:r>
        <w:r>
          <w:rPr>
            <w:rFonts w:ascii="Times New Roman" w:hAnsi="Times New Roman" w:cs="Times New Roman"/>
            <w:sz w:val="24"/>
            <w:szCs w:val="24"/>
          </w:rPr>
          <w:t xml:space="preserve">-values, descriptive information on the ‘bump’ in </w:t>
        </w:r>
        <w:r>
          <w:rPr>
            <w:rFonts w:ascii="Times New Roman" w:hAnsi="Times New Roman" w:cs="Times New Roman"/>
            <w:i/>
            <w:iCs/>
            <w:sz w:val="24"/>
            <w:szCs w:val="24"/>
          </w:rPr>
          <w:t>p</w:t>
        </w:r>
        <w:r>
          <w:rPr>
            <w:rFonts w:ascii="Times New Roman" w:hAnsi="Times New Roman" w:cs="Times New Roman"/>
            <w:sz w:val="24"/>
            <w:szCs w:val="24"/>
          </w:rPr>
          <w:t xml:space="preserve">-values, publication bias, and marginal significance as assigned by authors to </w:t>
        </w:r>
        <w:r>
          <w:rPr>
            <w:rFonts w:ascii="Times New Roman" w:hAnsi="Times New Roman" w:cs="Times New Roman"/>
            <w:i/>
            <w:sz w:val="24"/>
            <w:szCs w:val="24"/>
          </w:rPr>
          <w:t>p</w:t>
        </w:r>
        <w:r>
          <w:rPr>
            <w:rFonts w:ascii="Times New Roman" w:hAnsi="Times New Roman" w:cs="Times New Roman"/>
            <w:sz w:val="24"/>
            <w:szCs w:val="24"/>
          </w:rPr>
          <w:t xml:space="preserve">-values in the range (.05-10] was obtained. Furthermore, these reported </w:t>
        </w:r>
        <w:r>
          <w:rPr>
            <w:rFonts w:ascii="Times New Roman" w:hAnsi="Times New Roman" w:cs="Times New Roman"/>
            <w:i/>
            <w:iCs/>
            <w:sz w:val="24"/>
            <w:szCs w:val="24"/>
          </w:rPr>
          <w:t>p</w:t>
        </w:r>
        <w:r>
          <w:rPr>
            <w:rFonts w:ascii="Times New Roman" w:hAnsi="Times New Roman" w:cs="Times New Roman"/>
            <w:sz w:val="24"/>
            <w:szCs w:val="24"/>
          </w:rPr>
          <w:t xml:space="preserve">-values </w:t>
        </w:r>
      </w:ins>
      <w:ins w:id="673" w:author="EliseSchramkowski" w:date="2021-11-09T13:56:00Z">
        <w:r w:rsidR="00E910BA">
          <w:rPr>
            <w:rFonts w:ascii="Times New Roman" w:hAnsi="Times New Roman" w:cs="Times New Roman"/>
            <w:sz w:val="24"/>
            <w:szCs w:val="24"/>
          </w:rPr>
          <w:t xml:space="preserve">were used </w:t>
        </w:r>
      </w:ins>
      <w:ins w:id="674" w:author="EliseSchramkowski" w:date="2021-11-04T16:23:00Z">
        <w:r>
          <w:rPr>
            <w:rFonts w:ascii="Times New Roman" w:hAnsi="Times New Roman" w:cs="Times New Roman"/>
            <w:sz w:val="24"/>
            <w:szCs w:val="24"/>
          </w:rPr>
          <w:t xml:space="preserve">to test H3 and H4 (see Table 1 and Table 2 for an overview). </w:t>
        </w:r>
      </w:ins>
    </w:p>
    <w:p w14:paraId="5C82AB5C" w14:textId="786FBB86" w:rsidR="00C45DB5" w:rsidRDefault="00CA5549" w:rsidP="00E03D80">
      <w:pPr>
        <w:spacing w:after="0" w:line="480" w:lineRule="auto"/>
        <w:ind w:firstLine="284"/>
        <w:jc w:val="both"/>
        <w:rPr>
          <w:rFonts w:ascii="Times New Roman" w:hAnsi="Times New Roman" w:cs="Times New Roman"/>
          <w:sz w:val="24"/>
          <w:szCs w:val="24"/>
        </w:rPr>
      </w:pPr>
      <w:r>
        <w:rPr>
          <w:rFonts w:ascii="Times New Roman" w:hAnsi="Times New Roman" w:cs="Times New Roman"/>
          <w:sz w:val="24"/>
          <w:szCs w:val="24"/>
        </w:rPr>
        <w:t>To</w:t>
      </w:r>
      <w:r w:rsidR="001344E1" w:rsidRPr="007135D2">
        <w:rPr>
          <w:rFonts w:ascii="Times New Roman" w:hAnsi="Times New Roman" w:cs="Times New Roman"/>
          <w:color w:val="000000" w:themeColor="text1"/>
          <w:sz w:val="24"/>
          <w:szCs w:val="24"/>
        </w:rPr>
        <w:t xml:space="preserve"> determine</w:t>
      </w:r>
      <w:r w:rsidR="001344E1">
        <w:rPr>
          <w:rFonts w:ascii="Times New Roman" w:hAnsi="Times New Roman" w:cs="Times New Roman"/>
          <w:color w:val="000000" w:themeColor="text1"/>
          <w:sz w:val="24"/>
          <w:szCs w:val="24"/>
        </w:rPr>
        <w:t xml:space="preserve"> </w:t>
      </w:r>
      <w:del w:id="675" w:author="EliseSchramkowski" w:date="2021-11-01T14:26:00Z">
        <w:r w:rsidR="001344E1" w:rsidDel="009150BA">
          <w:rPr>
            <w:rFonts w:ascii="Times New Roman" w:hAnsi="Times New Roman" w:cs="Times New Roman"/>
            <w:color w:val="000000" w:themeColor="text1"/>
            <w:sz w:val="24"/>
            <w:szCs w:val="24"/>
          </w:rPr>
          <w:delText xml:space="preserve">whether </w:delText>
        </w:r>
      </w:del>
      <w:ins w:id="676" w:author="EliseSchramkowski" w:date="2021-11-01T14:26:00Z">
        <w:r w:rsidR="009150BA">
          <w:rPr>
            <w:rFonts w:ascii="Times New Roman" w:hAnsi="Times New Roman" w:cs="Times New Roman"/>
            <w:color w:val="000000" w:themeColor="text1"/>
            <w:sz w:val="24"/>
            <w:szCs w:val="24"/>
          </w:rPr>
          <w:t xml:space="preserve">if </w:t>
        </w:r>
      </w:ins>
      <w:r w:rsidR="009113E2">
        <w:rPr>
          <w:rFonts w:ascii="Times New Roman" w:hAnsi="Times New Roman" w:cs="Times New Roman"/>
          <w:color w:val="000000" w:themeColor="text1"/>
          <w:sz w:val="24"/>
          <w:szCs w:val="24"/>
        </w:rPr>
        <w:t>marginal significance was assigned to a</w:t>
      </w:r>
      <w:r w:rsidR="00870E54">
        <w:rPr>
          <w:rFonts w:ascii="Times New Roman" w:hAnsi="Times New Roman" w:cs="Times New Roman"/>
          <w:color w:val="000000" w:themeColor="text1"/>
          <w:sz w:val="24"/>
          <w:szCs w:val="24"/>
        </w:rPr>
        <w:t xml:space="preserve"> reported</w:t>
      </w:r>
      <w:r w:rsidR="001344E1">
        <w:rPr>
          <w:rFonts w:ascii="Times New Roman" w:hAnsi="Times New Roman" w:cs="Times New Roman"/>
          <w:i/>
          <w:color w:val="000000" w:themeColor="text1"/>
          <w:sz w:val="24"/>
          <w:szCs w:val="24"/>
        </w:rPr>
        <w:t xml:space="preserve"> p</w:t>
      </w:r>
      <w:r w:rsidR="001344E1">
        <w:rPr>
          <w:rFonts w:ascii="Times New Roman" w:hAnsi="Times New Roman" w:cs="Times New Roman"/>
          <w:color w:val="000000" w:themeColor="text1"/>
          <w:sz w:val="24"/>
          <w:szCs w:val="24"/>
        </w:rPr>
        <w:t>-value</w:t>
      </w:r>
      <w:del w:id="677" w:author="EliseSchramkowski" w:date="2021-11-01T14:26:00Z">
        <w:r w:rsidR="001344E1" w:rsidDel="009150BA">
          <w:rPr>
            <w:rFonts w:ascii="Times New Roman" w:hAnsi="Times New Roman" w:cs="Times New Roman"/>
            <w:color w:val="000000" w:themeColor="text1"/>
            <w:sz w:val="24"/>
            <w:szCs w:val="24"/>
          </w:rPr>
          <w:delText xml:space="preserve"> or not</w:delText>
        </w:r>
      </w:del>
      <w:r w:rsidR="001344E1">
        <w:rPr>
          <w:rFonts w:ascii="Times New Roman" w:hAnsi="Times New Roman" w:cs="Times New Roman"/>
          <w:color w:val="000000" w:themeColor="text1"/>
          <w:sz w:val="24"/>
          <w:szCs w:val="24"/>
        </w:rPr>
        <w:t>,</w:t>
      </w:r>
      <w:r w:rsidR="009113E2">
        <w:rPr>
          <w:rFonts w:ascii="Times New Roman" w:hAnsi="Times New Roman" w:cs="Times New Roman"/>
          <w:color w:val="000000" w:themeColor="text1"/>
          <w:sz w:val="24"/>
          <w:szCs w:val="24"/>
        </w:rPr>
        <w:t xml:space="preserve"> w</w:t>
      </w:r>
      <w:r w:rsidR="00D64CFD" w:rsidRPr="00B42C9E">
        <w:rPr>
          <w:rFonts w:ascii="Times New Roman" w:hAnsi="Times New Roman" w:cs="Times New Roman"/>
          <w:color w:val="000000" w:themeColor="text1"/>
          <w:sz w:val="24"/>
          <w:szCs w:val="24"/>
        </w:rPr>
        <w:t>e looked up</w:t>
      </w:r>
      <w:r w:rsidR="00D64CFD" w:rsidRPr="007135D2">
        <w:rPr>
          <w:rFonts w:ascii="Times New Roman" w:hAnsi="Times New Roman" w:cs="Times New Roman"/>
          <w:color w:val="000000" w:themeColor="text1"/>
          <w:sz w:val="24"/>
          <w:szCs w:val="24"/>
        </w:rPr>
        <w:t xml:space="preserve"> </w:t>
      </w:r>
      <w:r w:rsidR="00D64CFD" w:rsidRPr="007135D2">
        <w:rPr>
          <w:rFonts w:ascii="Times New Roman" w:hAnsi="Times New Roman" w:cs="Times New Roman"/>
          <w:i/>
          <w:color w:val="000000" w:themeColor="text1"/>
          <w:sz w:val="24"/>
          <w:szCs w:val="24"/>
        </w:rPr>
        <w:t>p</w:t>
      </w:r>
      <w:r w:rsidR="00D64CFD" w:rsidRPr="007135D2">
        <w:rPr>
          <w:rFonts w:ascii="Times New Roman" w:hAnsi="Times New Roman" w:cs="Times New Roman"/>
          <w:color w:val="000000" w:themeColor="text1"/>
          <w:sz w:val="24"/>
          <w:szCs w:val="24"/>
        </w:rPr>
        <w:t>-values in the (.05-10] range in the text of articles</w:t>
      </w:r>
      <w:r w:rsidR="002B321A">
        <w:rPr>
          <w:rStyle w:val="FootnoteReference"/>
          <w:rFonts w:ascii="Times New Roman" w:hAnsi="Times New Roman" w:cs="Times New Roman"/>
          <w:color w:val="000000" w:themeColor="text1"/>
          <w:sz w:val="24"/>
          <w:szCs w:val="24"/>
        </w:rPr>
        <w:footnoteReference w:id="2"/>
      </w:r>
      <w:r w:rsidR="00BA2DF6">
        <w:rPr>
          <w:rFonts w:ascii="Times New Roman" w:hAnsi="Times New Roman" w:cs="Times New Roman"/>
          <w:color w:val="000000" w:themeColor="text1"/>
          <w:sz w:val="24"/>
          <w:szCs w:val="24"/>
        </w:rPr>
        <w:t>.</w:t>
      </w:r>
      <w:r w:rsidR="00D64CFD">
        <w:rPr>
          <w:rFonts w:ascii="Times New Roman" w:hAnsi="Times New Roman" w:cs="Times New Roman"/>
          <w:color w:val="000000" w:themeColor="text1"/>
          <w:sz w:val="24"/>
          <w:szCs w:val="24"/>
        </w:rPr>
        <w:t xml:space="preserve"> </w:t>
      </w:r>
      <w:r w:rsidR="000D1E8B">
        <w:rPr>
          <w:rFonts w:ascii="Times New Roman" w:hAnsi="Times New Roman" w:cs="Times New Roman"/>
          <w:color w:val="000000" w:themeColor="text1"/>
          <w:sz w:val="24"/>
          <w:szCs w:val="24"/>
        </w:rPr>
        <w:t>Then</w:t>
      </w:r>
      <w:r w:rsidR="00B8337B">
        <w:rPr>
          <w:rFonts w:ascii="Times New Roman" w:hAnsi="Times New Roman" w:cs="Times New Roman"/>
          <w:color w:val="000000" w:themeColor="text1"/>
          <w:sz w:val="24"/>
          <w:szCs w:val="24"/>
        </w:rPr>
        <w:t xml:space="preserve">, </w:t>
      </w:r>
      <w:r w:rsidR="00D64CFD">
        <w:rPr>
          <w:rFonts w:ascii="Times New Roman" w:hAnsi="Times New Roman" w:cs="Times New Roman"/>
          <w:color w:val="000000" w:themeColor="text1"/>
          <w:sz w:val="24"/>
          <w:szCs w:val="24"/>
        </w:rPr>
        <w:t xml:space="preserve">following </w:t>
      </w:r>
      <w:r w:rsidR="00D64CFD" w:rsidRPr="00B8337B">
        <w:rPr>
          <w:rFonts w:ascii="Times New Roman" w:hAnsi="Times New Roman" w:cs="Times New Roman"/>
          <w:sz w:val="24"/>
          <w:szCs w:val="24"/>
        </w:rPr>
        <w:t xml:space="preserve">Ohlsson </w:t>
      </w:r>
      <w:proofErr w:type="spellStart"/>
      <w:r w:rsidR="00D64CFD" w:rsidRPr="00B8337B">
        <w:rPr>
          <w:rFonts w:ascii="Times New Roman" w:hAnsi="Times New Roman" w:cs="Times New Roman"/>
          <w:sz w:val="24"/>
          <w:szCs w:val="24"/>
        </w:rPr>
        <w:t>Collentine</w:t>
      </w:r>
      <w:proofErr w:type="spellEnd"/>
      <w:r w:rsidR="00D64CFD" w:rsidRPr="00B8337B">
        <w:rPr>
          <w:rFonts w:ascii="Times New Roman" w:hAnsi="Times New Roman" w:cs="Times New Roman"/>
          <w:sz w:val="24"/>
          <w:szCs w:val="24"/>
        </w:rPr>
        <w:t xml:space="preserve"> et al. (2019)</w:t>
      </w:r>
      <w:r w:rsidR="00D64CFD">
        <w:rPr>
          <w:rFonts w:ascii="Times New Roman" w:hAnsi="Times New Roman" w:cs="Times New Roman"/>
          <w:color w:val="000000"/>
          <w:sz w:val="24"/>
          <w:szCs w:val="24"/>
        </w:rPr>
        <w:t>, we</w:t>
      </w:r>
      <w:r w:rsidR="00B827FF">
        <w:rPr>
          <w:rFonts w:ascii="Times New Roman" w:hAnsi="Times New Roman" w:cs="Times New Roman"/>
          <w:color w:val="000000" w:themeColor="text1"/>
          <w:sz w:val="24"/>
          <w:szCs w:val="24"/>
        </w:rPr>
        <w:t xml:space="preserve"> </w:t>
      </w:r>
      <w:r w:rsidR="009303FB">
        <w:rPr>
          <w:rFonts w:ascii="Times New Roman" w:hAnsi="Times New Roman" w:cs="Times New Roman"/>
          <w:color w:val="000000" w:themeColor="text1"/>
          <w:sz w:val="24"/>
          <w:szCs w:val="24"/>
        </w:rPr>
        <w:t xml:space="preserve">decided </w:t>
      </w:r>
      <w:r w:rsidR="00AB67E3">
        <w:rPr>
          <w:rFonts w:ascii="Times New Roman" w:hAnsi="Times New Roman" w:cs="Times New Roman"/>
          <w:color w:val="000000" w:themeColor="text1"/>
          <w:sz w:val="24"/>
          <w:szCs w:val="24"/>
        </w:rPr>
        <w:t xml:space="preserve">that </w:t>
      </w:r>
      <w:r w:rsidR="000D1E8B">
        <w:rPr>
          <w:rFonts w:ascii="Times New Roman" w:hAnsi="Times New Roman" w:cs="Times New Roman"/>
          <w:color w:val="000000" w:themeColor="text1"/>
          <w:sz w:val="24"/>
          <w:szCs w:val="24"/>
        </w:rPr>
        <w:t xml:space="preserve">a </w:t>
      </w:r>
      <w:r w:rsidR="00B827FF">
        <w:rPr>
          <w:rFonts w:ascii="Times New Roman" w:hAnsi="Times New Roman" w:cs="Times New Roman"/>
          <w:i/>
          <w:color w:val="000000" w:themeColor="text1"/>
          <w:sz w:val="24"/>
          <w:szCs w:val="24"/>
        </w:rPr>
        <w:t>p</w:t>
      </w:r>
      <w:r w:rsidR="00B827FF">
        <w:rPr>
          <w:rFonts w:ascii="Times New Roman" w:hAnsi="Times New Roman" w:cs="Times New Roman"/>
          <w:color w:val="000000" w:themeColor="text1"/>
          <w:sz w:val="24"/>
          <w:szCs w:val="24"/>
        </w:rPr>
        <w:t>-value</w:t>
      </w:r>
      <w:r w:rsidR="009303FB">
        <w:rPr>
          <w:rFonts w:ascii="Times New Roman" w:hAnsi="Times New Roman" w:cs="Times New Roman"/>
          <w:color w:val="000000" w:themeColor="text1"/>
          <w:sz w:val="24"/>
          <w:szCs w:val="24"/>
        </w:rPr>
        <w:t xml:space="preserve"> was</w:t>
      </w:r>
      <w:del w:id="678" w:author="EliseSchramkowski" w:date="2021-11-01T14:27:00Z">
        <w:r w:rsidR="009303FB" w:rsidDel="00113CC7">
          <w:rPr>
            <w:rFonts w:ascii="Times New Roman" w:hAnsi="Times New Roman" w:cs="Times New Roman"/>
            <w:color w:val="000000" w:themeColor="text1"/>
            <w:sz w:val="24"/>
            <w:szCs w:val="24"/>
          </w:rPr>
          <w:delText xml:space="preserve"> considered </w:delText>
        </w:r>
      </w:del>
      <w:ins w:id="679" w:author="EliseSchramkowski" w:date="2021-11-01T14:27:00Z">
        <w:r w:rsidR="00113CC7">
          <w:rPr>
            <w:rFonts w:ascii="Times New Roman" w:hAnsi="Times New Roman" w:cs="Times New Roman"/>
            <w:color w:val="000000" w:themeColor="text1"/>
            <w:sz w:val="24"/>
            <w:szCs w:val="24"/>
          </w:rPr>
          <w:t xml:space="preserve"> assigned </w:t>
        </w:r>
      </w:ins>
      <w:r w:rsidR="009303FB">
        <w:rPr>
          <w:rFonts w:ascii="Times New Roman" w:hAnsi="Times New Roman" w:cs="Times New Roman"/>
          <w:color w:val="000000" w:themeColor="text1"/>
          <w:sz w:val="24"/>
          <w:szCs w:val="24"/>
        </w:rPr>
        <w:t>marginal</w:t>
      </w:r>
      <w:del w:id="680" w:author="EliseSchramkowski" w:date="2021-11-01T14:27:00Z">
        <w:r w:rsidR="009303FB" w:rsidDel="00113CC7">
          <w:rPr>
            <w:rFonts w:ascii="Times New Roman" w:hAnsi="Times New Roman" w:cs="Times New Roman"/>
            <w:color w:val="000000" w:themeColor="text1"/>
            <w:sz w:val="24"/>
            <w:szCs w:val="24"/>
          </w:rPr>
          <w:delText>ly</w:delText>
        </w:r>
      </w:del>
      <w:r w:rsidR="009303FB">
        <w:rPr>
          <w:rFonts w:ascii="Times New Roman" w:hAnsi="Times New Roman" w:cs="Times New Roman"/>
          <w:color w:val="000000" w:themeColor="text1"/>
          <w:sz w:val="24"/>
          <w:szCs w:val="24"/>
        </w:rPr>
        <w:t xml:space="preserve"> significan</w:t>
      </w:r>
      <w:ins w:id="681" w:author="EliseSchramkowski" w:date="2021-11-01T14:27:00Z">
        <w:r w:rsidR="00113CC7">
          <w:rPr>
            <w:rFonts w:ascii="Times New Roman" w:hAnsi="Times New Roman" w:cs="Times New Roman"/>
            <w:color w:val="000000" w:themeColor="text1"/>
            <w:sz w:val="24"/>
            <w:szCs w:val="24"/>
          </w:rPr>
          <w:t xml:space="preserve">ce </w:t>
        </w:r>
      </w:ins>
      <w:del w:id="682" w:author="EliseSchramkowski" w:date="2021-11-01T14:27:00Z">
        <w:r w:rsidR="009303FB" w:rsidDel="00113CC7">
          <w:rPr>
            <w:rFonts w:ascii="Times New Roman" w:hAnsi="Times New Roman" w:cs="Times New Roman"/>
            <w:color w:val="000000" w:themeColor="text1"/>
            <w:sz w:val="24"/>
            <w:szCs w:val="24"/>
          </w:rPr>
          <w:delText xml:space="preserve">t </w:delText>
        </w:r>
      </w:del>
      <w:r w:rsidR="009303FB">
        <w:rPr>
          <w:rFonts w:ascii="Times New Roman" w:hAnsi="Times New Roman" w:cs="Times New Roman"/>
          <w:color w:val="000000" w:themeColor="text1"/>
          <w:sz w:val="24"/>
          <w:szCs w:val="24"/>
        </w:rPr>
        <w:t xml:space="preserve">by the authors if </w:t>
      </w:r>
      <w:r w:rsidR="001344E1" w:rsidRPr="007135D2">
        <w:rPr>
          <w:rFonts w:ascii="Times New Roman" w:hAnsi="Times New Roman" w:cs="Times New Roman"/>
          <w:color w:val="000000" w:themeColor="text1"/>
          <w:sz w:val="24"/>
          <w:szCs w:val="24"/>
        </w:rPr>
        <w:t xml:space="preserve">at least </w:t>
      </w:r>
      <w:del w:id="683" w:author="EliseSchramkowski" w:date="2021-11-01T14:27:00Z">
        <w:r w:rsidR="001344E1" w:rsidRPr="007135D2" w:rsidDel="00113CC7">
          <w:rPr>
            <w:rFonts w:ascii="Times New Roman" w:hAnsi="Times New Roman" w:cs="Times New Roman"/>
            <w:color w:val="000000" w:themeColor="text1"/>
            <w:sz w:val="24"/>
            <w:szCs w:val="24"/>
          </w:rPr>
          <w:delText xml:space="preserve">one of </w:delText>
        </w:r>
      </w:del>
      <w:r w:rsidR="001344E1" w:rsidRPr="007135D2">
        <w:rPr>
          <w:rFonts w:ascii="Times New Roman" w:hAnsi="Times New Roman" w:cs="Times New Roman"/>
          <w:color w:val="000000" w:themeColor="text1"/>
          <w:sz w:val="24"/>
          <w:szCs w:val="24"/>
        </w:rPr>
        <w:t xml:space="preserve">the </w:t>
      </w:r>
      <w:r w:rsidR="001344E1" w:rsidRPr="00C33864">
        <w:rPr>
          <w:rFonts w:ascii="Times New Roman" w:hAnsi="Times New Roman" w:cs="Times New Roman"/>
          <w:color w:val="000000" w:themeColor="text1"/>
          <w:sz w:val="24"/>
          <w:szCs w:val="24"/>
        </w:rPr>
        <w:t xml:space="preserve">expressions </w:t>
      </w:r>
      <w:bookmarkStart w:id="684" w:name="OLE_LINK3"/>
      <w:r w:rsidR="001344E1" w:rsidRPr="00C33864">
        <w:rPr>
          <w:rFonts w:ascii="Times New Roman" w:hAnsi="Times New Roman" w:cs="Times New Roman"/>
          <w:color w:val="000000" w:themeColor="text1"/>
          <w:sz w:val="24"/>
          <w:szCs w:val="24"/>
        </w:rPr>
        <w:t xml:space="preserve">‘margin*’ </w:t>
      </w:r>
      <w:ins w:id="685" w:author="EliseSchramkowski" w:date="2021-11-01T14:27:00Z">
        <w:r w:rsidR="00113CC7">
          <w:rPr>
            <w:rFonts w:ascii="Times New Roman" w:hAnsi="Times New Roman" w:cs="Times New Roman"/>
            <w:color w:val="000000" w:themeColor="text1"/>
            <w:sz w:val="24"/>
            <w:szCs w:val="24"/>
          </w:rPr>
          <w:t xml:space="preserve">or </w:t>
        </w:r>
      </w:ins>
      <w:del w:id="686" w:author="EliseSchramkowski" w:date="2021-11-01T14:27:00Z">
        <w:r w:rsidR="001344E1" w:rsidRPr="00C33864" w:rsidDel="00113CC7">
          <w:rPr>
            <w:rFonts w:ascii="Times New Roman" w:hAnsi="Times New Roman" w:cs="Times New Roman"/>
            <w:color w:val="000000" w:themeColor="text1"/>
            <w:sz w:val="24"/>
            <w:szCs w:val="24"/>
          </w:rPr>
          <w:delText xml:space="preserve">and </w:delText>
        </w:r>
      </w:del>
      <w:r w:rsidR="001344E1" w:rsidRPr="00C33864">
        <w:rPr>
          <w:rFonts w:ascii="Times New Roman" w:hAnsi="Times New Roman" w:cs="Times New Roman"/>
          <w:color w:val="000000" w:themeColor="text1"/>
          <w:sz w:val="24"/>
          <w:szCs w:val="24"/>
        </w:rPr>
        <w:t>‘approach*’</w:t>
      </w:r>
      <w:ins w:id="687" w:author="EliseSchramkowski" w:date="2021-11-01T14:27:00Z">
        <w:r w:rsidR="00113CC7">
          <w:rPr>
            <w:rFonts w:ascii="Times New Roman" w:hAnsi="Times New Roman" w:cs="Times New Roman"/>
            <w:color w:val="000000" w:themeColor="text1"/>
            <w:sz w:val="24"/>
            <w:szCs w:val="24"/>
          </w:rPr>
          <w:t xml:space="preserve"> </w:t>
        </w:r>
      </w:ins>
      <w:del w:id="688" w:author="EliseSchramkowski" w:date="2021-11-01T14:27:00Z">
        <w:r w:rsidR="001344E1" w:rsidRPr="00C33864" w:rsidDel="00113CC7">
          <w:rPr>
            <w:rFonts w:ascii="Times New Roman" w:hAnsi="Times New Roman" w:cs="Times New Roman"/>
            <w:color w:val="000000" w:themeColor="text1"/>
            <w:sz w:val="24"/>
            <w:szCs w:val="24"/>
          </w:rPr>
          <w:delText xml:space="preserve"> w</w:delText>
        </w:r>
      </w:del>
      <w:ins w:id="689" w:author="EliseSchramkowski" w:date="2021-11-01T14:27:00Z">
        <w:r w:rsidR="00113CC7">
          <w:rPr>
            <w:rFonts w:ascii="Times New Roman" w:hAnsi="Times New Roman" w:cs="Times New Roman"/>
            <w:color w:val="000000" w:themeColor="text1"/>
            <w:sz w:val="24"/>
            <w:szCs w:val="24"/>
          </w:rPr>
          <w:t xml:space="preserve">were </w:t>
        </w:r>
      </w:ins>
      <w:del w:id="690" w:author="EliseSchramkowski" w:date="2021-11-01T14:27:00Z">
        <w:r w:rsidR="001344E1" w:rsidRPr="00C33864" w:rsidDel="00113CC7">
          <w:rPr>
            <w:rFonts w:ascii="Times New Roman" w:hAnsi="Times New Roman" w:cs="Times New Roman"/>
            <w:color w:val="000000" w:themeColor="text1"/>
            <w:sz w:val="24"/>
            <w:szCs w:val="24"/>
          </w:rPr>
          <w:delText xml:space="preserve">as </w:delText>
        </w:r>
      </w:del>
      <w:r w:rsidR="001344E1" w:rsidRPr="00C33864">
        <w:rPr>
          <w:rFonts w:ascii="Times New Roman" w:hAnsi="Times New Roman" w:cs="Times New Roman"/>
          <w:color w:val="000000" w:themeColor="text1"/>
          <w:sz w:val="24"/>
          <w:szCs w:val="24"/>
        </w:rPr>
        <w:t xml:space="preserve">mentioned in relation to </w:t>
      </w:r>
      <w:bookmarkEnd w:id="684"/>
      <w:r w:rsidR="005E6AAF">
        <w:rPr>
          <w:rFonts w:ascii="Times New Roman" w:hAnsi="Times New Roman" w:cs="Times New Roman"/>
          <w:color w:val="000000" w:themeColor="text1"/>
          <w:sz w:val="24"/>
          <w:szCs w:val="24"/>
        </w:rPr>
        <w:t>its significance</w:t>
      </w:r>
      <w:r w:rsidR="001344E1" w:rsidRPr="00C33864">
        <w:rPr>
          <w:rFonts w:ascii="Times New Roman" w:hAnsi="Times New Roman" w:cs="Times New Roman"/>
          <w:color w:val="000000" w:themeColor="text1"/>
          <w:sz w:val="24"/>
          <w:szCs w:val="24"/>
        </w:rPr>
        <w:t xml:space="preserve">. </w:t>
      </w:r>
      <w:ins w:id="691" w:author="EliseSchramkowski" w:date="2021-11-01T14:29:00Z">
        <w:r w:rsidR="00113CC7">
          <w:rPr>
            <w:rFonts w:ascii="Times New Roman" w:hAnsi="Times New Roman" w:cs="Times New Roman"/>
            <w:sz w:val="24"/>
            <w:szCs w:val="24"/>
          </w:rPr>
          <w:t xml:space="preserve">The text used to conclude that a </w:t>
        </w:r>
        <w:r w:rsidR="00113CC7">
          <w:rPr>
            <w:rFonts w:ascii="Times New Roman" w:hAnsi="Times New Roman" w:cs="Times New Roman"/>
            <w:i/>
            <w:sz w:val="24"/>
            <w:szCs w:val="24"/>
          </w:rPr>
          <w:t>p</w:t>
        </w:r>
        <w:r w:rsidR="00113CC7">
          <w:rPr>
            <w:rFonts w:ascii="Times New Roman" w:hAnsi="Times New Roman" w:cs="Times New Roman"/>
            <w:sz w:val="24"/>
            <w:szCs w:val="24"/>
          </w:rPr>
          <w:t>-value was (not) considered marginally significant was stored manually in a separate column of ‘</w:t>
        </w:r>
        <w:r w:rsidR="00113CC7" w:rsidRPr="00DC0B5A">
          <w:rPr>
            <w:rFonts w:ascii="Times New Roman" w:hAnsi="Times New Roman" w:cs="Times New Roman"/>
            <w:i/>
            <w:iCs/>
            <w:sz w:val="24"/>
            <w:szCs w:val="24"/>
          </w:rPr>
          <w:t>AllP</w:t>
        </w:r>
        <w:r w:rsidR="00113CC7">
          <w:rPr>
            <w:rFonts w:ascii="Times New Roman" w:hAnsi="Times New Roman" w:cs="Times New Roman"/>
            <w:sz w:val="24"/>
            <w:szCs w:val="24"/>
          </w:rPr>
          <w:t>’.</w:t>
        </w:r>
        <w:r w:rsidR="00113CC7">
          <w:rPr>
            <w:rFonts w:ascii="Times New Roman" w:hAnsi="Times New Roman" w:cs="Times New Roman"/>
            <w:color w:val="000000" w:themeColor="text1"/>
            <w:sz w:val="24"/>
            <w:szCs w:val="24"/>
          </w:rPr>
          <w:t xml:space="preserve"> </w:t>
        </w:r>
      </w:ins>
      <w:ins w:id="692" w:author="EliseSchramkowski" w:date="2021-11-02T17:00:00Z">
        <w:r w:rsidR="000077F2">
          <w:rPr>
            <w:rFonts w:ascii="Times New Roman" w:hAnsi="Times New Roman" w:cs="Times New Roman"/>
            <w:color w:val="000000" w:themeColor="text1"/>
            <w:sz w:val="24"/>
            <w:szCs w:val="24"/>
          </w:rPr>
          <w:t>Finally,</w:t>
        </w:r>
      </w:ins>
      <w:del w:id="693" w:author="EliseSchramkowski" w:date="2021-11-01T14:29:00Z">
        <w:r w:rsidR="00C33864" w:rsidRPr="00C33864" w:rsidDel="00113CC7">
          <w:rPr>
            <w:rFonts w:ascii="Times New Roman" w:hAnsi="Times New Roman" w:cs="Times New Roman"/>
            <w:color w:val="000000" w:themeColor="text1"/>
            <w:sz w:val="24"/>
            <w:szCs w:val="24"/>
          </w:rPr>
          <w:delText>Furthermore</w:delText>
        </w:r>
      </w:del>
      <w:del w:id="694" w:author="EliseSchramkowski" w:date="2021-11-02T17:01:00Z">
        <w:r w:rsidR="00C33864" w:rsidRPr="00C33864" w:rsidDel="000077F2">
          <w:rPr>
            <w:rFonts w:ascii="Times New Roman" w:hAnsi="Times New Roman" w:cs="Times New Roman"/>
            <w:color w:val="000000" w:themeColor="text1"/>
            <w:sz w:val="24"/>
            <w:szCs w:val="24"/>
          </w:rPr>
          <w:delText>,</w:delText>
        </w:r>
      </w:del>
      <w:r w:rsidR="00C33864" w:rsidRPr="00C33864">
        <w:rPr>
          <w:rFonts w:ascii="Times New Roman" w:hAnsi="Times New Roman" w:cs="Times New Roman"/>
          <w:color w:val="000000" w:themeColor="text1"/>
          <w:sz w:val="24"/>
          <w:szCs w:val="24"/>
        </w:rPr>
        <w:t xml:space="preserve"> </w:t>
      </w:r>
      <w:r w:rsidR="00C33864">
        <w:rPr>
          <w:rFonts w:ascii="Times New Roman" w:hAnsi="Times New Roman" w:cs="Times New Roman"/>
          <w:color w:val="000000" w:themeColor="text1"/>
          <w:sz w:val="24"/>
          <w:szCs w:val="24"/>
        </w:rPr>
        <w:t>w</w:t>
      </w:r>
      <w:r w:rsidR="00C33864" w:rsidRPr="00C33864">
        <w:rPr>
          <w:rFonts w:ascii="Times New Roman" w:hAnsi="Times New Roman" w:cs="Times New Roman"/>
          <w:color w:val="000000" w:themeColor="text1"/>
          <w:sz w:val="24"/>
          <w:szCs w:val="24"/>
        </w:rPr>
        <w:t xml:space="preserve">e </w:t>
      </w:r>
      <w:r w:rsidR="008268FE">
        <w:rPr>
          <w:rFonts w:ascii="Times New Roman" w:hAnsi="Times New Roman" w:cs="Times New Roman"/>
          <w:color w:val="000000" w:themeColor="text1"/>
          <w:sz w:val="24"/>
          <w:szCs w:val="24"/>
        </w:rPr>
        <w:t>examined</w:t>
      </w:r>
      <w:r w:rsidR="00C33864" w:rsidRPr="00C33864">
        <w:rPr>
          <w:rFonts w:ascii="Times New Roman" w:hAnsi="Times New Roman" w:cs="Times New Roman"/>
          <w:color w:val="000000" w:themeColor="text1"/>
          <w:sz w:val="24"/>
          <w:szCs w:val="24"/>
        </w:rPr>
        <w:t xml:space="preserve"> </w:t>
      </w:r>
      <w:r w:rsidR="00C33864">
        <w:rPr>
          <w:rFonts w:ascii="Times New Roman" w:hAnsi="Times New Roman" w:cs="Times New Roman"/>
          <w:sz w:val="24"/>
          <w:szCs w:val="24"/>
        </w:rPr>
        <w:t>the percentage of articles</w:t>
      </w:r>
      <w:del w:id="695" w:author="EliseSchramkowski" w:date="2021-11-01T14:27:00Z">
        <w:r w:rsidR="00C33864" w:rsidDel="00113CC7">
          <w:rPr>
            <w:rFonts w:ascii="Times New Roman" w:hAnsi="Times New Roman" w:cs="Times New Roman"/>
            <w:sz w:val="24"/>
            <w:szCs w:val="24"/>
          </w:rPr>
          <w:delText xml:space="preserve"> containing </w:delText>
        </w:r>
      </w:del>
      <w:ins w:id="696" w:author="EliseSchramkowski" w:date="2021-11-01T14:27:00Z">
        <w:r w:rsidR="00113CC7">
          <w:rPr>
            <w:rFonts w:ascii="Times New Roman" w:hAnsi="Times New Roman" w:cs="Times New Roman"/>
            <w:sz w:val="24"/>
            <w:szCs w:val="24"/>
          </w:rPr>
          <w:t xml:space="preserve"> with</w:t>
        </w:r>
      </w:ins>
      <w:ins w:id="697" w:author="EliseSchramkowski" w:date="2021-11-01T14:28:00Z">
        <w:r w:rsidR="00113CC7">
          <w:rPr>
            <w:rFonts w:ascii="Times New Roman" w:hAnsi="Times New Roman" w:cs="Times New Roman"/>
            <w:sz w:val="24"/>
            <w:szCs w:val="24"/>
          </w:rPr>
          <w:t xml:space="preserve"> at least one </w:t>
        </w:r>
        <w:r w:rsidR="00113CC7">
          <w:rPr>
            <w:rFonts w:ascii="Times New Roman" w:hAnsi="Times New Roman" w:cs="Times New Roman"/>
            <w:i/>
            <w:iCs/>
            <w:sz w:val="24"/>
            <w:szCs w:val="24"/>
          </w:rPr>
          <w:t>p</w:t>
        </w:r>
        <w:r w:rsidR="00113CC7">
          <w:rPr>
            <w:rFonts w:ascii="Times New Roman" w:hAnsi="Times New Roman" w:cs="Times New Roman"/>
            <w:sz w:val="24"/>
            <w:szCs w:val="24"/>
          </w:rPr>
          <w:t>-value in the range (.05 - .10]</w:t>
        </w:r>
      </w:ins>
      <w:ins w:id="698" w:author="EliseSchramkowski" w:date="2021-11-01T14:27:00Z">
        <w:r w:rsidR="00113CC7">
          <w:rPr>
            <w:rFonts w:ascii="Times New Roman" w:hAnsi="Times New Roman" w:cs="Times New Roman"/>
            <w:sz w:val="24"/>
            <w:szCs w:val="24"/>
          </w:rPr>
          <w:t xml:space="preserve"> to whic</w:t>
        </w:r>
      </w:ins>
      <w:ins w:id="699" w:author="EliseSchramkowski" w:date="2021-11-02T17:01:00Z">
        <w:r w:rsidR="000077F2">
          <w:rPr>
            <w:rFonts w:ascii="Times New Roman" w:hAnsi="Times New Roman" w:cs="Times New Roman"/>
            <w:sz w:val="24"/>
            <w:szCs w:val="24"/>
          </w:rPr>
          <w:t>h</w:t>
        </w:r>
      </w:ins>
      <w:ins w:id="700" w:author="EliseSchramkowski" w:date="2021-11-01T14:27:00Z">
        <w:r w:rsidR="00113CC7">
          <w:rPr>
            <w:rFonts w:ascii="Times New Roman" w:hAnsi="Times New Roman" w:cs="Times New Roman"/>
            <w:sz w:val="24"/>
            <w:szCs w:val="24"/>
          </w:rPr>
          <w:t xml:space="preserve"> </w:t>
        </w:r>
      </w:ins>
      <w:r w:rsidR="00C33864">
        <w:rPr>
          <w:rFonts w:ascii="Times New Roman" w:hAnsi="Times New Roman" w:cs="Times New Roman"/>
          <w:sz w:val="24"/>
          <w:szCs w:val="24"/>
        </w:rPr>
        <w:t>marginally significan</w:t>
      </w:r>
      <w:ins w:id="701" w:author="EliseSchramkowski" w:date="2021-11-01T14:28:00Z">
        <w:r w:rsidR="00113CC7">
          <w:rPr>
            <w:rFonts w:ascii="Times New Roman" w:hAnsi="Times New Roman" w:cs="Times New Roman"/>
            <w:sz w:val="24"/>
            <w:szCs w:val="24"/>
          </w:rPr>
          <w:t>ce was assigned</w:t>
        </w:r>
      </w:ins>
      <w:del w:id="702" w:author="EliseSchramkowski" w:date="2021-11-01T14:28:00Z">
        <w:r w:rsidR="00C33864" w:rsidDel="00113CC7">
          <w:rPr>
            <w:rFonts w:ascii="Times New Roman" w:hAnsi="Times New Roman" w:cs="Times New Roman"/>
            <w:sz w:val="24"/>
            <w:szCs w:val="24"/>
          </w:rPr>
          <w:delText>t</w:delText>
        </w:r>
      </w:del>
      <w:del w:id="703" w:author="EliseSchramkowski" w:date="2021-11-01T14:27:00Z">
        <w:r w:rsidR="00C33864" w:rsidDel="00113CC7">
          <w:rPr>
            <w:rFonts w:ascii="Times New Roman" w:hAnsi="Times New Roman" w:cs="Times New Roman"/>
            <w:sz w:val="24"/>
            <w:szCs w:val="24"/>
          </w:rPr>
          <w:delText xml:space="preserve"> results </w:delText>
        </w:r>
      </w:del>
      <w:del w:id="704" w:author="EliseSchramkowski" w:date="2021-11-01T14:28:00Z">
        <w:r w:rsidR="00C33864" w:rsidDel="00113CC7">
          <w:rPr>
            <w:rFonts w:ascii="Times New Roman" w:hAnsi="Times New Roman" w:cs="Times New Roman"/>
            <w:sz w:val="24"/>
            <w:szCs w:val="24"/>
          </w:rPr>
          <w:delText>in the range (.05 - .10]</w:delText>
        </w:r>
      </w:del>
      <w:r w:rsidR="00C33864">
        <w:rPr>
          <w:rFonts w:ascii="Times New Roman" w:hAnsi="Times New Roman" w:cs="Times New Roman"/>
          <w:sz w:val="24"/>
          <w:szCs w:val="24"/>
        </w:rPr>
        <w:t xml:space="preserve">. </w:t>
      </w:r>
      <w:del w:id="705" w:author="EliseSchramkowski" w:date="2021-11-01T14:29:00Z">
        <w:r w:rsidR="001344E1" w:rsidDel="00113CC7">
          <w:rPr>
            <w:rFonts w:ascii="Times New Roman" w:hAnsi="Times New Roman" w:cs="Times New Roman"/>
            <w:sz w:val="24"/>
            <w:szCs w:val="24"/>
          </w:rPr>
          <w:delText xml:space="preserve">The text </w:delText>
        </w:r>
        <w:r w:rsidR="003C2D32" w:rsidDel="00113CC7">
          <w:rPr>
            <w:rFonts w:ascii="Times New Roman" w:hAnsi="Times New Roman" w:cs="Times New Roman"/>
            <w:sz w:val="24"/>
            <w:szCs w:val="24"/>
          </w:rPr>
          <w:delText xml:space="preserve">used to conclude </w:delText>
        </w:r>
        <w:r w:rsidR="001344E1" w:rsidDel="00113CC7">
          <w:rPr>
            <w:rFonts w:ascii="Times New Roman" w:hAnsi="Times New Roman" w:cs="Times New Roman"/>
            <w:sz w:val="24"/>
            <w:szCs w:val="24"/>
          </w:rPr>
          <w:delText xml:space="preserve">that a </w:delText>
        </w:r>
        <w:r w:rsidR="001344E1" w:rsidDel="00113CC7">
          <w:rPr>
            <w:rFonts w:ascii="Times New Roman" w:hAnsi="Times New Roman" w:cs="Times New Roman"/>
            <w:i/>
            <w:sz w:val="24"/>
            <w:szCs w:val="24"/>
          </w:rPr>
          <w:delText>p</w:delText>
        </w:r>
        <w:r w:rsidR="001344E1" w:rsidDel="00113CC7">
          <w:rPr>
            <w:rFonts w:ascii="Times New Roman" w:hAnsi="Times New Roman" w:cs="Times New Roman"/>
            <w:sz w:val="24"/>
            <w:szCs w:val="24"/>
          </w:rPr>
          <w:delText xml:space="preserve">-value </w:delText>
        </w:r>
        <w:r w:rsidR="003C2D32" w:rsidDel="00113CC7">
          <w:rPr>
            <w:rFonts w:ascii="Times New Roman" w:hAnsi="Times New Roman" w:cs="Times New Roman"/>
            <w:sz w:val="24"/>
            <w:szCs w:val="24"/>
          </w:rPr>
          <w:delText xml:space="preserve">was (not) </w:delText>
        </w:r>
        <w:r w:rsidR="001344E1" w:rsidDel="00113CC7">
          <w:rPr>
            <w:rFonts w:ascii="Times New Roman" w:hAnsi="Times New Roman" w:cs="Times New Roman"/>
            <w:sz w:val="24"/>
            <w:szCs w:val="24"/>
          </w:rPr>
          <w:delText xml:space="preserve">considered marginally significant was also stored </w:delText>
        </w:r>
        <w:r w:rsidR="00C235D8" w:rsidDel="00113CC7">
          <w:rPr>
            <w:rFonts w:ascii="Times New Roman" w:hAnsi="Times New Roman" w:cs="Times New Roman"/>
            <w:sz w:val="24"/>
            <w:szCs w:val="24"/>
          </w:rPr>
          <w:delText xml:space="preserve">manually </w:delText>
        </w:r>
        <w:r w:rsidR="001344E1" w:rsidDel="00113CC7">
          <w:rPr>
            <w:rFonts w:ascii="Times New Roman" w:hAnsi="Times New Roman" w:cs="Times New Roman"/>
            <w:sz w:val="24"/>
            <w:szCs w:val="24"/>
          </w:rPr>
          <w:delText xml:space="preserve">in </w:delText>
        </w:r>
      </w:del>
      <w:del w:id="706" w:author="EliseSchramkowski" w:date="2021-09-06T16:54:00Z">
        <w:r w:rsidR="001344E1" w:rsidDel="009961CD">
          <w:rPr>
            <w:rFonts w:ascii="Times New Roman" w:hAnsi="Times New Roman" w:cs="Times New Roman"/>
            <w:sz w:val="24"/>
            <w:szCs w:val="24"/>
          </w:rPr>
          <w:delText xml:space="preserve">the </w:delText>
        </w:r>
      </w:del>
      <w:del w:id="707" w:author="EliseSchramkowski" w:date="2021-11-01T14:29:00Z">
        <w:r w:rsidR="00614A83" w:rsidDel="00113CC7">
          <w:rPr>
            <w:rFonts w:ascii="Times New Roman" w:hAnsi="Times New Roman" w:cs="Times New Roman"/>
            <w:sz w:val="24"/>
            <w:szCs w:val="24"/>
          </w:rPr>
          <w:delText>‘</w:delText>
        </w:r>
        <w:r w:rsidR="00B8337B" w:rsidRPr="006025DB" w:rsidDel="00113CC7">
          <w:rPr>
            <w:rFonts w:ascii="Times New Roman" w:hAnsi="Times New Roman" w:cs="Times New Roman"/>
            <w:i/>
            <w:iCs/>
            <w:sz w:val="24"/>
            <w:szCs w:val="24"/>
            <w:rPrChange w:id="708" w:author="EliseSchramkowski" w:date="2021-08-11T14:28:00Z">
              <w:rPr>
                <w:rFonts w:ascii="Times New Roman" w:hAnsi="Times New Roman" w:cs="Times New Roman"/>
                <w:sz w:val="24"/>
                <w:szCs w:val="24"/>
              </w:rPr>
            </w:rPrChange>
          </w:rPr>
          <w:delText>AllP</w:delText>
        </w:r>
        <w:r w:rsidR="00614A83" w:rsidDel="00113CC7">
          <w:rPr>
            <w:rFonts w:ascii="Times New Roman" w:hAnsi="Times New Roman" w:cs="Times New Roman"/>
            <w:sz w:val="24"/>
            <w:szCs w:val="24"/>
          </w:rPr>
          <w:delText>’</w:delText>
        </w:r>
      </w:del>
      <w:del w:id="709" w:author="EliseSchramkowski" w:date="2021-09-06T16:54:00Z">
        <w:r w:rsidR="00B8337B" w:rsidDel="009961CD">
          <w:rPr>
            <w:rFonts w:ascii="Times New Roman" w:hAnsi="Times New Roman" w:cs="Times New Roman"/>
            <w:sz w:val="24"/>
            <w:szCs w:val="24"/>
          </w:rPr>
          <w:delText xml:space="preserve"> </w:delText>
        </w:r>
        <w:r w:rsidR="001344E1" w:rsidDel="009961CD">
          <w:rPr>
            <w:rFonts w:ascii="Times New Roman" w:hAnsi="Times New Roman" w:cs="Times New Roman"/>
            <w:sz w:val="24"/>
            <w:szCs w:val="24"/>
          </w:rPr>
          <w:delText>dataset</w:delText>
        </w:r>
      </w:del>
      <w:del w:id="710" w:author="EliseSchramkowski" w:date="2021-11-01T14:29:00Z">
        <w:r w:rsidR="001344E1" w:rsidDel="00113CC7">
          <w:rPr>
            <w:rFonts w:ascii="Times New Roman" w:hAnsi="Times New Roman" w:cs="Times New Roman"/>
            <w:sz w:val="24"/>
            <w:szCs w:val="24"/>
          </w:rPr>
          <w:delText>.</w:delText>
        </w:r>
        <w:r w:rsidR="00C33864" w:rsidDel="00113CC7">
          <w:rPr>
            <w:rFonts w:ascii="Times New Roman" w:hAnsi="Times New Roman" w:cs="Times New Roman"/>
            <w:sz w:val="24"/>
            <w:szCs w:val="24"/>
          </w:rPr>
          <w:delText xml:space="preserve"> </w:delText>
        </w:r>
      </w:del>
    </w:p>
    <w:p w14:paraId="2A8A2BB8" w14:textId="40F295F0" w:rsidR="000077F2" w:rsidRDefault="00403B05" w:rsidP="000077F2">
      <w:pPr>
        <w:spacing w:after="0" w:line="480" w:lineRule="auto"/>
        <w:ind w:firstLine="284"/>
        <w:jc w:val="both"/>
        <w:rPr>
          <w:ins w:id="711" w:author="EliseSchramkowski" w:date="2021-11-02T17:00:00Z"/>
          <w:rFonts w:ascii="Times New Roman" w:hAnsi="Times New Roman" w:cs="Times New Roman"/>
          <w:sz w:val="24"/>
          <w:szCs w:val="24"/>
        </w:rPr>
      </w:pPr>
      <w:r>
        <w:rPr>
          <w:rFonts w:ascii="Times New Roman" w:hAnsi="Times New Roman" w:cs="Times New Roman"/>
          <w:sz w:val="24"/>
          <w:szCs w:val="24"/>
        </w:rPr>
        <w:t>A</w:t>
      </w:r>
      <w:r w:rsidR="004F4564">
        <w:rPr>
          <w:rFonts w:ascii="Times New Roman" w:hAnsi="Times New Roman" w:cs="Times New Roman"/>
          <w:sz w:val="24"/>
          <w:szCs w:val="24"/>
        </w:rPr>
        <w:t xml:space="preserve"> third data</w:t>
      </w:r>
      <w:ins w:id="712" w:author="EliseSchramkowski" w:date="2021-11-05T14:49:00Z">
        <w:r w:rsidR="00DD18FE">
          <w:rPr>
            <w:rFonts w:ascii="Times New Roman" w:hAnsi="Times New Roman" w:cs="Times New Roman"/>
            <w:sz w:val="24"/>
            <w:szCs w:val="24"/>
          </w:rPr>
          <w:t xml:space="preserve"> </w:t>
        </w:r>
      </w:ins>
      <w:ins w:id="713" w:author="EliseSchramkowski" w:date="2021-11-05T14:50:00Z">
        <w:r w:rsidR="0088671F">
          <w:rPr>
            <w:rFonts w:ascii="Times New Roman" w:hAnsi="Times New Roman" w:cs="Times New Roman"/>
            <w:sz w:val="24"/>
            <w:szCs w:val="24"/>
          </w:rPr>
          <w:t xml:space="preserve">in </w:t>
        </w:r>
      </w:ins>
      <w:r w:rsidR="004F4564">
        <w:rPr>
          <w:rFonts w:ascii="Times New Roman" w:hAnsi="Times New Roman" w:cs="Times New Roman"/>
          <w:sz w:val="24"/>
          <w:szCs w:val="24"/>
        </w:rPr>
        <w:t>set</w:t>
      </w:r>
      <w:r w:rsidR="00B8337B">
        <w:rPr>
          <w:rFonts w:ascii="Times New Roman" w:hAnsi="Times New Roman" w:cs="Times New Roman"/>
          <w:sz w:val="24"/>
          <w:szCs w:val="24"/>
        </w:rPr>
        <w:t>,</w:t>
      </w:r>
      <w:r w:rsidR="00834C94">
        <w:rPr>
          <w:rFonts w:ascii="Times New Roman" w:hAnsi="Times New Roman" w:cs="Times New Roman"/>
          <w:sz w:val="24"/>
          <w:szCs w:val="24"/>
        </w:rPr>
        <w:t xml:space="preserve"> </w:t>
      </w:r>
      <w:r w:rsidR="00834C94" w:rsidRPr="007E5A8A">
        <w:rPr>
          <w:rFonts w:ascii="Times New Roman" w:hAnsi="Times New Roman" w:cs="Times New Roman"/>
          <w:i/>
          <w:iCs/>
          <w:sz w:val="24"/>
          <w:szCs w:val="24"/>
          <w:rPrChange w:id="714" w:author="EliseSchramkowski" w:date="2021-09-01T14:38:00Z">
            <w:rPr>
              <w:rFonts w:ascii="Times New Roman" w:hAnsi="Times New Roman" w:cs="Times New Roman"/>
              <w:sz w:val="24"/>
              <w:szCs w:val="24"/>
            </w:rPr>
          </w:rPrChange>
        </w:rPr>
        <w:t>‘</w:t>
      </w:r>
      <w:ins w:id="715" w:author="EliseSchramkowski" w:date="2021-09-07T09:57:00Z">
        <w:r w:rsidR="00EB7206">
          <w:rPr>
            <w:rFonts w:ascii="Times New Roman" w:hAnsi="Times New Roman" w:cs="Times New Roman"/>
            <w:i/>
            <w:iCs/>
            <w:sz w:val="24"/>
            <w:szCs w:val="24"/>
          </w:rPr>
          <w:t>Hyp</w:t>
        </w:r>
      </w:ins>
      <w:ins w:id="716" w:author="EliseSchramkowski" w:date="2021-09-01T14:38:00Z">
        <w:r w:rsidR="007E5A8A">
          <w:rPr>
            <w:rFonts w:ascii="Times New Roman" w:hAnsi="Times New Roman" w:cs="Times New Roman"/>
            <w:sz w:val="24"/>
            <w:szCs w:val="24"/>
          </w:rPr>
          <w:t>’</w:t>
        </w:r>
      </w:ins>
      <w:del w:id="717" w:author="EliseSchramkowski" w:date="2021-09-01T14:38:00Z">
        <w:r w:rsidR="00834C94" w:rsidRPr="007E5A8A" w:rsidDel="007E5A8A">
          <w:rPr>
            <w:rFonts w:ascii="Times New Roman" w:hAnsi="Times New Roman" w:cs="Times New Roman"/>
            <w:i/>
            <w:iCs/>
            <w:sz w:val="24"/>
            <w:szCs w:val="24"/>
          </w:rPr>
          <w:delText>Manual</w:delText>
        </w:r>
        <w:r w:rsidR="00834C94" w:rsidRPr="007E5A8A" w:rsidDel="007E5A8A">
          <w:rPr>
            <w:rFonts w:ascii="Times New Roman" w:hAnsi="Times New Roman" w:cs="Times New Roman"/>
            <w:i/>
            <w:iCs/>
            <w:sz w:val="24"/>
            <w:szCs w:val="24"/>
            <w:rPrChange w:id="718" w:author="EliseSchramkowski" w:date="2021-09-01T14:38:00Z">
              <w:rPr>
                <w:rFonts w:ascii="Times New Roman" w:hAnsi="Times New Roman" w:cs="Times New Roman"/>
                <w:sz w:val="24"/>
                <w:szCs w:val="24"/>
              </w:rPr>
            </w:rPrChange>
          </w:rPr>
          <w:delText>’</w:delText>
        </w:r>
      </w:del>
      <w:r w:rsidR="00B8337B" w:rsidRPr="007E5A8A">
        <w:rPr>
          <w:rFonts w:ascii="Times New Roman" w:hAnsi="Times New Roman" w:cs="Times New Roman"/>
          <w:i/>
          <w:iCs/>
          <w:sz w:val="24"/>
          <w:szCs w:val="24"/>
          <w:rPrChange w:id="719" w:author="EliseSchramkowski" w:date="2021-09-01T14:38:00Z">
            <w:rPr>
              <w:rFonts w:ascii="Times New Roman" w:hAnsi="Times New Roman" w:cs="Times New Roman"/>
              <w:sz w:val="24"/>
              <w:szCs w:val="24"/>
            </w:rPr>
          </w:rPrChange>
        </w:rPr>
        <w:t>,</w:t>
      </w:r>
      <w:r>
        <w:rPr>
          <w:rFonts w:ascii="Times New Roman" w:hAnsi="Times New Roman" w:cs="Times New Roman"/>
          <w:sz w:val="24"/>
          <w:szCs w:val="24"/>
        </w:rPr>
        <w:t xml:space="preserve"> was created</w:t>
      </w:r>
      <w:r w:rsidR="00605896">
        <w:rPr>
          <w:rFonts w:ascii="Times New Roman" w:hAnsi="Times New Roman" w:cs="Times New Roman"/>
          <w:sz w:val="24"/>
          <w:szCs w:val="24"/>
        </w:rPr>
        <w:t xml:space="preserve"> </w:t>
      </w:r>
      <w:ins w:id="720" w:author="EliseSchramkowski" w:date="2021-09-06T16:55:00Z">
        <w:r w:rsidR="000C5DC0">
          <w:rPr>
            <w:rFonts w:ascii="Times New Roman" w:hAnsi="Times New Roman" w:cs="Times New Roman"/>
            <w:sz w:val="24"/>
            <w:szCs w:val="24"/>
          </w:rPr>
          <w:t xml:space="preserve">to </w:t>
        </w:r>
      </w:ins>
      <w:del w:id="721" w:author="EliseSchramkowski" w:date="2021-09-06T16:55:00Z">
        <w:r w:rsidR="00605896" w:rsidDel="000C5DC0">
          <w:rPr>
            <w:rFonts w:ascii="Times New Roman" w:hAnsi="Times New Roman" w:cs="Times New Roman"/>
            <w:sz w:val="24"/>
            <w:szCs w:val="24"/>
          </w:rPr>
          <w:delText xml:space="preserve">with the main goal of </w:delText>
        </w:r>
      </w:del>
      <w:r w:rsidR="00605896">
        <w:rPr>
          <w:rFonts w:ascii="Times New Roman" w:hAnsi="Times New Roman" w:cs="Times New Roman"/>
          <w:sz w:val="24"/>
          <w:szCs w:val="24"/>
        </w:rPr>
        <w:t>replicat</w:t>
      </w:r>
      <w:ins w:id="722" w:author="EliseSchramkowski" w:date="2021-09-06T16:55:00Z">
        <w:r w:rsidR="000C5DC0">
          <w:rPr>
            <w:rFonts w:ascii="Times New Roman" w:hAnsi="Times New Roman" w:cs="Times New Roman"/>
            <w:sz w:val="24"/>
            <w:szCs w:val="24"/>
          </w:rPr>
          <w:t>e</w:t>
        </w:r>
      </w:ins>
      <w:del w:id="723" w:author="EliseSchramkowski" w:date="2021-09-06T16:55:00Z">
        <w:r w:rsidR="00605896" w:rsidDel="000C5DC0">
          <w:rPr>
            <w:rFonts w:ascii="Times New Roman" w:hAnsi="Times New Roman" w:cs="Times New Roman"/>
            <w:sz w:val="24"/>
            <w:szCs w:val="24"/>
          </w:rPr>
          <w:delText>ing</w:delText>
        </w:r>
      </w:del>
      <w:r>
        <w:rPr>
          <w:rFonts w:ascii="Times New Roman" w:hAnsi="Times New Roman" w:cs="Times New Roman"/>
          <w:sz w:val="24"/>
          <w:szCs w:val="24"/>
        </w:rPr>
        <w:t xml:space="preserve"> Gerber and Malhotra’s (2008) research</w:t>
      </w:r>
      <w:r w:rsidR="00C34DB1">
        <w:rPr>
          <w:rFonts w:ascii="Times New Roman" w:hAnsi="Times New Roman" w:cs="Times New Roman"/>
          <w:sz w:val="24"/>
          <w:szCs w:val="24"/>
        </w:rPr>
        <w:t xml:space="preserve"> </w:t>
      </w:r>
      <w:ins w:id="724" w:author="EliseSchramkowski" w:date="2021-09-06T16:55:00Z">
        <w:r w:rsidR="000C5DC0">
          <w:rPr>
            <w:rFonts w:ascii="Times New Roman" w:hAnsi="Times New Roman" w:cs="Times New Roman"/>
            <w:sz w:val="24"/>
            <w:szCs w:val="24"/>
          </w:rPr>
          <w:t xml:space="preserve">on publication bias </w:t>
        </w:r>
      </w:ins>
      <w:r w:rsidR="00C34DB1">
        <w:rPr>
          <w:rFonts w:ascii="Times New Roman" w:hAnsi="Times New Roman" w:cs="Times New Roman"/>
          <w:sz w:val="24"/>
          <w:szCs w:val="24"/>
        </w:rPr>
        <w:t>by manually retrieving results from articles</w:t>
      </w:r>
      <w:r>
        <w:rPr>
          <w:rFonts w:ascii="Times New Roman" w:hAnsi="Times New Roman" w:cs="Times New Roman"/>
          <w:sz w:val="24"/>
          <w:szCs w:val="24"/>
        </w:rPr>
        <w:t>.</w:t>
      </w:r>
      <w:r w:rsidR="00D94F50">
        <w:rPr>
          <w:rFonts w:ascii="Times New Roman" w:hAnsi="Times New Roman" w:cs="Times New Roman"/>
          <w:sz w:val="24"/>
          <w:szCs w:val="24"/>
        </w:rPr>
        <w:t xml:space="preserve"> </w:t>
      </w:r>
      <w:r w:rsidR="006121EC">
        <w:rPr>
          <w:rFonts w:ascii="Times New Roman" w:hAnsi="Times New Roman" w:cs="Times New Roman"/>
          <w:sz w:val="24"/>
          <w:szCs w:val="24"/>
        </w:rPr>
        <w:t>Manual</w:t>
      </w:r>
      <w:r w:rsidR="00D94F50">
        <w:rPr>
          <w:rFonts w:ascii="Times New Roman" w:hAnsi="Times New Roman" w:cs="Times New Roman"/>
          <w:sz w:val="24"/>
          <w:szCs w:val="24"/>
        </w:rPr>
        <w:t xml:space="preserve"> retrieval </w:t>
      </w:r>
      <w:r w:rsidR="006121EC">
        <w:rPr>
          <w:rFonts w:ascii="Times New Roman" w:hAnsi="Times New Roman" w:cs="Times New Roman"/>
          <w:sz w:val="24"/>
          <w:szCs w:val="24"/>
        </w:rPr>
        <w:t>allows one to</w:t>
      </w:r>
      <w:r w:rsidR="00D94F50">
        <w:rPr>
          <w:rFonts w:ascii="Times New Roman" w:hAnsi="Times New Roman" w:cs="Times New Roman"/>
          <w:sz w:val="24"/>
          <w:szCs w:val="24"/>
        </w:rPr>
        <w:t xml:space="preserve"> retrieve</w:t>
      </w:r>
      <w:r w:rsidR="00540382">
        <w:rPr>
          <w:rFonts w:ascii="Times New Roman" w:hAnsi="Times New Roman" w:cs="Times New Roman"/>
          <w:sz w:val="24"/>
          <w:szCs w:val="24"/>
        </w:rPr>
        <w:t xml:space="preserve"> information </w:t>
      </w:r>
      <w:r w:rsidR="00D94F50">
        <w:rPr>
          <w:rFonts w:ascii="Times New Roman" w:hAnsi="Times New Roman" w:cs="Times New Roman"/>
          <w:sz w:val="24"/>
          <w:szCs w:val="24"/>
        </w:rPr>
        <w:t>from tables</w:t>
      </w:r>
      <w:r w:rsidR="00817836">
        <w:rPr>
          <w:rFonts w:ascii="Times New Roman" w:hAnsi="Times New Roman" w:cs="Times New Roman"/>
          <w:sz w:val="24"/>
          <w:szCs w:val="24"/>
        </w:rPr>
        <w:t>, figures,</w:t>
      </w:r>
      <w:r w:rsidR="00D94F50">
        <w:rPr>
          <w:rFonts w:ascii="Times New Roman" w:hAnsi="Times New Roman" w:cs="Times New Roman"/>
          <w:sz w:val="24"/>
          <w:szCs w:val="24"/>
        </w:rPr>
        <w:t xml:space="preserve"> and text</w:t>
      </w:r>
      <w:r w:rsidR="002C162E">
        <w:rPr>
          <w:rFonts w:ascii="Times New Roman" w:hAnsi="Times New Roman" w:cs="Times New Roman"/>
          <w:sz w:val="24"/>
          <w:szCs w:val="24"/>
        </w:rPr>
        <w:t xml:space="preserve">, whereas </w:t>
      </w:r>
      <w:proofErr w:type="spellStart"/>
      <w:r w:rsidR="002C162E">
        <w:rPr>
          <w:rFonts w:ascii="Times New Roman" w:hAnsi="Times New Roman" w:cs="Times New Roman"/>
          <w:sz w:val="24"/>
          <w:szCs w:val="24"/>
        </w:rPr>
        <w:t>statcheck</w:t>
      </w:r>
      <w:proofErr w:type="spellEnd"/>
      <w:r w:rsidR="002C162E">
        <w:rPr>
          <w:rFonts w:ascii="Times New Roman" w:hAnsi="Times New Roman" w:cs="Times New Roman"/>
          <w:sz w:val="24"/>
          <w:szCs w:val="24"/>
        </w:rPr>
        <w:t xml:space="preserve"> can only</w:t>
      </w:r>
      <w:r w:rsidR="00540382">
        <w:rPr>
          <w:rFonts w:ascii="Times New Roman" w:hAnsi="Times New Roman" w:cs="Times New Roman"/>
          <w:sz w:val="24"/>
          <w:szCs w:val="24"/>
        </w:rPr>
        <w:t xml:space="preserve"> </w:t>
      </w:r>
      <w:r w:rsidR="002D6A8A">
        <w:rPr>
          <w:rFonts w:ascii="Times New Roman" w:hAnsi="Times New Roman" w:cs="Times New Roman"/>
          <w:sz w:val="24"/>
          <w:szCs w:val="24"/>
        </w:rPr>
        <w:t xml:space="preserve">retrieve </w:t>
      </w:r>
      <w:r w:rsidR="00540382">
        <w:rPr>
          <w:rFonts w:ascii="Times New Roman" w:hAnsi="Times New Roman" w:cs="Times New Roman"/>
          <w:sz w:val="24"/>
          <w:szCs w:val="24"/>
        </w:rPr>
        <w:t xml:space="preserve">information </w:t>
      </w:r>
      <w:r w:rsidR="002C162E">
        <w:rPr>
          <w:rFonts w:ascii="Times New Roman" w:hAnsi="Times New Roman" w:cs="Times New Roman"/>
          <w:sz w:val="24"/>
          <w:szCs w:val="24"/>
        </w:rPr>
        <w:t>from text.</w:t>
      </w:r>
      <w:r w:rsidR="005F039D">
        <w:rPr>
          <w:rFonts w:ascii="Times New Roman" w:hAnsi="Times New Roman" w:cs="Times New Roman"/>
          <w:sz w:val="24"/>
          <w:szCs w:val="24"/>
        </w:rPr>
        <w:t xml:space="preserve"> </w:t>
      </w:r>
      <w:r w:rsidR="00817836">
        <w:rPr>
          <w:rFonts w:ascii="Times New Roman" w:hAnsi="Times New Roman" w:cs="Times New Roman"/>
          <w:sz w:val="24"/>
          <w:szCs w:val="24"/>
        </w:rPr>
        <w:t>We only</w:t>
      </w:r>
      <w:r w:rsidR="005F039D">
        <w:rPr>
          <w:rFonts w:ascii="Times New Roman" w:hAnsi="Times New Roman" w:cs="Times New Roman"/>
          <w:sz w:val="24"/>
          <w:szCs w:val="24"/>
        </w:rPr>
        <w:t xml:space="preserve"> collect</w:t>
      </w:r>
      <w:r w:rsidR="00817836">
        <w:rPr>
          <w:rFonts w:ascii="Times New Roman" w:hAnsi="Times New Roman" w:cs="Times New Roman"/>
          <w:sz w:val="24"/>
          <w:szCs w:val="24"/>
        </w:rPr>
        <w:t>ed</w:t>
      </w:r>
      <w:r w:rsidR="005F039D">
        <w:rPr>
          <w:rFonts w:ascii="Times New Roman" w:hAnsi="Times New Roman" w:cs="Times New Roman"/>
          <w:sz w:val="24"/>
          <w:szCs w:val="24"/>
        </w:rPr>
        <w:t xml:space="preserve"> </w:t>
      </w:r>
      <w:r w:rsidR="00817836">
        <w:rPr>
          <w:rFonts w:ascii="Times New Roman" w:hAnsi="Times New Roman" w:cs="Times New Roman"/>
          <w:sz w:val="24"/>
          <w:szCs w:val="24"/>
        </w:rPr>
        <w:t xml:space="preserve">data from </w:t>
      </w:r>
      <w:r w:rsidR="005F039D">
        <w:rPr>
          <w:rFonts w:ascii="Times New Roman" w:hAnsi="Times New Roman" w:cs="Times New Roman"/>
          <w:sz w:val="24"/>
          <w:szCs w:val="24"/>
        </w:rPr>
        <w:t>articles that met certain inclusion criteria. Firstly, l</w:t>
      </w:r>
      <w:r>
        <w:rPr>
          <w:rFonts w:ascii="Times New Roman" w:hAnsi="Times New Roman" w:cs="Times New Roman"/>
          <w:sz w:val="24"/>
          <w:szCs w:val="24"/>
        </w:rPr>
        <w:t xml:space="preserve">ike </w:t>
      </w:r>
      <w:r w:rsidR="009D44CB">
        <w:rPr>
          <w:rFonts w:ascii="Times New Roman" w:hAnsi="Times New Roman" w:cs="Times New Roman"/>
          <w:sz w:val="24"/>
          <w:szCs w:val="24"/>
        </w:rPr>
        <w:t>Gerber and Malhotra</w:t>
      </w:r>
      <w:r w:rsidR="006E5095">
        <w:rPr>
          <w:rFonts w:ascii="Times New Roman" w:hAnsi="Times New Roman" w:cs="Times New Roman"/>
          <w:sz w:val="24"/>
          <w:szCs w:val="24"/>
        </w:rPr>
        <w:t xml:space="preserve"> </w:t>
      </w:r>
      <w:r w:rsidR="009D44CB">
        <w:rPr>
          <w:rFonts w:ascii="Times New Roman" w:hAnsi="Times New Roman" w:cs="Times New Roman"/>
          <w:sz w:val="24"/>
          <w:szCs w:val="24"/>
        </w:rPr>
        <w:t>(2008)</w:t>
      </w:r>
      <w:r w:rsidR="006E5095">
        <w:rPr>
          <w:rFonts w:ascii="Times New Roman" w:hAnsi="Times New Roman" w:cs="Times New Roman"/>
          <w:sz w:val="24"/>
          <w:szCs w:val="24"/>
        </w:rPr>
        <w:t>,</w:t>
      </w:r>
      <w:r>
        <w:rPr>
          <w:rFonts w:ascii="Times New Roman" w:hAnsi="Times New Roman" w:cs="Times New Roman"/>
          <w:sz w:val="24"/>
          <w:szCs w:val="24"/>
        </w:rPr>
        <w:t xml:space="preserve"> we</w:t>
      </w:r>
      <w:r w:rsidR="006E5095">
        <w:rPr>
          <w:rFonts w:ascii="Times New Roman" w:hAnsi="Times New Roman" w:cs="Times New Roman"/>
          <w:sz w:val="24"/>
          <w:szCs w:val="24"/>
        </w:rPr>
        <w:t xml:space="preserve"> </w:t>
      </w:r>
      <w:r w:rsidR="009D44CB">
        <w:rPr>
          <w:rFonts w:ascii="Times New Roman" w:hAnsi="Times New Roman" w:cs="Times New Roman"/>
          <w:sz w:val="24"/>
          <w:szCs w:val="24"/>
        </w:rPr>
        <w:t>only</w:t>
      </w:r>
      <w:r>
        <w:rPr>
          <w:rFonts w:ascii="Times New Roman" w:hAnsi="Times New Roman" w:cs="Times New Roman"/>
          <w:sz w:val="24"/>
          <w:szCs w:val="24"/>
        </w:rPr>
        <w:t xml:space="preserve"> </w:t>
      </w:r>
      <w:r w:rsidR="00DC327B">
        <w:rPr>
          <w:rFonts w:ascii="Times New Roman" w:hAnsi="Times New Roman" w:cs="Times New Roman"/>
          <w:sz w:val="24"/>
          <w:szCs w:val="24"/>
        </w:rPr>
        <w:t xml:space="preserve">studied </w:t>
      </w:r>
      <w:r w:rsidR="004579A7">
        <w:rPr>
          <w:rFonts w:ascii="Times New Roman" w:hAnsi="Times New Roman" w:cs="Times New Roman"/>
          <w:sz w:val="24"/>
          <w:szCs w:val="24"/>
        </w:rPr>
        <w:t>articles</w:t>
      </w:r>
      <w:r w:rsidR="009D44CB">
        <w:rPr>
          <w:rFonts w:ascii="Times New Roman" w:hAnsi="Times New Roman" w:cs="Times New Roman"/>
          <w:sz w:val="24"/>
          <w:szCs w:val="24"/>
        </w:rPr>
        <w:t xml:space="preserve"> that </w:t>
      </w:r>
      <w:r w:rsidR="00AE38A5" w:rsidRPr="00873728">
        <w:rPr>
          <w:rFonts w:ascii="Times New Roman" w:hAnsi="Times New Roman" w:cs="Times New Roman"/>
          <w:sz w:val="24"/>
          <w:szCs w:val="24"/>
        </w:rPr>
        <w:t xml:space="preserve">explicitly </w:t>
      </w:r>
      <w:r w:rsidR="00AE38A5">
        <w:rPr>
          <w:rFonts w:ascii="Times New Roman" w:hAnsi="Times New Roman" w:cs="Times New Roman"/>
          <w:sz w:val="24"/>
          <w:szCs w:val="24"/>
        </w:rPr>
        <w:t xml:space="preserve">stated </w:t>
      </w:r>
      <w:r w:rsidR="00AE38A5" w:rsidRPr="00873728">
        <w:rPr>
          <w:rFonts w:ascii="Times New Roman" w:hAnsi="Times New Roman" w:cs="Times New Roman"/>
          <w:sz w:val="24"/>
          <w:szCs w:val="24"/>
        </w:rPr>
        <w:t xml:space="preserve">one </w:t>
      </w:r>
      <w:r w:rsidR="00BC16D2">
        <w:rPr>
          <w:rFonts w:ascii="Times New Roman" w:hAnsi="Times New Roman" w:cs="Times New Roman"/>
          <w:sz w:val="24"/>
          <w:szCs w:val="24"/>
        </w:rPr>
        <w:t>or</w:t>
      </w:r>
      <w:r w:rsidR="00FF4033">
        <w:rPr>
          <w:rFonts w:ascii="Times New Roman" w:hAnsi="Times New Roman" w:cs="Times New Roman"/>
          <w:sz w:val="24"/>
          <w:szCs w:val="24"/>
        </w:rPr>
        <w:t xml:space="preserve"> more </w:t>
      </w:r>
      <w:r w:rsidR="00BC16D2">
        <w:rPr>
          <w:rFonts w:ascii="Times New Roman" w:hAnsi="Times New Roman" w:cs="Times New Roman"/>
          <w:sz w:val="24"/>
          <w:szCs w:val="24"/>
        </w:rPr>
        <w:t>hypotheses</w:t>
      </w:r>
      <w:r w:rsidR="009A23F3">
        <w:rPr>
          <w:rFonts w:ascii="Times New Roman" w:hAnsi="Times New Roman" w:cs="Times New Roman"/>
          <w:sz w:val="24"/>
          <w:szCs w:val="24"/>
        </w:rPr>
        <w:t xml:space="preserve"> before its</w:t>
      </w:r>
      <w:r w:rsidR="004A5493">
        <w:rPr>
          <w:rFonts w:ascii="Times New Roman" w:hAnsi="Times New Roman" w:cs="Times New Roman"/>
          <w:sz w:val="24"/>
          <w:szCs w:val="24"/>
        </w:rPr>
        <w:t xml:space="preserve"> results we</w:t>
      </w:r>
      <w:r w:rsidR="00AE38A5" w:rsidRPr="00873728">
        <w:rPr>
          <w:rFonts w:ascii="Times New Roman" w:hAnsi="Times New Roman" w:cs="Times New Roman"/>
          <w:sz w:val="24"/>
          <w:szCs w:val="24"/>
        </w:rPr>
        <w:t>re</w:t>
      </w:r>
      <w:r w:rsidR="00CA5549">
        <w:rPr>
          <w:rFonts w:ascii="Times New Roman" w:hAnsi="Times New Roman" w:cs="Times New Roman"/>
          <w:sz w:val="24"/>
          <w:szCs w:val="24"/>
        </w:rPr>
        <w:t xml:space="preserve"> </w:t>
      </w:r>
      <w:r w:rsidR="00CA5549">
        <w:rPr>
          <w:rFonts w:ascii="Times New Roman" w:hAnsi="Times New Roman" w:cs="Times New Roman"/>
          <w:sz w:val="24"/>
          <w:szCs w:val="24"/>
        </w:rPr>
        <w:lastRenderedPageBreak/>
        <w:t>present</w:t>
      </w:r>
      <w:r w:rsidR="00446B03">
        <w:rPr>
          <w:rFonts w:ascii="Times New Roman" w:hAnsi="Times New Roman" w:cs="Times New Roman"/>
          <w:sz w:val="24"/>
          <w:szCs w:val="24"/>
        </w:rPr>
        <w:t>ed</w:t>
      </w:r>
      <w:r w:rsidR="006E7CA0">
        <w:rPr>
          <w:rFonts w:ascii="Times New Roman" w:hAnsi="Times New Roman" w:cs="Times New Roman"/>
          <w:sz w:val="24"/>
          <w:szCs w:val="24"/>
        </w:rPr>
        <w:t>.</w:t>
      </w:r>
      <w:r w:rsidR="00432ED7">
        <w:rPr>
          <w:rFonts w:ascii="Times New Roman" w:hAnsi="Times New Roman" w:cs="Times New Roman"/>
          <w:sz w:val="24"/>
          <w:szCs w:val="24"/>
        </w:rPr>
        <w:t xml:space="preserve"> Of </w:t>
      </w:r>
      <w:r w:rsidR="000F0B1C">
        <w:rPr>
          <w:rFonts w:ascii="Times New Roman" w:hAnsi="Times New Roman" w:cs="Times New Roman"/>
          <w:sz w:val="24"/>
          <w:szCs w:val="24"/>
        </w:rPr>
        <w:t xml:space="preserve">the </w:t>
      </w:r>
      <w:r w:rsidR="00432ED7">
        <w:rPr>
          <w:rFonts w:ascii="Times New Roman" w:hAnsi="Times New Roman" w:cs="Times New Roman"/>
          <w:sz w:val="24"/>
          <w:szCs w:val="24"/>
        </w:rPr>
        <w:t xml:space="preserve">322 articles in </w:t>
      </w:r>
      <w:r w:rsidR="00432ED7" w:rsidRPr="002D110F">
        <w:rPr>
          <w:rFonts w:ascii="Times New Roman" w:hAnsi="Times New Roman" w:cs="Times New Roman"/>
          <w:i/>
          <w:sz w:val="24"/>
          <w:szCs w:val="24"/>
        </w:rPr>
        <w:t>ASR</w:t>
      </w:r>
      <w:r w:rsidR="00432ED7">
        <w:rPr>
          <w:rFonts w:ascii="Times New Roman" w:hAnsi="Times New Roman" w:cs="Times New Roman"/>
          <w:sz w:val="24"/>
          <w:szCs w:val="24"/>
        </w:rPr>
        <w:t xml:space="preserve">, </w:t>
      </w:r>
      <w:r w:rsidR="00432ED7" w:rsidRPr="002D110F">
        <w:rPr>
          <w:rFonts w:ascii="Times New Roman" w:hAnsi="Times New Roman" w:cs="Times New Roman"/>
          <w:i/>
          <w:sz w:val="24"/>
          <w:szCs w:val="24"/>
        </w:rPr>
        <w:t>AJS</w:t>
      </w:r>
      <w:r w:rsidR="00432ED7">
        <w:rPr>
          <w:rFonts w:ascii="Times New Roman" w:hAnsi="Times New Roman" w:cs="Times New Roman"/>
          <w:sz w:val="24"/>
          <w:szCs w:val="24"/>
        </w:rPr>
        <w:t xml:space="preserve"> </w:t>
      </w:r>
      <w:commentRangeStart w:id="725"/>
      <w:commentRangeStart w:id="726"/>
      <w:r w:rsidR="00432ED7">
        <w:rPr>
          <w:rFonts w:ascii="Times New Roman" w:hAnsi="Times New Roman" w:cs="Times New Roman"/>
          <w:sz w:val="24"/>
          <w:szCs w:val="24"/>
        </w:rPr>
        <w:t xml:space="preserve">and </w:t>
      </w:r>
      <w:r w:rsidR="00432ED7" w:rsidRPr="002D110F">
        <w:rPr>
          <w:rFonts w:ascii="Times New Roman" w:hAnsi="Times New Roman" w:cs="Times New Roman"/>
          <w:i/>
          <w:sz w:val="24"/>
          <w:szCs w:val="24"/>
        </w:rPr>
        <w:t>SQ</w:t>
      </w:r>
      <w:r w:rsidR="00432ED7">
        <w:rPr>
          <w:rFonts w:ascii="Times New Roman" w:hAnsi="Times New Roman" w:cs="Times New Roman"/>
          <w:sz w:val="24"/>
          <w:szCs w:val="24"/>
        </w:rPr>
        <w:t xml:space="preserve">, </w:t>
      </w:r>
      <w:r w:rsidR="00160E5D">
        <w:rPr>
          <w:rFonts w:ascii="Times New Roman" w:hAnsi="Times New Roman" w:cs="Times New Roman"/>
          <w:sz w:val="24"/>
          <w:szCs w:val="24"/>
        </w:rPr>
        <w:t>100</w:t>
      </w:r>
      <w:r w:rsidR="00432ED7">
        <w:rPr>
          <w:rFonts w:ascii="Times New Roman" w:hAnsi="Times New Roman" w:cs="Times New Roman"/>
          <w:sz w:val="24"/>
          <w:szCs w:val="24"/>
        </w:rPr>
        <w:t xml:space="preserve"> (31.1%) contained explicitly stated hypothese</w:t>
      </w:r>
      <w:commentRangeEnd w:id="725"/>
      <w:r w:rsidR="008268FE">
        <w:rPr>
          <w:rStyle w:val="CommentReference"/>
        </w:rPr>
        <w:commentReference w:id="725"/>
      </w:r>
      <w:commentRangeEnd w:id="726"/>
      <w:r w:rsidR="00255A5F">
        <w:rPr>
          <w:rStyle w:val="CommentReference"/>
        </w:rPr>
        <w:commentReference w:id="726"/>
      </w:r>
      <w:r w:rsidR="00432ED7">
        <w:rPr>
          <w:rFonts w:ascii="Times New Roman" w:hAnsi="Times New Roman" w:cs="Times New Roman"/>
          <w:sz w:val="24"/>
          <w:szCs w:val="24"/>
        </w:rPr>
        <w:t xml:space="preserve">s. Secondly, </w:t>
      </w:r>
      <w:r w:rsidR="00423D03">
        <w:rPr>
          <w:rFonts w:ascii="Times New Roman" w:hAnsi="Times New Roman" w:cs="Times New Roman"/>
          <w:sz w:val="24"/>
          <w:szCs w:val="24"/>
        </w:rPr>
        <w:t xml:space="preserve">articles </w:t>
      </w:r>
      <w:r w:rsidR="00432ED7">
        <w:rPr>
          <w:rFonts w:ascii="Times New Roman" w:hAnsi="Times New Roman" w:cs="Times New Roman"/>
          <w:sz w:val="24"/>
          <w:szCs w:val="24"/>
        </w:rPr>
        <w:t>had to contain at least one result corresponding to one or more explicitly stated hypotheses.</w:t>
      </w:r>
      <w:r w:rsidR="00160E5D">
        <w:rPr>
          <w:rFonts w:ascii="Times New Roman" w:hAnsi="Times New Roman" w:cs="Times New Roman"/>
          <w:sz w:val="24"/>
          <w:szCs w:val="24"/>
        </w:rPr>
        <w:t xml:space="preserve"> </w:t>
      </w:r>
      <w:r w:rsidR="00401B69">
        <w:rPr>
          <w:rFonts w:ascii="Times New Roman" w:hAnsi="Times New Roman" w:cs="Times New Roman"/>
          <w:sz w:val="24"/>
          <w:szCs w:val="24"/>
        </w:rPr>
        <w:t xml:space="preserve">Based on this additional </w:t>
      </w:r>
      <w:commentRangeStart w:id="727"/>
      <w:commentRangeStart w:id="728"/>
      <w:r w:rsidR="00780B34">
        <w:rPr>
          <w:rFonts w:ascii="Times New Roman" w:hAnsi="Times New Roman" w:cs="Times New Roman"/>
          <w:sz w:val="24"/>
          <w:szCs w:val="24"/>
        </w:rPr>
        <w:t>criterion, 91</w:t>
      </w:r>
      <w:r w:rsidR="00432ED7">
        <w:rPr>
          <w:rFonts w:ascii="Times New Roman" w:hAnsi="Times New Roman" w:cs="Times New Roman"/>
          <w:sz w:val="24"/>
          <w:szCs w:val="24"/>
        </w:rPr>
        <w:t xml:space="preserve"> articles (91.0%) were included </w:t>
      </w:r>
      <w:r w:rsidR="00151E49">
        <w:rPr>
          <w:rFonts w:ascii="Times New Roman" w:hAnsi="Times New Roman" w:cs="Times New Roman"/>
          <w:sz w:val="24"/>
          <w:szCs w:val="24"/>
        </w:rPr>
        <w:t>(see Figure 1 for an overview of the selection process)</w:t>
      </w:r>
      <w:r w:rsidR="00432ED7">
        <w:rPr>
          <w:rFonts w:ascii="Times New Roman" w:hAnsi="Times New Roman" w:cs="Times New Roman"/>
          <w:sz w:val="24"/>
          <w:szCs w:val="24"/>
        </w:rPr>
        <w:t xml:space="preserve">. </w:t>
      </w:r>
      <w:commentRangeEnd w:id="727"/>
      <w:r w:rsidR="008268FE">
        <w:rPr>
          <w:rStyle w:val="CommentReference"/>
        </w:rPr>
        <w:commentReference w:id="727"/>
      </w:r>
      <w:commentRangeEnd w:id="728"/>
      <w:r w:rsidR="000C2E31">
        <w:rPr>
          <w:rStyle w:val="CommentReference"/>
        </w:rPr>
        <w:commentReference w:id="728"/>
      </w:r>
      <w:r w:rsidR="00822707">
        <w:rPr>
          <w:rFonts w:ascii="Times New Roman" w:hAnsi="Times New Roman" w:cs="Times New Roman"/>
          <w:sz w:val="24"/>
          <w:szCs w:val="24"/>
        </w:rPr>
        <w:t>F</w:t>
      </w:r>
      <w:r w:rsidR="007E5773">
        <w:rPr>
          <w:rFonts w:ascii="Times New Roman" w:hAnsi="Times New Roman" w:cs="Times New Roman"/>
          <w:color w:val="000000" w:themeColor="text1"/>
          <w:sz w:val="24"/>
          <w:szCs w:val="24"/>
        </w:rPr>
        <w:t>ollowing Gerber &amp; Malhotra (2008),</w:t>
      </w:r>
      <w:r w:rsidR="006E5095">
        <w:rPr>
          <w:rFonts w:ascii="Times New Roman" w:hAnsi="Times New Roman" w:cs="Times New Roman"/>
          <w:color w:val="000000" w:themeColor="text1"/>
          <w:sz w:val="24"/>
          <w:szCs w:val="24"/>
        </w:rPr>
        <w:t xml:space="preserve"> </w:t>
      </w:r>
      <w:del w:id="729" w:author="EliseSchramkowski" w:date="2021-09-06T16:55:00Z">
        <w:r w:rsidR="002C162E" w:rsidDel="0041629E">
          <w:rPr>
            <w:rFonts w:ascii="Times New Roman" w:hAnsi="Times New Roman" w:cs="Times New Roman"/>
            <w:color w:val="000000" w:themeColor="text1"/>
            <w:sz w:val="24"/>
            <w:szCs w:val="24"/>
          </w:rPr>
          <w:delText xml:space="preserve">the </w:delText>
        </w:r>
      </w:del>
      <w:r w:rsidR="002C162E">
        <w:rPr>
          <w:rFonts w:ascii="Times New Roman" w:hAnsi="Times New Roman" w:cs="Times New Roman"/>
          <w:color w:val="000000" w:themeColor="text1"/>
          <w:sz w:val="24"/>
          <w:szCs w:val="24"/>
        </w:rPr>
        <w:t>‘</w:t>
      </w:r>
      <w:ins w:id="730" w:author="EliseSchramkowski" w:date="2021-09-07T09:57:00Z">
        <w:r w:rsidR="00EB7206">
          <w:rPr>
            <w:rFonts w:ascii="Times New Roman" w:hAnsi="Times New Roman" w:cs="Times New Roman"/>
            <w:i/>
            <w:iCs/>
            <w:color w:val="000000" w:themeColor="text1"/>
            <w:sz w:val="24"/>
            <w:szCs w:val="24"/>
          </w:rPr>
          <w:t>Hyp</w:t>
        </w:r>
      </w:ins>
      <w:ins w:id="731" w:author="EliseSchramkowski" w:date="2021-09-03T10:51:00Z">
        <w:r w:rsidR="006D4023">
          <w:rPr>
            <w:rFonts w:ascii="Times New Roman" w:hAnsi="Times New Roman" w:cs="Times New Roman"/>
            <w:color w:val="000000" w:themeColor="text1"/>
            <w:sz w:val="24"/>
            <w:szCs w:val="24"/>
          </w:rPr>
          <w:t>’</w:t>
        </w:r>
        <w:r w:rsidR="006D4023">
          <w:rPr>
            <w:rFonts w:ascii="Times New Roman" w:hAnsi="Times New Roman" w:cs="Times New Roman"/>
            <w:i/>
            <w:iCs/>
            <w:color w:val="000000" w:themeColor="text1"/>
            <w:sz w:val="24"/>
            <w:szCs w:val="24"/>
          </w:rPr>
          <w:t xml:space="preserve"> </w:t>
        </w:r>
      </w:ins>
      <w:del w:id="732" w:author="EliseSchramkowski" w:date="2021-09-03T10:50:00Z">
        <w:r w:rsidR="002C162E" w:rsidDel="006D4023">
          <w:rPr>
            <w:rFonts w:ascii="Times New Roman" w:hAnsi="Times New Roman" w:cs="Times New Roman"/>
            <w:color w:val="000000" w:themeColor="text1"/>
            <w:sz w:val="24"/>
            <w:szCs w:val="24"/>
          </w:rPr>
          <w:delText xml:space="preserve">Manual’ </w:delText>
        </w:r>
      </w:del>
      <w:del w:id="733" w:author="EliseSchramkowski" w:date="2021-09-06T16:55:00Z">
        <w:r w:rsidR="002C162E" w:rsidDel="0041629E">
          <w:rPr>
            <w:rFonts w:ascii="Times New Roman" w:hAnsi="Times New Roman" w:cs="Times New Roman"/>
            <w:color w:val="000000" w:themeColor="text1"/>
            <w:sz w:val="24"/>
            <w:szCs w:val="24"/>
          </w:rPr>
          <w:delText xml:space="preserve">data set </w:delText>
        </w:r>
      </w:del>
      <w:r w:rsidR="006E5095">
        <w:rPr>
          <w:rFonts w:ascii="Times New Roman" w:hAnsi="Times New Roman" w:cs="Times New Roman"/>
          <w:color w:val="000000" w:themeColor="text1"/>
          <w:sz w:val="24"/>
          <w:szCs w:val="24"/>
        </w:rPr>
        <w:t>contain</w:t>
      </w:r>
      <w:ins w:id="734" w:author="EliseSchramkowski" w:date="2021-09-06T16:55:00Z">
        <w:r w:rsidR="0041629E">
          <w:rPr>
            <w:rFonts w:ascii="Times New Roman" w:hAnsi="Times New Roman" w:cs="Times New Roman"/>
            <w:color w:val="000000" w:themeColor="text1"/>
            <w:sz w:val="24"/>
            <w:szCs w:val="24"/>
          </w:rPr>
          <w:t>s</w:t>
        </w:r>
      </w:ins>
      <w:del w:id="735" w:author="EliseSchramkowski" w:date="2021-09-06T16:55:00Z">
        <w:r w:rsidR="006E5095" w:rsidDel="0041629E">
          <w:rPr>
            <w:rFonts w:ascii="Times New Roman" w:hAnsi="Times New Roman" w:cs="Times New Roman"/>
            <w:color w:val="000000" w:themeColor="text1"/>
            <w:sz w:val="24"/>
            <w:szCs w:val="24"/>
          </w:rPr>
          <w:delText>ed</w:delText>
        </w:r>
      </w:del>
      <w:r w:rsidR="007E5773">
        <w:rPr>
          <w:rFonts w:ascii="Times New Roman" w:hAnsi="Times New Roman" w:cs="Times New Roman"/>
          <w:color w:val="000000" w:themeColor="text1"/>
          <w:sz w:val="24"/>
          <w:szCs w:val="24"/>
        </w:rPr>
        <w:t xml:space="preserve"> </w:t>
      </w:r>
      <w:r w:rsidR="007E5773" w:rsidRPr="004B309F">
        <w:rPr>
          <w:rFonts w:ascii="Times New Roman" w:hAnsi="Times New Roman" w:cs="Times New Roman"/>
          <w:color w:val="000000" w:themeColor="text1"/>
          <w:sz w:val="24"/>
          <w:szCs w:val="24"/>
        </w:rPr>
        <w:t>all relevant result</w:t>
      </w:r>
      <w:r w:rsidR="0035657D">
        <w:rPr>
          <w:rFonts w:ascii="Times New Roman" w:hAnsi="Times New Roman" w:cs="Times New Roman"/>
          <w:color w:val="000000" w:themeColor="text1"/>
          <w:sz w:val="24"/>
          <w:szCs w:val="24"/>
        </w:rPr>
        <w:t>s from all models used to test</w:t>
      </w:r>
      <w:r w:rsidR="00185CAB">
        <w:rPr>
          <w:rFonts w:ascii="Times New Roman" w:hAnsi="Times New Roman" w:cs="Times New Roman"/>
          <w:color w:val="000000" w:themeColor="text1"/>
          <w:sz w:val="24"/>
          <w:szCs w:val="24"/>
        </w:rPr>
        <w:t xml:space="preserve"> explicitly stated</w:t>
      </w:r>
      <w:r w:rsidR="0035657D">
        <w:rPr>
          <w:rFonts w:ascii="Times New Roman" w:hAnsi="Times New Roman" w:cs="Times New Roman"/>
          <w:color w:val="000000" w:themeColor="text1"/>
          <w:sz w:val="24"/>
          <w:szCs w:val="24"/>
        </w:rPr>
        <w:t xml:space="preserve"> hypothese</w:t>
      </w:r>
      <w:r w:rsidR="007E5773" w:rsidRPr="004B309F">
        <w:rPr>
          <w:rFonts w:ascii="Times New Roman" w:hAnsi="Times New Roman" w:cs="Times New Roman"/>
          <w:color w:val="000000" w:themeColor="text1"/>
          <w:sz w:val="24"/>
          <w:szCs w:val="24"/>
        </w:rPr>
        <w:t>s</w:t>
      </w:r>
      <w:r w:rsidR="00185CAB">
        <w:rPr>
          <w:rFonts w:ascii="Times New Roman" w:hAnsi="Times New Roman" w:cs="Times New Roman"/>
          <w:color w:val="000000" w:themeColor="text1"/>
          <w:sz w:val="24"/>
          <w:szCs w:val="24"/>
        </w:rPr>
        <w:t>.</w:t>
      </w:r>
      <w:r w:rsidR="007E5773">
        <w:rPr>
          <w:rFonts w:ascii="Times New Roman" w:hAnsi="Times New Roman" w:cs="Times New Roman"/>
          <w:color w:val="000000" w:themeColor="text1"/>
          <w:sz w:val="24"/>
          <w:szCs w:val="24"/>
        </w:rPr>
        <w:t xml:space="preserve"> </w:t>
      </w:r>
      <w:r w:rsidR="007E5773" w:rsidRPr="00873728">
        <w:rPr>
          <w:rFonts w:ascii="Times New Roman" w:hAnsi="Times New Roman" w:cs="Times New Roman"/>
          <w:sz w:val="24"/>
          <w:szCs w:val="24"/>
        </w:rPr>
        <w:t>Information from appendices</w:t>
      </w:r>
      <w:r w:rsidR="007E5773">
        <w:rPr>
          <w:rFonts w:ascii="Times New Roman" w:hAnsi="Times New Roman" w:cs="Times New Roman"/>
          <w:sz w:val="24"/>
          <w:szCs w:val="24"/>
        </w:rPr>
        <w:t xml:space="preserve"> was also</w:t>
      </w:r>
      <w:r w:rsidR="00C65696">
        <w:rPr>
          <w:rFonts w:ascii="Times New Roman" w:hAnsi="Times New Roman" w:cs="Times New Roman"/>
          <w:sz w:val="24"/>
          <w:szCs w:val="24"/>
        </w:rPr>
        <w:t xml:space="preserve"> </w:t>
      </w:r>
      <w:r w:rsidR="00DC2BBD">
        <w:rPr>
          <w:rFonts w:ascii="Times New Roman" w:hAnsi="Times New Roman" w:cs="Times New Roman"/>
          <w:sz w:val="24"/>
          <w:szCs w:val="24"/>
        </w:rPr>
        <w:t>included</w:t>
      </w:r>
      <w:r w:rsidR="00FC2565">
        <w:rPr>
          <w:rFonts w:ascii="Times New Roman" w:hAnsi="Times New Roman" w:cs="Times New Roman"/>
          <w:sz w:val="24"/>
          <w:szCs w:val="24"/>
        </w:rPr>
        <w:t>, but</w:t>
      </w:r>
      <w:r w:rsidR="002F2406">
        <w:rPr>
          <w:rFonts w:ascii="Times New Roman" w:hAnsi="Times New Roman" w:cs="Times New Roman"/>
          <w:sz w:val="24"/>
          <w:szCs w:val="24"/>
        </w:rPr>
        <w:t xml:space="preserve"> information from supplements was not, since only appendices are part of articles as published</w:t>
      </w:r>
      <w:r w:rsidR="00690D05">
        <w:rPr>
          <w:rFonts w:ascii="Times New Roman" w:hAnsi="Times New Roman" w:cs="Times New Roman"/>
          <w:sz w:val="24"/>
          <w:szCs w:val="24"/>
        </w:rPr>
        <w:t>.</w:t>
      </w:r>
      <w:r w:rsidR="00185CAB">
        <w:rPr>
          <w:rFonts w:ascii="Times New Roman" w:hAnsi="Times New Roman" w:cs="Times New Roman"/>
          <w:sz w:val="24"/>
          <w:szCs w:val="24"/>
        </w:rPr>
        <w:t xml:space="preserve"> </w:t>
      </w:r>
      <w:ins w:id="736" w:author="EliseSchramkowski" w:date="2021-09-09T09:35:00Z">
        <w:r w:rsidR="0072109B">
          <w:rPr>
            <w:rFonts w:ascii="Times New Roman" w:hAnsi="Times New Roman" w:cs="Times New Roman"/>
            <w:color w:val="000000" w:themeColor="text1"/>
            <w:sz w:val="24"/>
            <w:szCs w:val="24"/>
          </w:rPr>
          <w:t xml:space="preserve">There </w:t>
        </w:r>
      </w:ins>
      <w:ins w:id="737" w:author="EliseSchramkowski" w:date="2021-09-01T16:06:00Z">
        <w:r w:rsidR="00083A15">
          <w:rPr>
            <w:rFonts w:ascii="Times New Roman" w:hAnsi="Times New Roman" w:cs="Times New Roman"/>
            <w:color w:val="000000" w:themeColor="text1"/>
            <w:sz w:val="24"/>
            <w:szCs w:val="24"/>
          </w:rPr>
          <w:t>are</w:t>
        </w:r>
      </w:ins>
      <w:ins w:id="738" w:author="EliseSchramkowski" w:date="2021-09-09T09:35:00Z">
        <w:r w:rsidR="0072109B">
          <w:rPr>
            <w:rFonts w:ascii="Times New Roman" w:hAnsi="Times New Roman" w:cs="Times New Roman"/>
            <w:color w:val="000000" w:themeColor="text1"/>
            <w:sz w:val="24"/>
            <w:szCs w:val="24"/>
          </w:rPr>
          <w:t xml:space="preserve"> also</w:t>
        </w:r>
      </w:ins>
      <w:ins w:id="739" w:author="EliseSchramkowski" w:date="2021-09-01T16:06:00Z">
        <w:r w:rsidR="00083A15">
          <w:rPr>
            <w:rFonts w:ascii="Times New Roman" w:hAnsi="Times New Roman" w:cs="Times New Roman"/>
            <w:color w:val="000000" w:themeColor="text1"/>
            <w:sz w:val="24"/>
            <w:szCs w:val="24"/>
          </w:rPr>
          <w:t xml:space="preserve"> some differences between our study and that of Gerber &amp; Malhotra (2008)</w:t>
        </w:r>
      </w:ins>
      <w:ins w:id="740" w:author="EliseSchramkowski" w:date="2021-11-01T14:30:00Z">
        <w:r w:rsidR="00D44EF8">
          <w:rPr>
            <w:rFonts w:ascii="Times New Roman" w:hAnsi="Times New Roman" w:cs="Times New Roman"/>
            <w:color w:val="000000" w:themeColor="text1"/>
            <w:sz w:val="24"/>
            <w:szCs w:val="24"/>
          </w:rPr>
          <w:t>. Gerber &amp; Malhotra (2008)</w:t>
        </w:r>
      </w:ins>
      <w:ins w:id="741" w:author="EliseSchramkowski" w:date="2021-09-01T16:06:00Z">
        <w:r w:rsidR="00083A15">
          <w:rPr>
            <w:rFonts w:ascii="Times New Roman" w:hAnsi="Times New Roman" w:cs="Times New Roman"/>
            <w:color w:val="000000" w:themeColor="text1"/>
            <w:sz w:val="24"/>
            <w:szCs w:val="24"/>
          </w:rPr>
          <w:t xml:space="preserve"> </w:t>
        </w:r>
      </w:ins>
      <w:ins w:id="742" w:author="EliseSchramkowski" w:date="2021-09-03T09:47:00Z">
        <w:r w:rsidR="00E65F9B">
          <w:rPr>
            <w:rFonts w:ascii="Times New Roman" w:hAnsi="Times New Roman" w:cs="Times New Roman"/>
            <w:color w:val="000000" w:themeColor="text1"/>
            <w:sz w:val="24"/>
            <w:szCs w:val="24"/>
          </w:rPr>
          <w:t xml:space="preserve">used </w:t>
        </w:r>
      </w:ins>
      <w:ins w:id="743" w:author="EliseSchramkowski" w:date="2021-09-01T16:06:00Z">
        <w:r w:rsidR="00083A15">
          <w:rPr>
            <w:rFonts w:ascii="Times New Roman" w:hAnsi="Times New Roman" w:cs="Times New Roman"/>
            <w:color w:val="000000" w:themeColor="text1"/>
            <w:sz w:val="24"/>
            <w:szCs w:val="24"/>
          </w:rPr>
          <w:t xml:space="preserve">caliper tests </w:t>
        </w:r>
      </w:ins>
      <w:ins w:id="744" w:author="EliseSchramkowski" w:date="2021-09-09T09:36:00Z">
        <w:r w:rsidR="007D75BA">
          <w:rPr>
            <w:rFonts w:ascii="Times New Roman" w:hAnsi="Times New Roman" w:cs="Times New Roman"/>
            <w:color w:val="000000" w:themeColor="text1"/>
            <w:sz w:val="24"/>
            <w:szCs w:val="24"/>
          </w:rPr>
          <w:t>for</w:t>
        </w:r>
      </w:ins>
      <w:ins w:id="745" w:author="EliseSchramkowski" w:date="2021-09-01T16:06:00Z">
        <w:r w:rsidR="00083A15">
          <w:rPr>
            <w:rFonts w:ascii="Times New Roman" w:hAnsi="Times New Roman" w:cs="Times New Roman"/>
            <w:color w:val="000000" w:themeColor="text1"/>
            <w:sz w:val="24"/>
            <w:szCs w:val="24"/>
          </w:rPr>
          <w:t xml:space="preserve"> </w:t>
        </w:r>
      </w:ins>
      <w:r w:rsidR="001949CD">
        <w:rPr>
          <w:rFonts w:ascii="Times New Roman" w:hAnsi="Times New Roman" w:cs="Times New Roman"/>
          <w:i/>
          <w:iCs/>
          <w:color w:val="000000" w:themeColor="text1"/>
          <w:sz w:val="24"/>
          <w:szCs w:val="24"/>
        </w:rPr>
        <w:t>z</w:t>
      </w:r>
      <w:r w:rsidR="001949CD">
        <w:rPr>
          <w:rFonts w:ascii="Times New Roman" w:hAnsi="Times New Roman" w:cs="Times New Roman"/>
          <w:color w:val="000000" w:themeColor="text1"/>
          <w:sz w:val="24"/>
          <w:szCs w:val="24"/>
        </w:rPr>
        <w:t>-</w:t>
      </w:r>
      <w:ins w:id="746" w:author="EliseSchramkowski" w:date="2021-09-03T09:45:00Z">
        <w:r w:rsidR="00E65F9B">
          <w:rPr>
            <w:rFonts w:ascii="Times New Roman" w:hAnsi="Times New Roman" w:cs="Times New Roman"/>
            <w:iCs/>
            <w:color w:val="000000" w:themeColor="text1"/>
            <w:sz w:val="24"/>
            <w:szCs w:val="24"/>
          </w:rPr>
          <w:t>distributions</w:t>
        </w:r>
      </w:ins>
      <w:ins w:id="747" w:author="EliseSchramkowski" w:date="2021-09-09T09:36:00Z">
        <w:r w:rsidR="004C1430">
          <w:rPr>
            <w:rFonts w:ascii="Times New Roman" w:hAnsi="Times New Roman" w:cs="Times New Roman"/>
            <w:iCs/>
            <w:color w:val="000000" w:themeColor="text1"/>
            <w:sz w:val="24"/>
            <w:szCs w:val="24"/>
          </w:rPr>
          <w:t xml:space="preserve"> consisting of </w:t>
        </w:r>
      </w:ins>
      <w:ins w:id="748" w:author="EliseSchramkowski" w:date="2021-09-01T16:06:00Z">
        <w:r w:rsidR="00083A15" w:rsidRPr="00E65F9B">
          <w:rPr>
            <w:rFonts w:ascii="Times New Roman" w:hAnsi="Times New Roman" w:cs="Times New Roman"/>
            <w:i/>
            <w:iCs/>
            <w:color w:val="000000" w:themeColor="text1"/>
            <w:sz w:val="24"/>
            <w:szCs w:val="24"/>
          </w:rPr>
          <w:t>z</w:t>
        </w:r>
        <w:r w:rsidR="00083A15">
          <w:rPr>
            <w:rFonts w:ascii="Times New Roman" w:hAnsi="Times New Roman" w:cs="Times New Roman"/>
            <w:color w:val="000000" w:themeColor="text1"/>
            <w:sz w:val="24"/>
            <w:szCs w:val="24"/>
          </w:rPr>
          <w:t xml:space="preserve">-values and </w:t>
        </w:r>
        <w:r w:rsidR="00083A15">
          <w:rPr>
            <w:rFonts w:ascii="Times New Roman" w:hAnsi="Times New Roman" w:cs="Times New Roman"/>
            <w:i/>
            <w:iCs/>
            <w:color w:val="000000" w:themeColor="text1"/>
            <w:sz w:val="24"/>
            <w:szCs w:val="24"/>
          </w:rPr>
          <w:t>t</w:t>
        </w:r>
        <w:r w:rsidR="00083A15">
          <w:rPr>
            <w:rFonts w:ascii="Times New Roman" w:hAnsi="Times New Roman" w:cs="Times New Roman"/>
            <w:color w:val="000000" w:themeColor="text1"/>
            <w:sz w:val="24"/>
            <w:szCs w:val="24"/>
          </w:rPr>
          <w:t xml:space="preserve">-values </w:t>
        </w:r>
      </w:ins>
      <w:ins w:id="749" w:author="EliseSchramkowski" w:date="2021-09-03T09:45:00Z">
        <w:r w:rsidR="00E65F9B">
          <w:rPr>
            <w:rFonts w:ascii="Times New Roman" w:hAnsi="Times New Roman" w:cs="Times New Roman"/>
            <w:color w:val="000000" w:themeColor="text1"/>
            <w:sz w:val="24"/>
            <w:szCs w:val="24"/>
          </w:rPr>
          <w:t xml:space="preserve">(converted to </w:t>
        </w:r>
      </w:ins>
      <w:ins w:id="750" w:author="EliseSchramkowski" w:date="2021-09-03T09:46:00Z">
        <w:r w:rsidR="00E65F9B">
          <w:rPr>
            <w:rFonts w:ascii="Times New Roman" w:hAnsi="Times New Roman" w:cs="Times New Roman"/>
            <w:i/>
            <w:iCs/>
            <w:color w:val="000000" w:themeColor="text1"/>
            <w:sz w:val="24"/>
            <w:szCs w:val="24"/>
          </w:rPr>
          <w:t>z</w:t>
        </w:r>
        <w:r w:rsidR="00E65F9B">
          <w:rPr>
            <w:rFonts w:ascii="Times New Roman" w:hAnsi="Times New Roman" w:cs="Times New Roman"/>
            <w:color w:val="000000" w:themeColor="text1"/>
            <w:sz w:val="24"/>
            <w:szCs w:val="24"/>
          </w:rPr>
          <w:t>-values)</w:t>
        </w:r>
        <w:r w:rsidR="00E65F9B">
          <w:rPr>
            <w:rFonts w:ascii="Times New Roman" w:hAnsi="Times New Roman" w:cs="Times New Roman"/>
            <w:i/>
            <w:iCs/>
            <w:color w:val="000000" w:themeColor="text1"/>
            <w:sz w:val="24"/>
            <w:szCs w:val="24"/>
          </w:rPr>
          <w:t xml:space="preserve"> </w:t>
        </w:r>
      </w:ins>
      <w:ins w:id="751" w:author="EliseSchramkowski" w:date="2021-09-01T16:06:00Z">
        <w:r w:rsidR="00083A15">
          <w:rPr>
            <w:rFonts w:ascii="Times New Roman" w:hAnsi="Times New Roman" w:cs="Times New Roman"/>
            <w:color w:val="000000" w:themeColor="text1"/>
            <w:sz w:val="24"/>
            <w:szCs w:val="24"/>
          </w:rPr>
          <w:t xml:space="preserve">within 5%, 10%, 15% or 20% of </w:t>
        </w:r>
        <w:r w:rsidR="00083A15">
          <w:rPr>
            <w:rFonts w:ascii="Times New Roman" w:hAnsi="Times New Roman" w:cs="Times New Roman"/>
            <w:i/>
            <w:iCs/>
            <w:color w:val="000000" w:themeColor="text1"/>
            <w:sz w:val="24"/>
            <w:szCs w:val="24"/>
          </w:rPr>
          <w:t>z</w:t>
        </w:r>
        <w:r w:rsidR="00083A15">
          <w:rPr>
            <w:rFonts w:ascii="Times New Roman" w:hAnsi="Times New Roman" w:cs="Times New Roman"/>
            <w:color w:val="000000" w:themeColor="text1"/>
            <w:sz w:val="24"/>
            <w:szCs w:val="24"/>
          </w:rPr>
          <w:t xml:space="preserve"> = 1.64</w:t>
        </w:r>
      </w:ins>
      <w:ins w:id="752" w:author="EliseSchramkowski" w:date="2021-09-03T09:47:00Z">
        <w:r w:rsidR="005557B2">
          <w:rPr>
            <w:rFonts w:ascii="Times New Roman" w:hAnsi="Times New Roman" w:cs="Times New Roman"/>
            <w:color w:val="000000" w:themeColor="text1"/>
            <w:sz w:val="24"/>
            <w:szCs w:val="24"/>
          </w:rPr>
          <w:t xml:space="preserve"> (one-sided testing)</w:t>
        </w:r>
      </w:ins>
      <w:ins w:id="753" w:author="EliseSchramkowski" w:date="2021-09-01T16:06:00Z">
        <w:r w:rsidR="00083A15">
          <w:rPr>
            <w:rFonts w:ascii="Times New Roman" w:hAnsi="Times New Roman" w:cs="Times New Roman"/>
            <w:color w:val="000000" w:themeColor="text1"/>
            <w:sz w:val="24"/>
            <w:szCs w:val="24"/>
          </w:rPr>
          <w:t xml:space="preserve"> or </w:t>
        </w:r>
        <w:r w:rsidR="00083A15">
          <w:rPr>
            <w:rFonts w:ascii="Times New Roman" w:hAnsi="Times New Roman" w:cs="Times New Roman"/>
            <w:i/>
            <w:iCs/>
            <w:color w:val="000000" w:themeColor="text1"/>
            <w:sz w:val="24"/>
            <w:szCs w:val="24"/>
          </w:rPr>
          <w:t>z</w:t>
        </w:r>
        <w:r w:rsidR="00083A15">
          <w:rPr>
            <w:rFonts w:ascii="Times New Roman" w:hAnsi="Times New Roman" w:cs="Times New Roman"/>
            <w:color w:val="000000" w:themeColor="text1"/>
            <w:sz w:val="24"/>
            <w:szCs w:val="24"/>
          </w:rPr>
          <w:t xml:space="preserve"> = 1.96</w:t>
        </w:r>
      </w:ins>
      <w:ins w:id="754" w:author="EliseSchramkowski" w:date="2021-09-03T09:46:00Z">
        <w:r w:rsidR="00E65F9B">
          <w:rPr>
            <w:rFonts w:ascii="Times New Roman" w:hAnsi="Times New Roman" w:cs="Times New Roman"/>
            <w:color w:val="000000" w:themeColor="text1"/>
            <w:sz w:val="24"/>
            <w:szCs w:val="24"/>
          </w:rPr>
          <w:t xml:space="preserve"> </w:t>
        </w:r>
      </w:ins>
      <w:ins w:id="755" w:author="EliseSchramkowski" w:date="2021-09-03T09:47:00Z">
        <w:r w:rsidR="005557B2">
          <w:rPr>
            <w:rFonts w:ascii="Times New Roman" w:hAnsi="Times New Roman" w:cs="Times New Roman"/>
            <w:color w:val="000000" w:themeColor="text1"/>
            <w:sz w:val="24"/>
            <w:szCs w:val="24"/>
          </w:rPr>
          <w:t>(two-sided testing)</w:t>
        </w:r>
      </w:ins>
      <w:ins w:id="756" w:author="EliseSchramkowski" w:date="2021-09-01T16:06:00Z">
        <w:r w:rsidR="00083A15">
          <w:rPr>
            <w:rFonts w:ascii="Times New Roman" w:hAnsi="Times New Roman" w:cs="Times New Roman"/>
            <w:color w:val="000000" w:themeColor="text1"/>
            <w:sz w:val="24"/>
            <w:szCs w:val="24"/>
          </w:rPr>
          <w:t xml:space="preserve">. If </w:t>
        </w:r>
      </w:ins>
      <w:ins w:id="757" w:author="EliseSchramkowski" w:date="2021-09-03T09:47:00Z">
        <w:r w:rsidR="005557B2" w:rsidRPr="00E65F9B">
          <w:rPr>
            <w:rFonts w:ascii="Times New Roman" w:hAnsi="Times New Roman" w:cs="Times New Roman"/>
            <w:i/>
            <w:iCs/>
            <w:color w:val="000000" w:themeColor="text1"/>
            <w:sz w:val="24"/>
            <w:szCs w:val="24"/>
          </w:rPr>
          <w:t>z</w:t>
        </w:r>
        <w:r w:rsidR="005557B2">
          <w:rPr>
            <w:rFonts w:ascii="Times New Roman" w:hAnsi="Times New Roman" w:cs="Times New Roman"/>
            <w:color w:val="000000" w:themeColor="text1"/>
            <w:sz w:val="24"/>
            <w:szCs w:val="24"/>
          </w:rPr>
          <w:t>-values</w:t>
        </w:r>
      </w:ins>
      <w:ins w:id="758" w:author="EliseSchramkowski" w:date="2021-09-03T09:48:00Z">
        <w:r w:rsidR="005557B2">
          <w:rPr>
            <w:rFonts w:ascii="Times New Roman" w:hAnsi="Times New Roman" w:cs="Times New Roman"/>
            <w:color w:val="000000" w:themeColor="text1"/>
            <w:sz w:val="24"/>
            <w:szCs w:val="24"/>
          </w:rPr>
          <w:t xml:space="preserve"> or </w:t>
        </w:r>
      </w:ins>
      <w:ins w:id="759" w:author="EliseSchramkowski" w:date="2021-09-03T09:47:00Z">
        <w:r w:rsidR="005557B2">
          <w:rPr>
            <w:rFonts w:ascii="Times New Roman" w:hAnsi="Times New Roman" w:cs="Times New Roman"/>
            <w:i/>
            <w:iCs/>
            <w:color w:val="000000" w:themeColor="text1"/>
            <w:sz w:val="24"/>
            <w:szCs w:val="24"/>
          </w:rPr>
          <w:t>t</w:t>
        </w:r>
        <w:r w:rsidR="005557B2">
          <w:rPr>
            <w:rFonts w:ascii="Times New Roman" w:hAnsi="Times New Roman" w:cs="Times New Roman"/>
            <w:color w:val="000000" w:themeColor="text1"/>
            <w:sz w:val="24"/>
            <w:szCs w:val="24"/>
          </w:rPr>
          <w:t xml:space="preserve">-values </w:t>
        </w:r>
      </w:ins>
      <w:ins w:id="760" w:author="EliseSchramkowski" w:date="2021-09-01T16:06:00Z">
        <w:r w:rsidR="00083A15">
          <w:rPr>
            <w:rFonts w:ascii="Times New Roman" w:hAnsi="Times New Roman" w:cs="Times New Roman"/>
            <w:color w:val="000000" w:themeColor="text1"/>
            <w:sz w:val="24"/>
            <w:szCs w:val="24"/>
          </w:rPr>
          <w:t xml:space="preserve">were </w:t>
        </w:r>
      </w:ins>
      <w:ins w:id="761" w:author="EliseSchramkowski" w:date="2021-09-03T10:48:00Z">
        <w:r w:rsidR="00C02F3F">
          <w:rPr>
            <w:rFonts w:ascii="Times New Roman" w:hAnsi="Times New Roman" w:cs="Times New Roman"/>
            <w:color w:val="000000" w:themeColor="text1"/>
            <w:sz w:val="24"/>
            <w:szCs w:val="24"/>
          </w:rPr>
          <w:t>un</w:t>
        </w:r>
      </w:ins>
      <w:ins w:id="762" w:author="EliseSchramkowski" w:date="2021-09-01T16:06:00Z">
        <w:r w:rsidR="00083A15">
          <w:rPr>
            <w:rFonts w:ascii="Times New Roman" w:hAnsi="Times New Roman" w:cs="Times New Roman"/>
            <w:color w:val="000000" w:themeColor="text1"/>
            <w:sz w:val="24"/>
            <w:szCs w:val="24"/>
          </w:rPr>
          <w:t xml:space="preserve">available, regression coefficients and standard errors were used to calculate accompanying </w:t>
        </w:r>
        <w:r w:rsidR="00083A15">
          <w:rPr>
            <w:rFonts w:ascii="Times New Roman" w:hAnsi="Times New Roman" w:cs="Times New Roman"/>
            <w:i/>
            <w:iCs/>
            <w:color w:val="000000" w:themeColor="text1"/>
            <w:sz w:val="24"/>
            <w:szCs w:val="24"/>
          </w:rPr>
          <w:t>z</w:t>
        </w:r>
        <w:r w:rsidR="00083A15">
          <w:rPr>
            <w:rFonts w:ascii="Times New Roman" w:hAnsi="Times New Roman" w:cs="Times New Roman"/>
            <w:color w:val="000000" w:themeColor="text1"/>
            <w:sz w:val="24"/>
            <w:szCs w:val="24"/>
          </w:rPr>
          <w:t xml:space="preserve">-values. We </w:t>
        </w:r>
      </w:ins>
      <w:ins w:id="763" w:author="EliseSchramkowski" w:date="2021-09-03T10:04:00Z">
        <w:r w:rsidR="00955596">
          <w:rPr>
            <w:rFonts w:ascii="Times New Roman" w:hAnsi="Times New Roman" w:cs="Times New Roman"/>
            <w:color w:val="000000" w:themeColor="text1"/>
            <w:sz w:val="24"/>
            <w:szCs w:val="24"/>
          </w:rPr>
          <w:t xml:space="preserve">used </w:t>
        </w:r>
      </w:ins>
      <w:ins w:id="764" w:author="EliseSchramkowski" w:date="2021-09-01T16:06:00Z">
        <w:r w:rsidR="00083A15">
          <w:rPr>
            <w:rFonts w:ascii="Times New Roman" w:hAnsi="Times New Roman" w:cs="Times New Roman"/>
            <w:color w:val="000000" w:themeColor="text1"/>
            <w:sz w:val="24"/>
            <w:szCs w:val="24"/>
          </w:rPr>
          <w:t xml:space="preserve">exactly reported </w:t>
        </w:r>
        <w:r w:rsidR="00083A15">
          <w:rPr>
            <w:rFonts w:ascii="Times New Roman" w:hAnsi="Times New Roman" w:cs="Times New Roman"/>
            <w:i/>
            <w:iCs/>
            <w:color w:val="000000" w:themeColor="text1"/>
            <w:sz w:val="24"/>
            <w:szCs w:val="24"/>
          </w:rPr>
          <w:t>p</w:t>
        </w:r>
        <w:r w:rsidR="00083A15">
          <w:rPr>
            <w:rFonts w:ascii="Times New Roman" w:hAnsi="Times New Roman" w:cs="Times New Roman"/>
            <w:color w:val="000000" w:themeColor="text1"/>
            <w:sz w:val="24"/>
            <w:szCs w:val="24"/>
          </w:rPr>
          <w:t>-values</w:t>
        </w:r>
      </w:ins>
      <w:ins w:id="765" w:author="EliseSchramkowski" w:date="2021-09-03T10:03:00Z">
        <w:r w:rsidR="008A57BB">
          <w:rPr>
            <w:rFonts w:ascii="Times New Roman" w:hAnsi="Times New Roman" w:cs="Times New Roman"/>
            <w:color w:val="000000" w:themeColor="text1"/>
            <w:sz w:val="24"/>
            <w:szCs w:val="24"/>
          </w:rPr>
          <w:t xml:space="preserve"> in the ranges </w:t>
        </w:r>
      </w:ins>
      <w:ins w:id="766" w:author="EliseSchramkowski" w:date="2021-09-03T10:04:00Z">
        <w:r w:rsidR="00955596">
          <w:rPr>
            <w:rFonts w:ascii="Times New Roman" w:hAnsi="Times New Roman" w:cs="Times New Roman"/>
            <w:color w:val="000000" w:themeColor="text1"/>
            <w:sz w:val="24"/>
            <w:szCs w:val="24"/>
          </w:rPr>
          <w:t>(</w:t>
        </w:r>
      </w:ins>
      <w:ins w:id="767" w:author="EliseSchramkowski" w:date="2021-09-03T10:03:00Z">
        <w:r w:rsidR="008A57BB">
          <w:rPr>
            <w:rFonts w:ascii="Times New Roman" w:hAnsi="Times New Roman" w:cs="Times New Roman"/>
            <w:color w:val="000000" w:themeColor="text1"/>
            <w:sz w:val="24"/>
            <w:szCs w:val="24"/>
          </w:rPr>
          <w:t>.04 - .06</w:t>
        </w:r>
      </w:ins>
      <w:ins w:id="768" w:author="EliseSchramkowski" w:date="2021-09-03T10:04:00Z">
        <w:r w:rsidR="00955596">
          <w:rPr>
            <w:rFonts w:ascii="Times New Roman" w:hAnsi="Times New Roman" w:cs="Times New Roman"/>
            <w:color w:val="000000" w:themeColor="text1"/>
            <w:sz w:val="24"/>
            <w:szCs w:val="24"/>
          </w:rPr>
          <w:t>]</w:t>
        </w:r>
      </w:ins>
      <w:ins w:id="769" w:author="EliseSchramkowski" w:date="2021-09-03T10:03:00Z">
        <w:r w:rsidR="008A57BB">
          <w:rPr>
            <w:rFonts w:ascii="Times New Roman" w:hAnsi="Times New Roman" w:cs="Times New Roman"/>
            <w:color w:val="000000" w:themeColor="text1"/>
            <w:sz w:val="24"/>
            <w:szCs w:val="24"/>
          </w:rPr>
          <w:t xml:space="preserve"> and (</w:t>
        </w:r>
      </w:ins>
      <w:ins w:id="770" w:author="EliseSchramkowski" w:date="2021-09-03T10:04:00Z">
        <w:r w:rsidR="008A57BB">
          <w:rPr>
            <w:rFonts w:ascii="Times New Roman" w:hAnsi="Times New Roman" w:cs="Times New Roman"/>
            <w:color w:val="000000" w:themeColor="text1"/>
            <w:sz w:val="24"/>
            <w:szCs w:val="24"/>
          </w:rPr>
          <w:t xml:space="preserve">.03 - .07] </w:t>
        </w:r>
        <w:r w:rsidR="009150EF">
          <w:rPr>
            <w:rFonts w:ascii="Times New Roman" w:hAnsi="Times New Roman" w:cs="Times New Roman"/>
            <w:color w:val="000000" w:themeColor="text1"/>
            <w:sz w:val="24"/>
            <w:szCs w:val="24"/>
          </w:rPr>
          <w:t>i</w:t>
        </w:r>
      </w:ins>
      <w:ins w:id="771" w:author="EliseSchramkowski" w:date="2021-09-01T16:06:00Z">
        <w:r w:rsidR="00083A15">
          <w:rPr>
            <w:rFonts w:ascii="Times New Roman" w:hAnsi="Times New Roman" w:cs="Times New Roman"/>
            <w:color w:val="000000" w:themeColor="text1"/>
            <w:sz w:val="24"/>
            <w:szCs w:val="24"/>
          </w:rPr>
          <w:t xml:space="preserve">nstead, since it was often unknown what kind of distribution </w:t>
        </w:r>
      </w:ins>
      <w:ins w:id="772" w:author="EliseSchramkowski" w:date="2021-09-03T09:50:00Z">
        <w:r w:rsidR="00B21E30">
          <w:rPr>
            <w:rFonts w:ascii="Times New Roman" w:hAnsi="Times New Roman" w:cs="Times New Roman"/>
            <w:color w:val="000000" w:themeColor="text1"/>
            <w:sz w:val="24"/>
            <w:szCs w:val="24"/>
          </w:rPr>
          <w:t xml:space="preserve">an </w:t>
        </w:r>
      </w:ins>
      <w:ins w:id="773" w:author="EliseSchramkowski" w:date="2021-09-01T16:06:00Z">
        <w:r w:rsidR="00083A15">
          <w:rPr>
            <w:rFonts w:ascii="Times New Roman" w:hAnsi="Times New Roman" w:cs="Times New Roman"/>
            <w:color w:val="000000" w:themeColor="text1"/>
            <w:sz w:val="24"/>
            <w:szCs w:val="24"/>
          </w:rPr>
          <w:t>analysis was based on</w:t>
        </w:r>
      </w:ins>
      <w:ins w:id="774" w:author="EliseSchramkowski" w:date="2021-11-02T17:02:00Z">
        <w:r w:rsidR="000077F2">
          <w:rPr>
            <w:rFonts w:ascii="Times New Roman" w:hAnsi="Times New Roman" w:cs="Times New Roman"/>
            <w:color w:val="000000" w:themeColor="text1"/>
            <w:sz w:val="24"/>
            <w:szCs w:val="24"/>
          </w:rPr>
          <w:t xml:space="preserve">, and </w:t>
        </w:r>
      </w:ins>
      <w:ins w:id="775" w:author="EliseSchramkowski" w:date="2021-11-01T14:32:00Z">
        <w:r w:rsidR="00D44EF8">
          <w:rPr>
            <w:rFonts w:ascii="Times New Roman" w:hAnsi="Times New Roman" w:cs="Times New Roman"/>
            <w:color w:val="000000" w:themeColor="text1"/>
            <w:sz w:val="24"/>
            <w:szCs w:val="24"/>
          </w:rPr>
          <w:t xml:space="preserve">this allowed us to </w:t>
        </w:r>
      </w:ins>
      <w:ins w:id="776" w:author="EliseSchramkowski" w:date="2021-09-01T16:06:00Z">
        <w:r w:rsidR="00083A15">
          <w:rPr>
            <w:rFonts w:ascii="Times New Roman" w:hAnsi="Times New Roman" w:cs="Times New Roman"/>
            <w:color w:val="000000" w:themeColor="text1"/>
            <w:sz w:val="24"/>
            <w:szCs w:val="24"/>
          </w:rPr>
          <w:t xml:space="preserve">include </w:t>
        </w:r>
        <w:r w:rsidR="00083A15" w:rsidRPr="004B4732">
          <w:rPr>
            <w:rFonts w:ascii="Times New Roman" w:hAnsi="Times New Roman" w:cs="Times New Roman"/>
            <w:i/>
            <w:iCs/>
            <w:color w:val="000000" w:themeColor="text1"/>
            <w:sz w:val="24"/>
            <w:szCs w:val="24"/>
          </w:rPr>
          <w:t>p</w:t>
        </w:r>
        <w:r w:rsidR="00083A15">
          <w:rPr>
            <w:rFonts w:ascii="Times New Roman" w:hAnsi="Times New Roman" w:cs="Times New Roman"/>
            <w:color w:val="000000" w:themeColor="text1"/>
            <w:sz w:val="24"/>
            <w:szCs w:val="24"/>
          </w:rPr>
          <w:t xml:space="preserve">-values based on </w:t>
        </w:r>
        <w:r w:rsidR="00083A15" w:rsidRPr="004B4732">
          <w:rPr>
            <w:rFonts w:ascii="Times New Roman" w:hAnsi="Times New Roman" w:cs="Times New Roman"/>
            <w:i/>
            <w:iCs/>
            <w:color w:val="000000" w:themeColor="text1"/>
            <w:sz w:val="24"/>
            <w:szCs w:val="24"/>
          </w:rPr>
          <w:t>F</w:t>
        </w:r>
        <w:r w:rsidR="00083A15">
          <w:rPr>
            <w:rFonts w:ascii="Times New Roman" w:hAnsi="Times New Roman" w:cs="Times New Roman"/>
            <w:color w:val="000000" w:themeColor="text1"/>
            <w:sz w:val="24"/>
            <w:szCs w:val="24"/>
          </w:rPr>
          <w:t>-</w:t>
        </w:r>
      </w:ins>
      <w:ins w:id="777" w:author="EliseSchramkowski" w:date="2021-09-03T09:50:00Z">
        <w:r w:rsidR="00B21E30">
          <w:rPr>
            <w:rFonts w:ascii="Times New Roman" w:hAnsi="Times New Roman" w:cs="Times New Roman"/>
            <w:color w:val="000000" w:themeColor="text1"/>
            <w:sz w:val="24"/>
            <w:szCs w:val="24"/>
          </w:rPr>
          <w:t>values</w:t>
        </w:r>
      </w:ins>
      <w:ins w:id="778" w:author="EliseSchramkowski" w:date="2021-09-01T16:06:00Z">
        <w:r w:rsidR="00083A15">
          <w:rPr>
            <w:rFonts w:ascii="Times New Roman" w:hAnsi="Times New Roman" w:cs="Times New Roman"/>
            <w:color w:val="000000" w:themeColor="text1"/>
            <w:sz w:val="24"/>
            <w:szCs w:val="24"/>
          </w:rPr>
          <w:t xml:space="preserve"> and </w:t>
        </w:r>
        <w:r w:rsidR="00083A15" w:rsidRPr="004B4732">
          <w:rPr>
            <w:rFonts w:ascii="Times New Roman" w:hAnsi="Times New Roman" w:cs="Times New Roman"/>
            <w:color w:val="000000" w:themeColor="text1"/>
            <w:sz w:val="24"/>
            <w:szCs w:val="24"/>
          </w:rPr>
          <w:t>χ2-</w:t>
        </w:r>
      </w:ins>
      <w:ins w:id="779" w:author="EliseSchramkowski" w:date="2021-09-03T09:50:00Z">
        <w:r w:rsidR="00B21E30">
          <w:rPr>
            <w:rFonts w:ascii="Times New Roman" w:hAnsi="Times New Roman" w:cs="Times New Roman"/>
            <w:color w:val="000000" w:themeColor="text1"/>
            <w:sz w:val="24"/>
            <w:szCs w:val="24"/>
          </w:rPr>
          <w:t>svalues</w:t>
        </w:r>
      </w:ins>
      <w:ins w:id="780" w:author="EliseSchramkowski" w:date="2021-09-01T16:06:00Z">
        <w:r w:rsidR="00083A15" w:rsidRPr="004B4732">
          <w:rPr>
            <w:rFonts w:ascii="Times New Roman" w:hAnsi="Times New Roman" w:cs="Times New Roman"/>
            <w:color w:val="000000" w:themeColor="text1"/>
            <w:sz w:val="24"/>
            <w:szCs w:val="24"/>
          </w:rPr>
          <w:t>.</w:t>
        </w:r>
        <w:r w:rsidR="00083A15">
          <w:rPr>
            <w:rFonts w:ascii="Times New Roman" w:hAnsi="Times New Roman" w:cs="Times New Roman"/>
            <w:color w:val="000000" w:themeColor="text1"/>
            <w:sz w:val="24"/>
            <w:szCs w:val="24"/>
          </w:rPr>
          <w:t xml:space="preserve"> </w:t>
        </w:r>
      </w:ins>
      <w:ins w:id="781" w:author="EliseSchramkowski" w:date="2021-09-03T10:00:00Z">
        <w:r w:rsidR="00680250">
          <w:rPr>
            <w:rFonts w:ascii="Times New Roman" w:hAnsi="Times New Roman" w:cs="Times New Roman"/>
            <w:color w:val="000000" w:themeColor="text1"/>
            <w:sz w:val="24"/>
            <w:szCs w:val="24"/>
          </w:rPr>
          <w:t xml:space="preserve">Finally, Gerber &amp; Malhotra (2008) excluded articles with more than 38 </w:t>
        </w:r>
      </w:ins>
      <w:ins w:id="782" w:author="EliseSchramkowski" w:date="2021-09-09T09:38:00Z">
        <w:r w:rsidR="00C229C4">
          <w:rPr>
            <w:rFonts w:ascii="Times New Roman" w:hAnsi="Times New Roman" w:cs="Times New Roman"/>
            <w:color w:val="000000" w:themeColor="text1"/>
            <w:sz w:val="24"/>
            <w:szCs w:val="24"/>
          </w:rPr>
          <w:t xml:space="preserve">relevant </w:t>
        </w:r>
      </w:ins>
      <w:ins w:id="783" w:author="EliseSchramkowski" w:date="2021-09-03T10:00:00Z">
        <w:r w:rsidR="00680250">
          <w:rPr>
            <w:rFonts w:ascii="Times New Roman" w:hAnsi="Times New Roman" w:cs="Times New Roman"/>
            <w:color w:val="000000" w:themeColor="text1"/>
            <w:sz w:val="24"/>
            <w:szCs w:val="24"/>
          </w:rPr>
          <w:t xml:space="preserve">coefficients </w:t>
        </w:r>
      </w:ins>
      <w:ins w:id="784" w:author="EliseSchramkowski" w:date="2021-09-03T10:01:00Z">
        <w:r w:rsidR="00680250">
          <w:rPr>
            <w:rFonts w:ascii="Times New Roman" w:hAnsi="Times New Roman" w:cs="Times New Roman"/>
            <w:color w:val="000000" w:themeColor="text1"/>
            <w:sz w:val="24"/>
            <w:szCs w:val="24"/>
          </w:rPr>
          <w:t>because they</w:t>
        </w:r>
      </w:ins>
      <w:ins w:id="785" w:author="EliseSchramkowski" w:date="2021-09-09T09:38:00Z">
        <w:r w:rsidR="00C229C4">
          <w:rPr>
            <w:rFonts w:ascii="Times New Roman" w:hAnsi="Times New Roman" w:cs="Times New Roman"/>
            <w:color w:val="000000" w:themeColor="text1"/>
            <w:sz w:val="24"/>
            <w:szCs w:val="24"/>
          </w:rPr>
          <w:t xml:space="preserve"> could </w:t>
        </w:r>
      </w:ins>
      <w:del w:id="786" w:author="EliseSchramkowski" w:date="2021-09-06T16:28:00Z">
        <w:r w:rsidR="001949CD" w:rsidDel="004756C9">
          <w:rPr>
            <w:rFonts w:ascii="Times New Roman" w:hAnsi="Times New Roman" w:cs="Times New Roman"/>
            <w:color w:val="000000" w:themeColor="text1"/>
            <w:sz w:val="24"/>
            <w:szCs w:val="24"/>
          </w:rPr>
          <w:delText xml:space="preserve">might </w:delText>
        </w:r>
      </w:del>
      <w:r w:rsidR="001949CD">
        <w:rPr>
          <w:rFonts w:ascii="Times New Roman" w:hAnsi="Times New Roman" w:cs="Times New Roman"/>
          <w:color w:val="000000" w:themeColor="text1"/>
          <w:sz w:val="24"/>
          <w:szCs w:val="24"/>
        </w:rPr>
        <w:t xml:space="preserve">lead to certain articles having a disproportionate </w:t>
      </w:r>
      <w:ins w:id="787" w:author="EliseSchramkowski" w:date="2021-09-03T10:01:00Z">
        <w:r w:rsidR="00680250">
          <w:rPr>
            <w:rFonts w:ascii="Times New Roman" w:hAnsi="Times New Roman" w:cs="Times New Roman"/>
            <w:color w:val="000000" w:themeColor="text1"/>
            <w:sz w:val="24"/>
            <w:szCs w:val="24"/>
          </w:rPr>
          <w:t>effect on analys</w:t>
        </w:r>
      </w:ins>
      <w:r w:rsidR="00F85B34">
        <w:rPr>
          <w:rFonts w:ascii="Times New Roman" w:hAnsi="Times New Roman" w:cs="Times New Roman"/>
          <w:color w:val="000000" w:themeColor="text1"/>
          <w:sz w:val="24"/>
          <w:szCs w:val="24"/>
        </w:rPr>
        <w:t>es</w:t>
      </w:r>
      <w:ins w:id="788" w:author="EliseSchramkowski" w:date="2021-11-05T14:51:00Z">
        <w:r w:rsidR="00D24953">
          <w:rPr>
            <w:rFonts w:ascii="Times New Roman" w:hAnsi="Times New Roman" w:cs="Times New Roman"/>
            <w:color w:val="000000" w:themeColor="text1"/>
            <w:sz w:val="24"/>
            <w:szCs w:val="24"/>
          </w:rPr>
          <w:t>. We</w:t>
        </w:r>
      </w:ins>
      <w:ins w:id="789" w:author="EliseSchramkowski" w:date="2021-09-03T10:00:00Z">
        <w:r w:rsidR="00680250">
          <w:rPr>
            <w:rFonts w:ascii="Times New Roman" w:hAnsi="Times New Roman" w:cs="Times New Roman"/>
            <w:color w:val="000000" w:themeColor="text1"/>
            <w:sz w:val="24"/>
            <w:szCs w:val="24"/>
          </w:rPr>
          <w:t xml:space="preserve"> </w:t>
        </w:r>
      </w:ins>
      <w:ins w:id="790" w:author="EliseSchramkowski" w:date="2021-11-09T13:57:00Z">
        <w:r w:rsidR="00CE0BA1">
          <w:rPr>
            <w:rFonts w:ascii="Times New Roman" w:hAnsi="Times New Roman" w:cs="Times New Roman"/>
            <w:color w:val="000000" w:themeColor="text1"/>
            <w:sz w:val="24"/>
            <w:szCs w:val="24"/>
          </w:rPr>
          <w:t>did</w:t>
        </w:r>
      </w:ins>
      <w:ins w:id="791" w:author="EliseSchramkowski" w:date="2021-09-03T10:00:00Z">
        <w:r w:rsidR="00680250">
          <w:rPr>
            <w:rFonts w:ascii="Times New Roman" w:hAnsi="Times New Roman" w:cs="Times New Roman"/>
            <w:color w:val="000000" w:themeColor="text1"/>
            <w:sz w:val="24"/>
            <w:szCs w:val="24"/>
          </w:rPr>
          <w:t xml:space="preserve"> not do </w:t>
        </w:r>
      </w:ins>
      <w:ins w:id="792" w:author="EliseSchramkowski" w:date="2021-11-09T13:58:00Z">
        <w:r w:rsidR="009440B1">
          <w:rPr>
            <w:rFonts w:ascii="Times New Roman" w:hAnsi="Times New Roman" w:cs="Times New Roman"/>
            <w:color w:val="000000" w:themeColor="text1"/>
            <w:sz w:val="24"/>
            <w:szCs w:val="24"/>
          </w:rPr>
          <w:t>so since</w:t>
        </w:r>
      </w:ins>
      <w:ins w:id="793" w:author="EliseSchramkowski" w:date="2021-09-03T10:00:00Z">
        <w:r w:rsidR="00680250">
          <w:rPr>
            <w:rFonts w:ascii="Times New Roman" w:hAnsi="Times New Roman" w:cs="Times New Roman"/>
            <w:color w:val="000000" w:themeColor="text1"/>
            <w:sz w:val="24"/>
            <w:szCs w:val="24"/>
          </w:rPr>
          <w:t xml:space="preserve"> we wanted to </w:t>
        </w:r>
      </w:ins>
      <w:ins w:id="794" w:author="EliseSchramkowski" w:date="2021-09-03T10:01:00Z">
        <w:r w:rsidR="00680250">
          <w:rPr>
            <w:rFonts w:ascii="Times New Roman" w:hAnsi="Times New Roman" w:cs="Times New Roman"/>
            <w:color w:val="000000" w:themeColor="text1"/>
            <w:sz w:val="24"/>
            <w:szCs w:val="24"/>
          </w:rPr>
          <w:t xml:space="preserve">include </w:t>
        </w:r>
      </w:ins>
      <w:ins w:id="795" w:author="EliseSchramkowski" w:date="2021-09-03T10:00:00Z">
        <w:r w:rsidR="00680250">
          <w:rPr>
            <w:rFonts w:ascii="Times New Roman" w:hAnsi="Times New Roman" w:cs="Times New Roman"/>
            <w:i/>
            <w:iCs/>
            <w:color w:val="000000" w:themeColor="text1"/>
            <w:sz w:val="24"/>
            <w:szCs w:val="24"/>
          </w:rPr>
          <w:t xml:space="preserve">all </w:t>
        </w:r>
      </w:ins>
      <w:ins w:id="796" w:author="EliseSchramkowski" w:date="2021-09-03T10:01:00Z">
        <w:r w:rsidR="00680250">
          <w:rPr>
            <w:rFonts w:ascii="Times New Roman" w:hAnsi="Times New Roman" w:cs="Times New Roman"/>
            <w:i/>
            <w:iCs/>
            <w:color w:val="000000" w:themeColor="text1"/>
            <w:sz w:val="24"/>
            <w:szCs w:val="24"/>
          </w:rPr>
          <w:t>p</w:t>
        </w:r>
        <w:r w:rsidR="00680250">
          <w:rPr>
            <w:rFonts w:ascii="Times New Roman" w:hAnsi="Times New Roman" w:cs="Times New Roman"/>
            <w:color w:val="000000" w:themeColor="text1"/>
            <w:sz w:val="24"/>
            <w:szCs w:val="24"/>
          </w:rPr>
          <w:t>-values</w:t>
        </w:r>
        <w:r w:rsidR="00680250">
          <w:rPr>
            <w:rFonts w:ascii="Times New Roman" w:hAnsi="Times New Roman" w:cs="Times New Roman"/>
            <w:i/>
            <w:iCs/>
            <w:color w:val="000000" w:themeColor="text1"/>
            <w:sz w:val="24"/>
            <w:szCs w:val="24"/>
          </w:rPr>
          <w:t xml:space="preserve"> </w:t>
        </w:r>
        <w:r w:rsidR="00680250">
          <w:rPr>
            <w:rFonts w:ascii="Times New Roman" w:hAnsi="Times New Roman" w:cs="Times New Roman"/>
            <w:iCs/>
            <w:color w:val="000000" w:themeColor="text1"/>
            <w:sz w:val="24"/>
            <w:szCs w:val="24"/>
          </w:rPr>
          <w:t>relevant for studying publication bias. If one or more articles</w:t>
        </w:r>
      </w:ins>
      <w:ins w:id="797" w:author="EliseSchramkowski" w:date="2021-09-03T10:02:00Z">
        <w:r w:rsidR="00680250">
          <w:rPr>
            <w:rFonts w:ascii="Times New Roman" w:hAnsi="Times New Roman" w:cs="Times New Roman"/>
            <w:iCs/>
            <w:color w:val="000000" w:themeColor="text1"/>
            <w:sz w:val="24"/>
            <w:szCs w:val="24"/>
          </w:rPr>
          <w:t xml:space="preserve"> would</w:t>
        </w:r>
      </w:ins>
      <w:ins w:id="798" w:author="EliseSchramkowski" w:date="2021-09-06T16:57:00Z">
        <w:r w:rsidR="002A2E62">
          <w:rPr>
            <w:rFonts w:ascii="Times New Roman" w:hAnsi="Times New Roman" w:cs="Times New Roman"/>
            <w:iCs/>
            <w:color w:val="000000" w:themeColor="text1"/>
            <w:sz w:val="24"/>
            <w:szCs w:val="24"/>
          </w:rPr>
          <w:t xml:space="preserve"> </w:t>
        </w:r>
      </w:ins>
      <w:ins w:id="799" w:author="EliseSchramkowski" w:date="2021-09-03T10:02:00Z">
        <w:r w:rsidR="00680250">
          <w:rPr>
            <w:rFonts w:ascii="Times New Roman" w:hAnsi="Times New Roman" w:cs="Times New Roman"/>
            <w:iCs/>
            <w:color w:val="000000" w:themeColor="text1"/>
            <w:sz w:val="24"/>
            <w:szCs w:val="24"/>
          </w:rPr>
          <w:t xml:space="preserve">influence the results disproportionately, we </w:t>
        </w:r>
      </w:ins>
      <w:r w:rsidR="007A5C3F">
        <w:rPr>
          <w:rFonts w:ascii="Times New Roman" w:hAnsi="Times New Roman" w:cs="Times New Roman"/>
          <w:iCs/>
          <w:color w:val="000000" w:themeColor="text1"/>
          <w:sz w:val="24"/>
          <w:szCs w:val="24"/>
        </w:rPr>
        <w:t>would do</w:t>
      </w:r>
      <w:ins w:id="800" w:author="EliseSchramkowski" w:date="2021-11-02T17:02:00Z">
        <w:r w:rsidR="000E6455">
          <w:rPr>
            <w:rFonts w:ascii="Times New Roman" w:hAnsi="Times New Roman" w:cs="Times New Roman"/>
            <w:iCs/>
            <w:color w:val="000000" w:themeColor="text1"/>
            <w:sz w:val="24"/>
            <w:szCs w:val="24"/>
          </w:rPr>
          <w:t xml:space="preserve"> </w:t>
        </w:r>
      </w:ins>
      <w:ins w:id="801" w:author="EliseSchramkowski" w:date="2021-09-03T10:02:00Z">
        <w:r w:rsidR="00680250">
          <w:rPr>
            <w:rFonts w:ascii="Times New Roman" w:hAnsi="Times New Roman" w:cs="Times New Roman"/>
            <w:iCs/>
            <w:color w:val="000000" w:themeColor="text1"/>
            <w:sz w:val="24"/>
            <w:szCs w:val="24"/>
          </w:rPr>
          <w:t>extra analys</w:t>
        </w:r>
      </w:ins>
      <w:ins w:id="802" w:author="EliseSchramkowski" w:date="2021-11-02T17:02:00Z">
        <w:r w:rsidR="000E6455">
          <w:rPr>
            <w:rFonts w:ascii="Times New Roman" w:hAnsi="Times New Roman" w:cs="Times New Roman"/>
            <w:iCs/>
            <w:color w:val="000000" w:themeColor="text1"/>
            <w:sz w:val="24"/>
            <w:szCs w:val="24"/>
          </w:rPr>
          <w:t>e</w:t>
        </w:r>
      </w:ins>
      <w:ins w:id="803" w:author="EliseSchramkowski" w:date="2021-09-03T10:02:00Z">
        <w:r w:rsidR="00680250">
          <w:rPr>
            <w:rFonts w:ascii="Times New Roman" w:hAnsi="Times New Roman" w:cs="Times New Roman"/>
            <w:iCs/>
            <w:color w:val="000000" w:themeColor="text1"/>
            <w:sz w:val="24"/>
            <w:szCs w:val="24"/>
          </w:rPr>
          <w:t xml:space="preserve">s without these articles. </w:t>
        </w:r>
        <w:r w:rsidR="00680250">
          <w:rPr>
            <w:rFonts w:ascii="Times New Roman" w:hAnsi="Times New Roman" w:cs="Times New Roman"/>
            <w:color w:val="000000" w:themeColor="text1"/>
            <w:sz w:val="24"/>
            <w:szCs w:val="24"/>
          </w:rPr>
          <w:t>W</w:t>
        </w:r>
      </w:ins>
      <w:ins w:id="804" w:author="EliseSchramkowski" w:date="2021-09-01T16:06:00Z">
        <w:r w:rsidR="00083A15">
          <w:rPr>
            <w:rFonts w:ascii="Times New Roman" w:hAnsi="Times New Roman" w:cs="Times New Roman"/>
            <w:color w:val="000000" w:themeColor="text1"/>
            <w:sz w:val="24"/>
            <w:szCs w:val="24"/>
          </w:rPr>
          <w:t xml:space="preserve">e </w:t>
        </w:r>
        <w:r w:rsidR="00506BD2">
          <w:rPr>
            <w:rFonts w:ascii="Times New Roman" w:hAnsi="Times New Roman" w:cs="Times New Roman"/>
            <w:color w:val="000000" w:themeColor="text1"/>
            <w:sz w:val="24"/>
            <w:szCs w:val="24"/>
          </w:rPr>
          <w:t xml:space="preserve">organized </w:t>
        </w:r>
        <w:r w:rsidR="00083A15">
          <w:rPr>
            <w:rFonts w:ascii="Times New Roman" w:hAnsi="Times New Roman" w:cs="Times New Roman"/>
            <w:color w:val="000000" w:themeColor="text1"/>
            <w:sz w:val="24"/>
            <w:szCs w:val="24"/>
          </w:rPr>
          <w:t>a</w:t>
        </w:r>
      </w:ins>
      <w:del w:id="805" w:author="EliseSchramkowski" w:date="2021-09-01T16:06:00Z">
        <w:r w:rsidR="00CA5549" w:rsidDel="00083A15">
          <w:rPr>
            <w:rFonts w:ascii="Times New Roman" w:hAnsi="Times New Roman" w:cs="Times New Roman"/>
            <w:sz w:val="24"/>
            <w:szCs w:val="24"/>
          </w:rPr>
          <w:delText>A</w:delText>
        </w:r>
      </w:del>
      <w:r w:rsidR="00CA5549">
        <w:rPr>
          <w:rFonts w:ascii="Times New Roman" w:hAnsi="Times New Roman" w:cs="Times New Roman"/>
          <w:sz w:val="24"/>
          <w:szCs w:val="24"/>
        </w:rPr>
        <w:t xml:space="preserve">ll </w:t>
      </w:r>
      <w:ins w:id="806" w:author="EliseSchramkowski" w:date="2021-09-09T09:38:00Z">
        <w:r w:rsidR="00C229C4">
          <w:rPr>
            <w:rFonts w:ascii="Times New Roman" w:hAnsi="Times New Roman" w:cs="Times New Roman"/>
            <w:sz w:val="24"/>
            <w:szCs w:val="24"/>
          </w:rPr>
          <w:t xml:space="preserve">aspects </w:t>
        </w:r>
      </w:ins>
      <w:del w:id="807" w:author="EliseSchramkowski" w:date="2021-09-09T09:38:00Z">
        <w:r w:rsidR="00CA5549" w:rsidDel="00C229C4">
          <w:rPr>
            <w:rFonts w:ascii="Times New Roman" w:hAnsi="Times New Roman" w:cs="Times New Roman"/>
            <w:sz w:val="24"/>
            <w:szCs w:val="24"/>
          </w:rPr>
          <w:delText>elements</w:delText>
        </w:r>
        <w:r w:rsidR="00DE0881" w:rsidDel="00C229C4">
          <w:rPr>
            <w:rFonts w:ascii="Times New Roman" w:hAnsi="Times New Roman" w:cs="Times New Roman"/>
            <w:sz w:val="24"/>
            <w:szCs w:val="24"/>
          </w:rPr>
          <w:delText xml:space="preserve"> </w:delText>
        </w:r>
      </w:del>
      <w:r w:rsidR="00DE0881">
        <w:rPr>
          <w:rFonts w:ascii="Times New Roman" w:hAnsi="Times New Roman" w:cs="Times New Roman"/>
          <w:sz w:val="24"/>
          <w:szCs w:val="24"/>
        </w:rPr>
        <w:t>of a result of an explicitly stated hypothesis</w:t>
      </w:r>
      <w:r w:rsidR="009F7D4F">
        <w:rPr>
          <w:rFonts w:ascii="Times New Roman" w:hAnsi="Times New Roman" w:cs="Times New Roman"/>
          <w:sz w:val="24"/>
          <w:szCs w:val="24"/>
        </w:rPr>
        <w:t xml:space="preserve"> (</w:t>
      </w:r>
      <w:r w:rsidR="009F7D4F">
        <w:rPr>
          <w:rFonts w:ascii="Times New Roman" w:hAnsi="Times New Roman" w:cs="Times New Roman"/>
          <w:i/>
          <w:sz w:val="24"/>
          <w:szCs w:val="24"/>
        </w:rPr>
        <w:t>p</w:t>
      </w:r>
      <w:r w:rsidR="009F7D4F">
        <w:rPr>
          <w:rFonts w:ascii="Times New Roman" w:hAnsi="Times New Roman" w:cs="Times New Roman"/>
          <w:sz w:val="24"/>
          <w:szCs w:val="24"/>
        </w:rPr>
        <w:t>-values,</w:t>
      </w:r>
      <w:r w:rsidR="00CA5549">
        <w:rPr>
          <w:rFonts w:ascii="Times New Roman" w:hAnsi="Times New Roman" w:cs="Times New Roman"/>
          <w:sz w:val="24"/>
          <w:szCs w:val="24"/>
        </w:rPr>
        <w:t xml:space="preserve"> regression coefficients,</w:t>
      </w:r>
      <w:r w:rsidR="009F7D4F">
        <w:rPr>
          <w:rFonts w:ascii="Times New Roman" w:hAnsi="Times New Roman" w:cs="Times New Roman"/>
          <w:sz w:val="24"/>
          <w:szCs w:val="24"/>
        </w:rPr>
        <w:t xml:space="preserve"> </w:t>
      </w:r>
      <w:r w:rsidR="000613FC">
        <w:rPr>
          <w:rFonts w:ascii="Times New Roman" w:hAnsi="Times New Roman" w:cs="Times New Roman"/>
          <w:sz w:val="24"/>
          <w:szCs w:val="24"/>
        </w:rPr>
        <w:t xml:space="preserve">odds ratios, </w:t>
      </w:r>
      <w:r w:rsidR="00CA5549">
        <w:rPr>
          <w:rFonts w:ascii="Times New Roman" w:hAnsi="Times New Roman" w:cs="Times New Roman"/>
          <w:i/>
          <w:sz w:val="24"/>
          <w:szCs w:val="24"/>
        </w:rPr>
        <w:t>z</w:t>
      </w:r>
      <w:r w:rsidR="00CA5549">
        <w:rPr>
          <w:rFonts w:ascii="Times New Roman" w:hAnsi="Times New Roman" w:cs="Times New Roman"/>
          <w:sz w:val="24"/>
          <w:szCs w:val="24"/>
        </w:rPr>
        <w:t xml:space="preserve">-values, </w:t>
      </w:r>
      <w:r w:rsidR="00CA5549">
        <w:rPr>
          <w:rFonts w:ascii="Times New Roman" w:hAnsi="Times New Roman" w:cs="Times New Roman"/>
          <w:i/>
          <w:sz w:val="24"/>
          <w:szCs w:val="24"/>
        </w:rPr>
        <w:t>t</w:t>
      </w:r>
      <w:r w:rsidR="00CA5549">
        <w:rPr>
          <w:rFonts w:ascii="Times New Roman" w:hAnsi="Times New Roman" w:cs="Times New Roman"/>
          <w:sz w:val="24"/>
          <w:szCs w:val="24"/>
        </w:rPr>
        <w:t xml:space="preserve">-values, </w:t>
      </w:r>
      <w:r w:rsidR="000613FC" w:rsidRPr="00C317D4">
        <w:rPr>
          <w:rFonts w:ascii="Times New Roman" w:eastAsia="Times New Roman" w:hAnsi="Times New Roman" w:cs="Times New Roman"/>
          <w:i/>
          <w:iCs/>
          <w:color w:val="000000"/>
          <w:sz w:val="24"/>
          <w:szCs w:val="24"/>
          <w:lang w:eastAsia="nl-NL"/>
        </w:rPr>
        <w:t>F</w:t>
      </w:r>
      <w:r w:rsidR="00A71BCA">
        <w:rPr>
          <w:rFonts w:ascii="Times New Roman" w:eastAsia="Times New Roman" w:hAnsi="Times New Roman" w:cs="Times New Roman"/>
          <w:color w:val="000000"/>
          <w:sz w:val="24"/>
          <w:szCs w:val="24"/>
          <w:lang w:eastAsia="nl-NL"/>
        </w:rPr>
        <w:t>-values</w:t>
      </w:r>
      <w:r w:rsidR="000613FC" w:rsidRPr="00D136AC">
        <w:rPr>
          <w:rFonts w:ascii="Times New Roman" w:eastAsia="Times New Roman" w:hAnsi="Times New Roman" w:cs="Times New Roman"/>
          <w:color w:val="000000"/>
          <w:sz w:val="24"/>
          <w:szCs w:val="24"/>
          <w:lang w:eastAsia="nl-NL"/>
        </w:rPr>
        <w:t>,  </w:t>
      </w:r>
      <w:r w:rsidR="000613FC" w:rsidRPr="000613FC">
        <w:rPr>
          <w:rFonts w:ascii="Times New Roman" w:eastAsia="Times New Roman" w:hAnsi="Times New Roman" w:cs="Times New Roman"/>
          <w:i/>
          <w:iCs/>
          <w:color w:val="000000"/>
          <w:sz w:val="24"/>
          <w:szCs w:val="24"/>
          <w:lang w:eastAsia="nl-NL"/>
        </w:rPr>
        <w:t>χ2</w:t>
      </w:r>
      <w:r w:rsidR="00A71BCA">
        <w:rPr>
          <w:rFonts w:ascii="Times New Roman" w:eastAsia="Times New Roman" w:hAnsi="Times New Roman" w:cs="Times New Roman"/>
          <w:color w:val="000000"/>
          <w:sz w:val="24"/>
          <w:szCs w:val="24"/>
          <w:lang w:eastAsia="nl-NL"/>
        </w:rPr>
        <w:t>-values</w:t>
      </w:r>
      <w:r w:rsidR="000613FC">
        <w:rPr>
          <w:rFonts w:ascii="Times New Roman" w:eastAsia="Times New Roman" w:hAnsi="Times New Roman" w:cs="Times New Roman"/>
          <w:color w:val="000000"/>
          <w:sz w:val="24"/>
          <w:szCs w:val="24"/>
          <w:lang w:eastAsia="nl-NL"/>
        </w:rPr>
        <w:t>,</w:t>
      </w:r>
      <w:r w:rsidR="000613FC">
        <w:rPr>
          <w:rFonts w:ascii="Times New Roman" w:eastAsia="Times New Roman" w:hAnsi="Times New Roman" w:cs="Times New Roman"/>
          <w:i/>
          <w:iCs/>
          <w:color w:val="000000"/>
          <w:sz w:val="24"/>
          <w:szCs w:val="24"/>
          <w:lang w:eastAsia="nl-NL"/>
        </w:rPr>
        <w:t xml:space="preserve"> </w:t>
      </w:r>
      <w:r w:rsidR="00CA5549" w:rsidRPr="000613FC">
        <w:rPr>
          <w:rFonts w:ascii="Times New Roman" w:hAnsi="Times New Roman" w:cs="Times New Roman"/>
          <w:sz w:val="24"/>
          <w:szCs w:val="24"/>
        </w:rPr>
        <w:t>standard</w:t>
      </w:r>
      <w:r w:rsidR="00CA5549">
        <w:rPr>
          <w:rFonts w:ascii="Times New Roman" w:hAnsi="Times New Roman" w:cs="Times New Roman"/>
          <w:sz w:val="24"/>
          <w:szCs w:val="24"/>
        </w:rPr>
        <w:t xml:space="preserve"> errors,</w:t>
      </w:r>
      <w:r w:rsidR="009136D1">
        <w:rPr>
          <w:rFonts w:ascii="Times New Roman" w:hAnsi="Times New Roman" w:cs="Times New Roman"/>
          <w:sz w:val="24"/>
          <w:szCs w:val="24"/>
        </w:rPr>
        <w:t xml:space="preserve"> </w:t>
      </w:r>
      <w:r w:rsidR="0082421D">
        <w:rPr>
          <w:rFonts w:ascii="Times New Roman" w:hAnsi="Times New Roman" w:cs="Times New Roman"/>
          <w:sz w:val="24"/>
          <w:szCs w:val="24"/>
        </w:rPr>
        <w:t>the</w:t>
      </w:r>
      <w:r w:rsidR="00F64984">
        <w:rPr>
          <w:rFonts w:ascii="Times New Roman" w:hAnsi="Times New Roman" w:cs="Times New Roman"/>
          <w:sz w:val="24"/>
          <w:szCs w:val="24"/>
        </w:rPr>
        <w:t xml:space="preserve"> phrasing </w:t>
      </w:r>
      <w:r w:rsidR="0082421D">
        <w:rPr>
          <w:rFonts w:ascii="Times New Roman" w:hAnsi="Times New Roman" w:cs="Times New Roman"/>
          <w:sz w:val="24"/>
          <w:szCs w:val="24"/>
        </w:rPr>
        <w:t>of the hypothesis result</w:t>
      </w:r>
      <w:r w:rsidR="001330AB">
        <w:rPr>
          <w:rFonts w:ascii="Times New Roman" w:hAnsi="Times New Roman" w:cs="Times New Roman"/>
          <w:sz w:val="24"/>
          <w:szCs w:val="24"/>
        </w:rPr>
        <w:t>s</w:t>
      </w:r>
      <w:r w:rsidR="0082421D">
        <w:rPr>
          <w:rFonts w:ascii="Times New Roman" w:hAnsi="Times New Roman" w:cs="Times New Roman"/>
          <w:sz w:val="24"/>
          <w:szCs w:val="24"/>
        </w:rPr>
        <w:t xml:space="preserve"> belong</w:t>
      </w:r>
      <w:r w:rsidR="00F64984">
        <w:rPr>
          <w:rFonts w:ascii="Times New Roman" w:hAnsi="Times New Roman" w:cs="Times New Roman"/>
          <w:sz w:val="24"/>
          <w:szCs w:val="24"/>
        </w:rPr>
        <w:t>ed</w:t>
      </w:r>
      <w:r w:rsidR="0082421D">
        <w:rPr>
          <w:rFonts w:ascii="Times New Roman" w:hAnsi="Times New Roman" w:cs="Times New Roman"/>
          <w:sz w:val="24"/>
          <w:szCs w:val="24"/>
        </w:rPr>
        <w:t xml:space="preserve"> to as retrieved from the article, and, if app</w:t>
      </w:r>
      <w:r w:rsidR="00055DAA">
        <w:rPr>
          <w:rFonts w:ascii="Times New Roman" w:hAnsi="Times New Roman" w:cs="Times New Roman"/>
          <w:sz w:val="24"/>
          <w:szCs w:val="24"/>
        </w:rPr>
        <w:t>l</w:t>
      </w:r>
      <w:r w:rsidR="0082421D">
        <w:rPr>
          <w:rFonts w:ascii="Times New Roman" w:hAnsi="Times New Roman" w:cs="Times New Roman"/>
          <w:sz w:val="24"/>
          <w:szCs w:val="24"/>
        </w:rPr>
        <w:t xml:space="preserve">icable, </w:t>
      </w:r>
      <w:r w:rsidR="00CA5549">
        <w:rPr>
          <w:rFonts w:ascii="Times New Roman" w:hAnsi="Times New Roman" w:cs="Times New Roman"/>
          <w:sz w:val="24"/>
          <w:szCs w:val="24"/>
        </w:rPr>
        <w:t>text</w:t>
      </w:r>
      <w:r w:rsidR="009136D1">
        <w:rPr>
          <w:rFonts w:ascii="Times New Roman" w:hAnsi="Times New Roman" w:cs="Times New Roman"/>
          <w:sz w:val="24"/>
          <w:szCs w:val="24"/>
        </w:rPr>
        <w:t xml:space="preserve"> from the article in which</w:t>
      </w:r>
      <w:r w:rsidR="001330AB">
        <w:rPr>
          <w:rFonts w:ascii="Times New Roman" w:hAnsi="Times New Roman" w:cs="Times New Roman"/>
          <w:sz w:val="24"/>
          <w:szCs w:val="24"/>
        </w:rPr>
        <w:t xml:space="preserve"> particular</w:t>
      </w:r>
      <w:r w:rsidR="009136D1">
        <w:rPr>
          <w:rFonts w:ascii="Times New Roman" w:hAnsi="Times New Roman" w:cs="Times New Roman"/>
          <w:sz w:val="24"/>
          <w:szCs w:val="24"/>
        </w:rPr>
        <w:t xml:space="preserve"> </w:t>
      </w:r>
      <w:r w:rsidR="001330AB">
        <w:rPr>
          <w:rFonts w:ascii="Times New Roman" w:hAnsi="Times New Roman" w:cs="Times New Roman"/>
          <w:sz w:val="24"/>
          <w:szCs w:val="24"/>
        </w:rPr>
        <w:t xml:space="preserve">results are </w:t>
      </w:r>
      <w:r w:rsidR="009136D1">
        <w:rPr>
          <w:rFonts w:ascii="Times New Roman" w:hAnsi="Times New Roman" w:cs="Times New Roman"/>
          <w:sz w:val="24"/>
          <w:szCs w:val="24"/>
        </w:rPr>
        <w:lastRenderedPageBreak/>
        <w:t>mentioned</w:t>
      </w:r>
      <w:r w:rsidR="00CA5549">
        <w:rPr>
          <w:rFonts w:ascii="Times New Roman" w:hAnsi="Times New Roman" w:cs="Times New Roman"/>
          <w:sz w:val="24"/>
          <w:szCs w:val="24"/>
        </w:rPr>
        <w:t>)</w:t>
      </w:r>
      <w:del w:id="808" w:author="EliseSchramkowski" w:date="2021-09-01T16:06:00Z">
        <w:r w:rsidR="00CA5549" w:rsidDel="00506BD2">
          <w:rPr>
            <w:rFonts w:ascii="Times New Roman" w:hAnsi="Times New Roman" w:cs="Times New Roman"/>
            <w:sz w:val="24"/>
            <w:szCs w:val="24"/>
          </w:rPr>
          <w:delText xml:space="preserve"> </w:delText>
        </w:r>
        <w:r w:rsidR="006E5095" w:rsidDel="00506BD2">
          <w:rPr>
            <w:rFonts w:ascii="Times New Roman" w:hAnsi="Times New Roman" w:cs="Times New Roman"/>
            <w:sz w:val="24"/>
            <w:szCs w:val="24"/>
          </w:rPr>
          <w:delText>were</w:delText>
        </w:r>
        <w:r w:rsidR="007E5773" w:rsidDel="00506BD2">
          <w:rPr>
            <w:rFonts w:ascii="Times New Roman" w:hAnsi="Times New Roman" w:cs="Times New Roman"/>
            <w:color w:val="000000" w:themeColor="text1"/>
            <w:sz w:val="24"/>
            <w:szCs w:val="24"/>
          </w:rPr>
          <w:delText xml:space="preserve"> </w:delText>
        </w:r>
        <w:r w:rsidR="002F2406" w:rsidDel="00506BD2">
          <w:rPr>
            <w:rFonts w:ascii="Times New Roman" w:hAnsi="Times New Roman" w:cs="Times New Roman"/>
            <w:color w:val="000000" w:themeColor="text1"/>
            <w:sz w:val="24"/>
            <w:szCs w:val="24"/>
          </w:rPr>
          <w:delText>organised</w:delText>
        </w:r>
      </w:del>
      <w:r w:rsidR="002F2406">
        <w:rPr>
          <w:rFonts w:ascii="Times New Roman" w:hAnsi="Times New Roman" w:cs="Times New Roman"/>
          <w:color w:val="000000" w:themeColor="text1"/>
          <w:sz w:val="24"/>
          <w:szCs w:val="24"/>
        </w:rPr>
        <w:t xml:space="preserve"> </w:t>
      </w:r>
      <w:r w:rsidR="006E5095">
        <w:rPr>
          <w:rFonts w:ascii="Times New Roman" w:hAnsi="Times New Roman" w:cs="Times New Roman"/>
          <w:color w:val="000000" w:themeColor="text1"/>
          <w:sz w:val="24"/>
          <w:szCs w:val="24"/>
        </w:rPr>
        <w:t xml:space="preserve">in </w:t>
      </w:r>
      <w:r w:rsidR="007E5773">
        <w:rPr>
          <w:rFonts w:ascii="Times New Roman" w:hAnsi="Times New Roman" w:cs="Times New Roman"/>
          <w:color w:val="000000" w:themeColor="text1"/>
          <w:sz w:val="24"/>
          <w:szCs w:val="24"/>
        </w:rPr>
        <w:t>the same way as</w:t>
      </w:r>
      <w:r w:rsidR="006E5095">
        <w:rPr>
          <w:rFonts w:ascii="Times New Roman" w:hAnsi="Times New Roman" w:cs="Times New Roman"/>
          <w:color w:val="000000" w:themeColor="text1"/>
          <w:sz w:val="24"/>
          <w:szCs w:val="24"/>
        </w:rPr>
        <w:t xml:space="preserve"> in</w:t>
      </w:r>
      <w:r w:rsidR="007E5773">
        <w:rPr>
          <w:rFonts w:ascii="Times New Roman" w:hAnsi="Times New Roman" w:cs="Times New Roman"/>
          <w:color w:val="000000" w:themeColor="text1"/>
          <w:sz w:val="24"/>
          <w:szCs w:val="24"/>
        </w:rPr>
        <w:t xml:space="preserve"> </w:t>
      </w:r>
      <w:del w:id="809" w:author="EliseSchramkowski" w:date="2021-09-06T16:57:00Z">
        <w:r w:rsidR="007E5773" w:rsidDel="001F38D0">
          <w:rPr>
            <w:rFonts w:ascii="Times New Roman" w:hAnsi="Times New Roman" w:cs="Times New Roman"/>
            <w:color w:val="000000" w:themeColor="text1"/>
            <w:sz w:val="24"/>
            <w:szCs w:val="24"/>
          </w:rPr>
          <w:delText>the</w:delText>
        </w:r>
        <w:r w:rsidR="00DC2BBD" w:rsidDel="001F38D0">
          <w:rPr>
            <w:rFonts w:ascii="Times New Roman" w:hAnsi="Times New Roman" w:cs="Times New Roman"/>
            <w:color w:val="000000" w:themeColor="text1"/>
            <w:sz w:val="24"/>
            <w:szCs w:val="24"/>
          </w:rPr>
          <w:delText xml:space="preserve"> </w:delText>
        </w:r>
      </w:del>
      <w:r w:rsidR="00DC2BBD">
        <w:rPr>
          <w:rFonts w:ascii="Times New Roman" w:hAnsi="Times New Roman" w:cs="Times New Roman"/>
          <w:color w:val="000000" w:themeColor="text1"/>
          <w:sz w:val="24"/>
          <w:szCs w:val="24"/>
        </w:rPr>
        <w:t>‘</w:t>
      </w:r>
      <w:r w:rsidR="00DC2BBD" w:rsidRPr="00C97E57">
        <w:rPr>
          <w:rFonts w:ascii="Times New Roman" w:hAnsi="Times New Roman" w:cs="Times New Roman"/>
          <w:i/>
          <w:iCs/>
          <w:color w:val="000000" w:themeColor="text1"/>
          <w:sz w:val="24"/>
          <w:szCs w:val="24"/>
        </w:rPr>
        <w:t>APA</w:t>
      </w:r>
      <w:r w:rsidR="00DC2BBD">
        <w:rPr>
          <w:rFonts w:ascii="Times New Roman" w:hAnsi="Times New Roman" w:cs="Times New Roman"/>
          <w:color w:val="000000" w:themeColor="text1"/>
          <w:sz w:val="24"/>
          <w:szCs w:val="24"/>
        </w:rPr>
        <w:t>’</w:t>
      </w:r>
      <w:del w:id="810" w:author="EliseSchramkowski" w:date="2021-09-06T16:57:00Z">
        <w:r w:rsidR="007E5773" w:rsidDel="001F38D0">
          <w:rPr>
            <w:rFonts w:ascii="Times New Roman" w:hAnsi="Times New Roman" w:cs="Times New Roman"/>
            <w:color w:val="000000" w:themeColor="text1"/>
            <w:sz w:val="24"/>
            <w:szCs w:val="24"/>
          </w:rPr>
          <w:delText xml:space="preserve"> </w:delText>
        </w:r>
        <w:r w:rsidR="00DC2BBD" w:rsidDel="001F38D0">
          <w:rPr>
            <w:rFonts w:ascii="Times New Roman" w:hAnsi="Times New Roman" w:cs="Times New Roman"/>
            <w:color w:val="000000" w:themeColor="text1"/>
            <w:sz w:val="24"/>
            <w:szCs w:val="24"/>
          </w:rPr>
          <w:delText>dataset</w:delText>
        </w:r>
      </w:del>
      <w:r w:rsidR="00B04184">
        <w:rPr>
          <w:rFonts w:ascii="Times New Roman" w:hAnsi="Times New Roman" w:cs="Times New Roman"/>
          <w:color w:val="000000" w:themeColor="text1"/>
          <w:sz w:val="24"/>
          <w:szCs w:val="24"/>
        </w:rPr>
        <w:t xml:space="preserve">. </w:t>
      </w:r>
      <w:r w:rsidR="00E857A5">
        <w:rPr>
          <w:rFonts w:ascii="Times New Roman" w:hAnsi="Times New Roman" w:cs="Times New Roman"/>
          <w:color w:val="000000" w:themeColor="text1"/>
          <w:sz w:val="24"/>
          <w:szCs w:val="24"/>
        </w:rPr>
        <w:t>In total, 4</w:t>
      </w:r>
      <w:r w:rsidR="0070573F">
        <w:rPr>
          <w:rFonts w:ascii="Times New Roman" w:hAnsi="Times New Roman" w:cs="Times New Roman"/>
          <w:color w:val="000000" w:themeColor="text1"/>
          <w:sz w:val="24"/>
          <w:szCs w:val="24"/>
        </w:rPr>
        <w:t>,</w:t>
      </w:r>
      <w:r w:rsidR="00E857A5">
        <w:rPr>
          <w:rFonts w:ascii="Times New Roman" w:hAnsi="Times New Roman" w:cs="Times New Roman"/>
          <w:color w:val="000000" w:themeColor="text1"/>
          <w:sz w:val="24"/>
          <w:szCs w:val="24"/>
        </w:rPr>
        <w:t>849 results were included in</w:t>
      </w:r>
      <w:del w:id="811" w:author="EliseSchramkowski" w:date="2021-09-09T09:38:00Z">
        <w:r w:rsidR="00E857A5" w:rsidDel="00C229C4">
          <w:rPr>
            <w:rFonts w:ascii="Times New Roman" w:hAnsi="Times New Roman" w:cs="Times New Roman"/>
            <w:color w:val="000000" w:themeColor="text1"/>
            <w:sz w:val="24"/>
            <w:szCs w:val="24"/>
          </w:rPr>
          <w:delText xml:space="preserve"> </w:delText>
        </w:r>
      </w:del>
      <w:ins w:id="812" w:author="EliseSchramkowski" w:date="2021-09-09T09:39:00Z">
        <w:r w:rsidR="00C229C4">
          <w:rPr>
            <w:rFonts w:ascii="Times New Roman" w:hAnsi="Times New Roman" w:cs="Times New Roman"/>
            <w:color w:val="000000" w:themeColor="text1"/>
            <w:sz w:val="24"/>
            <w:szCs w:val="24"/>
          </w:rPr>
          <w:t xml:space="preserve"> </w:t>
        </w:r>
        <w:r w:rsidR="00C229C4" w:rsidRPr="00C229C4">
          <w:rPr>
            <w:rFonts w:ascii="Times New Roman" w:hAnsi="Times New Roman" w:cs="Times New Roman"/>
            <w:color w:val="000000" w:themeColor="text1"/>
            <w:sz w:val="24"/>
            <w:szCs w:val="24"/>
          </w:rPr>
          <w:t>‘</w:t>
        </w:r>
        <w:r w:rsidR="00C229C4" w:rsidRPr="00C229C4">
          <w:rPr>
            <w:rFonts w:ascii="Times New Roman" w:hAnsi="Times New Roman" w:cs="Times New Roman"/>
            <w:i/>
            <w:iCs/>
            <w:color w:val="000000" w:themeColor="text1"/>
            <w:sz w:val="24"/>
            <w:szCs w:val="24"/>
            <w:rPrChange w:id="813" w:author="EliseSchramkowski" w:date="2021-09-09T09:39:00Z">
              <w:rPr>
                <w:rFonts w:ascii="Times New Roman" w:hAnsi="Times New Roman" w:cs="Times New Roman"/>
                <w:color w:val="000000" w:themeColor="text1"/>
                <w:sz w:val="24"/>
                <w:szCs w:val="24"/>
              </w:rPr>
            </w:rPrChange>
          </w:rPr>
          <w:t>Hyp</w:t>
        </w:r>
        <w:r w:rsidR="00C229C4">
          <w:rPr>
            <w:rFonts w:ascii="Times New Roman" w:hAnsi="Times New Roman" w:cs="Times New Roman"/>
            <w:color w:val="000000" w:themeColor="text1"/>
            <w:sz w:val="24"/>
            <w:szCs w:val="24"/>
          </w:rPr>
          <w:t>’</w:t>
        </w:r>
      </w:ins>
      <w:del w:id="814" w:author="EliseSchramkowski" w:date="2021-09-09T09:38:00Z">
        <w:r w:rsidR="00E857A5" w:rsidRPr="00C229C4" w:rsidDel="00C229C4">
          <w:rPr>
            <w:rFonts w:ascii="Times New Roman" w:hAnsi="Times New Roman" w:cs="Times New Roman"/>
            <w:color w:val="000000" w:themeColor="text1"/>
            <w:sz w:val="24"/>
            <w:szCs w:val="24"/>
          </w:rPr>
          <w:delText>the data set</w:delText>
        </w:r>
      </w:del>
      <w:r w:rsidR="00E857A5" w:rsidRPr="00C229C4">
        <w:rPr>
          <w:rFonts w:ascii="Times New Roman" w:hAnsi="Times New Roman" w:cs="Times New Roman"/>
          <w:color w:val="000000" w:themeColor="text1"/>
          <w:sz w:val="24"/>
          <w:szCs w:val="24"/>
        </w:rPr>
        <w:t>.</w:t>
      </w:r>
      <w:r w:rsidR="00FB313F">
        <w:rPr>
          <w:rFonts w:ascii="Times New Roman" w:hAnsi="Times New Roman" w:cs="Times New Roman"/>
          <w:color w:val="000000" w:themeColor="text1"/>
          <w:sz w:val="24"/>
          <w:szCs w:val="24"/>
        </w:rPr>
        <w:t xml:space="preserve"> </w:t>
      </w:r>
      <w:r w:rsidR="00423D03">
        <w:rPr>
          <w:rFonts w:ascii="Times New Roman" w:hAnsi="Times New Roman" w:cs="Times New Roman"/>
          <w:sz w:val="24"/>
          <w:szCs w:val="24"/>
        </w:rPr>
        <w:t xml:space="preserve">Where </w:t>
      </w:r>
      <w:r w:rsidR="00D863EF">
        <w:rPr>
          <w:rFonts w:ascii="Times New Roman" w:hAnsi="Times New Roman" w:cs="Times New Roman"/>
          <w:sz w:val="24"/>
          <w:szCs w:val="24"/>
        </w:rPr>
        <w:t>possible</w:t>
      </w:r>
      <w:r w:rsidR="00FB313F">
        <w:rPr>
          <w:rFonts w:ascii="Times New Roman" w:hAnsi="Times New Roman" w:cs="Times New Roman"/>
          <w:sz w:val="24"/>
          <w:szCs w:val="24"/>
        </w:rPr>
        <w:t xml:space="preserve">, we checked </w:t>
      </w:r>
      <w:r w:rsidR="00A947D9">
        <w:rPr>
          <w:rFonts w:ascii="Times New Roman" w:hAnsi="Times New Roman" w:cs="Times New Roman"/>
          <w:sz w:val="24"/>
          <w:szCs w:val="24"/>
        </w:rPr>
        <w:t xml:space="preserve">whether </w:t>
      </w:r>
      <w:r w:rsidR="00FB313F">
        <w:rPr>
          <w:rFonts w:ascii="Times New Roman" w:hAnsi="Times New Roman" w:cs="Times New Roman"/>
          <w:sz w:val="24"/>
          <w:szCs w:val="24"/>
        </w:rPr>
        <w:t>statistical results</w:t>
      </w:r>
      <w:ins w:id="815" w:author="EliseSchramkowski" w:date="2021-09-09T09:39:00Z">
        <w:r w:rsidR="00C229C4">
          <w:rPr>
            <w:rFonts w:ascii="Times New Roman" w:hAnsi="Times New Roman" w:cs="Times New Roman"/>
            <w:sz w:val="24"/>
            <w:szCs w:val="24"/>
          </w:rPr>
          <w:t xml:space="preserve"> were</w:t>
        </w:r>
      </w:ins>
      <w:del w:id="816" w:author="EliseSchramkowski" w:date="2021-09-09T09:39:00Z">
        <w:r w:rsidR="00FB313F" w:rsidDel="00C229C4">
          <w:rPr>
            <w:rFonts w:ascii="Times New Roman" w:hAnsi="Times New Roman" w:cs="Times New Roman"/>
            <w:sz w:val="24"/>
            <w:szCs w:val="24"/>
          </w:rPr>
          <w:delText xml:space="preserve"> </w:delText>
        </w:r>
        <w:r w:rsidR="00A947D9" w:rsidDel="00C229C4">
          <w:rPr>
            <w:rFonts w:ascii="Times New Roman" w:hAnsi="Times New Roman" w:cs="Times New Roman"/>
            <w:sz w:val="24"/>
            <w:szCs w:val="24"/>
          </w:rPr>
          <w:delText>contained</w:delText>
        </w:r>
      </w:del>
      <w:r w:rsidR="00A947D9">
        <w:rPr>
          <w:rFonts w:ascii="Times New Roman" w:hAnsi="Times New Roman" w:cs="Times New Roman"/>
          <w:sz w:val="24"/>
          <w:szCs w:val="24"/>
        </w:rPr>
        <w:t xml:space="preserve"> (gross</w:t>
      </w:r>
      <w:ins w:id="817" w:author="EliseSchramkowski" w:date="2021-09-09T09:39:00Z">
        <w:r w:rsidR="00C229C4">
          <w:rPr>
            <w:rFonts w:ascii="Times New Roman" w:hAnsi="Times New Roman" w:cs="Times New Roman"/>
            <w:sz w:val="24"/>
            <w:szCs w:val="24"/>
          </w:rPr>
          <w:t>ly</w:t>
        </w:r>
      </w:ins>
      <w:r w:rsidR="00A947D9">
        <w:rPr>
          <w:rFonts w:ascii="Times New Roman" w:hAnsi="Times New Roman" w:cs="Times New Roman"/>
          <w:sz w:val="24"/>
          <w:szCs w:val="24"/>
        </w:rPr>
        <w:t xml:space="preserve">) </w:t>
      </w:r>
      <w:del w:id="818" w:author="EliseSchramkowski" w:date="2021-09-09T09:39:00Z">
        <w:r w:rsidR="00A947D9" w:rsidDel="00C229C4">
          <w:rPr>
            <w:rFonts w:ascii="Times New Roman" w:hAnsi="Times New Roman" w:cs="Times New Roman"/>
            <w:sz w:val="24"/>
            <w:szCs w:val="24"/>
          </w:rPr>
          <w:delText xml:space="preserve">inconsistencies </w:delText>
        </w:r>
      </w:del>
      <w:ins w:id="819" w:author="EliseSchramkowski" w:date="2021-09-09T09:39:00Z">
        <w:r w:rsidR="00C229C4">
          <w:rPr>
            <w:rFonts w:ascii="Times New Roman" w:hAnsi="Times New Roman" w:cs="Times New Roman"/>
            <w:sz w:val="24"/>
            <w:szCs w:val="24"/>
          </w:rPr>
          <w:t xml:space="preserve">inconsistent </w:t>
        </w:r>
      </w:ins>
      <w:r w:rsidR="00FB313F">
        <w:rPr>
          <w:rFonts w:ascii="Times New Roman" w:hAnsi="Times New Roman" w:cs="Times New Roman"/>
          <w:sz w:val="24"/>
          <w:szCs w:val="24"/>
        </w:rPr>
        <w:t>by recalculating</w:t>
      </w:r>
      <w:r w:rsidR="000966FC">
        <w:rPr>
          <w:rFonts w:ascii="Times New Roman" w:hAnsi="Times New Roman" w:cs="Times New Roman"/>
          <w:sz w:val="24"/>
          <w:szCs w:val="24"/>
        </w:rPr>
        <w:t xml:space="preserve"> their</w:t>
      </w:r>
      <w:r w:rsidR="00FB313F">
        <w:rPr>
          <w:rFonts w:ascii="Times New Roman" w:hAnsi="Times New Roman" w:cs="Times New Roman"/>
          <w:sz w:val="24"/>
          <w:szCs w:val="24"/>
        </w:rPr>
        <w:t xml:space="preserve"> </w:t>
      </w:r>
      <w:r w:rsidR="00FB313F">
        <w:rPr>
          <w:rFonts w:ascii="Times New Roman" w:hAnsi="Times New Roman" w:cs="Times New Roman"/>
          <w:i/>
          <w:sz w:val="24"/>
          <w:szCs w:val="24"/>
        </w:rPr>
        <w:t>p</w:t>
      </w:r>
      <w:r w:rsidR="00FB313F">
        <w:rPr>
          <w:rFonts w:ascii="Times New Roman" w:hAnsi="Times New Roman" w:cs="Times New Roman"/>
          <w:sz w:val="24"/>
          <w:szCs w:val="24"/>
        </w:rPr>
        <w:t>-values</w:t>
      </w:r>
      <w:r w:rsidR="00EA18B5">
        <w:rPr>
          <w:rFonts w:ascii="Times New Roman" w:hAnsi="Times New Roman" w:cs="Times New Roman"/>
          <w:sz w:val="24"/>
          <w:szCs w:val="24"/>
        </w:rPr>
        <w:t>.</w:t>
      </w:r>
      <w:ins w:id="820" w:author="EliseSchramkowski" w:date="2021-09-04T17:47:00Z">
        <w:r w:rsidR="00BB6156">
          <w:rPr>
            <w:rFonts w:ascii="Times New Roman" w:hAnsi="Times New Roman" w:cs="Times New Roman"/>
            <w:sz w:val="24"/>
            <w:szCs w:val="24"/>
          </w:rPr>
          <w:t xml:space="preserve"> For information on how </w:t>
        </w:r>
      </w:ins>
      <w:ins w:id="821" w:author="EliseSchramkowski" w:date="2021-11-09T13:58:00Z">
        <w:r w:rsidR="00B6478A">
          <w:rPr>
            <w:rFonts w:ascii="Times New Roman" w:hAnsi="Times New Roman" w:cs="Times New Roman"/>
            <w:sz w:val="24"/>
            <w:szCs w:val="24"/>
          </w:rPr>
          <w:t>this was done,</w:t>
        </w:r>
      </w:ins>
      <w:ins w:id="822" w:author="EliseSchramkowski" w:date="2021-09-04T17:47:00Z">
        <w:r w:rsidR="00BB6156">
          <w:rPr>
            <w:rFonts w:ascii="Times New Roman" w:hAnsi="Times New Roman" w:cs="Times New Roman"/>
            <w:sz w:val="24"/>
            <w:szCs w:val="24"/>
          </w:rPr>
          <w:t xml:space="preserve"> see Table</w:t>
        </w:r>
      </w:ins>
      <w:r w:rsidR="006B56FD">
        <w:rPr>
          <w:rFonts w:ascii="Times New Roman" w:hAnsi="Times New Roman" w:cs="Times New Roman"/>
          <w:sz w:val="24"/>
          <w:szCs w:val="24"/>
        </w:rPr>
        <w:t xml:space="preserve"> 3</w:t>
      </w:r>
      <w:ins w:id="823" w:author="EliseSchramkowski" w:date="2021-09-04T17:47:00Z">
        <w:r w:rsidR="00BB6156">
          <w:rPr>
            <w:rFonts w:ascii="Times New Roman" w:hAnsi="Times New Roman" w:cs="Times New Roman"/>
            <w:sz w:val="24"/>
            <w:szCs w:val="24"/>
          </w:rPr>
          <w:t xml:space="preserve"> </w:t>
        </w:r>
      </w:ins>
      <w:ins w:id="824" w:author="EliseSchramkowski" w:date="2021-09-04T17:48:00Z">
        <w:r w:rsidR="00BB6156">
          <w:rPr>
            <w:rFonts w:ascii="Times New Roman" w:hAnsi="Times New Roman" w:cs="Times New Roman"/>
            <w:sz w:val="24"/>
            <w:szCs w:val="24"/>
          </w:rPr>
          <w:t>and</w:t>
        </w:r>
      </w:ins>
      <w:r w:rsidR="00EA18B5">
        <w:rPr>
          <w:rFonts w:ascii="Times New Roman" w:hAnsi="Times New Roman" w:cs="Times New Roman"/>
          <w:sz w:val="24"/>
          <w:szCs w:val="24"/>
        </w:rPr>
        <w:t xml:space="preserve"> </w:t>
      </w:r>
      <w:ins w:id="825" w:author="EliseSchramkowski" w:date="2021-09-04T17:48:00Z">
        <w:r w:rsidR="00BB6156">
          <w:rPr>
            <w:rFonts w:ascii="Times New Roman" w:hAnsi="Times New Roman" w:cs="Times New Roman"/>
            <w:sz w:val="24"/>
            <w:szCs w:val="24"/>
          </w:rPr>
          <w:t xml:space="preserve">Table </w:t>
        </w:r>
      </w:ins>
      <w:r w:rsidR="006B56FD">
        <w:rPr>
          <w:rFonts w:ascii="Times New Roman" w:hAnsi="Times New Roman" w:cs="Times New Roman"/>
          <w:sz w:val="24"/>
          <w:szCs w:val="24"/>
        </w:rPr>
        <w:t>4</w:t>
      </w:r>
      <w:ins w:id="826" w:author="EliseSchramkowski" w:date="2021-09-04T17:48:00Z">
        <w:r w:rsidR="00BB6156">
          <w:rPr>
            <w:rFonts w:ascii="Times New Roman" w:hAnsi="Times New Roman" w:cs="Times New Roman"/>
            <w:sz w:val="24"/>
            <w:szCs w:val="24"/>
          </w:rPr>
          <w:t xml:space="preserve">. </w:t>
        </w:r>
      </w:ins>
      <w:r w:rsidR="00FF4033">
        <w:rPr>
          <w:rFonts w:ascii="Times New Roman" w:hAnsi="Times New Roman" w:cs="Times New Roman"/>
          <w:sz w:val="24"/>
          <w:szCs w:val="24"/>
        </w:rPr>
        <w:t>We also</w:t>
      </w:r>
      <w:r w:rsidR="00FB313F">
        <w:rPr>
          <w:rFonts w:ascii="Times New Roman" w:hAnsi="Times New Roman" w:cs="Times New Roman"/>
          <w:sz w:val="24"/>
          <w:szCs w:val="24"/>
        </w:rPr>
        <w:t xml:space="preserve"> </w:t>
      </w:r>
      <w:r w:rsidR="00C235D8">
        <w:rPr>
          <w:rFonts w:ascii="Times New Roman" w:hAnsi="Times New Roman" w:cs="Times New Roman"/>
          <w:sz w:val="24"/>
          <w:szCs w:val="24"/>
        </w:rPr>
        <w:t xml:space="preserve">manually </w:t>
      </w:r>
      <w:r w:rsidR="00FB313F">
        <w:rPr>
          <w:rFonts w:ascii="Times New Roman" w:hAnsi="Times New Roman" w:cs="Times New Roman"/>
          <w:sz w:val="24"/>
          <w:szCs w:val="24"/>
        </w:rPr>
        <w:t xml:space="preserve">added </w:t>
      </w:r>
      <w:r w:rsidR="00FB313F">
        <w:rPr>
          <w:rFonts w:ascii="Times New Roman" w:hAnsi="Times New Roman" w:cs="Times New Roman"/>
          <w:color w:val="000000" w:themeColor="text1"/>
          <w:sz w:val="24"/>
          <w:szCs w:val="24"/>
        </w:rPr>
        <w:t xml:space="preserve">information on marginal significance of </w:t>
      </w:r>
      <w:r w:rsidR="00FB313F">
        <w:rPr>
          <w:rFonts w:ascii="Times New Roman" w:hAnsi="Times New Roman" w:cs="Times New Roman"/>
          <w:i/>
          <w:iCs/>
          <w:color w:val="000000" w:themeColor="text1"/>
          <w:sz w:val="24"/>
          <w:szCs w:val="24"/>
        </w:rPr>
        <w:t>p</w:t>
      </w:r>
      <w:r w:rsidR="00FB313F">
        <w:rPr>
          <w:rFonts w:ascii="Times New Roman" w:hAnsi="Times New Roman" w:cs="Times New Roman"/>
          <w:color w:val="000000" w:themeColor="text1"/>
          <w:sz w:val="24"/>
          <w:szCs w:val="24"/>
        </w:rPr>
        <w:t xml:space="preserve">-values in the range (.05 - .1] mentioned in text </w:t>
      </w:r>
      <w:r w:rsidR="00A947D9">
        <w:rPr>
          <w:rFonts w:ascii="Times New Roman" w:hAnsi="Times New Roman" w:cs="Times New Roman"/>
          <w:color w:val="000000" w:themeColor="text1"/>
          <w:sz w:val="24"/>
          <w:szCs w:val="24"/>
        </w:rPr>
        <w:t>to ‘</w:t>
      </w:r>
      <w:del w:id="827" w:author="EliseSchramkowski" w:date="2021-09-07T09:57:00Z">
        <w:r w:rsidR="00EF3566" w:rsidDel="00EB7206">
          <w:rPr>
            <w:rFonts w:ascii="Times New Roman" w:hAnsi="Times New Roman" w:cs="Times New Roman"/>
            <w:i/>
            <w:color w:val="000000" w:themeColor="text1"/>
            <w:sz w:val="24"/>
            <w:szCs w:val="24"/>
          </w:rPr>
          <w:delText>hyp</w:delText>
        </w:r>
      </w:del>
      <w:ins w:id="828" w:author="EliseSchramkowski" w:date="2021-09-07T09:57:00Z">
        <w:r w:rsidR="00EB7206">
          <w:rPr>
            <w:rFonts w:ascii="Times New Roman" w:hAnsi="Times New Roman" w:cs="Times New Roman"/>
            <w:i/>
            <w:color w:val="000000" w:themeColor="text1"/>
            <w:sz w:val="24"/>
            <w:szCs w:val="24"/>
          </w:rPr>
          <w:t>Hyp</w:t>
        </w:r>
      </w:ins>
      <w:r w:rsidR="00EF3566">
        <w:rPr>
          <w:rFonts w:ascii="Times New Roman" w:hAnsi="Times New Roman" w:cs="Times New Roman"/>
          <w:iCs/>
          <w:color w:val="000000" w:themeColor="text1"/>
          <w:sz w:val="24"/>
          <w:szCs w:val="24"/>
        </w:rPr>
        <w:t>’</w:t>
      </w:r>
      <w:r w:rsidR="00EF3566">
        <w:rPr>
          <w:rFonts w:ascii="Times New Roman" w:hAnsi="Times New Roman" w:cs="Times New Roman"/>
          <w:i/>
          <w:iCs/>
          <w:color w:val="000000" w:themeColor="text1"/>
          <w:sz w:val="24"/>
          <w:szCs w:val="24"/>
        </w:rPr>
        <w:t xml:space="preserve"> </w:t>
      </w:r>
      <w:ins w:id="829" w:author="EliseSchramkowski" w:date="2021-09-06T16:28:00Z">
        <w:r w:rsidR="009E4E26">
          <w:rPr>
            <w:rFonts w:ascii="Times New Roman" w:hAnsi="Times New Roman" w:cs="Times New Roman"/>
            <w:iCs/>
            <w:color w:val="000000" w:themeColor="text1"/>
            <w:sz w:val="24"/>
            <w:szCs w:val="24"/>
          </w:rPr>
          <w:t xml:space="preserve">as we did </w:t>
        </w:r>
      </w:ins>
      <w:del w:id="830" w:author="EliseSchramkowski" w:date="2021-09-06T16:28:00Z">
        <w:r w:rsidR="00A947D9" w:rsidDel="009E4E26">
          <w:rPr>
            <w:rFonts w:ascii="Times New Roman" w:hAnsi="Times New Roman" w:cs="Times New Roman"/>
            <w:color w:val="000000" w:themeColor="text1"/>
            <w:sz w:val="24"/>
            <w:szCs w:val="24"/>
          </w:rPr>
          <w:delText xml:space="preserve">using the method used </w:delText>
        </w:r>
      </w:del>
      <w:r w:rsidR="00A947D9">
        <w:rPr>
          <w:rFonts w:ascii="Times New Roman" w:hAnsi="Times New Roman" w:cs="Times New Roman"/>
          <w:color w:val="000000" w:themeColor="text1"/>
          <w:sz w:val="24"/>
          <w:szCs w:val="24"/>
        </w:rPr>
        <w:t xml:space="preserve">for </w:t>
      </w:r>
      <w:r w:rsidR="00FB313F">
        <w:rPr>
          <w:rFonts w:ascii="Times New Roman" w:hAnsi="Times New Roman" w:cs="Times New Roman"/>
          <w:color w:val="000000" w:themeColor="text1"/>
          <w:sz w:val="24"/>
          <w:szCs w:val="24"/>
        </w:rPr>
        <w:t>‘</w:t>
      </w:r>
      <w:r w:rsidR="00FB313F" w:rsidRPr="00EF3566">
        <w:rPr>
          <w:rFonts w:ascii="Times New Roman" w:hAnsi="Times New Roman" w:cs="Times New Roman"/>
          <w:i/>
          <w:iCs/>
          <w:color w:val="000000" w:themeColor="text1"/>
          <w:sz w:val="24"/>
          <w:szCs w:val="24"/>
        </w:rPr>
        <w:t>AllP</w:t>
      </w:r>
      <w:r w:rsidR="00FB313F">
        <w:rPr>
          <w:rFonts w:ascii="Times New Roman" w:hAnsi="Times New Roman" w:cs="Times New Roman"/>
          <w:color w:val="000000" w:themeColor="text1"/>
          <w:sz w:val="24"/>
          <w:szCs w:val="24"/>
        </w:rPr>
        <w:t>’</w:t>
      </w:r>
      <w:r w:rsidR="00FB313F" w:rsidRPr="00BA656A">
        <w:rPr>
          <w:rFonts w:ascii="Times New Roman" w:hAnsi="Times New Roman" w:cs="Times New Roman"/>
          <w:color w:val="000000" w:themeColor="text1"/>
          <w:sz w:val="24"/>
          <w:szCs w:val="24"/>
        </w:rPr>
        <w:t>.</w:t>
      </w:r>
      <w:r w:rsidR="00C235D8">
        <w:rPr>
          <w:rFonts w:ascii="Times New Roman" w:hAnsi="Times New Roman" w:cs="Times New Roman"/>
          <w:color w:val="000000" w:themeColor="text1"/>
          <w:sz w:val="24"/>
          <w:szCs w:val="24"/>
        </w:rPr>
        <w:t xml:space="preserve"> </w:t>
      </w:r>
      <w:ins w:id="831" w:author="EliseSchramkowski" w:date="2021-11-05T14:52:00Z">
        <w:r w:rsidR="00253CF0">
          <w:rPr>
            <w:rFonts w:ascii="Times New Roman" w:hAnsi="Times New Roman" w:cs="Times New Roman"/>
            <w:color w:val="000000" w:themeColor="text1"/>
            <w:sz w:val="24"/>
            <w:szCs w:val="24"/>
          </w:rPr>
          <w:t xml:space="preserve">For </w:t>
        </w:r>
        <w:r w:rsidR="00253CF0">
          <w:rPr>
            <w:rFonts w:ascii="Times New Roman" w:hAnsi="Times New Roman" w:cs="Times New Roman"/>
            <w:i/>
            <w:color w:val="000000" w:themeColor="text1"/>
            <w:sz w:val="24"/>
            <w:szCs w:val="24"/>
          </w:rPr>
          <w:t>p</w:t>
        </w:r>
        <w:r w:rsidR="00253CF0">
          <w:rPr>
            <w:rFonts w:ascii="Times New Roman" w:hAnsi="Times New Roman" w:cs="Times New Roman"/>
            <w:color w:val="000000" w:themeColor="text1"/>
            <w:sz w:val="24"/>
            <w:szCs w:val="24"/>
          </w:rPr>
          <w:t xml:space="preserve">-values </w:t>
        </w:r>
        <w:r w:rsidR="00253CF0" w:rsidRPr="002E762C">
          <w:rPr>
            <w:rFonts w:ascii="Times New Roman" w:hAnsi="Times New Roman" w:cs="Times New Roman"/>
            <w:color w:val="000000" w:themeColor="text1"/>
            <w:sz w:val="24"/>
            <w:szCs w:val="24"/>
          </w:rPr>
          <w:t xml:space="preserve">in tables, we </w:t>
        </w:r>
        <w:r w:rsidR="00253CF0">
          <w:rPr>
            <w:rFonts w:ascii="Times New Roman" w:hAnsi="Times New Roman" w:cs="Times New Roman"/>
            <w:color w:val="000000" w:themeColor="text1"/>
            <w:sz w:val="24"/>
            <w:szCs w:val="24"/>
          </w:rPr>
          <w:t xml:space="preserve">considered </w:t>
        </w:r>
        <w:r w:rsidR="00253CF0" w:rsidRPr="002E762C">
          <w:rPr>
            <w:rFonts w:ascii="Times New Roman" w:hAnsi="Times New Roman" w:cs="Times New Roman"/>
            <w:color w:val="000000" w:themeColor="text1"/>
            <w:sz w:val="24"/>
            <w:szCs w:val="24"/>
          </w:rPr>
          <w:t xml:space="preserve">significance levels of </w:t>
        </w:r>
        <w:r w:rsidR="00253CF0" w:rsidRPr="002E762C">
          <w:rPr>
            <w:rFonts w:ascii="Times New Roman" w:hAnsi="Times New Roman" w:cs="Times New Roman"/>
            <w:i/>
            <w:color w:val="000000" w:themeColor="text1"/>
            <w:sz w:val="24"/>
            <w:szCs w:val="24"/>
          </w:rPr>
          <w:t>p</w:t>
        </w:r>
        <w:r w:rsidR="00253CF0" w:rsidRPr="002E762C">
          <w:rPr>
            <w:rFonts w:ascii="Times New Roman" w:hAnsi="Times New Roman" w:cs="Times New Roman"/>
            <w:color w:val="000000" w:themeColor="text1"/>
            <w:sz w:val="24"/>
            <w:szCs w:val="24"/>
          </w:rPr>
          <w:t xml:space="preserve"> &lt; .10</w:t>
        </w:r>
        <w:r w:rsidR="00253CF0">
          <w:rPr>
            <w:rFonts w:ascii="Times New Roman" w:hAnsi="Times New Roman" w:cs="Times New Roman"/>
            <w:color w:val="000000" w:themeColor="text1"/>
            <w:sz w:val="24"/>
            <w:szCs w:val="24"/>
          </w:rPr>
          <w:t xml:space="preserve"> in captions of tables (indicated by, e.g., by an asterisk) to be assignment of marginal significance. </w:t>
        </w:r>
      </w:ins>
      <w:del w:id="832" w:author="EliseSchramkowski" w:date="2021-11-05T14:52:00Z">
        <w:r w:rsidR="00C235D8" w:rsidDel="00253CF0">
          <w:rPr>
            <w:rFonts w:ascii="Times New Roman" w:hAnsi="Times New Roman" w:cs="Times New Roman"/>
            <w:color w:val="000000" w:themeColor="text1"/>
            <w:sz w:val="24"/>
            <w:szCs w:val="24"/>
          </w:rPr>
          <w:delText>Furthermore</w:delText>
        </w:r>
      </w:del>
      <w:ins w:id="833" w:author="EliseSchramkowski" w:date="2021-11-05T14:52:00Z">
        <w:r w:rsidR="00253CF0">
          <w:rPr>
            <w:rFonts w:ascii="Times New Roman" w:hAnsi="Times New Roman" w:cs="Times New Roman"/>
            <w:color w:val="000000" w:themeColor="text1"/>
            <w:sz w:val="24"/>
            <w:szCs w:val="24"/>
          </w:rPr>
          <w:t>Finally</w:t>
        </w:r>
      </w:ins>
      <w:r w:rsidR="00C235D8">
        <w:rPr>
          <w:rFonts w:ascii="Times New Roman" w:hAnsi="Times New Roman" w:cs="Times New Roman"/>
          <w:color w:val="000000" w:themeColor="text1"/>
          <w:sz w:val="24"/>
          <w:szCs w:val="24"/>
        </w:rPr>
        <w:t xml:space="preserve">, we </w:t>
      </w:r>
      <w:r w:rsidR="00C33864" w:rsidRPr="00C33864">
        <w:rPr>
          <w:rFonts w:ascii="Times New Roman" w:hAnsi="Times New Roman" w:cs="Times New Roman"/>
          <w:color w:val="000000" w:themeColor="text1"/>
          <w:sz w:val="24"/>
          <w:szCs w:val="24"/>
        </w:rPr>
        <w:t xml:space="preserve">studied </w:t>
      </w:r>
      <w:r w:rsidR="00C33864">
        <w:rPr>
          <w:rFonts w:ascii="Times New Roman" w:hAnsi="Times New Roman" w:cs="Times New Roman"/>
          <w:sz w:val="24"/>
          <w:szCs w:val="24"/>
        </w:rPr>
        <w:t>the percentage of articles containing marginally significant results in the range (.05 - .10] in ‘</w:t>
      </w:r>
      <w:del w:id="834" w:author="EliseSchramkowski" w:date="2021-09-07T09:57:00Z">
        <w:r w:rsidR="0079124E" w:rsidDel="00EB7206">
          <w:rPr>
            <w:rFonts w:ascii="Times New Roman" w:hAnsi="Times New Roman" w:cs="Times New Roman"/>
            <w:i/>
            <w:iCs/>
            <w:sz w:val="24"/>
            <w:szCs w:val="24"/>
          </w:rPr>
          <w:delText>hyp</w:delText>
        </w:r>
      </w:del>
      <w:ins w:id="835" w:author="EliseSchramkowski" w:date="2021-09-07T09:57:00Z">
        <w:r w:rsidR="00EB7206">
          <w:rPr>
            <w:rFonts w:ascii="Times New Roman" w:hAnsi="Times New Roman" w:cs="Times New Roman"/>
            <w:i/>
            <w:iCs/>
            <w:sz w:val="24"/>
            <w:szCs w:val="24"/>
          </w:rPr>
          <w:t>Hyp</w:t>
        </w:r>
      </w:ins>
      <w:r w:rsidR="0079124E">
        <w:rPr>
          <w:rFonts w:ascii="Times New Roman" w:hAnsi="Times New Roman" w:cs="Times New Roman"/>
          <w:sz w:val="24"/>
          <w:szCs w:val="24"/>
        </w:rPr>
        <w:t>’</w:t>
      </w:r>
      <w:r w:rsidR="00C33864">
        <w:rPr>
          <w:rFonts w:ascii="Times New Roman" w:hAnsi="Times New Roman" w:cs="Times New Roman"/>
          <w:sz w:val="24"/>
          <w:szCs w:val="24"/>
        </w:rPr>
        <w:t xml:space="preserve">. </w:t>
      </w:r>
      <w:del w:id="836" w:author="EliseSchramkowski" w:date="2021-11-05T14:52:00Z">
        <w:r w:rsidR="00FB313F" w:rsidDel="00253CF0">
          <w:rPr>
            <w:rFonts w:ascii="Times New Roman" w:hAnsi="Times New Roman" w:cs="Times New Roman"/>
            <w:color w:val="000000" w:themeColor="text1"/>
            <w:sz w:val="24"/>
            <w:szCs w:val="24"/>
          </w:rPr>
          <w:delText xml:space="preserve">For </w:delText>
        </w:r>
        <w:r w:rsidR="00FB313F" w:rsidDel="00253CF0">
          <w:rPr>
            <w:rFonts w:ascii="Times New Roman" w:hAnsi="Times New Roman" w:cs="Times New Roman"/>
            <w:i/>
            <w:color w:val="000000" w:themeColor="text1"/>
            <w:sz w:val="24"/>
            <w:szCs w:val="24"/>
          </w:rPr>
          <w:delText>p</w:delText>
        </w:r>
        <w:r w:rsidR="00FB313F" w:rsidDel="00253CF0">
          <w:rPr>
            <w:rFonts w:ascii="Times New Roman" w:hAnsi="Times New Roman" w:cs="Times New Roman"/>
            <w:color w:val="000000" w:themeColor="text1"/>
            <w:sz w:val="24"/>
            <w:szCs w:val="24"/>
          </w:rPr>
          <w:delText>-values mentioned</w:delText>
        </w:r>
        <w:r w:rsidR="00FB313F" w:rsidRPr="004A079B" w:rsidDel="00253CF0">
          <w:rPr>
            <w:rFonts w:ascii="Times New Roman" w:hAnsi="Times New Roman" w:cs="Times New Roman"/>
            <w:color w:val="ED7D31" w:themeColor="accent2"/>
            <w:sz w:val="24"/>
            <w:szCs w:val="24"/>
          </w:rPr>
          <w:delText xml:space="preserve"> </w:delText>
        </w:r>
        <w:r w:rsidR="00FB313F" w:rsidRPr="002E762C" w:rsidDel="00253CF0">
          <w:rPr>
            <w:rFonts w:ascii="Times New Roman" w:hAnsi="Times New Roman" w:cs="Times New Roman"/>
            <w:color w:val="000000" w:themeColor="text1"/>
            <w:sz w:val="24"/>
            <w:szCs w:val="24"/>
          </w:rPr>
          <w:delText xml:space="preserve">in tables, we </w:delText>
        </w:r>
      </w:del>
      <w:del w:id="837" w:author="EliseSchramkowski" w:date="2021-11-04T16:31:00Z">
        <w:r w:rsidR="00FB313F" w:rsidRPr="002E762C" w:rsidDel="00F77860">
          <w:rPr>
            <w:rFonts w:ascii="Times New Roman" w:hAnsi="Times New Roman" w:cs="Times New Roman"/>
            <w:color w:val="000000" w:themeColor="text1"/>
            <w:sz w:val="24"/>
            <w:szCs w:val="24"/>
          </w:rPr>
          <w:delText xml:space="preserve">assigned marginal significance to </w:delText>
        </w:r>
      </w:del>
      <w:del w:id="838" w:author="EliseSchramkowski" w:date="2021-11-05T14:52:00Z">
        <w:r w:rsidR="00FB313F" w:rsidRPr="002E762C" w:rsidDel="00253CF0">
          <w:rPr>
            <w:rFonts w:ascii="Times New Roman" w:hAnsi="Times New Roman" w:cs="Times New Roman"/>
            <w:color w:val="000000" w:themeColor="text1"/>
            <w:sz w:val="24"/>
            <w:szCs w:val="24"/>
          </w:rPr>
          <w:delText xml:space="preserve">significance levels of </w:delText>
        </w:r>
        <w:r w:rsidR="00FB313F" w:rsidRPr="002E762C" w:rsidDel="00253CF0">
          <w:rPr>
            <w:rFonts w:ascii="Times New Roman" w:hAnsi="Times New Roman" w:cs="Times New Roman"/>
            <w:i/>
            <w:color w:val="000000" w:themeColor="text1"/>
            <w:sz w:val="24"/>
            <w:szCs w:val="24"/>
          </w:rPr>
          <w:delText>p</w:delText>
        </w:r>
        <w:r w:rsidR="00FB313F" w:rsidRPr="002E762C" w:rsidDel="00253CF0">
          <w:rPr>
            <w:rFonts w:ascii="Times New Roman" w:hAnsi="Times New Roman" w:cs="Times New Roman"/>
            <w:color w:val="000000" w:themeColor="text1"/>
            <w:sz w:val="24"/>
            <w:szCs w:val="24"/>
          </w:rPr>
          <w:delText xml:space="preserve"> &lt; .10</w:delText>
        </w:r>
        <w:r w:rsidR="00F04AF4" w:rsidDel="00253CF0">
          <w:rPr>
            <w:rFonts w:ascii="Times New Roman" w:hAnsi="Times New Roman" w:cs="Times New Roman"/>
            <w:color w:val="000000" w:themeColor="text1"/>
            <w:sz w:val="24"/>
            <w:szCs w:val="24"/>
          </w:rPr>
          <w:delText xml:space="preserve"> in captions of</w:delText>
        </w:r>
        <w:r w:rsidR="00FB313F" w:rsidDel="00253CF0">
          <w:rPr>
            <w:rFonts w:ascii="Times New Roman" w:hAnsi="Times New Roman" w:cs="Times New Roman"/>
            <w:color w:val="000000" w:themeColor="text1"/>
            <w:sz w:val="24"/>
            <w:szCs w:val="24"/>
          </w:rPr>
          <w:delText xml:space="preserve"> table</w:delText>
        </w:r>
        <w:r w:rsidR="00F04AF4" w:rsidDel="00253CF0">
          <w:rPr>
            <w:rFonts w:ascii="Times New Roman" w:hAnsi="Times New Roman" w:cs="Times New Roman"/>
            <w:color w:val="000000" w:themeColor="text1"/>
            <w:sz w:val="24"/>
            <w:szCs w:val="24"/>
          </w:rPr>
          <w:delText>s</w:delText>
        </w:r>
        <w:r w:rsidR="00FB313F" w:rsidDel="00253CF0">
          <w:rPr>
            <w:rFonts w:ascii="Times New Roman" w:hAnsi="Times New Roman" w:cs="Times New Roman"/>
            <w:color w:val="000000" w:themeColor="text1"/>
            <w:sz w:val="24"/>
            <w:szCs w:val="24"/>
          </w:rPr>
          <w:delText xml:space="preserve"> (</w:delText>
        </w:r>
        <w:r w:rsidR="005B698D" w:rsidDel="00253CF0">
          <w:rPr>
            <w:rFonts w:ascii="Times New Roman" w:hAnsi="Times New Roman" w:cs="Times New Roman"/>
            <w:color w:val="000000" w:themeColor="text1"/>
            <w:sz w:val="24"/>
            <w:szCs w:val="24"/>
          </w:rPr>
          <w:delText xml:space="preserve">indicated by, </w:delText>
        </w:r>
        <w:r w:rsidR="00FB313F" w:rsidDel="00253CF0">
          <w:rPr>
            <w:rFonts w:ascii="Times New Roman" w:hAnsi="Times New Roman" w:cs="Times New Roman"/>
            <w:color w:val="000000" w:themeColor="text1"/>
            <w:sz w:val="24"/>
            <w:szCs w:val="24"/>
          </w:rPr>
          <w:delText>e.g., by an asterisk).</w:delText>
        </w:r>
        <w:r w:rsidR="00EA18B5" w:rsidDel="00253CF0">
          <w:rPr>
            <w:rFonts w:ascii="Times New Roman" w:hAnsi="Times New Roman" w:cs="Times New Roman"/>
            <w:color w:val="000000" w:themeColor="text1"/>
            <w:sz w:val="24"/>
            <w:szCs w:val="24"/>
          </w:rPr>
          <w:delText xml:space="preserve"> </w:delText>
        </w:r>
      </w:del>
      <w:r w:rsidR="00EA18B5">
        <w:rPr>
          <w:rFonts w:ascii="Times New Roman" w:hAnsi="Times New Roman" w:cs="Times New Roman"/>
          <w:color w:val="000000" w:themeColor="text1"/>
          <w:sz w:val="24"/>
          <w:szCs w:val="24"/>
        </w:rPr>
        <w:t>For an overview of information in ‘</w:t>
      </w:r>
      <w:del w:id="839" w:author="EliseSchramkowski" w:date="2021-09-07T09:57:00Z">
        <w:r w:rsidR="00C56F14" w:rsidDel="00EB7206">
          <w:rPr>
            <w:rFonts w:ascii="Times New Roman" w:hAnsi="Times New Roman" w:cs="Times New Roman"/>
            <w:i/>
            <w:color w:val="000000" w:themeColor="text1"/>
            <w:sz w:val="24"/>
            <w:szCs w:val="24"/>
          </w:rPr>
          <w:delText>hyp</w:delText>
        </w:r>
      </w:del>
      <w:ins w:id="840" w:author="EliseSchramkowski" w:date="2021-09-07T09:57:00Z">
        <w:r w:rsidR="00EB7206">
          <w:rPr>
            <w:rFonts w:ascii="Times New Roman" w:hAnsi="Times New Roman" w:cs="Times New Roman"/>
            <w:i/>
            <w:color w:val="000000" w:themeColor="text1"/>
            <w:sz w:val="24"/>
            <w:szCs w:val="24"/>
          </w:rPr>
          <w:t>Hyp</w:t>
        </w:r>
      </w:ins>
      <w:r w:rsidR="00EA18B5">
        <w:rPr>
          <w:rFonts w:ascii="Times New Roman" w:hAnsi="Times New Roman" w:cs="Times New Roman"/>
          <w:color w:val="000000" w:themeColor="text1"/>
          <w:sz w:val="24"/>
          <w:szCs w:val="24"/>
        </w:rPr>
        <w:t xml:space="preserve">’, see </w:t>
      </w:r>
      <w:del w:id="841" w:author="EliseSchramkowski" w:date="2021-09-04T17:47:00Z">
        <w:r w:rsidR="00EA18B5" w:rsidDel="00BB6156">
          <w:rPr>
            <w:rFonts w:ascii="Times New Roman" w:hAnsi="Times New Roman" w:cs="Times New Roman"/>
            <w:color w:val="000000" w:themeColor="text1"/>
            <w:sz w:val="24"/>
            <w:szCs w:val="24"/>
          </w:rPr>
          <w:delText xml:space="preserve">Table 1 and </w:delText>
        </w:r>
      </w:del>
      <w:r w:rsidR="00EA18B5">
        <w:rPr>
          <w:rFonts w:ascii="Times New Roman" w:hAnsi="Times New Roman" w:cs="Times New Roman"/>
          <w:color w:val="000000" w:themeColor="text1"/>
          <w:sz w:val="24"/>
          <w:szCs w:val="24"/>
        </w:rPr>
        <w:t xml:space="preserve">Table </w:t>
      </w:r>
      <w:r w:rsidR="00243F18">
        <w:rPr>
          <w:rFonts w:ascii="Times New Roman" w:hAnsi="Times New Roman" w:cs="Times New Roman"/>
          <w:color w:val="000000" w:themeColor="text1"/>
          <w:sz w:val="24"/>
          <w:szCs w:val="24"/>
        </w:rPr>
        <w:t>2</w:t>
      </w:r>
      <w:del w:id="842" w:author="EliseSchramkowski" w:date="2021-09-04T17:47:00Z">
        <w:r w:rsidR="00EA18B5" w:rsidDel="00BB6156">
          <w:rPr>
            <w:rFonts w:ascii="Times New Roman" w:hAnsi="Times New Roman" w:cs="Times New Roman"/>
            <w:color w:val="000000" w:themeColor="text1"/>
            <w:sz w:val="24"/>
            <w:szCs w:val="24"/>
          </w:rPr>
          <w:delText>2</w:delText>
        </w:r>
      </w:del>
      <w:r w:rsidR="00EA18B5">
        <w:rPr>
          <w:rFonts w:ascii="Times New Roman" w:hAnsi="Times New Roman" w:cs="Times New Roman"/>
          <w:color w:val="000000" w:themeColor="text1"/>
          <w:sz w:val="24"/>
          <w:szCs w:val="24"/>
        </w:rPr>
        <w:t>.</w:t>
      </w:r>
      <w:ins w:id="843" w:author="EliseSchramkowski" w:date="2021-09-01T14:39:00Z">
        <w:r w:rsidR="007E5A8A">
          <w:rPr>
            <w:rFonts w:ascii="Times New Roman" w:hAnsi="Times New Roman" w:cs="Times New Roman"/>
            <w:color w:val="000000" w:themeColor="text1"/>
            <w:sz w:val="24"/>
            <w:szCs w:val="24"/>
          </w:rPr>
          <w:t xml:space="preserve"> </w:t>
        </w:r>
      </w:ins>
      <w:ins w:id="844" w:author="EliseSchramkowski" w:date="2021-11-05T14:53:00Z">
        <w:r w:rsidR="00970A80">
          <w:rPr>
            <w:rFonts w:ascii="Times New Roman" w:hAnsi="Times New Roman" w:cs="Times New Roman"/>
            <w:sz w:val="24"/>
            <w:szCs w:val="24"/>
          </w:rPr>
          <w:t>N</w:t>
        </w:r>
      </w:ins>
      <w:ins w:id="845" w:author="EliseSchramkowski" w:date="2021-11-02T17:00:00Z">
        <w:r w:rsidR="000077F2">
          <w:rPr>
            <w:rFonts w:ascii="Times New Roman" w:hAnsi="Times New Roman" w:cs="Times New Roman"/>
            <w:color w:val="000000" w:themeColor="text1"/>
            <w:sz w:val="24"/>
            <w:szCs w:val="24"/>
          </w:rPr>
          <w:t>ote that ‘</w:t>
        </w:r>
        <w:r w:rsidR="000077F2">
          <w:rPr>
            <w:rFonts w:ascii="Times New Roman" w:hAnsi="Times New Roman" w:cs="Times New Roman"/>
            <w:i/>
            <w:color w:val="000000" w:themeColor="text1"/>
            <w:sz w:val="24"/>
            <w:szCs w:val="24"/>
          </w:rPr>
          <w:t>AllP</w:t>
        </w:r>
        <w:r w:rsidR="000077F2">
          <w:rPr>
            <w:rFonts w:ascii="Times New Roman" w:hAnsi="Times New Roman" w:cs="Times New Roman"/>
            <w:iCs/>
            <w:color w:val="000000" w:themeColor="text1"/>
            <w:sz w:val="24"/>
            <w:szCs w:val="24"/>
          </w:rPr>
          <w:t>’, ‘</w:t>
        </w:r>
        <w:r w:rsidR="000077F2">
          <w:rPr>
            <w:rFonts w:ascii="Times New Roman" w:hAnsi="Times New Roman" w:cs="Times New Roman"/>
            <w:i/>
            <w:iCs/>
            <w:color w:val="000000" w:themeColor="text1"/>
            <w:sz w:val="24"/>
            <w:szCs w:val="24"/>
          </w:rPr>
          <w:t>APA</w:t>
        </w:r>
        <w:r w:rsidR="000077F2" w:rsidRPr="00243F18">
          <w:rPr>
            <w:rFonts w:ascii="Times New Roman" w:hAnsi="Times New Roman" w:cs="Times New Roman"/>
            <w:color w:val="000000" w:themeColor="text1"/>
            <w:sz w:val="24"/>
            <w:szCs w:val="24"/>
          </w:rPr>
          <w:t>’</w:t>
        </w:r>
        <w:r w:rsidR="000077F2">
          <w:rPr>
            <w:rFonts w:ascii="Times New Roman" w:hAnsi="Times New Roman" w:cs="Times New Roman"/>
            <w:i/>
            <w:iCs/>
            <w:color w:val="000000" w:themeColor="text1"/>
            <w:sz w:val="24"/>
            <w:szCs w:val="24"/>
          </w:rPr>
          <w:t xml:space="preserve">, </w:t>
        </w:r>
        <w:r w:rsidR="000077F2">
          <w:rPr>
            <w:rFonts w:ascii="Times New Roman" w:hAnsi="Times New Roman" w:cs="Times New Roman"/>
            <w:color w:val="000000" w:themeColor="text1"/>
            <w:sz w:val="24"/>
            <w:szCs w:val="24"/>
          </w:rPr>
          <w:t>and ‘</w:t>
        </w:r>
        <w:r w:rsidR="000077F2">
          <w:rPr>
            <w:rFonts w:ascii="Times New Roman" w:hAnsi="Times New Roman" w:cs="Times New Roman"/>
            <w:i/>
            <w:iCs/>
            <w:color w:val="000000" w:themeColor="text1"/>
            <w:sz w:val="24"/>
            <w:szCs w:val="24"/>
          </w:rPr>
          <w:t>Hyp</w:t>
        </w:r>
        <w:r w:rsidR="000077F2">
          <w:rPr>
            <w:rFonts w:ascii="Times New Roman" w:hAnsi="Times New Roman" w:cs="Times New Roman"/>
            <w:color w:val="000000" w:themeColor="text1"/>
            <w:sz w:val="24"/>
            <w:szCs w:val="24"/>
          </w:rPr>
          <w:t>’</w:t>
        </w:r>
      </w:ins>
      <w:ins w:id="846" w:author="EliseSchramkowski" w:date="2021-11-09T13:59:00Z">
        <w:r w:rsidR="00656369">
          <w:rPr>
            <w:rFonts w:ascii="Times New Roman" w:hAnsi="Times New Roman" w:cs="Times New Roman"/>
            <w:color w:val="000000" w:themeColor="text1"/>
            <w:sz w:val="24"/>
            <w:szCs w:val="24"/>
          </w:rPr>
          <w:t xml:space="preserve"> </w:t>
        </w:r>
      </w:ins>
      <w:ins w:id="847" w:author="EliseSchramkowski" w:date="2021-11-02T17:00:00Z">
        <w:r w:rsidR="000077F2">
          <w:rPr>
            <w:rFonts w:ascii="Times New Roman" w:hAnsi="Times New Roman" w:cs="Times New Roman"/>
            <w:color w:val="000000" w:themeColor="text1"/>
            <w:sz w:val="24"/>
            <w:szCs w:val="24"/>
          </w:rPr>
          <w:t>overlap. For instance, an in-text APA-reported result related to an explicitly stated hypothesis is included in all three datasets.</w:t>
        </w:r>
      </w:ins>
    </w:p>
    <w:p w14:paraId="01C27B3D" w14:textId="11BBFB94" w:rsidR="001D0E22" w:rsidRDefault="001D0E22" w:rsidP="00EA18B5">
      <w:pPr>
        <w:spacing w:after="0" w:line="480" w:lineRule="auto"/>
        <w:ind w:firstLine="708"/>
        <w:jc w:val="both"/>
        <w:rPr>
          <w:ins w:id="848" w:author="Marcel van Assen" w:date="2021-08-10T17:28:00Z"/>
          <w:rFonts w:ascii="Times New Roman" w:hAnsi="Times New Roman" w:cs="Times New Roman"/>
          <w:color w:val="000000" w:themeColor="text1"/>
          <w:sz w:val="24"/>
          <w:szCs w:val="24"/>
        </w:rPr>
      </w:pPr>
    </w:p>
    <w:p w14:paraId="616F4285" w14:textId="36B1C7EE" w:rsidR="00E93FB5" w:rsidDel="0026404E" w:rsidRDefault="00E93FB5" w:rsidP="00BC7D29">
      <w:pPr>
        <w:spacing w:after="0" w:line="480" w:lineRule="auto"/>
        <w:ind w:firstLine="708"/>
        <w:jc w:val="both"/>
        <w:rPr>
          <w:del w:id="849" w:author="EliseSchramkowski" w:date="2021-09-03T10:02:00Z"/>
          <w:rFonts w:ascii="Times New Roman" w:hAnsi="Times New Roman" w:cs="Times New Roman"/>
          <w:color w:val="000000" w:themeColor="text1"/>
          <w:sz w:val="24"/>
          <w:szCs w:val="24"/>
        </w:rPr>
      </w:pPr>
    </w:p>
    <w:p w14:paraId="0DCA9446" w14:textId="5D4FC183" w:rsidR="003F1CD6" w:rsidDel="0026404E" w:rsidRDefault="003F1CD6" w:rsidP="00BC7D29">
      <w:pPr>
        <w:spacing w:after="0" w:line="480" w:lineRule="auto"/>
        <w:ind w:firstLine="708"/>
        <w:jc w:val="both"/>
        <w:rPr>
          <w:del w:id="850" w:author="EliseSchramkowski" w:date="2021-09-03T10:02:00Z"/>
          <w:rFonts w:ascii="Times New Roman" w:hAnsi="Times New Roman" w:cs="Times New Roman"/>
          <w:color w:val="000000" w:themeColor="text1"/>
          <w:sz w:val="24"/>
          <w:szCs w:val="24"/>
        </w:rPr>
      </w:pPr>
    </w:p>
    <w:p w14:paraId="6180A25B" w14:textId="57BFA670" w:rsidR="0006741E" w:rsidDel="0026404E" w:rsidRDefault="0006741E" w:rsidP="00BC7D29">
      <w:pPr>
        <w:spacing w:after="0" w:line="480" w:lineRule="auto"/>
        <w:ind w:firstLine="708"/>
        <w:jc w:val="both"/>
        <w:rPr>
          <w:del w:id="851" w:author="EliseSchramkowski" w:date="2021-09-03T10:02:00Z"/>
          <w:rFonts w:ascii="Times New Roman" w:hAnsi="Times New Roman" w:cs="Times New Roman"/>
          <w:color w:val="000000" w:themeColor="text1"/>
          <w:sz w:val="24"/>
          <w:szCs w:val="24"/>
        </w:rPr>
      </w:pPr>
    </w:p>
    <w:p w14:paraId="463CC250" w14:textId="6E610D72" w:rsidR="0006741E" w:rsidDel="0026404E" w:rsidRDefault="0006741E" w:rsidP="00BC7D29">
      <w:pPr>
        <w:spacing w:after="0" w:line="480" w:lineRule="auto"/>
        <w:ind w:firstLine="708"/>
        <w:jc w:val="both"/>
        <w:rPr>
          <w:del w:id="852" w:author="EliseSchramkowski" w:date="2021-09-03T10:02:00Z"/>
          <w:rFonts w:ascii="Times New Roman" w:hAnsi="Times New Roman" w:cs="Times New Roman"/>
          <w:color w:val="000000" w:themeColor="text1"/>
          <w:sz w:val="24"/>
          <w:szCs w:val="24"/>
        </w:rPr>
      </w:pPr>
    </w:p>
    <w:p w14:paraId="57F3B615" w14:textId="3E8FD1FC" w:rsidR="00EA18B5" w:rsidRPr="006025DB" w:rsidRDefault="00EA18B5" w:rsidP="00BC7D29">
      <w:pPr>
        <w:spacing w:after="0" w:line="480" w:lineRule="auto"/>
        <w:ind w:firstLine="708"/>
        <w:jc w:val="both"/>
        <w:rPr>
          <w:rFonts w:ascii="Times New Roman" w:hAnsi="Times New Roman" w:cs="Times New Roman"/>
          <w:color w:val="000000" w:themeColor="text1"/>
          <w:sz w:val="24"/>
          <w:szCs w:val="24"/>
          <w:vertAlign w:val="subscript"/>
        </w:rPr>
      </w:pPr>
    </w:p>
    <w:p w14:paraId="1231FEAE" w14:textId="796B6A72" w:rsidR="008D52BB" w:rsidRDefault="00F551F7" w:rsidP="0050785B">
      <w:pPr>
        <w:spacing w:after="0" w:line="480" w:lineRule="auto"/>
        <w:ind w:firstLine="708"/>
        <w:jc w:val="center"/>
      </w:pPr>
      <w:r>
        <w:rPr>
          <w:noProof/>
        </w:rPr>
        <w:lastRenderedPageBreak/>
        <w:drawing>
          <wp:inline distT="0" distB="0" distL="0" distR="0" wp14:anchorId="28DF94C5" wp14:editId="5A8A4333">
            <wp:extent cx="1343025" cy="563880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43025" cy="5638800"/>
                    </a:xfrm>
                    <a:prstGeom prst="rect">
                      <a:avLst/>
                    </a:prstGeom>
                  </pic:spPr>
                </pic:pic>
              </a:graphicData>
            </a:graphic>
          </wp:inline>
        </w:drawing>
      </w:r>
    </w:p>
    <w:p w14:paraId="300A5435" w14:textId="1B2B197F" w:rsidR="00CF2783" w:rsidRDefault="008D52BB" w:rsidP="00F551F7">
      <w:pPr>
        <w:spacing w:after="0" w:line="276" w:lineRule="auto"/>
        <w:jc w:val="both"/>
        <w:rPr>
          <w:rFonts w:ascii="Times New Roman" w:hAnsi="Times New Roman" w:cs="Times New Roman"/>
          <w:sz w:val="24"/>
          <w:szCs w:val="24"/>
        </w:rPr>
      </w:pPr>
      <w:r>
        <w:rPr>
          <w:rFonts w:ascii="Times New Roman" w:hAnsi="Times New Roman" w:cs="Times New Roman"/>
          <w:i/>
          <w:sz w:val="24"/>
          <w:szCs w:val="24"/>
        </w:rPr>
        <w:t xml:space="preserve">Figure </w:t>
      </w:r>
      <w:r w:rsidR="00BA2DF6">
        <w:rPr>
          <w:rFonts w:ascii="Times New Roman" w:hAnsi="Times New Roman" w:cs="Times New Roman"/>
          <w:i/>
          <w:sz w:val="24"/>
          <w:szCs w:val="24"/>
        </w:rPr>
        <w:t>1</w:t>
      </w:r>
      <w:r>
        <w:rPr>
          <w:rFonts w:ascii="Times New Roman" w:hAnsi="Times New Roman" w:cs="Times New Roman"/>
          <w:sz w:val="24"/>
          <w:szCs w:val="24"/>
        </w:rPr>
        <w:t>. Flowchart describing the process of selecting articles from which results were retrieved manually</w:t>
      </w:r>
      <w:r w:rsidR="008C5D87">
        <w:rPr>
          <w:rFonts w:ascii="Times New Roman" w:hAnsi="Times New Roman" w:cs="Times New Roman"/>
          <w:sz w:val="24"/>
          <w:szCs w:val="24"/>
        </w:rPr>
        <w:t xml:space="preserve"> for </w:t>
      </w:r>
      <w:del w:id="853" w:author="EliseSchramkowski" w:date="2021-09-07T09:57:00Z">
        <w:r w:rsidR="008C5D87" w:rsidDel="00EB7206">
          <w:rPr>
            <w:rFonts w:ascii="Times New Roman" w:hAnsi="Times New Roman" w:cs="Times New Roman"/>
            <w:sz w:val="24"/>
            <w:szCs w:val="24"/>
          </w:rPr>
          <w:delText xml:space="preserve">dataset </w:delText>
        </w:r>
      </w:del>
      <w:r w:rsidR="008C5D87">
        <w:rPr>
          <w:rFonts w:ascii="Times New Roman" w:hAnsi="Times New Roman" w:cs="Times New Roman"/>
          <w:sz w:val="24"/>
          <w:szCs w:val="24"/>
        </w:rPr>
        <w:t>‘</w:t>
      </w:r>
      <w:del w:id="854" w:author="EliseSchramkowski" w:date="2021-09-06T16:28:00Z">
        <w:r w:rsidR="008C5D87" w:rsidDel="005F4281">
          <w:rPr>
            <w:rFonts w:ascii="Times New Roman" w:hAnsi="Times New Roman" w:cs="Times New Roman"/>
            <w:sz w:val="24"/>
            <w:szCs w:val="24"/>
          </w:rPr>
          <w:delText>Manual”</w:delText>
        </w:r>
      </w:del>
      <w:ins w:id="855" w:author="EliseSchramkowski" w:date="2021-09-07T09:57:00Z">
        <w:r w:rsidR="00EB7206">
          <w:rPr>
            <w:rFonts w:ascii="Times New Roman" w:hAnsi="Times New Roman" w:cs="Times New Roman"/>
            <w:i/>
            <w:iCs/>
            <w:sz w:val="24"/>
            <w:szCs w:val="24"/>
          </w:rPr>
          <w:t>Hyp</w:t>
        </w:r>
      </w:ins>
      <w:ins w:id="856" w:author="EliseSchramkowski" w:date="2021-09-06T16:28:00Z">
        <w:r w:rsidR="005F4281">
          <w:rPr>
            <w:rFonts w:ascii="Times New Roman" w:hAnsi="Times New Roman" w:cs="Times New Roman"/>
            <w:sz w:val="24"/>
            <w:szCs w:val="24"/>
          </w:rPr>
          <w:t>’</w:t>
        </w:r>
      </w:ins>
      <w:r>
        <w:rPr>
          <w:rFonts w:ascii="Times New Roman" w:hAnsi="Times New Roman" w:cs="Times New Roman"/>
          <w:sz w:val="24"/>
          <w:szCs w:val="24"/>
        </w:rPr>
        <w:t xml:space="preserve">. </w:t>
      </w:r>
      <w:r w:rsidR="00F551F7">
        <w:rPr>
          <w:rFonts w:ascii="Times New Roman" w:hAnsi="Times New Roman" w:cs="Times New Roman"/>
          <w:sz w:val="24"/>
          <w:szCs w:val="24"/>
        </w:rPr>
        <w:t xml:space="preserve">Percentages </w:t>
      </w:r>
      <w:r w:rsidR="009E0E62">
        <w:rPr>
          <w:rFonts w:ascii="Times New Roman" w:hAnsi="Times New Roman" w:cs="Times New Roman"/>
          <w:sz w:val="24"/>
          <w:szCs w:val="24"/>
        </w:rPr>
        <w:t>are conditional on the previous step.</w:t>
      </w:r>
      <w:del w:id="857" w:author="EliseSchramkowski" w:date="2021-08-11T15:20:00Z">
        <w:r w:rsidR="00F551F7" w:rsidDel="007A0D46">
          <w:rPr>
            <w:rFonts w:ascii="Times New Roman" w:hAnsi="Times New Roman" w:cs="Times New Roman"/>
            <w:sz w:val="24"/>
            <w:szCs w:val="24"/>
          </w:rPr>
          <w:delText xml:space="preserve">. </w:delText>
        </w:r>
      </w:del>
    </w:p>
    <w:p w14:paraId="3F45D30D" w14:textId="4608B3A7" w:rsidR="00F551F7" w:rsidRDefault="00F551F7" w:rsidP="00F551F7">
      <w:pPr>
        <w:spacing w:after="0" w:line="276" w:lineRule="auto"/>
        <w:jc w:val="both"/>
        <w:rPr>
          <w:rFonts w:ascii="Times New Roman" w:hAnsi="Times New Roman" w:cs="Times New Roman"/>
          <w:sz w:val="24"/>
          <w:szCs w:val="24"/>
        </w:rPr>
      </w:pPr>
    </w:p>
    <w:p w14:paraId="56E0EBB4" w14:textId="0DBF30A9" w:rsidR="00F551F7" w:rsidRDefault="00F551F7" w:rsidP="00F551F7">
      <w:pPr>
        <w:spacing w:after="0" w:line="276" w:lineRule="auto"/>
        <w:jc w:val="both"/>
        <w:rPr>
          <w:rFonts w:ascii="Times New Roman" w:hAnsi="Times New Roman" w:cs="Times New Roman"/>
          <w:sz w:val="24"/>
          <w:szCs w:val="24"/>
        </w:rPr>
      </w:pPr>
    </w:p>
    <w:p w14:paraId="7ABA75D1" w14:textId="560AD86A" w:rsidR="00F551F7" w:rsidRDefault="00F551F7" w:rsidP="00F551F7">
      <w:pPr>
        <w:spacing w:after="0" w:line="276" w:lineRule="auto"/>
        <w:jc w:val="both"/>
        <w:rPr>
          <w:ins w:id="858" w:author="EliseSchramkowski" w:date="2021-09-04T17:45:00Z"/>
          <w:rFonts w:ascii="Times New Roman" w:hAnsi="Times New Roman" w:cs="Times New Roman"/>
          <w:sz w:val="24"/>
          <w:szCs w:val="24"/>
        </w:rPr>
      </w:pPr>
    </w:p>
    <w:p w14:paraId="791D4727" w14:textId="66D2DF89" w:rsidR="001E59E4" w:rsidRDefault="001E59E4" w:rsidP="00F551F7">
      <w:pPr>
        <w:spacing w:after="0" w:line="276" w:lineRule="auto"/>
        <w:jc w:val="both"/>
        <w:rPr>
          <w:ins w:id="859" w:author="EliseSchramkowski" w:date="2021-09-04T17:45:00Z"/>
          <w:rFonts w:ascii="Times New Roman" w:hAnsi="Times New Roman" w:cs="Times New Roman"/>
          <w:sz w:val="24"/>
          <w:szCs w:val="24"/>
        </w:rPr>
      </w:pPr>
    </w:p>
    <w:tbl>
      <w:tblPr>
        <w:tblStyle w:val="TableGrid"/>
        <w:tblpPr w:leftFromText="141" w:rightFromText="141" w:vertAnchor="text" w:horzAnchor="margin" w:tblpY="-55"/>
        <w:tblW w:w="9776" w:type="dxa"/>
        <w:tblLook w:val="04A0" w:firstRow="1" w:lastRow="0" w:firstColumn="1" w:lastColumn="0" w:noHBand="0" w:noVBand="1"/>
      </w:tblPr>
      <w:tblGrid>
        <w:gridCol w:w="3256"/>
        <w:gridCol w:w="2976"/>
        <w:gridCol w:w="3544"/>
      </w:tblGrid>
      <w:tr w:rsidR="001E59E4" w14:paraId="3F90912F" w14:textId="77777777" w:rsidTr="0063101F">
        <w:trPr>
          <w:ins w:id="860" w:author="EliseSchramkowski" w:date="2021-09-04T17:45:00Z"/>
        </w:trPr>
        <w:tc>
          <w:tcPr>
            <w:tcW w:w="9776" w:type="dxa"/>
            <w:gridSpan w:val="3"/>
            <w:tcBorders>
              <w:top w:val="nil"/>
              <w:left w:val="nil"/>
              <w:bottom w:val="single" w:sz="4" w:space="0" w:color="auto"/>
              <w:right w:val="nil"/>
            </w:tcBorders>
          </w:tcPr>
          <w:p w14:paraId="5269CAA9" w14:textId="4215E514" w:rsidR="001E59E4" w:rsidRDefault="001E59E4" w:rsidP="00A4632B">
            <w:pPr>
              <w:spacing w:line="360" w:lineRule="auto"/>
              <w:jc w:val="both"/>
              <w:rPr>
                <w:ins w:id="861" w:author="EliseSchramkowski" w:date="2021-09-04T17:45:00Z"/>
                <w:rFonts w:ascii="Times New Roman" w:hAnsi="Times New Roman" w:cs="Times New Roman"/>
                <w:color w:val="000000" w:themeColor="text1"/>
                <w:sz w:val="24"/>
                <w:szCs w:val="24"/>
              </w:rPr>
            </w:pPr>
            <w:commentRangeStart w:id="862"/>
            <w:ins w:id="863" w:author="EliseSchramkowski" w:date="2021-09-04T17:45:00Z">
              <w:r w:rsidRPr="00B44542">
                <w:rPr>
                  <w:rFonts w:ascii="Times New Roman" w:hAnsi="Times New Roman" w:cs="Times New Roman"/>
                  <w:i/>
                  <w:color w:val="000000" w:themeColor="text1"/>
                  <w:sz w:val="24"/>
                  <w:szCs w:val="24"/>
                </w:rPr>
                <w:lastRenderedPageBreak/>
                <w:t xml:space="preserve">Table </w:t>
              </w:r>
            </w:ins>
            <w:r w:rsidR="00117480">
              <w:rPr>
                <w:rFonts w:ascii="Times New Roman" w:hAnsi="Times New Roman" w:cs="Times New Roman"/>
                <w:i/>
                <w:color w:val="000000" w:themeColor="text1"/>
                <w:sz w:val="24"/>
                <w:szCs w:val="24"/>
              </w:rPr>
              <w:t>3</w:t>
            </w:r>
            <w:ins w:id="864" w:author="EliseSchramkowski" w:date="2021-09-04T17:45:00Z">
              <w:r>
                <w:rPr>
                  <w:rFonts w:ascii="Times New Roman" w:hAnsi="Times New Roman" w:cs="Times New Roman"/>
                  <w:color w:val="000000" w:themeColor="text1"/>
                  <w:sz w:val="24"/>
                  <w:szCs w:val="24"/>
                </w:rPr>
                <w:t xml:space="preserve">. Conditions </w:t>
              </w:r>
              <w:commentRangeEnd w:id="862"/>
              <w:r>
                <w:rPr>
                  <w:rStyle w:val="CommentReference"/>
                </w:rPr>
                <w:commentReference w:id="862"/>
              </w:r>
              <w:r>
                <w:rPr>
                  <w:rFonts w:ascii="Times New Roman" w:hAnsi="Times New Roman" w:cs="Times New Roman"/>
                  <w:color w:val="000000" w:themeColor="text1"/>
                  <w:sz w:val="24"/>
                  <w:szCs w:val="24"/>
                </w:rPr>
                <w:t xml:space="preserve">under </w:t>
              </w:r>
              <w:commentRangeStart w:id="865"/>
              <w:r>
                <w:rPr>
                  <w:rFonts w:ascii="Times New Roman" w:hAnsi="Times New Roman" w:cs="Times New Roman"/>
                  <w:color w:val="000000" w:themeColor="text1"/>
                  <w:sz w:val="24"/>
                  <w:szCs w:val="24"/>
                </w:rPr>
                <w:t>which</w:t>
              </w:r>
              <w:commentRangeEnd w:id="865"/>
              <w:r>
                <w:rPr>
                  <w:rStyle w:val="CommentReference"/>
                </w:rPr>
                <w:commentReference w:id="865"/>
              </w:r>
              <w:r>
                <w:rPr>
                  <w:rFonts w:ascii="Times New Roman" w:hAnsi="Times New Roman" w:cs="Times New Roman"/>
                  <w:color w:val="000000" w:themeColor="text1"/>
                  <w:sz w:val="24"/>
                  <w:szCs w:val="24"/>
                </w:rPr>
                <w:t xml:space="preserve"> different types of</w:t>
              </w:r>
            </w:ins>
            <w:ins w:id="866" w:author="EliseSchramkowski" w:date="2021-09-08T09:54:00Z">
              <w:r w:rsidR="00A4632B">
                <w:rPr>
                  <w:rFonts w:ascii="Times New Roman" w:hAnsi="Times New Roman" w:cs="Times New Roman"/>
                  <w:color w:val="000000" w:themeColor="text1"/>
                  <w:sz w:val="24"/>
                  <w:szCs w:val="24"/>
                </w:rPr>
                <w:t xml:space="preserve"> reported</w:t>
              </w:r>
            </w:ins>
            <w:ins w:id="867" w:author="EliseSchramkowski" w:date="2021-09-04T17:45:00Z">
              <w:r>
                <w:rPr>
                  <w:rFonts w:ascii="Times New Roman" w:hAnsi="Times New Roman" w:cs="Times New Roman"/>
                  <w:color w:val="000000" w:themeColor="text1"/>
                  <w:sz w:val="24"/>
                  <w:szCs w:val="24"/>
                </w:rPr>
                <w:t xml:space="preserve"> </w:t>
              </w:r>
            </w:ins>
            <w:ins w:id="868" w:author="EliseSchramkowski" w:date="2021-09-06T16:27:00Z">
              <w:r w:rsidR="00EB36C9">
                <w:rPr>
                  <w:rFonts w:ascii="Times New Roman" w:hAnsi="Times New Roman" w:cs="Times New Roman"/>
                  <w:i/>
                  <w:iCs/>
                  <w:color w:val="000000" w:themeColor="text1"/>
                  <w:sz w:val="24"/>
                  <w:szCs w:val="24"/>
                </w:rPr>
                <w:t>p</w:t>
              </w:r>
              <w:r w:rsidR="00EB36C9">
                <w:rPr>
                  <w:rFonts w:ascii="Times New Roman" w:hAnsi="Times New Roman" w:cs="Times New Roman"/>
                  <w:color w:val="000000" w:themeColor="text1"/>
                  <w:sz w:val="24"/>
                  <w:szCs w:val="24"/>
                </w:rPr>
                <w:t>-values from ‘</w:t>
              </w:r>
            </w:ins>
            <w:ins w:id="869" w:author="EliseSchramkowski" w:date="2021-09-07T10:25:00Z">
              <w:r w:rsidR="00963F7C" w:rsidRPr="00A4632B">
                <w:rPr>
                  <w:rFonts w:ascii="Times New Roman" w:hAnsi="Times New Roman" w:cs="Times New Roman"/>
                  <w:i/>
                  <w:iCs/>
                  <w:color w:val="000000" w:themeColor="text1"/>
                  <w:sz w:val="24"/>
                  <w:szCs w:val="24"/>
                  <w:rPrChange w:id="870" w:author="EliseSchramkowski" w:date="2021-09-08T09:53:00Z">
                    <w:rPr>
                      <w:rFonts w:ascii="Times New Roman" w:hAnsi="Times New Roman" w:cs="Times New Roman"/>
                      <w:color w:val="000000" w:themeColor="text1"/>
                      <w:sz w:val="24"/>
                      <w:szCs w:val="24"/>
                    </w:rPr>
                  </w:rPrChange>
                </w:rPr>
                <w:t>Hyp</w:t>
              </w:r>
            </w:ins>
            <w:ins w:id="871" w:author="EliseSchramkowski" w:date="2021-09-06T16:27:00Z">
              <w:r w:rsidR="00EB36C9">
                <w:rPr>
                  <w:rFonts w:ascii="Times New Roman" w:hAnsi="Times New Roman" w:cs="Times New Roman"/>
                  <w:color w:val="000000" w:themeColor="text1"/>
                  <w:sz w:val="24"/>
                  <w:szCs w:val="24"/>
                </w:rPr>
                <w:t xml:space="preserve">’ are </w:t>
              </w:r>
            </w:ins>
            <w:ins w:id="872" w:author="EliseSchramkowski" w:date="2021-09-04T17:45:00Z">
              <w:r>
                <w:rPr>
                  <w:rFonts w:ascii="Times New Roman" w:hAnsi="Times New Roman" w:cs="Times New Roman"/>
                  <w:color w:val="000000" w:themeColor="text1"/>
                  <w:sz w:val="24"/>
                  <w:szCs w:val="24"/>
                </w:rPr>
                <w:t xml:space="preserve">considered (grossly) </w:t>
              </w:r>
              <w:commentRangeStart w:id="873"/>
              <w:r>
                <w:rPr>
                  <w:rFonts w:ascii="Times New Roman" w:hAnsi="Times New Roman" w:cs="Times New Roman"/>
                  <w:color w:val="000000" w:themeColor="text1"/>
                  <w:sz w:val="24"/>
                  <w:szCs w:val="24"/>
                </w:rPr>
                <w:t>inconsistent</w:t>
              </w:r>
              <w:commentRangeEnd w:id="873"/>
              <w:r>
                <w:rPr>
                  <w:rStyle w:val="CommentReference"/>
                </w:rPr>
                <w:commentReference w:id="873"/>
              </w:r>
              <w:r>
                <w:rPr>
                  <w:rFonts w:ascii="Times New Roman" w:hAnsi="Times New Roman" w:cs="Times New Roman"/>
                  <w:color w:val="000000" w:themeColor="text1"/>
                  <w:sz w:val="24"/>
                  <w:szCs w:val="24"/>
                </w:rPr>
                <w:t>. Results which are gross inconsistent are also automatically an inconsistency.</w:t>
              </w:r>
            </w:ins>
          </w:p>
        </w:tc>
      </w:tr>
      <w:tr w:rsidR="001E59E4" w14:paraId="796C314C" w14:textId="77777777" w:rsidTr="0063101F">
        <w:trPr>
          <w:ins w:id="874" w:author="EliseSchramkowski" w:date="2021-09-04T17:45:00Z"/>
        </w:trPr>
        <w:tc>
          <w:tcPr>
            <w:tcW w:w="3256" w:type="dxa"/>
            <w:tcBorders>
              <w:top w:val="double" w:sz="4" w:space="0" w:color="auto"/>
              <w:left w:val="nil"/>
              <w:bottom w:val="single" w:sz="4" w:space="0" w:color="auto"/>
              <w:right w:val="nil"/>
            </w:tcBorders>
          </w:tcPr>
          <w:p w14:paraId="281E8A92" w14:textId="77777777" w:rsidR="001E59E4" w:rsidRPr="00726C2B" w:rsidRDefault="001E59E4" w:rsidP="0063101F">
            <w:pPr>
              <w:spacing w:line="360" w:lineRule="auto"/>
              <w:jc w:val="both"/>
              <w:rPr>
                <w:ins w:id="875" w:author="EliseSchramkowski" w:date="2021-09-04T17:45:00Z"/>
                <w:rFonts w:ascii="Times New Roman" w:hAnsi="Times New Roman" w:cs="Times New Roman"/>
                <w:color w:val="000000" w:themeColor="text1"/>
                <w:sz w:val="24"/>
                <w:szCs w:val="24"/>
              </w:rPr>
            </w:pPr>
            <w:ins w:id="876" w:author="EliseSchramkowski" w:date="2021-09-04T17:45:00Z">
              <w:r w:rsidRPr="00376065">
                <w:rPr>
                  <w:rFonts w:ascii="Times New Roman" w:hAnsi="Times New Roman" w:cs="Times New Roman"/>
                  <w:color w:val="000000" w:themeColor="text1"/>
                  <w:sz w:val="24"/>
                  <w:szCs w:val="24"/>
                </w:rPr>
                <w:t xml:space="preserve">Type of </w:t>
              </w:r>
              <w:commentRangeStart w:id="877"/>
              <w:r w:rsidRPr="00376065">
                <w:rPr>
                  <w:rFonts w:ascii="Times New Roman" w:hAnsi="Times New Roman" w:cs="Times New Roman"/>
                  <w:color w:val="000000" w:themeColor="text1"/>
                  <w:sz w:val="24"/>
                  <w:szCs w:val="24"/>
                </w:rPr>
                <w:t>reported</w:t>
              </w:r>
              <w:commentRangeEnd w:id="877"/>
              <w:r>
                <w:rPr>
                  <w:rStyle w:val="CommentReference"/>
                </w:rPr>
                <w:commentReference w:id="877"/>
              </w:r>
              <w:r w:rsidRPr="00376065">
                <w:rPr>
                  <w:rFonts w:ascii="Times New Roman" w:hAnsi="Times New Roman" w:cs="Times New Roman"/>
                  <w:color w:val="000000" w:themeColor="text1"/>
                  <w:sz w:val="24"/>
                  <w:szCs w:val="24"/>
                </w:rPr>
                <w:t xml:space="preserve"> </w:t>
              </w:r>
              <w:r w:rsidRPr="00726C2B">
                <w:rPr>
                  <w:rFonts w:ascii="Times New Roman" w:hAnsi="Times New Roman" w:cs="Times New Roman"/>
                  <w:i/>
                  <w:color w:val="000000" w:themeColor="text1"/>
                  <w:sz w:val="24"/>
                  <w:szCs w:val="24"/>
                </w:rPr>
                <w:t>p</w:t>
              </w:r>
              <w:r w:rsidRPr="00726C2B">
                <w:rPr>
                  <w:rFonts w:ascii="Times New Roman" w:hAnsi="Times New Roman" w:cs="Times New Roman"/>
                  <w:color w:val="000000" w:themeColor="text1"/>
                  <w:sz w:val="24"/>
                  <w:szCs w:val="24"/>
                </w:rPr>
                <w:t>-value</w:t>
              </w:r>
            </w:ins>
          </w:p>
        </w:tc>
        <w:tc>
          <w:tcPr>
            <w:tcW w:w="2976" w:type="dxa"/>
            <w:tcBorders>
              <w:top w:val="double" w:sz="4" w:space="0" w:color="auto"/>
              <w:left w:val="nil"/>
              <w:bottom w:val="single" w:sz="4" w:space="0" w:color="auto"/>
              <w:right w:val="nil"/>
            </w:tcBorders>
          </w:tcPr>
          <w:p w14:paraId="36B6DC5B" w14:textId="77777777" w:rsidR="001E59E4" w:rsidRDefault="001E59E4" w:rsidP="0063101F">
            <w:pPr>
              <w:spacing w:line="360" w:lineRule="auto"/>
              <w:jc w:val="both"/>
              <w:rPr>
                <w:ins w:id="878" w:author="EliseSchramkowski" w:date="2021-09-04T17:45:00Z"/>
                <w:rFonts w:ascii="Times New Roman" w:hAnsi="Times New Roman" w:cs="Times New Roman"/>
                <w:color w:val="000000" w:themeColor="text1"/>
                <w:sz w:val="24"/>
                <w:szCs w:val="24"/>
              </w:rPr>
            </w:pPr>
            <w:ins w:id="879" w:author="EliseSchramkowski" w:date="2021-09-04T17:45:00Z">
              <w:r>
                <w:rPr>
                  <w:rFonts w:ascii="Times New Roman" w:hAnsi="Times New Roman" w:cs="Times New Roman"/>
                  <w:color w:val="000000" w:themeColor="text1"/>
                  <w:sz w:val="24"/>
                  <w:szCs w:val="24"/>
                </w:rPr>
                <w:t>Inconsistent if…</w:t>
              </w:r>
            </w:ins>
          </w:p>
        </w:tc>
        <w:tc>
          <w:tcPr>
            <w:tcW w:w="3544" w:type="dxa"/>
            <w:tcBorders>
              <w:top w:val="double" w:sz="4" w:space="0" w:color="auto"/>
              <w:left w:val="nil"/>
              <w:bottom w:val="single" w:sz="4" w:space="0" w:color="auto"/>
              <w:right w:val="nil"/>
            </w:tcBorders>
          </w:tcPr>
          <w:p w14:paraId="20305651" w14:textId="77777777" w:rsidR="001E59E4" w:rsidRDefault="001E59E4" w:rsidP="0063101F">
            <w:pPr>
              <w:spacing w:line="360" w:lineRule="auto"/>
              <w:jc w:val="both"/>
              <w:rPr>
                <w:ins w:id="880" w:author="EliseSchramkowski" w:date="2021-09-04T17:45:00Z"/>
                <w:rFonts w:ascii="Times New Roman" w:hAnsi="Times New Roman" w:cs="Times New Roman"/>
                <w:color w:val="000000" w:themeColor="text1"/>
                <w:sz w:val="24"/>
                <w:szCs w:val="24"/>
              </w:rPr>
            </w:pPr>
            <w:ins w:id="881" w:author="EliseSchramkowski" w:date="2021-09-04T17:45:00Z">
              <w:r>
                <w:rPr>
                  <w:rFonts w:ascii="Times New Roman" w:hAnsi="Times New Roman" w:cs="Times New Roman"/>
                  <w:color w:val="000000" w:themeColor="text1"/>
                  <w:sz w:val="24"/>
                  <w:szCs w:val="24"/>
                </w:rPr>
                <w:t>Grossly inconsistent if…</w:t>
              </w:r>
            </w:ins>
          </w:p>
        </w:tc>
      </w:tr>
      <w:tr w:rsidR="001E59E4" w14:paraId="34BF9307" w14:textId="77777777" w:rsidTr="0063101F">
        <w:trPr>
          <w:ins w:id="882" w:author="EliseSchramkowski" w:date="2021-09-04T17:45:00Z"/>
        </w:trPr>
        <w:tc>
          <w:tcPr>
            <w:tcW w:w="3256" w:type="dxa"/>
            <w:tcBorders>
              <w:top w:val="single" w:sz="4" w:space="0" w:color="auto"/>
              <w:left w:val="nil"/>
              <w:bottom w:val="nil"/>
              <w:right w:val="nil"/>
            </w:tcBorders>
          </w:tcPr>
          <w:p w14:paraId="46AC2293" w14:textId="77777777" w:rsidR="001E59E4" w:rsidRPr="00726C2B" w:rsidRDefault="001E59E4" w:rsidP="0063101F">
            <w:pPr>
              <w:spacing w:line="360" w:lineRule="auto"/>
              <w:jc w:val="both"/>
              <w:rPr>
                <w:ins w:id="883" w:author="EliseSchramkowski" w:date="2021-09-04T17:45:00Z"/>
                <w:rFonts w:ascii="Times New Roman" w:hAnsi="Times New Roman" w:cs="Times New Roman"/>
                <w:color w:val="000000" w:themeColor="text1"/>
                <w:sz w:val="24"/>
                <w:szCs w:val="24"/>
              </w:rPr>
            </w:pPr>
            <w:ins w:id="884" w:author="EliseSchramkowski" w:date="2021-09-04T17:45:00Z">
              <w:r>
                <w:rPr>
                  <w:rFonts w:ascii="Times New Roman" w:hAnsi="Times New Roman" w:cs="Times New Roman"/>
                  <w:color w:val="000000" w:themeColor="text1"/>
                  <w:sz w:val="24"/>
                  <w:szCs w:val="24"/>
                </w:rPr>
                <w:t>Insignificant (</w:t>
              </w:r>
              <w:r>
                <w:rPr>
                  <w:rFonts w:ascii="Times New Roman" w:hAnsi="Times New Roman" w:cs="Times New Roman"/>
                  <w:i/>
                  <w:color w:val="000000" w:themeColor="text1"/>
                  <w:sz w:val="24"/>
                  <w:szCs w:val="24"/>
                </w:rPr>
                <w:t>ns</w:t>
              </w:r>
              <w:r>
                <w:rPr>
                  <w:rFonts w:ascii="Times New Roman" w:hAnsi="Times New Roman" w:cs="Times New Roman"/>
                  <w:color w:val="000000" w:themeColor="text1"/>
                  <w:sz w:val="24"/>
                  <w:szCs w:val="24"/>
                </w:rPr>
                <w:t>)</w:t>
              </w:r>
            </w:ins>
          </w:p>
        </w:tc>
        <w:tc>
          <w:tcPr>
            <w:tcW w:w="2976" w:type="dxa"/>
            <w:tcBorders>
              <w:top w:val="single" w:sz="4" w:space="0" w:color="auto"/>
              <w:left w:val="nil"/>
              <w:bottom w:val="nil"/>
              <w:right w:val="nil"/>
            </w:tcBorders>
          </w:tcPr>
          <w:p w14:paraId="54B745E1" w14:textId="77777777" w:rsidR="001E59E4" w:rsidRPr="00726C2B" w:rsidRDefault="001E59E4" w:rsidP="0063101F">
            <w:pPr>
              <w:spacing w:line="360" w:lineRule="auto"/>
              <w:jc w:val="both"/>
              <w:rPr>
                <w:ins w:id="885" w:author="EliseSchramkowski" w:date="2021-09-04T17:45:00Z"/>
                <w:rFonts w:ascii="Times New Roman" w:hAnsi="Times New Roman" w:cs="Times New Roman"/>
                <w:color w:val="000000" w:themeColor="text1"/>
                <w:sz w:val="24"/>
                <w:szCs w:val="24"/>
              </w:rPr>
            </w:pPr>
            <w:ins w:id="886" w:author="EliseSchramkowski" w:date="2021-09-04T17:45:00Z">
              <w:r>
                <w:rPr>
                  <w:rFonts w:ascii="Times New Roman" w:hAnsi="Times New Roman" w:cs="Times New Roman"/>
                  <w:color w:val="000000" w:themeColor="text1"/>
                  <w:sz w:val="24"/>
                  <w:szCs w:val="24"/>
                </w:rPr>
                <w:t>Cal</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 .05</w:t>
              </w:r>
            </w:ins>
          </w:p>
        </w:tc>
        <w:tc>
          <w:tcPr>
            <w:tcW w:w="3544" w:type="dxa"/>
            <w:tcBorders>
              <w:top w:val="single" w:sz="4" w:space="0" w:color="auto"/>
              <w:left w:val="nil"/>
              <w:bottom w:val="nil"/>
              <w:right w:val="nil"/>
            </w:tcBorders>
          </w:tcPr>
          <w:p w14:paraId="1600B8D5" w14:textId="77777777" w:rsidR="001E59E4" w:rsidRDefault="001E59E4" w:rsidP="0063101F">
            <w:pPr>
              <w:spacing w:line="360" w:lineRule="auto"/>
              <w:jc w:val="both"/>
              <w:rPr>
                <w:ins w:id="887" w:author="EliseSchramkowski" w:date="2021-09-04T17:45:00Z"/>
                <w:rFonts w:ascii="Times New Roman" w:hAnsi="Times New Roman" w:cs="Times New Roman"/>
                <w:color w:val="000000" w:themeColor="text1"/>
                <w:sz w:val="24"/>
                <w:szCs w:val="24"/>
              </w:rPr>
            </w:pPr>
            <w:ins w:id="888" w:author="EliseSchramkowski" w:date="2021-09-04T17:45:00Z">
              <w:r>
                <w:rPr>
                  <w:rFonts w:ascii="Times New Roman" w:hAnsi="Times New Roman" w:cs="Times New Roman"/>
                  <w:color w:val="000000" w:themeColor="text1"/>
                  <w:sz w:val="24"/>
                  <w:szCs w:val="24"/>
                </w:rPr>
                <w:t>Cal</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 .05</w:t>
              </w:r>
            </w:ins>
          </w:p>
        </w:tc>
      </w:tr>
      <w:tr w:rsidR="001E59E4" w14:paraId="4692C73C" w14:textId="77777777" w:rsidTr="0063101F">
        <w:trPr>
          <w:ins w:id="889" w:author="EliseSchramkowski" w:date="2021-09-04T17:45:00Z"/>
        </w:trPr>
        <w:tc>
          <w:tcPr>
            <w:tcW w:w="3256" w:type="dxa"/>
            <w:tcBorders>
              <w:top w:val="nil"/>
              <w:left w:val="nil"/>
              <w:bottom w:val="nil"/>
              <w:right w:val="nil"/>
            </w:tcBorders>
          </w:tcPr>
          <w:p w14:paraId="3478509B" w14:textId="77777777" w:rsidR="001E59E4" w:rsidRPr="00287310" w:rsidRDefault="001E59E4" w:rsidP="0063101F">
            <w:pPr>
              <w:spacing w:line="360" w:lineRule="auto"/>
              <w:jc w:val="both"/>
              <w:rPr>
                <w:ins w:id="890" w:author="EliseSchramkowski" w:date="2021-09-04T17:45:00Z"/>
                <w:rFonts w:ascii="Times New Roman" w:hAnsi="Times New Roman" w:cs="Times New Roman"/>
                <w:color w:val="000000" w:themeColor="text1"/>
                <w:sz w:val="24"/>
                <w:szCs w:val="24"/>
              </w:rPr>
            </w:pPr>
            <w:ins w:id="891" w:author="EliseSchramkowski" w:date="2021-09-04T17:45:00Z">
              <w:r>
                <w:rPr>
                  <w:rFonts w:ascii="Times New Roman" w:hAnsi="Times New Roman" w:cs="Times New Roman"/>
                  <w:color w:val="000000" w:themeColor="text1"/>
                  <w:sz w:val="24"/>
                  <w:szCs w:val="24"/>
                </w:rPr>
                <w:t xml:space="preserve">Smaller than a certain </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-value (e.g., </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&lt; .03)</w:t>
              </w:r>
            </w:ins>
          </w:p>
        </w:tc>
        <w:tc>
          <w:tcPr>
            <w:tcW w:w="2976" w:type="dxa"/>
            <w:tcBorders>
              <w:top w:val="nil"/>
              <w:left w:val="nil"/>
              <w:bottom w:val="nil"/>
              <w:right w:val="nil"/>
            </w:tcBorders>
          </w:tcPr>
          <w:p w14:paraId="06B914B7" w14:textId="77777777" w:rsidR="001E59E4" w:rsidRPr="00287310" w:rsidRDefault="001E59E4" w:rsidP="0063101F">
            <w:pPr>
              <w:spacing w:line="360" w:lineRule="auto"/>
              <w:jc w:val="both"/>
              <w:rPr>
                <w:ins w:id="892" w:author="EliseSchramkowski" w:date="2021-09-04T17:45:00Z"/>
                <w:rFonts w:ascii="Times New Roman" w:hAnsi="Times New Roman" w:cs="Times New Roman"/>
                <w:color w:val="000000" w:themeColor="text1"/>
                <w:sz w:val="24"/>
                <w:szCs w:val="24"/>
              </w:rPr>
            </w:pPr>
            <w:ins w:id="893" w:author="EliseSchramkowski" w:date="2021-09-04T17:45:00Z">
              <w:r>
                <w:rPr>
                  <w:rFonts w:ascii="Times New Roman" w:hAnsi="Times New Roman" w:cs="Times New Roman"/>
                  <w:color w:val="000000" w:themeColor="text1"/>
                  <w:sz w:val="24"/>
                  <w:szCs w:val="24"/>
                </w:rPr>
                <w:t>Cal</w:t>
              </w:r>
              <w:commentRangeStart w:id="894"/>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 Rep</w:t>
              </w:r>
              <w:r>
                <w:rPr>
                  <w:rFonts w:ascii="Times New Roman" w:hAnsi="Times New Roman" w:cs="Times New Roman"/>
                  <w:i/>
                  <w:color w:val="000000" w:themeColor="text1"/>
                  <w:sz w:val="24"/>
                  <w:szCs w:val="24"/>
                </w:rPr>
                <w:t>P</w:t>
              </w:r>
              <w:commentRangeEnd w:id="894"/>
              <w:r>
                <w:rPr>
                  <w:rStyle w:val="CommentReference"/>
                </w:rPr>
                <w:commentReference w:id="894"/>
              </w:r>
            </w:ins>
          </w:p>
        </w:tc>
        <w:tc>
          <w:tcPr>
            <w:tcW w:w="3544" w:type="dxa"/>
            <w:tcBorders>
              <w:top w:val="nil"/>
              <w:left w:val="nil"/>
              <w:bottom w:val="nil"/>
              <w:right w:val="nil"/>
            </w:tcBorders>
          </w:tcPr>
          <w:p w14:paraId="055C721F" w14:textId="77777777" w:rsidR="001E59E4" w:rsidRPr="00BF24CD" w:rsidRDefault="001E59E4" w:rsidP="0063101F">
            <w:pPr>
              <w:spacing w:line="360" w:lineRule="auto"/>
              <w:jc w:val="both"/>
              <w:rPr>
                <w:ins w:id="895" w:author="EliseSchramkowski" w:date="2021-09-04T17:45:00Z"/>
                <w:rFonts w:ascii="Times New Roman" w:hAnsi="Times New Roman" w:cs="Times New Roman"/>
                <w:color w:val="000000" w:themeColor="text1"/>
                <w:sz w:val="24"/>
                <w:szCs w:val="24"/>
              </w:rPr>
            </w:pPr>
            <w:ins w:id="896" w:author="EliseSchramkowski" w:date="2021-09-04T17:45:00Z">
              <w:r>
                <w:rPr>
                  <w:rFonts w:ascii="Times New Roman" w:hAnsi="Times New Roman" w:cs="Times New Roman"/>
                  <w:color w:val="000000" w:themeColor="text1"/>
                  <w:sz w:val="24"/>
                  <w:szCs w:val="24"/>
                </w:rPr>
                <w:t>Cal</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is </w:t>
              </w:r>
              <w:r>
                <w:rPr>
                  <w:rFonts w:ascii="Times New Roman" w:hAnsi="Times New Roman" w:cs="Times New Roman"/>
                  <w:i/>
                  <w:color w:val="000000" w:themeColor="text1"/>
                  <w:sz w:val="24"/>
                  <w:szCs w:val="24"/>
                </w:rPr>
                <w:t xml:space="preserve">p </w:t>
              </w:r>
              <w:r>
                <w:rPr>
                  <w:rFonts w:ascii="Times New Roman" w:hAnsi="Times New Roman" w:cs="Times New Roman"/>
                  <w:color w:val="000000" w:themeColor="text1"/>
                  <w:sz w:val="24"/>
                  <w:szCs w:val="24"/>
                </w:rPr>
                <w:t>&gt; .05</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and Rep</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is </w:t>
              </w:r>
              <w:r>
                <w:rPr>
                  <w:rFonts w:ascii="Times New Roman" w:hAnsi="Times New Roman" w:cs="Times New Roman"/>
                  <w:i/>
                  <w:color w:val="000000" w:themeColor="text1"/>
                  <w:sz w:val="24"/>
                  <w:szCs w:val="24"/>
                </w:rPr>
                <w:t xml:space="preserve">p </w:t>
              </w:r>
              <w:r>
                <w:rPr>
                  <w:rFonts w:ascii="Times New Roman" w:hAnsi="Times New Roman" w:cs="Times New Roman"/>
                  <w:color w:val="000000" w:themeColor="text1"/>
                  <w:sz w:val="24"/>
                  <w:szCs w:val="24"/>
                </w:rPr>
                <w:t>≤ .05</w:t>
              </w:r>
              <w:r>
                <w:rPr>
                  <w:rFonts w:ascii="Times New Roman" w:hAnsi="Times New Roman" w:cs="Times New Roman"/>
                  <w:i/>
                  <w:color w:val="000000" w:themeColor="text1"/>
                  <w:sz w:val="24"/>
                  <w:szCs w:val="24"/>
                </w:rPr>
                <w:t xml:space="preserve"> </w:t>
              </w:r>
            </w:ins>
          </w:p>
        </w:tc>
      </w:tr>
      <w:tr w:rsidR="001E59E4" w14:paraId="4651D023" w14:textId="77777777" w:rsidTr="0063101F">
        <w:trPr>
          <w:ins w:id="897" w:author="EliseSchramkowski" w:date="2021-09-04T17:45:00Z"/>
        </w:trPr>
        <w:tc>
          <w:tcPr>
            <w:tcW w:w="3256" w:type="dxa"/>
            <w:tcBorders>
              <w:top w:val="nil"/>
              <w:left w:val="nil"/>
              <w:bottom w:val="nil"/>
              <w:right w:val="nil"/>
            </w:tcBorders>
          </w:tcPr>
          <w:p w14:paraId="07F21694" w14:textId="77777777" w:rsidR="001E59E4" w:rsidRDefault="001E59E4" w:rsidP="0063101F">
            <w:pPr>
              <w:spacing w:line="360" w:lineRule="auto"/>
              <w:jc w:val="both"/>
              <w:rPr>
                <w:ins w:id="898" w:author="EliseSchramkowski" w:date="2021-09-04T17:45:00Z"/>
                <w:rFonts w:ascii="Times New Roman" w:hAnsi="Times New Roman" w:cs="Times New Roman"/>
                <w:color w:val="000000" w:themeColor="text1"/>
                <w:sz w:val="24"/>
                <w:szCs w:val="24"/>
              </w:rPr>
            </w:pPr>
            <w:ins w:id="899" w:author="EliseSchramkowski" w:date="2021-09-04T17:45:00Z">
              <w:r>
                <w:rPr>
                  <w:rFonts w:ascii="Times New Roman" w:hAnsi="Times New Roman" w:cs="Times New Roman"/>
                  <w:color w:val="000000" w:themeColor="text1"/>
                  <w:sz w:val="24"/>
                  <w:szCs w:val="24"/>
                </w:rPr>
                <w:t xml:space="preserve">Equal to or larger than a certain </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-value (e.g., </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 .03)</w:t>
              </w:r>
            </w:ins>
          </w:p>
        </w:tc>
        <w:tc>
          <w:tcPr>
            <w:tcW w:w="2976" w:type="dxa"/>
            <w:tcBorders>
              <w:top w:val="nil"/>
              <w:left w:val="nil"/>
              <w:bottom w:val="nil"/>
              <w:right w:val="nil"/>
            </w:tcBorders>
          </w:tcPr>
          <w:p w14:paraId="6D58CDB5" w14:textId="77777777" w:rsidR="001E59E4" w:rsidRDefault="001E59E4" w:rsidP="0063101F">
            <w:pPr>
              <w:spacing w:line="360" w:lineRule="auto"/>
              <w:jc w:val="both"/>
              <w:rPr>
                <w:ins w:id="900" w:author="EliseSchramkowski" w:date="2021-09-04T17:45:00Z"/>
                <w:rFonts w:ascii="Times New Roman" w:hAnsi="Times New Roman" w:cs="Times New Roman"/>
                <w:color w:val="000000" w:themeColor="text1"/>
                <w:sz w:val="24"/>
                <w:szCs w:val="24"/>
              </w:rPr>
            </w:pPr>
            <w:ins w:id="901" w:author="EliseSchramkowski" w:date="2021-09-04T17:45:00Z">
              <w:r>
                <w:rPr>
                  <w:rFonts w:ascii="Times New Roman" w:hAnsi="Times New Roman" w:cs="Times New Roman"/>
                  <w:color w:val="000000" w:themeColor="text1"/>
                  <w:sz w:val="24"/>
                  <w:szCs w:val="24"/>
                </w:rPr>
                <w:t>Cal</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&lt; Rep</w:t>
              </w:r>
              <w:r>
                <w:rPr>
                  <w:rFonts w:ascii="Times New Roman" w:hAnsi="Times New Roman" w:cs="Times New Roman"/>
                  <w:i/>
                  <w:color w:val="000000" w:themeColor="text1"/>
                  <w:sz w:val="24"/>
                  <w:szCs w:val="24"/>
                </w:rPr>
                <w:t>P</w:t>
              </w:r>
            </w:ins>
          </w:p>
        </w:tc>
        <w:tc>
          <w:tcPr>
            <w:tcW w:w="3544" w:type="dxa"/>
            <w:tcBorders>
              <w:top w:val="nil"/>
              <w:left w:val="nil"/>
              <w:bottom w:val="nil"/>
              <w:right w:val="nil"/>
            </w:tcBorders>
          </w:tcPr>
          <w:p w14:paraId="02D87D76" w14:textId="77777777" w:rsidR="001E59E4" w:rsidRDefault="001E59E4" w:rsidP="0063101F">
            <w:pPr>
              <w:spacing w:line="360" w:lineRule="auto"/>
              <w:jc w:val="both"/>
              <w:rPr>
                <w:ins w:id="902" w:author="EliseSchramkowski" w:date="2021-09-04T17:45:00Z"/>
                <w:rFonts w:ascii="Times New Roman" w:hAnsi="Times New Roman" w:cs="Times New Roman"/>
                <w:color w:val="000000" w:themeColor="text1"/>
                <w:sz w:val="24"/>
                <w:szCs w:val="24"/>
              </w:rPr>
            </w:pPr>
            <w:ins w:id="903" w:author="EliseSchramkowski" w:date="2021-09-04T17:45:00Z">
              <w:r>
                <w:rPr>
                  <w:rFonts w:ascii="Times New Roman" w:hAnsi="Times New Roman" w:cs="Times New Roman"/>
                  <w:color w:val="000000" w:themeColor="text1"/>
                  <w:sz w:val="24"/>
                  <w:szCs w:val="24"/>
                </w:rPr>
                <w:t>Cal</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is </w:t>
              </w:r>
              <w:r>
                <w:rPr>
                  <w:rFonts w:ascii="Times New Roman" w:hAnsi="Times New Roman" w:cs="Times New Roman"/>
                  <w:i/>
                  <w:color w:val="000000" w:themeColor="text1"/>
                  <w:sz w:val="24"/>
                  <w:szCs w:val="24"/>
                </w:rPr>
                <w:t xml:space="preserve">p </w:t>
              </w:r>
              <w:r>
                <w:rPr>
                  <w:rFonts w:ascii="Times New Roman" w:hAnsi="Times New Roman" w:cs="Times New Roman"/>
                  <w:color w:val="000000" w:themeColor="text1"/>
                  <w:sz w:val="24"/>
                  <w:szCs w:val="24"/>
                </w:rPr>
                <w:t>&lt; .05</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and Rep</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is </w:t>
              </w:r>
              <w:r>
                <w:rPr>
                  <w:rFonts w:ascii="Times New Roman" w:hAnsi="Times New Roman" w:cs="Times New Roman"/>
                  <w:i/>
                  <w:color w:val="000000" w:themeColor="text1"/>
                  <w:sz w:val="24"/>
                  <w:szCs w:val="24"/>
                </w:rPr>
                <w:t xml:space="preserve">p </w:t>
              </w:r>
              <w:r>
                <w:rPr>
                  <w:rFonts w:ascii="Times New Roman" w:hAnsi="Times New Roman" w:cs="Times New Roman"/>
                  <w:color w:val="000000" w:themeColor="text1"/>
                  <w:sz w:val="24"/>
                  <w:szCs w:val="24"/>
                </w:rPr>
                <w:t>≥ .05</w:t>
              </w:r>
            </w:ins>
          </w:p>
        </w:tc>
      </w:tr>
      <w:tr w:rsidR="001E59E4" w14:paraId="2F928DAB" w14:textId="77777777" w:rsidTr="0063101F">
        <w:trPr>
          <w:ins w:id="904" w:author="EliseSchramkowski" w:date="2021-09-04T17:45:00Z"/>
        </w:trPr>
        <w:tc>
          <w:tcPr>
            <w:tcW w:w="3256" w:type="dxa"/>
            <w:tcBorders>
              <w:top w:val="nil"/>
              <w:left w:val="nil"/>
              <w:bottom w:val="single" w:sz="4" w:space="0" w:color="auto"/>
              <w:right w:val="nil"/>
            </w:tcBorders>
          </w:tcPr>
          <w:p w14:paraId="4BAAB85E" w14:textId="77777777" w:rsidR="001E59E4" w:rsidRPr="00C96371" w:rsidRDefault="001E59E4" w:rsidP="0063101F">
            <w:pPr>
              <w:spacing w:line="360" w:lineRule="auto"/>
              <w:jc w:val="both"/>
              <w:rPr>
                <w:ins w:id="905" w:author="EliseSchramkowski" w:date="2021-09-04T17:45:00Z"/>
                <w:rFonts w:ascii="Times New Roman" w:hAnsi="Times New Roman" w:cs="Times New Roman"/>
                <w:color w:val="000000" w:themeColor="text1"/>
                <w:sz w:val="24"/>
                <w:szCs w:val="24"/>
              </w:rPr>
            </w:pPr>
            <w:ins w:id="906" w:author="EliseSchramkowski" w:date="2021-09-04T17:45:00Z">
              <w:r>
                <w:rPr>
                  <w:rFonts w:ascii="Times New Roman" w:hAnsi="Times New Roman" w:cs="Times New Roman"/>
                  <w:color w:val="000000" w:themeColor="text1"/>
                  <w:sz w:val="24"/>
                  <w:szCs w:val="24"/>
                </w:rPr>
                <w:t xml:space="preserve">Exactly reported (e.g., </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 .03)</w:t>
              </w:r>
            </w:ins>
          </w:p>
        </w:tc>
        <w:tc>
          <w:tcPr>
            <w:tcW w:w="2976" w:type="dxa"/>
            <w:tcBorders>
              <w:top w:val="nil"/>
              <w:left w:val="nil"/>
              <w:bottom w:val="single" w:sz="4" w:space="0" w:color="auto"/>
              <w:right w:val="nil"/>
            </w:tcBorders>
          </w:tcPr>
          <w:p w14:paraId="6F6FBCF8" w14:textId="77777777" w:rsidR="001E59E4" w:rsidRPr="00376065" w:rsidRDefault="001E59E4" w:rsidP="0063101F">
            <w:pPr>
              <w:spacing w:line="360" w:lineRule="auto"/>
              <w:jc w:val="both"/>
              <w:rPr>
                <w:ins w:id="907" w:author="EliseSchramkowski" w:date="2021-09-04T17:45:00Z"/>
                <w:rFonts w:ascii="Times New Roman" w:hAnsi="Times New Roman" w:cs="Times New Roman"/>
                <w:color w:val="000000" w:themeColor="text1"/>
                <w:sz w:val="24"/>
                <w:szCs w:val="24"/>
                <w:vertAlign w:val="superscript"/>
              </w:rPr>
            </w:pPr>
            <w:ins w:id="908" w:author="EliseSchramkowski" w:date="2021-09-04T17:45:00Z">
              <w:r>
                <w:rPr>
                  <w:rFonts w:ascii="Times New Roman" w:hAnsi="Times New Roman" w:cs="Times New Roman"/>
                  <w:color w:val="000000" w:themeColor="text1"/>
                  <w:sz w:val="24"/>
                  <w:szCs w:val="24"/>
                </w:rPr>
                <w:t>Cal</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differs from reported </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-value in ways that cannot be due to rounding.</w:t>
              </w:r>
              <w:r>
                <w:rPr>
                  <w:rFonts w:ascii="Times New Roman" w:hAnsi="Times New Roman" w:cs="Times New Roman"/>
                  <w:color w:val="000000" w:themeColor="text1"/>
                  <w:sz w:val="24"/>
                  <w:szCs w:val="24"/>
                  <w:vertAlign w:val="superscript"/>
                </w:rPr>
                <w:t>1</w:t>
              </w:r>
            </w:ins>
          </w:p>
        </w:tc>
        <w:tc>
          <w:tcPr>
            <w:tcW w:w="3544" w:type="dxa"/>
            <w:tcBorders>
              <w:top w:val="nil"/>
              <w:left w:val="nil"/>
              <w:bottom w:val="single" w:sz="4" w:space="0" w:color="auto"/>
              <w:right w:val="nil"/>
            </w:tcBorders>
          </w:tcPr>
          <w:p w14:paraId="2CB17998" w14:textId="77777777" w:rsidR="001E59E4" w:rsidRPr="00376065" w:rsidRDefault="001E59E4" w:rsidP="0063101F">
            <w:pPr>
              <w:spacing w:line="360" w:lineRule="auto"/>
              <w:jc w:val="both"/>
              <w:rPr>
                <w:ins w:id="909" w:author="EliseSchramkowski" w:date="2021-09-04T17:45:00Z"/>
                <w:rFonts w:ascii="Times New Roman" w:hAnsi="Times New Roman" w:cs="Times New Roman"/>
                <w:color w:val="000000" w:themeColor="text1"/>
                <w:sz w:val="24"/>
                <w:szCs w:val="24"/>
                <w:vertAlign w:val="superscript"/>
              </w:rPr>
            </w:pPr>
            <w:ins w:id="910" w:author="EliseSchramkowski" w:date="2021-09-04T17:45:00Z">
              <w:r>
                <w:rPr>
                  <w:rFonts w:ascii="Times New Roman" w:hAnsi="Times New Roman" w:cs="Times New Roman"/>
                  <w:color w:val="000000" w:themeColor="text1"/>
                  <w:sz w:val="24"/>
                  <w:szCs w:val="24"/>
                </w:rPr>
                <w:t>Cal</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differs from Rep</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in ways that cannot be due to rounding, and CalP is significant while the Rep</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is insignificant or vice versa.</w:t>
              </w:r>
              <w:r>
                <w:rPr>
                  <w:rFonts w:ascii="Times New Roman" w:hAnsi="Times New Roman" w:cs="Times New Roman"/>
                  <w:color w:val="000000" w:themeColor="text1"/>
                  <w:sz w:val="24"/>
                  <w:szCs w:val="24"/>
                  <w:vertAlign w:val="superscript"/>
                </w:rPr>
                <w:t>1</w:t>
              </w:r>
            </w:ins>
          </w:p>
        </w:tc>
      </w:tr>
      <w:tr w:rsidR="001E59E4" w14:paraId="6A181DE5" w14:textId="77777777" w:rsidTr="0063101F">
        <w:trPr>
          <w:ins w:id="911" w:author="EliseSchramkowski" w:date="2021-09-04T17:45:00Z"/>
        </w:trPr>
        <w:tc>
          <w:tcPr>
            <w:tcW w:w="9776" w:type="dxa"/>
            <w:gridSpan w:val="3"/>
            <w:tcBorders>
              <w:top w:val="single" w:sz="4" w:space="0" w:color="auto"/>
              <w:left w:val="nil"/>
              <w:bottom w:val="nil"/>
              <w:right w:val="nil"/>
            </w:tcBorders>
          </w:tcPr>
          <w:p w14:paraId="24519D9C" w14:textId="777C8663" w:rsidR="001E59E4" w:rsidRPr="005A0969" w:rsidRDefault="001E59E4" w:rsidP="0063101F">
            <w:pPr>
              <w:spacing w:line="276" w:lineRule="auto"/>
              <w:jc w:val="both"/>
              <w:rPr>
                <w:ins w:id="912" w:author="EliseSchramkowski" w:date="2021-09-04T17:45:00Z"/>
                <w:rFonts w:ascii="Times New Roman" w:hAnsi="Times New Roman" w:cs="Times New Roman"/>
                <w:color w:val="000000" w:themeColor="text1"/>
                <w:sz w:val="24"/>
                <w:szCs w:val="24"/>
              </w:rPr>
            </w:pPr>
            <w:ins w:id="913" w:author="EliseSchramkowski" w:date="2021-09-04T17:45:00Z">
              <w:r>
                <w:rPr>
                  <w:rFonts w:ascii="Times New Roman" w:hAnsi="Times New Roman" w:cs="Times New Roman"/>
                  <w:i/>
                  <w:color w:val="000000" w:themeColor="text1"/>
                  <w:sz w:val="24"/>
                  <w:szCs w:val="24"/>
                </w:rPr>
                <w:t>Note</w:t>
              </w:r>
              <w:r>
                <w:rPr>
                  <w:rFonts w:ascii="Times New Roman" w:hAnsi="Times New Roman" w:cs="Times New Roman"/>
                  <w:color w:val="000000" w:themeColor="text1"/>
                  <w:sz w:val="24"/>
                  <w:szCs w:val="24"/>
                </w:rPr>
                <w:t>. Cal</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 recalculated </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-value, Rep</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 reported </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-value. </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xml:space="preserve">See Table </w:t>
              </w:r>
            </w:ins>
            <w:r w:rsidR="00E33079">
              <w:rPr>
                <w:rFonts w:ascii="Times New Roman" w:hAnsi="Times New Roman" w:cs="Times New Roman"/>
                <w:color w:val="000000" w:themeColor="text1"/>
                <w:sz w:val="24"/>
                <w:szCs w:val="24"/>
              </w:rPr>
              <w:t>4</w:t>
            </w:r>
            <w:ins w:id="914" w:author="EliseSchramkowski" w:date="2021-09-04T17:45:00Z">
              <w:r>
                <w:rPr>
                  <w:rFonts w:ascii="Times New Roman" w:hAnsi="Times New Roman" w:cs="Times New Roman"/>
                  <w:color w:val="000000" w:themeColor="text1"/>
                  <w:sz w:val="24"/>
                  <w:szCs w:val="24"/>
                </w:rPr>
                <w:t xml:space="preserve"> for methods used to determine whether a difference between recalculated and reported </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-values could be due to correct rounding or not.</w:t>
              </w:r>
            </w:ins>
          </w:p>
        </w:tc>
      </w:tr>
    </w:tbl>
    <w:p w14:paraId="42D67AF0" w14:textId="64DB578A" w:rsidR="001E59E4" w:rsidRDefault="001E59E4" w:rsidP="00F551F7">
      <w:pPr>
        <w:spacing w:after="0" w:line="276" w:lineRule="auto"/>
        <w:jc w:val="both"/>
        <w:rPr>
          <w:ins w:id="915" w:author="EliseSchramkowski" w:date="2021-09-04T17:46:00Z"/>
          <w:rFonts w:ascii="Times New Roman" w:hAnsi="Times New Roman" w:cs="Times New Roman"/>
          <w:sz w:val="24"/>
          <w:szCs w:val="24"/>
        </w:rPr>
      </w:pPr>
    </w:p>
    <w:p w14:paraId="4DBA2E10" w14:textId="20C1B9AD" w:rsidR="001E59E4" w:rsidRDefault="001E59E4" w:rsidP="00F551F7">
      <w:pPr>
        <w:spacing w:after="0" w:line="276" w:lineRule="auto"/>
        <w:jc w:val="both"/>
        <w:rPr>
          <w:ins w:id="916" w:author="EliseSchramkowski" w:date="2021-09-04T17:46:00Z"/>
          <w:rFonts w:ascii="Times New Roman" w:hAnsi="Times New Roman" w:cs="Times New Roman"/>
          <w:sz w:val="24"/>
          <w:szCs w:val="24"/>
        </w:rPr>
      </w:pPr>
    </w:p>
    <w:p w14:paraId="42FCD28D" w14:textId="15B2B3EF" w:rsidR="001E59E4" w:rsidRDefault="001E59E4" w:rsidP="00F551F7">
      <w:pPr>
        <w:spacing w:after="0" w:line="276" w:lineRule="auto"/>
        <w:jc w:val="both"/>
        <w:rPr>
          <w:ins w:id="917" w:author="EliseSchramkowski" w:date="2021-09-04T17:46:00Z"/>
          <w:rFonts w:ascii="Times New Roman" w:hAnsi="Times New Roman" w:cs="Times New Roman"/>
          <w:sz w:val="24"/>
          <w:szCs w:val="24"/>
        </w:rPr>
      </w:pPr>
    </w:p>
    <w:p w14:paraId="03AD85FC" w14:textId="0E14CF10" w:rsidR="001E59E4" w:rsidRDefault="001E59E4" w:rsidP="00F551F7">
      <w:pPr>
        <w:spacing w:after="0" w:line="276" w:lineRule="auto"/>
        <w:jc w:val="both"/>
        <w:rPr>
          <w:ins w:id="918" w:author="EliseSchramkowski" w:date="2021-09-04T17:46:00Z"/>
          <w:rFonts w:ascii="Times New Roman" w:hAnsi="Times New Roman" w:cs="Times New Roman"/>
          <w:sz w:val="24"/>
          <w:szCs w:val="24"/>
        </w:rPr>
      </w:pPr>
    </w:p>
    <w:p w14:paraId="4F584B63" w14:textId="37E5C3DA" w:rsidR="001E59E4" w:rsidRDefault="001E59E4" w:rsidP="00F551F7">
      <w:pPr>
        <w:spacing w:after="0" w:line="276" w:lineRule="auto"/>
        <w:jc w:val="both"/>
        <w:rPr>
          <w:ins w:id="919" w:author="EliseSchramkowski" w:date="2021-09-04T17:46:00Z"/>
          <w:rFonts w:ascii="Times New Roman" w:hAnsi="Times New Roman" w:cs="Times New Roman"/>
          <w:sz w:val="24"/>
          <w:szCs w:val="24"/>
        </w:rPr>
      </w:pPr>
    </w:p>
    <w:p w14:paraId="049742B6" w14:textId="39E702A7" w:rsidR="001E59E4" w:rsidRDefault="001E59E4" w:rsidP="00F551F7">
      <w:pPr>
        <w:spacing w:after="0" w:line="276" w:lineRule="auto"/>
        <w:jc w:val="both"/>
        <w:rPr>
          <w:ins w:id="920" w:author="EliseSchramkowski" w:date="2021-09-04T17:46:00Z"/>
          <w:rFonts w:ascii="Times New Roman" w:hAnsi="Times New Roman" w:cs="Times New Roman"/>
          <w:sz w:val="24"/>
          <w:szCs w:val="24"/>
        </w:rPr>
      </w:pPr>
    </w:p>
    <w:p w14:paraId="6E5DA5E5" w14:textId="19B22B3E" w:rsidR="001E59E4" w:rsidRDefault="001E59E4" w:rsidP="00F551F7">
      <w:pPr>
        <w:spacing w:after="0" w:line="276" w:lineRule="auto"/>
        <w:jc w:val="both"/>
        <w:rPr>
          <w:ins w:id="921" w:author="EliseSchramkowski" w:date="2021-09-04T17:46:00Z"/>
          <w:rFonts w:ascii="Times New Roman" w:hAnsi="Times New Roman" w:cs="Times New Roman"/>
          <w:sz w:val="24"/>
          <w:szCs w:val="24"/>
        </w:rPr>
      </w:pPr>
    </w:p>
    <w:p w14:paraId="6331B679" w14:textId="05322EB4" w:rsidR="001E59E4" w:rsidRDefault="001E59E4" w:rsidP="00F551F7">
      <w:pPr>
        <w:spacing w:after="0" w:line="276" w:lineRule="auto"/>
        <w:jc w:val="both"/>
        <w:rPr>
          <w:ins w:id="922" w:author="EliseSchramkowski" w:date="2021-09-04T17:46:00Z"/>
          <w:rFonts w:ascii="Times New Roman" w:hAnsi="Times New Roman" w:cs="Times New Roman"/>
          <w:sz w:val="24"/>
          <w:szCs w:val="24"/>
        </w:rPr>
      </w:pPr>
    </w:p>
    <w:p w14:paraId="713674B2" w14:textId="5127D18A" w:rsidR="001E59E4" w:rsidRDefault="001E59E4" w:rsidP="00F551F7">
      <w:pPr>
        <w:spacing w:after="0" w:line="276" w:lineRule="auto"/>
        <w:jc w:val="both"/>
        <w:rPr>
          <w:ins w:id="923" w:author="EliseSchramkowski" w:date="2021-09-04T17:46:00Z"/>
          <w:rFonts w:ascii="Times New Roman" w:hAnsi="Times New Roman" w:cs="Times New Roman"/>
          <w:sz w:val="24"/>
          <w:szCs w:val="24"/>
        </w:rPr>
      </w:pPr>
    </w:p>
    <w:p w14:paraId="7F9E8527" w14:textId="7F672A31" w:rsidR="001E59E4" w:rsidRDefault="001E59E4" w:rsidP="00F551F7">
      <w:pPr>
        <w:spacing w:after="0" w:line="276" w:lineRule="auto"/>
        <w:jc w:val="both"/>
        <w:rPr>
          <w:ins w:id="924" w:author="EliseSchramkowski" w:date="2021-09-04T17:46:00Z"/>
          <w:rFonts w:ascii="Times New Roman" w:hAnsi="Times New Roman" w:cs="Times New Roman"/>
          <w:sz w:val="24"/>
          <w:szCs w:val="24"/>
        </w:rPr>
      </w:pPr>
    </w:p>
    <w:p w14:paraId="33CA91E9" w14:textId="7D4C7813" w:rsidR="001E59E4" w:rsidRDefault="001E59E4" w:rsidP="00F551F7">
      <w:pPr>
        <w:spacing w:after="0" w:line="276" w:lineRule="auto"/>
        <w:jc w:val="both"/>
        <w:rPr>
          <w:ins w:id="925" w:author="EliseSchramkowski" w:date="2021-09-04T17:46:00Z"/>
          <w:rFonts w:ascii="Times New Roman" w:hAnsi="Times New Roman" w:cs="Times New Roman"/>
          <w:sz w:val="24"/>
          <w:szCs w:val="24"/>
        </w:rPr>
      </w:pPr>
    </w:p>
    <w:p w14:paraId="79A76856" w14:textId="265A99C3" w:rsidR="001E59E4" w:rsidRDefault="001E59E4" w:rsidP="00F551F7">
      <w:pPr>
        <w:spacing w:after="0" w:line="276" w:lineRule="auto"/>
        <w:jc w:val="both"/>
        <w:rPr>
          <w:ins w:id="926" w:author="EliseSchramkowski" w:date="2021-09-04T17:46:00Z"/>
          <w:rFonts w:ascii="Times New Roman" w:hAnsi="Times New Roman" w:cs="Times New Roman"/>
          <w:sz w:val="24"/>
          <w:szCs w:val="24"/>
        </w:rPr>
      </w:pPr>
    </w:p>
    <w:p w14:paraId="7CC9A4AE" w14:textId="5EBF950E" w:rsidR="001E59E4" w:rsidRDefault="001E59E4" w:rsidP="00F551F7">
      <w:pPr>
        <w:spacing w:after="0" w:line="276" w:lineRule="auto"/>
        <w:jc w:val="both"/>
        <w:rPr>
          <w:ins w:id="927" w:author="EliseSchramkowski" w:date="2021-09-04T17:46:00Z"/>
          <w:rFonts w:ascii="Times New Roman" w:hAnsi="Times New Roman" w:cs="Times New Roman"/>
          <w:sz w:val="24"/>
          <w:szCs w:val="24"/>
        </w:rPr>
      </w:pPr>
    </w:p>
    <w:p w14:paraId="76C61F03" w14:textId="29A0A9A2" w:rsidR="001E59E4" w:rsidRDefault="001E59E4" w:rsidP="00F551F7">
      <w:pPr>
        <w:spacing w:after="0" w:line="276" w:lineRule="auto"/>
        <w:jc w:val="both"/>
        <w:rPr>
          <w:ins w:id="928" w:author="EliseSchramkowski" w:date="2021-09-04T17:46:00Z"/>
          <w:rFonts w:ascii="Times New Roman" w:hAnsi="Times New Roman" w:cs="Times New Roman"/>
          <w:sz w:val="24"/>
          <w:szCs w:val="24"/>
        </w:rPr>
      </w:pPr>
    </w:p>
    <w:p w14:paraId="139862ED" w14:textId="4EF9067E" w:rsidR="001E59E4" w:rsidRDefault="001E59E4" w:rsidP="00F551F7">
      <w:pPr>
        <w:spacing w:after="0" w:line="276" w:lineRule="auto"/>
        <w:jc w:val="both"/>
        <w:rPr>
          <w:rFonts w:ascii="Times New Roman" w:hAnsi="Times New Roman" w:cs="Times New Roman"/>
          <w:sz w:val="24"/>
          <w:szCs w:val="24"/>
        </w:rPr>
      </w:pPr>
    </w:p>
    <w:p w14:paraId="427AEE2F" w14:textId="77777777" w:rsidR="00E33079" w:rsidRDefault="00E33079" w:rsidP="00F551F7">
      <w:pPr>
        <w:spacing w:after="0" w:line="276" w:lineRule="auto"/>
        <w:jc w:val="both"/>
        <w:rPr>
          <w:ins w:id="929" w:author="EliseSchramkowski" w:date="2021-09-04T17:46:00Z"/>
          <w:rFonts w:ascii="Times New Roman" w:hAnsi="Times New Roman" w:cs="Times New Roman"/>
          <w:sz w:val="24"/>
          <w:szCs w:val="24"/>
        </w:rPr>
      </w:pPr>
    </w:p>
    <w:p w14:paraId="27B84495" w14:textId="2E9D10A9" w:rsidR="001E59E4" w:rsidRDefault="001E59E4" w:rsidP="00F551F7">
      <w:pPr>
        <w:spacing w:after="0" w:line="276" w:lineRule="auto"/>
        <w:jc w:val="both"/>
        <w:rPr>
          <w:ins w:id="930" w:author="EliseSchramkowski" w:date="2021-11-04T16:33:00Z"/>
          <w:rFonts w:ascii="Times New Roman" w:hAnsi="Times New Roman" w:cs="Times New Roman"/>
          <w:sz w:val="24"/>
          <w:szCs w:val="24"/>
        </w:rPr>
      </w:pPr>
    </w:p>
    <w:p w14:paraId="5A94E987" w14:textId="25FAA872" w:rsidR="00F77860" w:rsidRDefault="00F77860" w:rsidP="00F551F7">
      <w:pPr>
        <w:spacing w:after="0" w:line="276" w:lineRule="auto"/>
        <w:jc w:val="both"/>
        <w:rPr>
          <w:ins w:id="931" w:author="EliseSchramkowski" w:date="2021-11-04T16:33:00Z"/>
          <w:rFonts w:ascii="Times New Roman" w:hAnsi="Times New Roman" w:cs="Times New Roman"/>
          <w:sz w:val="24"/>
          <w:szCs w:val="24"/>
        </w:rPr>
      </w:pPr>
    </w:p>
    <w:p w14:paraId="1C1CEEA4" w14:textId="1CFBB929" w:rsidR="00F77860" w:rsidRDefault="00F77860" w:rsidP="00F551F7">
      <w:pPr>
        <w:spacing w:after="0" w:line="276" w:lineRule="auto"/>
        <w:jc w:val="both"/>
        <w:rPr>
          <w:ins w:id="932" w:author="EliseSchramkowski" w:date="2021-11-04T16:33:00Z"/>
          <w:rFonts w:ascii="Times New Roman" w:hAnsi="Times New Roman" w:cs="Times New Roman"/>
          <w:sz w:val="24"/>
          <w:szCs w:val="24"/>
        </w:rPr>
      </w:pPr>
    </w:p>
    <w:p w14:paraId="7FFB1A7B" w14:textId="77777777" w:rsidR="00F77860" w:rsidRDefault="00F77860" w:rsidP="00F551F7">
      <w:pPr>
        <w:spacing w:after="0" w:line="276" w:lineRule="auto"/>
        <w:jc w:val="both"/>
        <w:rPr>
          <w:ins w:id="933" w:author="EliseSchramkowski" w:date="2021-09-04T17:46:00Z"/>
          <w:rFonts w:ascii="Times New Roman" w:hAnsi="Times New Roman" w:cs="Times New Roman"/>
          <w:sz w:val="24"/>
          <w:szCs w:val="24"/>
        </w:rPr>
      </w:pPr>
    </w:p>
    <w:p w14:paraId="20BD4FFD" w14:textId="19B27148" w:rsidR="001E59E4" w:rsidRDefault="001E59E4" w:rsidP="00F551F7">
      <w:pPr>
        <w:spacing w:after="0" w:line="276" w:lineRule="auto"/>
        <w:jc w:val="both"/>
        <w:rPr>
          <w:ins w:id="934" w:author="EliseSchramkowski" w:date="2021-09-04T17:46:00Z"/>
          <w:rFonts w:ascii="Times New Roman" w:hAnsi="Times New Roman" w:cs="Times New Roman"/>
          <w:sz w:val="24"/>
          <w:szCs w:val="24"/>
        </w:rPr>
      </w:pPr>
    </w:p>
    <w:p w14:paraId="32ECAE8D" w14:textId="6A866114" w:rsidR="001E59E4" w:rsidDel="004203DA" w:rsidRDefault="001E59E4" w:rsidP="00F551F7">
      <w:pPr>
        <w:spacing w:after="0" w:line="276" w:lineRule="auto"/>
        <w:jc w:val="both"/>
        <w:rPr>
          <w:del w:id="935" w:author="EliseSchramkowski" w:date="2021-11-02T17:03:00Z"/>
          <w:rFonts w:ascii="Times New Roman" w:hAnsi="Times New Roman" w:cs="Times New Roman"/>
          <w:sz w:val="24"/>
          <w:szCs w:val="24"/>
        </w:rPr>
      </w:pPr>
    </w:p>
    <w:p w14:paraId="5F85BA7E" w14:textId="404738CC" w:rsidR="00F551F7" w:rsidDel="004203DA" w:rsidRDefault="00F551F7" w:rsidP="00F551F7">
      <w:pPr>
        <w:spacing w:after="0" w:line="276" w:lineRule="auto"/>
        <w:jc w:val="both"/>
        <w:rPr>
          <w:del w:id="936" w:author="EliseSchramkowski" w:date="2021-11-02T17:03:00Z"/>
          <w:rFonts w:ascii="Times New Roman" w:hAnsi="Times New Roman" w:cs="Times New Roman"/>
          <w:sz w:val="24"/>
          <w:szCs w:val="24"/>
        </w:rPr>
      </w:pPr>
    </w:p>
    <w:p w14:paraId="186D92CC" w14:textId="1C4DCACC" w:rsidR="007A0D46" w:rsidDel="0026404E" w:rsidRDefault="007A0D46" w:rsidP="00F551F7">
      <w:pPr>
        <w:spacing w:after="0" w:line="276" w:lineRule="auto"/>
        <w:jc w:val="both"/>
        <w:rPr>
          <w:del w:id="937" w:author="EliseSchramkowski" w:date="2021-09-03T10:02:00Z"/>
          <w:rFonts w:ascii="Times New Roman" w:hAnsi="Times New Roman" w:cs="Times New Roman"/>
          <w:sz w:val="24"/>
          <w:szCs w:val="24"/>
        </w:rPr>
      </w:pPr>
    </w:p>
    <w:tbl>
      <w:tblPr>
        <w:tblStyle w:val="TableGrid"/>
        <w:tblW w:w="10202"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2"/>
        <w:gridCol w:w="8600"/>
      </w:tblGrid>
      <w:tr w:rsidR="005A70BA" w14:paraId="30ECAEA1" w14:textId="77777777" w:rsidTr="003D4A8E">
        <w:tc>
          <w:tcPr>
            <w:tcW w:w="10202" w:type="dxa"/>
            <w:gridSpan w:val="2"/>
            <w:tcBorders>
              <w:bottom w:val="double" w:sz="4" w:space="0" w:color="auto"/>
            </w:tcBorders>
          </w:tcPr>
          <w:p w14:paraId="0D4526C3" w14:textId="179FFB6C" w:rsidR="005A70BA" w:rsidRDefault="00B44542" w:rsidP="00E0366F">
            <w:pPr>
              <w:spacing w:line="276" w:lineRule="auto"/>
              <w:jc w:val="both"/>
              <w:rPr>
                <w:rFonts w:ascii="Times New Roman" w:hAnsi="Times New Roman" w:cs="Times New Roman"/>
                <w:color w:val="000000" w:themeColor="text1"/>
                <w:sz w:val="24"/>
                <w:szCs w:val="24"/>
              </w:rPr>
            </w:pPr>
            <w:r w:rsidRPr="00B44542">
              <w:rPr>
                <w:rFonts w:ascii="Times New Roman" w:hAnsi="Times New Roman" w:cs="Times New Roman"/>
                <w:i/>
                <w:color w:val="000000" w:themeColor="text1"/>
                <w:sz w:val="24"/>
                <w:szCs w:val="24"/>
              </w:rPr>
              <w:lastRenderedPageBreak/>
              <w:t xml:space="preserve">Table </w:t>
            </w:r>
            <w:r w:rsidR="00117480">
              <w:rPr>
                <w:rFonts w:ascii="Times New Roman" w:hAnsi="Times New Roman" w:cs="Times New Roman"/>
                <w:i/>
                <w:color w:val="000000" w:themeColor="text1"/>
                <w:sz w:val="24"/>
                <w:szCs w:val="24"/>
              </w:rPr>
              <w:t>4</w:t>
            </w:r>
            <w:del w:id="938" w:author="EliseSchramkowski" w:date="2021-09-04T17:49:00Z">
              <w:r w:rsidR="00D90051" w:rsidDel="00AB620E">
                <w:rPr>
                  <w:rFonts w:ascii="Times New Roman" w:hAnsi="Times New Roman" w:cs="Times New Roman"/>
                  <w:i/>
                  <w:color w:val="000000" w:themeColor="text1"/>
                  <w:sz w:val="24"/>
                  <w:szCs w:val="24"/>
                </w:rPr>
                <w:delText>2</w:delText>
              </w:r>
            </w:del>
            <w:r>
              <w:rPr>
                <w:rFonts w:ascii="Times New Roman" w:hAnsi="Times New Roman" w:cs="Times New Roman"/>
                <w:color w:val="000000" w:themeColor="text1"/>
                <w:sz w:val="24"/>
                <w:szCs w:val="24"/>
              </w:rPr>
              <w:t xml:space="preserve">. Ways of determining whether </w:t>
            </w:r>
            <w:r w:rsidR="001D57EF">
              <w:rPr>
                <w:rFonts w:ascii="Times New Roman" w:hAnsi="Times New Roman" w:cs="Times New Roman"/>
                <w:color w:val="000000" w:themeColor="text1"/>
                <w:sz w:val="24"/>
                <w:szCs w:val="24"/>
              </w:rPr>
              <w:t xml:space="preserve">discrepancies between reported and </w:t>
            </w:r>
            <w:commentRangeStart w:id="939"/>
            <w:r w:rsidR="001D57EF">
              <w:rPr>
                <w:rFonts w:ascii="Times New Roman" w:hAnsi="Times New Roman" w:cs="Times New Roman"/>
                <w:color w:val="000000" w:themeColor="text1"/>
                <w:sz w:val="24"/>
                <w:szCs w:val="24"/>
              </w:rPr>
              <w:t xml:space="preserve">recalculated </w:t>
            </w:r>
            <w:r w:rsidR="00623F1B" w:rsidRPr="007A0D46">
              <w:rPr>
                <w:rFonts w:ascii="Times New Roman" w:hAnsi="Times New Roman" w:cs="Times New Roman"/>
                <w:i/>
                <w:color w:val="000000" w:themeColor="text1"/>
                <w:sz w:val="24"/>
                <w:szCs w:val="24"/>
              </w:rPr>
              <w:t>p</w:t>
            </w:r>
            <w:r w:rsidR="00623F1B">
              <w:rPr>
                <w:rFonts w:ascii="Times New Roman" w:hAnsi="Times New Roman" w:cs="Times New Roman"/>
                <w:color w:val="000000" w:themeColor="text1"/>
                <w:sz w:val="24"/>
                <w:szCs w:val="24"/>
              </w:rPr>
              <w:t xml:space="preserve">-values </w:t>
            </w:r>
            <w:commentRangeEnd w:id="939"/>
            <w:r w:rsidR="009E0E62">
              <w:rPr>
                <w:rStyle w:val="CommentReference"/>
              </w:rPr>
              <w:commentReference w:id="939"/>
            </w:r>
            <w:r w:rsidR="00623F1B">
              <w:rPr>
                <w:rFonts w:ascii="Times New Roman" w:hAnsi="Times New Roman" w:cs="Times New Roman"/>
                <w:color w:val="000000" w:themeColor="text1"/>
                <w:sz w:val="24"/>
                <w:szCs w:val="24"/>
              </w:rPr>
              <w:t xml:space="preserve">could </w:t>
            </w:r>
            <w:r w:rsidR="001D57EF">
              <w:rPr>
                <w:rFonts w:ascii="Times New Roman" w:hAnsi="Times New Roman" w:cs="Times New Roman"/>
                <w:color w:val="000000" w:themeColor="text1"/>
                <w:sz w:val="24"/>
                <w:szCs w:val="24"/>
              </w:rPr>
              <w:t xml:space="preserve">be due to correct rounding or are indicative of an inconsistency </w:t>
            </w:r>
            <w:r>
              <w:rPr>
                <w:rFonts w:ascii="Times New Roman" w:hAnsi="Times New Roman" w:cs="Times New Roman"/>
                <w:color w:val="000000" w:themeColor="text1"/>
                <w:sz w:val="24"/>
                <w:szCs w:val="24"/>
              </w:rPr>
              <w:t>among exactly reported</w:t>
            </w:r>
            <w:ins w:id="940" w:author="EliseSchramkowski" w:date="2021-09-09T11:28:00Z">
              <w:r w:rsidR="00D323E3">
                <w:rPr>
                  <w:rFonts w:ascii="Times New Roman" w:hAnsi="Times New Roman" w:cs="Times New Roman"/>
                  <w:color w:val="000000" w:themeColor="text1"/>
                  <w:sz w:val="24"/>
                  <w:szCs w:val="24"/>
                </w:rPr>
                <w:t xml:space="preserve"> </w:t>
              </w:r>
            </w:ins>
            <w:del w:id="941" w:author="EliseSchramkowski" w:date="2021-09-09T11:28:00Z">
              <w:r w:rsidDel="00D323E3">
                <w:rPr>
                  <w:rFonts w:ascii="Times New Roman" w:hAnsi="Times New Roman" w:cs="Times New Roman"/>
                  <w:color w:val="000000" w:themeColor="text1"/>
                  <w:sz w:val="24"/>
                  <w:szCs w:val="24"/>
                </w:rPr>
                <w:delText xml:space="preserve">, manually </w:delText>
              </w:r>
            </w:del>
            <w:ins w:id="942" w:author="EliseSchramkowski" w:date="2021-09-09T11:28:00Z">
              <w:r w:rsidR="00D323E3">
                <w:rPr>
                  <w:rFonts w:ascii="Times New Roman" w:hAnsi="Times New Roman" w:cs="Times New Roman"/>
                  <w:color w:val="000000" w:themeColor="text1"/>
                  <w:sz w:val="24"/>
                  <w:szCs w:val="24"/>
                </w:rPr>
                <w:t>results from</w:t>
              </w:r>
            </w:ins>
            <w:del w:id="943" w:author="EliseSchramkowski" w:date="2021-09-09T11:28:00Z">
              <w:r w:rsidDel="00D323E3">
                <w:rPr>
                  <w:rFonts w:ascii="Times New Roman" w:hAnsi="Times New Roman" w:cs="Times New Roman"/>
                  <w:color w:val="000000" w:themeColor="text1"/>
                  <w:sz w:val="24"/>
                  <w:szCs w:val="24"/>
                </w:rPr>
                <w:delText>retrieved results</w:delText>
              </w:r>
              <w:r w:rsidR="002A1F02" w:rsidDel="00D323E3">
                <w:rPr>
                  <w:rFonts w:ascii="Times New Roman" w:hAnsi="Times New Roman" w:cs="Times New Roman"/>
                  <w:color w:val="000000" w:themeColor="text1"/>
                  <w:sz w:val="24"/>
                  <w:szCs w:val="24"/>
                </w:rPr>
                <w:delText>,</w:delText>
              </w:r>
            </w:del>
            <w:r w:rsidR="002A1F02">
              <w:rPr>
                <w:rFonts w:ascii="Times New Roman" w:hAnsi="Times New Roman" w:cs="Times New Roman"/>
                <w:color w:val="000000" w:themeColor="text1"/>
                <w:sz w:val="24"/>
                <w:szCs w:val="24"/>
              </w:rPr>
              <w:t xml:space="preserve"> </w:t>
            </w:r>
            <w:del w:id="944" w:author="EliseSchramkowski" w:date="2021-09-09T11:28:00Z">
              <w:r w:rsidR="002A1F02" w:rsidDel="00D323E3">
                <w:rPr>
                  <w:rFonts w:ascii="Times New Roman" w:hAnsi="Times New Roman" w:cs="Times New Roman"/>
                  <w:color w:val="000000" w:themeColor="text1"/>
                  <w:sz w:val="24"/>
                  <w:szCs w:val="24"/>
                </w:rPr>
                <w:delText xml:space="preserve">in </w:delText>
              </w:r>
            </w:del>
            <w:del w:id="945" w:author="EliseSchramkowski" w:date="2021-09-07T09:54:00Z">
              <w:r w:rsidR="002A1F02" w:rsidDel="00327BA7">
                <w:rPr>
                  <w:rFonts w:ascii="Times New Roman" w:hAnsi="Times New Roman" w:cs="Times New Roman"/>
                  <w:color w:val="000000" w:themeColor="text1"/>
                  <w:sz w:val="24"/>
                  <w:szCs w:val="24"/>
                </w:rPr>
                <w:delText xml:space="preserve">dataset </w:delText>
              </w:r>
            </w:del>
            <w:r w:rsidR="002A1F02">
              <w:rPr>
                <w:rFonts w:ascii="Times New Roman" w:hAnsi="Times New Roman" w:cs="Times New Roman"/>
                <w:color w:val="000000" w:themeColor="text1"/>
                <w:sz w:val="24"/>
                <w:szCs w:val="24"/>
              </w:rPr>
              <w:t>‘</w:t>
            </w:r>
            <w:ins w:id="946" w:author="EliseSchramkowski" w:date="2021-09-07T09:54:00Z">
              <w:r w:rsidR="00327BA7" w:rsidRPr="00327BA7">
                <w:rPr>
                  <w:rFonts w:ascii="Times New Roman" w:hAnsi="Times New Roman" w:cs="Times New Roman"/>
                  <w:i/>
                  <w:iCs/>
                  <w:color w:val="000000" w:themeColor="text1"/>
                  <w:sz w:val="24"/>
                  <w:szCs w:val="24"/>
                  <w:rPrChange w:id="947" w:author="EliseSchramkowski" w:date="2021-09-07T09:54:00Z">
                    <w:rPr>
                      <w:rFonts w:ascii="Times New Roman" w:hAnsi="Times New Roman" w:cs="Times New Roman"/>
                      <w:color w:val="000000" w:themeColor="text1"/>
                      <w:sz w:val="24"/>
                      <w:szCs w:val="24"/>
                    </w:rPr>
                  </w:rPrChange>
                </w:rPr>
                <w:t>Hyp</w:t>
              </w:r>
            </w:ins>
            <w:del w:id="948" w:author="EliseSchramkowski" w:date="2021-09-07T09:54:00Z">
              <w:r w:rsidR="002A1F02" w:rsidDel="00327BA7">
                <w:rPr>
                  <w:rFonts w:ascii="Times New Roman" w:hAnsi="Times New Roman" w:cs="Times New Roman"/>
                  <w:color w:val="000000" w:themeColor="text1"/>
                  <w:sz w:val="24"/>
                  <w:szCs w:val="24"/>
                </w:rPr>
                <w:delText>Manual</w:delText>
              </w:r>
            </w:del>
            <w:r w:rsidR="002A1F0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p>
        </w:tc>
      </w:tr>
      <w:tr w:rsidR="00F51F60" w14:paraId="169E478E" w14:textId="77777777" w:rsidTr="003D4A8E">
        <w:tc>
          <w:tcPr>
            <w:tcW w:w="1602" w:type="dxa"/>
            <w:tcBorders>
              <w:top w:val="double" w:sz="4" w:space="0" w:color="auto"/>
            </w:tcBorders>
          </w:tcPr>
          <w:p w14:paraId="02F41B47" w14:textId="422A004A" w:rsidR="00F51F60" w:rsidRPr="00F51F60" w:rsidRDefault="00F51F60" w:rsidP="003831ED">
            <w:pPr>
              <w:spacing w:line="276" w:lineRule="auto"/>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b </w:t>
            </w:r>
            <w:r>
              <w:rPr>
                <w:rFonts w:ascii="Times New Roman" w:hAnsi="Times New Roman" w:cs="Times New Roman"/>
                <w:color w:val="000000" w:themeColor="text1"/>
                <w:sz w:val="24"/>
                <w:szCs w:val="24"/>
              </w:rPr>
              <w:t xml:space="preserve">&amp; </w:t>
            </w:r>
            <w:r>
              <w:rPr>
                <w:rFonts w:ascii="Times New Roman" w:hAnsi="Times New Roman" w:cs="Times New Roman"/>
                <w:i/>
                <w:color w:val="000000" w:themeColor="text1"/>
                <w:sz w:val="24"/>
                <w:szCs w:val="24"/>
              </w:rPr>
              <w:t>SE</w:t>
            </w:r>
          </w:p>
        </w:tc>
        <w:tc>
          <w:tcPr>
            <w:tcW w:w="8600" w:type="dxa"/>
            <w:tcBorders>
              <w:top w:val="double" w:sz="4" w:space="0" w:color="auto"/>
            </w:tcBorders>
          </w:tcPr>
          <w:p w14:paraId="23FEFD14" w14:textId="21C0CB85" w:rsidR="00BC7D29" w:rsidRDefault="00315522" w:rsidP="003831ED">
            <w:pPr>
              <w:spacing w:line="276" w:lineRule="auto"/>
              <w:jc w:val="both"/>
              <w:rPr>
                <w:rFonts w:ascii="Times New Roman" w:hAnsi="Times New Roman" w:cs="Times New Roman"/>
                <w:iCs/>
                <w:color w:val="000000" w:themeColor="text1"/>
                <w:sz w:val="24"/>
                <w:szCs w:val="24"/>
              </w:rPr>
            </w:pPr>
            <w:r>
              <w:rPr>
                <w:rFonts w:ascii="Times New Roman" w:hAnsi="Times New Roman" w:cs="Times New Roman"/>
                <w:color w:val="000000" w:themeColor="text1"/>
                <w:sz w:val="24"/>
                <w:szCs w:val="24"/>
              </w:rPr>
              <w:t>Only u</w:t>
            </w:r>
            <w:r w:rsidR="00766A46">
              <w:rPr>
                <w:rFonts w:ascii="Times New Roman" w:hAnsi="Times New Roman" w:cs="Times New Roman"/>
                <w:color w:val="000000" w:themeColor="text1"/>
                <w:sz w:val="24"/>
                <w:szCs w:val="24"/>
              </w:rPr>
              <w:t xml:space="preserve">sed </w:t>
            </w:r>
            <w:r>
              <w:rPr>
                <w:rFonts w:ascii="Times New Roman" w:hAnsi="Times New Roman" w:cs="Times New Roman"/>
                <w:color w:val="000000" w:themeColor="text1"/>
                <w:sz w:val="24"/>
                <w:szCs w:val="24"/>
              </w:rPr>
              <w:t xml:space="preserve">for recalculation </w:t>
            </w:r>
            <w:r w:rsidR="00766A46">
              <w:rPr>
                <w:rFonts w:ascii="Times New Roman" w:hAnsi="Times New Roman" w:cs="Times New Roman"/>
                <w:color w:val="000000" w:themeColor="text1"/>
                <w:sz w:val="24"/>
                <w:szCs w:val="24"/>
              </w:rPr>
              <w:t>if it was clear</w:t>
            </w:r>
            <w:r>
              <w:rPr>
                <w:rFonts w:ascii="Times New Roman" w:hAnsi="Times New Roman" w:cs="Times New Roman"/>
                <w:color w:val="000000" w:themeColor="text1"/>
                <w:sz w:val="24"/>
                <w:szCs w:val="24"/>
              </w:rPr>
              <w:t xml:space="preserve"> that </w:t>
            </w:r>
            <w:r w:rsidR="00766A46">
              <w:rPr>
                <w:rFonts w:ascii="Times New Roman" w:hAnsi="Times New Roman" w:cs="Times New Roman"/>
                <w:color w:val="000000" w:themeColor="text1"/>
                <w:sz w:val="24"/>
                <w:szCs w:val="24"/>
              </w:rPr>
              <w:t xml:space="preserve">a result was based on the </w:t>
            </w:r>
            <w:r>
              <w:rPr>
                <w:rFonts w:ascii="Times New Roman" w:hAnsi="Times New Roman" w:cs="Times New Roman"/>
                <w:i/>
                <w:iCs/>
                <w:color w:val="000000" w:themeColor="text1"/>
                <w:sz w:val="24"/>
                <w:szCs w:val="24"/>
              </w:rPr>
              <w:t>z</w:t>
            </w:r>
            <w:r>
              <w:rPr>
                <w:rFonts w:ascii="Times New Roman" w:hAnsi="Times New Roman" w:cs="Times New Roman"/>
                <w:color w:val="000000" w:themeColor="text1"/>
                <w:sz w:val="24"/>
                <w:szCs w:val="24"/>
              </w:rPr>
              <w:t>-</w:t>
            </w:r>
            <w:r w:rsidR="00766A46">
              <w:rPr>
                <w:rFonts w:ascii="Times New Roman" w:hAnsi="Times New Roman" w:cs="Times New Roman"/>
                <w:color w:val="000000" w:themeColor="text1"/>
                <w:sz w:val="24"/>
                <w:szCs w:val="24"/>
              </w:rPr>
              <w:t xml:space="preserve">distribution or the </w:t>
            </w:r>
            <w:commentRangeStart w:id="949"/>
            <w:r w:rsidR="00766A46" w:rsidRPr="007A0D46">
              <w:rPr>
                <w:rFonts w:ascii="Times New Roman" w:hAnsi="Times New Roman" w:cs="Times New Roman"/>
                <w:i/>
                <w:iCs/>
                <w:color w:val="000000" w:themeColor="text1"/>
                <w:sz w:val="24"/>
                <w:szCs w:val="24"/>
              </w:rPr>
              <w:t>t-</w:t>
            </w:r>
            <w:commentRangeEnd w:id="949"/>
            <w:r w:rsidR="009E0E62">
              <w:rPr>
                <w:rStyle w:val="CommentReference"/>
              </w:rPr>
              <w:commentReference w:id="949"/>
            </w:r>
            <w:r w:rsidR="00766A46">
              <w:rPr>
                <w:rFonts w:ascii="Times New Roman" w:hAnsi="Times New Roman" w:cs="Times New Roman"/>
                <w:iCs/>
                <w:color w:val="000000" w:themeColor="text1"/>
                <w:sz w:val="24"/>
                <w:szCs w:val="24"/>
              </w:rPr>
              <w:t xml:space="preserve">distribution. </w:t>
            </w:r>
          </w:p>
          <w:p w14:paraId="0EFB2F05" w14:textId="77777777" w:rsidR="00BC7D29" w:rsidRDefault="00BC7D29" w:rsidP="003831ED">
            <w:pPr>
              <w:spacing w:line="276" w:lineRule="auto"/>
              <w:jc w:val="both"/>
              <w:rPr>
                <w:rFonts w:ascii="Times New Roman" w:hAnsi="Times New Roman" w:cs="Times New Roman"/>
                <w:iCs/>
                <w:color w:val="000000" w:themeColor="text1"/>
                <w:sz w:val="24"/>
                <w:szCs w:val="24"/>
              </w:rPr>
            </w:pPr>
          </w:p>
          <w:p w14:paraId="148099B7" w14:textId="6024DAB7" w:rsidR="00BC7D29" w:rsidRPr="00BC7D29" w:rsidRDefault="00BC7D29" w:rsidP="003831ED">
            <w:pPr>
              <w:spacing w:line="276" w:lineRule="auto"/>
              <w:jc w:val="both"/>
              <w:rPr>
                <w:rFonts w:ascii="Times New Roman" w:hAnsi="Times New Roman" w:cs="Times New Roman"/>
                <w:i/>
                <w:color w:val="000000" w:themeColor="text1"/>
                <w:sz w:val="24"/>
                <w:szCs w:val="24"/>
              </w:rPr>
            </w:pPr>
            <w:r w:rsidRPr="00BC7D29">
              <w:rPr>
                <w:rFonts w:ascii="Times New Roman" w:hAnsi="Times New Roman" w:cs="Times New Roman"/>
                <w:i/>
                <w:color w:val="000000" w:themeColor="text1"/>
                <w:sz w:val="24"/>
                <w:szCs w:val="24"/>
              </w:rPr>
              <w:t>Example</w:t>
            </w:r>
          </w:p>
          <w:p w14:paraId="07837635" w14:textId="473EF715" w:rsidR="00BC7D29" w:rsidRPr="00BC7D29" w:rsidRDefault="00F51F60" w:rsidP="00BC7D29">
            <w:pPr>
              <w:pStyle w:val="ListParagraph"/>
              <w:numPr>
                <w:ilvl w:val="0"/>
                <w:numId w:val="6"/>
              </w:numPr>
              <w:spacing w:line="276" w:lineRule="auto"/>
              <w:jc w:val="both"/>
              <w:rPr>
                <w:rFonts w:ascii="Times New Roman" w:hAnsi="Times New Roman" w:cs="Times New Roman"/>
                <w:i/>
                <w:color w:val="000000" w:themeColor="text1"/>
                <w:sz w:val="24"/>
                <w:szCs w:val="24"/>
              </w:rPr>
            </w:pPr>
            <w:r w:rsidRPr="00BC7D29">
              <w:rPr>
                <w:rFonts w:ascii="Times New Roman" w:hAnsi="Times New Roman" w:cs="Times New Roman"/>
                <w:color w:val="000000" w:themeColor="text1"/>
                <w:sz w:val="24"/>
                <w:szCs w:val="24"/>
              </w:rPr>
              <w:t xml:space="preserve">a </w:t>
            </w:r>
            <w:r w:rsidRPr="00BC7D29">
              <w:rPr>
                <w:rFonts w:ascii="Times New Roman" w:hAnsi="Times New Roman" w:cs="Times New Roman"/>
                <w:i/>
                <w:color w:val="000000" w:themeColor="text1"/>
                <w:sz w:val="24"/>
                <w:szCs w:val="24"/>
              </w:rPr>
              <w:t>b</w:t>
            </w:r>
            <w:r w:rsidRPr="00BC7D29">
              <w:rPr>
                <w:rFonts w:ascii="Times New Roman" w:hAnsi="Times New Roman" w:cs="Times New Roman"/>
                <w:color w:val="000000" w:themeColor="text1"/>
                <w:sz w:val="24"/>
                <w:szCs w:val="24"/>
              </w:rPr>
              <w:t xml:space="preserve">-value and </w:t>
            </w:r>
            <w:r w:rsidRPr="00BC7D29">
              <w:rPr>
                <w:rFonts w:ascii="Times New Roman" w:hAnsi="Times New Roman" w:cs="Times New Roman"/>
                <w:i/>
                <w:color w:val="000000" w:themeColor="text1"/>
                <w:sz w:val="24"/>
                <w:szCs w:val="24"/>
              </w:rPr>
              <w:t>SE</w:t>
            </w:r>
            <w:r w:rsidRPr="00BC7D29">
              <w:rPr>
                <w:rFonts w:ascii="Times New Roman" w:hAnsi="Times New Roman" w:cs="Times New Roman"/>
                <w:color w:val="000000" w:themeColor="text1"/>
                <w:sz w:val="24"/>
                <w:szCs w:val="24"/>
              </w:rPr>
              <w:t xml:space="preserve"> </w:t>
            </w:r>
            <w:r w:rsidR="00A67470" w:rsidRPr="00BC7D29">
              <w:rPr>
                <w:rFonts w:ascii="Times New Roman" w:hAnsi="Times New Roman" w:cs="Times New Roman"/>
                <w:color w:val="000000" w:themeColor="text1"/>
                <w:sz w:val="24"/>
                <w:szCs w:val="24"/>
              </w:rPr>
              <w:t xml:space="preserve">of a result </w:t>
            </w:r>
            <w:r w:rsidRPr="00BC7D29">
              <w:rPr>
                <w:rFonts w:ascii="Times New Roman" w:hAnsi="Times New Roman" w:cs="Times New Roman"/>
                <w:color w:val="000000" w:themeColor="text1"/>
                <w:sz w:val="24"/>
                <w:szCs w:val="24"/>
              </w:rPr>
              <w:t xml:space="preserve">are reported as </w:t>
            </w:r>
            <w:r w:rsidRPr="00BC7D29">
              <w:rPr>
                <w:rFonts w:ascii="Times New Roman" w:hAnsi="Times New Roman" w:cs="Times New Roman"/>
                <w:i/>
                <w:color w:val="000000" w:themeColor="text1"/>
                <w:sz w:val="24"/>
                <w:szCs w:val="24"/>
              </w:rPr>
              <w:t>b</w:t>
            </w:r>
            <w:r w:rsidRPr="00BC7D29">
              <w:rPr>
                <w:rFonts w:ascii="Times New Roman" w:hAnsi="Times New Roman" w:cs="Times New Roman"/>
                <w:color w:val="000000" w:themeColor="text1"/>
                <w:sz w:val="24"/>
                <w:szCs w:val="24"/>
              </w:rPr>
              <w:t xml:space="preserve"> = 3.11, </w:t>
            </w:r>
            <w:r w:rsidRPr="00BC7D29">
              <w:rPr>
                <w:rFonts w:ascii="Times New Roman" w:hAnsi="Times New Roman" w:cs="Times New Roman"/>
                <w:i/>
                <w:color w:val="000000" w:themeColor="text1"/>
                <w:sz w:val="24"/>
                <w:szCs w:val="24"/>
              </w:rPr>
              <w:t>SE</w:t>
            </w:r>
            <w:r w:rsidRPr="00BC7D29">
              <w:rPr>
                <w:rFonts w:ascii="Times New Roman" w:hAnsi="Times New Roman" w:cs="Times New Roman"/>
                <w:color w:val="000000" w:themeColor="text1"/>
                <w:sz w:val="24"/>
                <w:szCs w:val="24"/>
              </w:rPr>
              <w:t xml:space="preserve"> = 2.11</w:t>
            </w:r>
            <w:r w:rsidR="00A50380">
              <w:rPr>
                <w:rFonts w:ascii="Times New Roman" w:hAnsi="Times New Roman" w:cs="Times New Roman"/>
                <w:color w:val="000000" w:themeColor="text1"/>
                <w:sz w:val="24"/>
                <w:szCs w:val="24"/>
              </w:rPr>
              <w:t>.</w:t>
            </w:r>
          </w:p>
          <w:p w14:paraId="60B2B6B4" w14:textId="5362E5D3" w:rsidR="00BC7D29" w:rsidRPr="00BC7D29" w:rsidRDefault="00F51F60" w:rsidP="00BC7D29">
            <w:pPr>
              <w:pStyle w:val="ListParagraph"/>
              <w:numPr>
                <w:ilvl w:val="0"/>
                <w:numId w:val="6"/>
              </w:numPr>
              <w:spacing w:line="276" w:lineRule="auto"/>
              <w:jc w:val="both"/>
              <w:rPr>
                <w:rFonts w:ascii="Times New Roman" w:hAnsi="Times New Roman" w:cs="Times New Roman"/>
                <w:i/>
                <w:color w:val="000000" w:themeColor="text1"/>
                <w:sz w:val="24"/>
                <w:szCs w:val="24"/>
              </w:rPr>
            </w:pPr>
            <w:r w:rsidRPr="00BC7D29">
              <w:rPr>
                <w:rFonts w:ascii="Times New Roman" w:hAnsi="Times New Roman" w:cs="Times New Roman"/>
                <w:color w:val="000000" w:themeColor="text1"/>
                <w:sz w:val="24"/>
                <w:szCs w:val="24"/>
              </w:rPr>
              <w:t xml:space="preserve">the interval of correct rounding </w:t>
            </w:r>
            <w:r w:rsidR="00BC7D29" w:rsidRPr="00BC7D29">
              <w:rPr>
                <w:rFonts w:ascii="Times New Roman" w:hAnsi="Times New Roman" w:cs="Times New Roman"/>
                <w:color w:val="000000" w:themeColor="text1"/>
                <w:sz w:val="24"/>
                <w:szCs w:val="24"/>
              </w:rPr>
              <w:sym w:font="Wingdings" w:char="F0E0"/>
            </w:r>
            <w:r w:rsidR="00BC7D29">
              <w:rPr>
                <w:rFonts w:ascii="Times New Roman" w:hAnsi="Times New Roman" w:cs="Times New Roman"/>
                <w:color w:val="000000" w:themeColor="text1"/>
                <w:sz w:val="24"/>
                <w:szCs w:val="24"/>
              </w:rPr>
              <w:t xml:space="preserve"> s</w:t>
            </w:r>
            <w:r w:rsidR="004329F2" w:rsidRPr="00BC7D29">
              <w:rPr>
                <w:rFonts w:ascii="Times New Roman" w:hAnsi="Times New Roman" w:cs="Times New Roman"/>
                <w:color w:val="000000" w:themeColor="text1"/>
                <w:sz w:val="24"/>
                <w:szCs w:val="24"/>
              </w:rPr>
              <w:t xml:space="preserve">tatistics </w:t>
            </w:r>
            <w:r w:rsidR="00452291" w:rsidRPr="00BC7D29">
              <w:rPr>
                <w:rFonts w:ascii="Times New Roman" w:hAnsi="Times New Roman" w:cs="Times New Roman"/>
                <w:i/>
                <w:color w:val="000000" w:themeColor="text1"/>
                <w:sz w:val="24"/>
                <w:szCs w:val="24"/>
              </w:rPr>
              <w:t>b</w:t>
            </w:r>
            <w:r w:rsidR="00452291" w:rsidRPr="00BC7D29">
              <w:rPr>
                <w:rFonts w:ascii="Times New Roman" w:hAnsi="Times New Roman" w:cs="Times New Roman"/>
                <w:color w:val="000000" w:themeColor="text1"/>
                <w:sz w:val="24"/>
                <w:szCs w:val="24"/>
              </w:rPr>
              <w:t xml:space="preserve"> = 3.11</w:t>
            </w:r>
            <w:r w:rsidR="004329F2" w:rsidRPr="00BC7D29">
              <w:rPr>
                <w:rFonts w:ascii="Times New Roman" w:hAnsi="Times New Roman" w:cs="Times New Roman"/>
                <w:color w:val="000000" w:themeColor="text1"/>
                <w:sz w:val="24"/>
                <w:szCs w:val="24"/>
              </w:rPr>
              <w:t xml:space="preserve"> and </w:t>
            </w:r>
            <w:r w:rsidR="004329F2" w:rsidRPr="00BC7D29">
              <w:rPr>
                <w:rFonts w:ascii="Times New Roman" w:hAnsi="Times New Roman" w:cs="Times New Roman"/>
                <w:i/>
                <w:color w:val="000000" w:themeColor="text1"/>
                <w:sz w:val="24"/>
                <w:szCs w:val="24"/>
              </w:rPr>
              <w:t>SE</w:t>
            </w:r>
            <w:r w:rsidR="004329F2" w:rsidRPr="00BC7D29">
              <w:rPr>
                <w:rFonts w:ascii="Times New Roman" w:hAnsi="Times New Roman" w:cs="Times New Roman"/>
                <w:color w:val="000000" w:themeColor="text1"/>
                <w:sz w:val="24"/>
                <w:szCs w:val="24"/>
              </w:rPr>
              <w:t xml:space="preserve"> = 2.11 imp</w:t>
            </w:r>
            <w:r w:rsidR="00A515CB" w:rsidRPr="00BC7D29">
              <w:rPr>
                <w:rFonts w:ascii="Times New Roman" w:hAnsi="Times New Roman" w:cs="Times New Roman"/>
                <w:color w:val="000000" w:themeColor="text1"/>
                <w:sz w:val="24"/>
                <w:szCs w:val="24"/>
              </w:rPr>
              <w:t>l</w:t>
            </w:r>
            <w:r w:rsidR="004329F2" w:rsidRPr="00BC7D29">
              <w:rPr>
                <w:rFonts w:ascii="Times New Roman" w:hAnsi="Times New Roman" w:cs="Times New Roman"/>
                <w:color w:val="000000" w:themeColor="text1"/>
                <w:sz w:val="24"/>
                <w:szCs w:val="24"/>
              </w:rPr>
              <w:t xml:space="preserve">y 3.105 ≤ </w:t>
            </w:r>
            <w:r w:rsidR="004329F2" w:rsidRPr="00BC7D29">
              <w:rPr>
                <w:rFonts w:ascii="Times New Roman" w:hAnsi="Times New Roman" w:cs="Times New Roman"/>
                <w:i/>
                <w:color w:val="000000" w:themeColor="text1"/>
                <w:sz w:val="24"/>
                <w:szCs w:val="24"/>
              </w:rPr>
              <w:t>b</w:t>
            </w:r>
            <w:r w:rsidR="004329F2" w:rsidRPr="00BC7D29">
              <w:rPr>
                <w:rFonts w:ascii="Times New Roman" w:hAnsi="Times New Roman" w:cs="Times New Roman"/>
                <w:color w:val="000000" w:themeColor="text1"/>
                <w:sz w:val="24"/>
                <w:szCs w:val="24"/>
              </w:rPr>
              <w:t xml:space="preserve"> &lt; 3.115 and 2.105 ≤ </w:t>
            </w:r>
            <w:r w:rsidR="004329F2" w:rsidRPr="00BC7D29">
              <w:rPr>
                <w:rFonts w:ascii="Times New Roman" w:hAnsi="Times New Roman" w:cs="Times New Roman"/>
                <w:i/>
                <w:color w:val="000000" w:themeColor="text1"/>
                <w:sz w:val="24"/>
                <w:szCs w:val="24"/>
              </w:rPr>
              <w:t>SE</w:t>
            </w:r>
            <w:r w:rsidR="004329F2" w:rsidRPr="00BC7D29">
              <w:rPr>
                <w:rFonts w:ascii="Times New Roman" w:hAnsi="Times New Roman" w:cs="Times New Roman"/>
                <w:color w:val="000000" w:themeColor="text1"/>
                <w:sz w:val="24"/>
                <w:szCs w:val="24"/>
              </w:rPr>
              <w:t xml:space="preserve"> &lt; 2.115</w:t>
            </w:r>
            <w:r w:rsidR="00A50380">
              <w:rPr>
                <w:rFonts w:ascii="Times New Roman" w:hAnsi="Times New Roman" w:cs="Times New Roman"/>
                <w:color w:val="000000" w:themeColor="text1"/>
                <w:sz w:val="24"/>
                <w:szCs w:val="24"/>
              </w:rPr>
              <w:t>.</w:t>
            </w:r>
            <w:r w:rsidR="00E41B5C" w:rsidRPr="00BC7D29">
              <w:rPr>
                <w:rFonts w:ascii="Times New Roman" w:hAnsi="Times New Roman" w:cs="Times New Roman"/>
                <w:color w:val="000000" w:themeColor="text1"/>
                <w:sz w:val="24"/>
                <w:szCs w:val="24"/>
              </w:rPr>
              <w:t xml:space="preserve"> </w:t>
            </w:r>
          </w:p>
          <w:p w14:paraId="4F3F4E63" w14:textId="7939D753" w:rsidR="00BC7D29" w:rsidRPr="00BC7D29" w:rsidRDefault="00BC7D29" w:rsidP="00BC7D29">
            <w:pPr>
              <w:pStyle w:val="ListParagraph"/>
              <w:numPr>
                <w:ilvl w:val="0"/>
                <w:numId w:val="6"/>
              </w:numPr>
              <w:spacing w:line="276" w:lineRule="auto"/>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D</w:t>
            </w:r>
            <w:r w:rsidR="003D3F73" w:rsidRPr="00BC7D29">
              <w:rPr>
                <w:rFonts w:ascii="Times New Roman" w:hAnsi="Times New Roman" w:cs="Times New Roman"/>
                <w:color w:val="000000" w:themeColor="text1"/>
                <w:sz w:val="24"/>
                <w:szCs w:val="24"/>
              </w:rPr>
              <w:t xml:space="preserve">ividing the upper </w:t>
            </w:r>
            <w:r w:rsidR="004329F2" w:rsidRPr="00BC7D29">
              <w:rPr>
                <w:rFonts w:ascii="Times New Roman" w:hAnsi="Times New Roman" w:cs="Times New Roman"/>
                <w:color w:val="000000" w:themeColor="text1"/>
                <w:sz w:val="24"/>
                <w:szCs w:val="24"/>
              </w:rPr>
              <w:t xml:space="preserve">bound of </w:t>
            </w:r>
            <w:r w:rsidR="004329F2" w:rsidRPr="00BC7D29">
              <w:rPr>
                <w:rFonts w:ascii="Times New Roman" w:hAnsi="Times New Roman" w:cs="Times New Roman"/>
                <w:i/>
                <w:color w:val="000000" w:themeColor="text1"/>
                <w:sz w:val="24"/>
                <w:szCs w:val="24"/>
              </w:rPr>
              <w:t>b</w:t>
            </w:r>
            <w:r w:rsidR="004329F2" w:rsidRPr="00BC7D29">
              <w:rPr>
                <w:rFonts w:ascii="Times New Roman" w:hAnsi="Times New Roman" w:cs="Times New Roman"/>
                <w:color w:val="000000" w:themeColor="text1"/>
                <w:sz w:val="24"/>
                <w:szCs w:val="24"/>
              </w:rPr>
              <w:t xml:space="preserve"> by the lower bound of </w:t>
            </w:r>
            <w:r w:rsidR="004329F2" w:rsidRPr="00BC7D29">
              <w:rPr>
                <w:rFonts w:ascii="Times New Roman" w:hAnsi="Times New Roman" w:cs="Times New Roman"/>
                <w:i/>
                <w:color w:val="000000" w:themeColor="text1"/>
                <w:sz w:val="24"/>
                <w:szCs w:val="24"/>
              </w:rPr>
              <w:t>SE</w:t>
            </w:r>
            <w:r w:rsidR="004329F2" w:rsidRPr="00BC7D29">
              <w:rPr>
                <w:rFonts w:ascii="Times New Roman" w:hAnsi="Times New Roman" w:cs="Times New Roman"/>
                <w:color w:val="000000" w:themeColor="text1"/>
                <w:sz w:val="24"/>
                <w:szCs w:val="24"/>
              </w:rPr>
              <w:t xml:space="preserve"> and dividing the lower bound of </w:t>
            </w:r>
            <w:r w:rsidR="004329F2" w:rsidRPr="00BC7D29">
              <w:rPr>
                <w:rFonts w:ascii="Times New Roman" w:hAnsi="Times New Roman" w:cs="Times New Roman"/>
                <w:i/>
                <w:color w:val="000000" w:themeColor="text1"/>
                <w:sz w:val="24"/>
                <w:szCs w:val="24"/>
              </w:rPr>
              <w:t>b</w:t>
            </w:r>
            <w:r w:rsidR="004329F2" w:rsidRPr="00BC7D29">
              <w:rPr>
                <w:rFonts w:ascii="Times New Roman" w:hAnsi="Times New Roman" w:cs="Times New Roman"/>
                <w:color w:val="000000" w:themeColor="text1"/>
                <w:sz w:val="24"/>
                <w:szCs w:val="24"/>
              </w:rPr>
              <w:t xml:space="preserve"> by the upper bound of </w:t>
            </w:r>
            <w:r w:rsidR="004329F2" w:rsidRPr="00BC7D29">
              <w:rPr>
                <w:rFonts w:ascii="Times New Roman" w:hAnsi="Times New Roman" w:cs="Times New Roman"/>
                <w:i/>
                <w:color w:val="000000" w:themeColor="text1"/>
                <w:sz w:val="24"/>
                <w:szCs w:val="24"/>
              </w:rPr>
              <w:t>SE</w:t>
            </w:r>
            <w:r>
              <w:rPr>
                <w:rFonts w:ascii="Times New Roman" w:hAnsi="Times New Roman" w:cs="Times New Roman"/>
                <w:color w:val="000000" w:themeColor="text1"/>
                <w:sz w:val="24"/>
                <w:szCs w:val="24"/>
              </w:rPr>
              <w:t xml:space="preserve"> </w:t>
            </w:r>
            <w:r w:rsidRPr="00BC7D29">
              <w:rPr>
                <w:rFonts w:ascii="Times New Roman" w:hAnsi="Times New Roman" w:cs="Times New Roman"/>
                <w:color w:val="000000" w:themeColor="text1"/>
                <w:sz w:val="24"/>
                <w:szCs w:val="24"/>
              </w:rPr>
              <w:sym w:font="Wingdings" w:char="F0E0"/>
            </w:r>
            <w:ins w:id="950" w:author="Marcel van Assen" w:date="2021-08-10T17:38:00Z">
              <w:r w:rsidR="009E0E62">
                <w:rPr>
                  <w:rFonts w:ascii="Times New Roman" w:hAnsi="Times New Roman" w:cs="Times New Roman"/>
                  <w:color w:val="000000" w:themeColor="text1"/>
                  <w:sz w:val="24"/>
                  <w:szCs w:val="24"/>
                </w:rPr>
                <w:t xml:space="preserve"> </w:t>
              </w:r>
            </w:ins>
            <w:r w:rsidR="004329F2" w:rsidRPr="00BC7D29">
              <w:rPr>
                <w:rFonts w:ascii="Times New Roman" w:hAnsi="Times New Roman" w:cs="Times New Roman"/>
                <w:color w:val="000000" w:themeColor="text1"/>
                <w:sz w:val="24"/>
                <w:szCs w:val="24"/>
              </w:rPr>
              <w:t xml:space="preserve">one finds </w:t>
            </w:r>
            <w:r w:rsidR="003D3F73" w:rsidRPr="00BC7D29">
              <w:rPr>
                <w:rFonts w:ascii="Times New Roman" w:hAnsi="Times New Roman" w:cs="Times New Roman"/>
                <w:color w:val="000000" w:themeColor="text1"/>
                <w:sz w:val="24"/>
                <w:szCs w:val="24"/>
              </w:rPr>
              <w:t xml:space="preserve">the largest and smallest </w:t>
            </w:r>
            <w:r w:rsidR="003D3F73" w:rsidRPr="00BC7D29">
              <w:rPr>
                <w:rFonts w:ascii="Times New Roman" w:hAnsi="Times New Roman" w:cs="Times New Roman"/>
                <w:i/>
                <w:color w:val="000000" w:themeColor="text1"/>
                <w:sz w:val="24"/>
                <w:szCs w:val="24"/>
              </w:rPr>
              <w:t>t</w:t>
            </w:r>
            <w:r w:rsidR="00766A46" w:rsidRPr="00BC7D29">
              <w:rPr>
                <w:rFonts w:ascii="Times New Roman" w:hAnsi="Times New Roman" w:cs="Times New Roman"/>
                <w:i/>
                <w:color w:val="000000" w:themeColor="text1"/>
                <w:sz w:val="24"/>
                <w:szCs w:val="24"/>
              </w:rPr>
              <w:t>/z</w:t>
            </w:r>
            <w:r w:rsidR="003D3F73" w:rsidRPr="00BC7D29">
              <w:rPr>
                <w:rFonts w:ascii="Times New Roman" w:hAnsi="Times New Roman" w:cs="Times New Roman"/>
                <w:color w:val="000000" w:themeColor="text1"/>
                <w:sz w:val="24"/>
                <w:szCs w:val="24"/>
              </w:rPr>
              <w:t>-values</w:t>
            </w:r>
            <w:r w:rsidR="004329F2" w:rsidRPr="00BC7D29">
              <w:rPr>
                <w:rFonts w:ascii="Times New Roman" w:hAnsi="Times New Roman" w:cs="Times New Roman"/>
                <w:color w:val="000000" w:themeColor="text1"/>
                <w:sz w:val="24"/>
                <w:szCs w:val="24"/>
              </w:rPr>
              <w:t xml:space="preserve">, respectively, which are consistent with the reported </w:t>
            </w:r>
            <w:r w:rsidR="004329F2" w:rsidRPr="00BC7D29">
              <w:rPr>
                <w:rFonts w:ascii="Times New Roman" w:hAnsi="Times New Roman" w:cs="Times New Roman"/>
                <w:i/>
                <w:color w:val="000000" w:themeColor="text1"/>
                <w:sz w:val="24"/>
                <w:szCs w:val="24"/>
              </w:rPr>
              <w:t>b</w:t>
            </w:r>
            <w:r w:rsidR="004329F2" w:rsidRPr="00BC7D29">
              <w:rPr>
                <w:rFonts w:ascii="Times New Roman" w:hAnsi="Times New Roman" w:cs="Times New Roman"/>
                <w:color w:val="000000" w:themeColor="text1"/>
                <w:sz w:val="24"/>
                <w:szCs w:val="24"/>
              </w:rPr>
              <w:t xml:space="preserve"> and </w:t>
            </w:r>
            <w:r w:rsidR="004329F2" w:rsidRPr="00BC7D29">
              <w:rPr>
                <w:rFonts w:ascii="Times New Roman" w:hAnsi="Times New Roman" w:cs="Times New Roman"/>
                <w:i/>
                <w:color w:val="000000" w:themeColor="text1"/>
                <w:sz w:val="24"/>
                <w:szCs w:val="24"/>
              </w:rPr>
              <w:t>SE</w:t>
            </w:r>
            <w:r w:rsidR="004329F2" w:rsidRPr="00BC7D29">
              <w:rPr>
                <w:rFonts w:ascii="Times New Roman" w:hAnsi="Times New Roman" w:cs="Times New Roman"/>
                <w:color w:val="000000" w:themeColor="text1"/>
                <w:sz w:val="24"/>
                <w:szCs w:val="24"/>
              </w:rPr>
              <w:t>.</w:t>
            </w:r>
            <w:r w:rsidR="003D3F73" w:rsidRPr="00BC7D29">
              <w:rPr>
                <w:rFonts w:ascii="Times New Roman" w:hAnsi="Times New Roman" w:cs="Times New Roman"/>
                <w:color w:val="000000" w:themeColor="text1"/>
                <w:sz w:val="24"/>
                <w:szCs w:val="24"/>
              </w:rPr>
              <w:t xml:space="preserve"> </w:t>
            </w:r>
          </w:p>
          <w:p w14:paraId="68BB1666" w14:textId="21A7F30C" w:rsidR="00BC7D29" w:rsidRPr="00BC7D29" w:rsidRDefault="004329F2" w:rsidP="00BC7D29">
            <w:pPr>
              <w:pStyle w:val="ListParagraph"/>
              <w:numPr>
                <w:ilvl w:val="0"/>
                <w:numId w:val="6"/>
              </w:numPr>
              <w:spacing w:line="276" w:lineRule="auto"/>
              <w:jc w:val="both"/>
              <w:rPr>
                <w:rFonts w:ascii="Times New Roman" w:hAnsi="Times New Roman" w:cs="Times New Roman"/>
                <w:i/>
                <w:color w:val="000000" w:themeColor="text1"/>
                <w:sz w:val="24"/>
                <w:szCs w:val="24"/>
              </w:rPr>
            </w:pPr>
            <w:r w:rsidRPr="00BC7D29">
              <w:rPr>
                <w:rFonts w:ascii="Times New Roman" w:hAnsi="Times New Roman" w:cs="Times New Roman"/>
                <w:color w:val="000000" w:themeColor="text1"/>
                <w:sz w:val="24"/>
                <w:szCs w:val="24"/>
              </w:rPr>
              <w:t>U</w:t>
            </w:r>
            <w:r w:rsidR="003D3F73" w:rsidRPr="00BC7D29">
              <w:rPr>
                <w:rFonts w:ascii="Times New Roman" w:hAnsi="Times New Roman" w:cs="Times New Roman"/>
                <w:color w:val="000000" w:themeColor="text1"/>
                <w:sz w:val="24"/>
                <w:szCs w:val="24"/>
              </w:rPr>
              <w:t xml:space="preserve">sing </w:t>
            </w:r>
            <w:r w:rsidR="00D472EC">
              <w:rPr>
                <w:rFonts w:ascii="Times New Roman" w:hAnsi="Times New Roman" w:cs="Times New Roman"/>
                <w:color w:val="000000" w:themeColor="text1"/>
                <w:sz w:val="24"/>
                <w:szCs w:val="24"/>
              </w:rPr>
              <w:t xml:space="preserve">lower and upper bound </w:t>
            </w:r>
            <w:r w:rsidR="003D3F73" w:rsidRPr="00BC7D29">
              <w:rPr>
                <w:rFonts w:ascii="Times New Roman" w:hAnsi="Times New Roman" w:cs="Times New Roman"/>
                <w:i/>
                <w:color w:val="000000" w:themeColor="text1"/>
                <w:sz w:val="24"/>
                <w:szCs w:val="24"/>
              </w:rPr>
              <w:t>t</w:t>
            </w:r>
            <w:r w:rsidR="00766A46" w:rsidRPr="00BC7D29">
              <w:rPr>
                <w:rFonts w:ascii="Times New Roman" w:hAnsi="Times New Roman" w:cs="Times New Roman"/>
                <w:i/>
                <w:color w:val="000000" w:themeColor="text1"/>
                <w:sz w:val="24"/>
                <w:szCs w:val="24"/>
              </w:rPr>
              <w:t>/z</w:t>
            </w:r>
            <w:r w:rsidR="003D3F73" w:rsidRPr="00BC7D29">
              <w:rPr>
                <w:rFonts w:ascii="Times New Roman" w:hAnsi="Times New Roman" w:cs="Times New Roman"/>
                <w:color w:val="000000" w:themeColor="text1"/>
                <w:sz w:val="24"/>
                <w:szCs w:val="24"/>
              </w:rPr>
              <w:t>-values and</w:t>
            </w:r>
            <w:r w:rsidR="00D472EC">
              <w:rPr>
                <w:rFonts w:ascii="Times New Roman" w:hAnsi="Times New Roman" w:cs="Times New Roman"/>
                <w:color w:val="000000" w:themeColor="text1"/>
                <w:sz w:val="24"/>
                <w:szCs w:val="24"/>
              </w:rPr>
              <w:t xml:space="preserve"> </w:t>
            </w:r>
            <w:r w:rsidR="003D3F73" w:rsidRPr="00BC7D29">
              <w:rPr>
                <w:rFonts w:ascii="Times New Roman" w:hAnsi="Times New Roman" w:cs="Times New Roman"/>
                <w:color w:val="000000" w:themeColor="text1"/>
                <w:sz w:val="24"/>
                <w:szCs w:val="24"/>
              </w:rPr>
              <w:t xml:space="preserve">reported </w:t>
            </w:r>
            <w:r w:rsidR="003D3F73" w:rsidRPr="00BC7D29">
              <w:rPr>
                <w:rFonts w:ascii="Times New Roman" w:hAnsi="Times New Roman" w:cs="Times New Roman"/>
                <w:i/>
                <w:color w:val="000000" w:themeColor="text1"/>
                <w:sz w:val="24"/>
                <w:szCs w:val="24"/>
              </w:rPr>
              <w:t>d</w:t>
            </w:r>
            <w:r w:rsidR="00BC7D29">
              <w:rPr>
                <w:rFonts w:ascii="Times New Roman" w:hAnsi="Times New Roman" w:cs="Times New Roman"/>
                <w:i/>
                <w:color w:val="000000" w:themeColor="text1"/>
                <w:sz w:val="24"/>
                <w:szCs w:val="24"/>
              </w:rPr>
              <w:t xml:space="preserve">f </w:t>
            </w:r>
            <w:r w:rsidR="00BC7D29">
              <w:rPr>
                <w:rFonts w:ascii="Times New Roman" w:hAnsi="Times New Roman" w:cs="Times New Roman"/>
                <w:color w:val="000000" w:themeColor="text1"/>
                <w:sz w:val="24"/>
                <w:szCs w:val="24"/>
              </w:rPr>
              <w:t>to see if</w:t>
            </w:r>
            <w:r w:rsidR="00D472EC">
              <w:rPr>
                <w:rFonts w:ascii="Times New Roman" w:hAnsi="Times New Roman" w:cs="Times New Roman"/>
                <w:color w:val="000000" w:themeColor="text1"/>
                <w:sz w:val="24"/>
                <w:szCs w:val="24"/>
              </w:rPr>
              <w:t xml:space="preserve"> reported </w:t>
            </w:r>
            <w:r w:rsidRPr="00BC7D29">
              <w:rPr>
                <w:rFonts w:ascii="Times New Roman" w:hAnsi="Times New Roman" w:cs="Times New Roman"/>
                <w:i/>
                <w:color w:val="000000" w:themeColor="text1"/>
                <w:sz w:val="24"/>
                <w:szCs w:val="24"/>
              </w:rPr>
              <w:t>p</w:t>
            </w:r>
            <w:r w:rsidRPr="00BC7D29">
              <w:rPr>
                <w:rFonts w:ascii="Times New Roman" w:hAnsi="Times New Roman" w:cs="Times New Roman"/>
                <w:color w:val="000000" w:themeColor="text1"/>
                <w:sz w:val="24"/>
                <w:szCs w:val="24"/>
              </w:rPr>
              <w:t>-value</w:t>
            </w:r>
            <w:r w:rsidR="00BC7D29">
              <w:rPr>
                <w:rFonts w:ascii="Times New Roman" w:hAnsi="Times New Roman" w:cs="Times New Roman"/>
                <w:color w:val="000000" w:themeColor="text1"/>
                <w:sz w:val="24"/>
                <w:szCs w:val="24"/>
              </w:rPr>
              <w:t xml:space="preserve"> is</w:t>
            </w:r>
            <w:r w:rsidRPr="00BC7D29">
              <w:rPr>
                <w:rFonts w:ascii="Times New Roman" w:hAnsi="Times New Roman" w:cs="Times New Roman"/>
                <w:color w:val="000000" w:themeColor="text1"/>
                <w:sz w:val="24"/>
                <w:szCs w:val="24"/>
              </w:rPr>
              <w:t xml:space="preserve"> </w:t>
            </w:r>
            <w:proofErr w:type="gramStart"/>
            <w:r w:rsidRPr="00BC7D29">
              <w:rPr>
                <w:rFonts w:ascii="Times New Roman" w:hAnsi="Times New Roman" w:cs="Times New Roman"/>
                <w:color w:val="000000" w:themeColor="text1"/>
                <w:sz w:val="24"/>
                <w:szCs w:val="24"/>
              </w:rPr>
              <w:t>consistent</w:t>
            </w:r>
            <w:r w:rsidR="00D472EC">
              <w:rPr>
                <w:rFonts w:ascii="Times New Roman" w:hAnsi="Times New Roman" w:cs="Times New Roman"/>
                <w:color w:val="000000" w:themeColor="text1"/>
                <w:sz w:val="24"/>
                <w:szCs w:val="24"/>
              </w:rPr>
              <w:t xml:space="preserve"> </w:t>
            </w:r>
            <w:r w:rsidR="00DC1F14" w:rsidRPr="00BC7D29">
              <w:rPr>
                <w:rFonts w:ascii="Times New Roman" w:hAnsi="Times New Roman" w:cs="Times New Roman"/>
                <w:color w:val="000000" w:themeColor="text1"/>
                <w:sz w:val="24"/>
                <w:szCs w:val="24"/>
              </w:rPr>
              <w:t>.</w:t>
            </w:r>
            <w:proofErr w:type="gramEnd"/>
            <w:r w:rsidR="00DC1F14" w:rsidRPr="00BC7D29">
              <w:rPr>
                <w:rFonts w:ascii="Times New Roman" w:hAnsi="Times New Roman" w:cs="Times New Roman"/>
                <w:color w:val="000000" w:themeColor="text1"/>
                <w:sz w:val="24"/>
                <w:szCs w:val="24"/>
              </w:rPr>
              <w:t xml:space="preserve"> </w:t>
            </w:r>
          </w:p>
          <w:p w14:paraId="4B2B32A3" w14:textId="61481C14" w:rsidR="00BC7D29" w:rsidRPr="00BC7D29" w:rsidRDefault="00DC1F14" w:rsidP="00BC7D29">
            <w:pPr>
              <w:pStyle w:val="ListParagraph"/>
              <w:numPr>
                <w:ilvl w:val="0"/>
                <w:numId w:val="6"/>
              </w:numPr>
              <w:spacing w:line="276" w:lineRule="auto"/>
              <w:jc w:val="both"/>
              <w:rPr>
                <w:rFonts w:ascii="Times New Roman" w:hAnsi="Times New Roman" w:cs="Times New Roman"/>
                <w:i/>
                <w:color w:val="000000" w:themeColor="text1"/>
                <w:sz w:val="24"/>
                <w:szCs w:val="24"/>
              </w:rPr>
            </w:pPr>
            <w:r w:rsidRPr="00BC7D29">
              <w:rPr>
                <w:rFonts w:ascii="Times New Roman" w:hAnsi="Times New Roman" w:cs="Times New Roman"/>
                <w:color w:val="000000" w:themeColor="text1"/>
                <w:sz w:val="24"/>
                <w:szCs w:val="24"/>
              </w:rPr>
              <w:t xml:space="preserve"> </w:t>
            </w:r>
            <w:r w:rsidR="00BC7D29">
              <w:rPr>
                <w:rFonts w:ascii="Times New Roman" w:hAnsi="Times New Roman" w:cs="Times New Roman"/>
                <w:color w:val="000000" w:themeColor="text1"/>
                <w:sz w:val="24"/>
                <w:szCs w:val="24"/>
              </w:rPr>
              <w:t>R</w:t>
            </w:r>
            <w:r w:rsidRPr="00BC7D29">
              <w:rPr>
                <w:rFonts w:ascii="Times New Roman" w:hAnsi="Times New Roman" w:cs="Times New Roman"/>
                <w:color w:val="000000" w:themeColor="text1"/>
                <w:sz w:val="24"/>
                <w:szCs w:val="24"/>
              </w:rPr>
              <w:t>ound</w:t>
            </w:r>
            <w:r w:rsidR="00BC7D29">
              <w:rPr>
                <w:rFonts w:ascii="Times New Roman" w:hAnsi="Times New Roman" w:cs="Times New Roman"/>
                <w:color w:val="000000" w:themeColor="text1"/>
                <w:sz w:val="24"/>
                <w:szCs w:val="24"/>
              </w:rPr>
              <w:t>ing</w:t>
            </w:r>
            <w:r w:rsidR="00D472EC">
              <w:rPr>
                <w:rFonts w:ascii="Times New Roman" w:hAnsi="Times New Roman" w:cs="Times New Roman"/>
                <w:color w:val="000000" w:themeColor="text1"/>
                <w:sz w:val="24"/>
                <w:szCs w:val="24"/>
              </w:rPr>
              <w:t xml:space="preserve"> recalculated </w:t>
            </w:r>
            <w:r w:rsidR="004329F2" w:rsidRPr="00BC7D29">
              <w:rPr>
                <w:rFonts w:ascii="Times New Roman" w:hAnsi="Times New Roman" w:cs="Times New Roman"/>
                <w:i/>
                <w:color w:val="000000" w:themeColor="text1"/>
                <w:sz w:val="24"/>
                <w:szCs w:val="24"/>
              </w:rPr>
              <w:t>p</w:t>
            </w:r>
            <w:r w:rsidR="004329F2" w:rsidRPr="00BC7D29">
              <w:rPr>
                <w:rFonts w:ascii="Times New Roman" w:hAnsi="Times New Roman" w:cs="Times New Roman"/>
                <w:color w:val="000000" w:themeColor="text1"/>
                <w:sz w:val="24"/>
                <w:szCs w:val="24"/>
              </w:rPr>
              <w:t xml:space="preserve">-value to </w:t>
            </w:r>
            <w:r w:rsidR="001B1BD3" w:rsidRPr="00BC7D29">
              <w:rPr>
                <w:rFonts w:ascii="Times New Roman" w:hAnsi="Times New Roman" w:cs="Times New Roman"/>
                <w:color w:val="000000" w:themeColor="text1"/>
                <w:sz w:val="24"/>
                <w:szCs w:val="24"/>
              </w:rPr>
              <w:t xml:space="preserve">the same number of decimals as </w:t>
            </w:r>
            <w:r w:rsidR="00D472EC">
              <w:rPr>
                <w:rFonts w:ascii="Times New Roman" w:hAnsi="Times New Roman" w:cs="Times New Roman"/>
                <w:color w:val="000000" w:themeColor="text1"/>
                <w:sz w:val="24"/>
                <w:szCs w:val="24"/>
              </w:rPr>
              <w:t xml:space="preserve">its reported counterpart </w:t>
            </w:r>
            <w:r w:rsidRPr="00BC7D29">
              <w:rPr>
                <w:rFonts w:ascii="Times New Roman" w:hAnsi="Times New Roman" w:cs="Times New Roman"/>
                <w:color w:val="000000" w:themeColor="text1"/>
                <w:sz w:val="24"/>
                <w:szCs w:val="24"/>
              </w:rPr>
              <w:t xml:space="preserve">using the </w:t>
            </w:r>
            <w:proofErr w:type="gramStart"/>
            <w:r w:rsidRPr="00BC7D29">
              <w:rPr>
                <w:rFonts w:ascii="Times New Roman" w:hAnsi="Times New Roman" w:cs="Times New Roman"/>
                <w:color w:val="000000" w:themeColor="text1"/>
                <w:sz w:val="24"/>
                <w:szCs w:val="24"/>
              </w:rPr>
              <w:t>round(</w:t>
            </w:r>
            <w:proofErr w:type="gramEnd"/>
            <w:r w:rsidRPr="00BC7D29">
              <w:rPr>
                <w:rFonts w:ascii="Times New Roman" w:hAnsi="Times New Roman" w:cs="Times New Roman"/>
                <w:color w:val="000000" w:themeColor="text1"/>
                <w:sz w:val="24"/>
                <w:szCs w:val="24"/>
              </w:rPr>
              <w:t>) function of the</w:t>
            </w:r>
            <w:r w:rsidR="00D472EC">
              <w:rPr>
                <w:rFonts w:ascii="Times New Roman" w:hAnsi="Times New Roman" w:cs="Times New Roman"/>
                <w:color w:val="000000" w:themeColor="text1"/>
                <w:sz w:val="24"/>
                <w:szCs w:val="24"/>
              </w:rPr>
              <w:t xml:space="preserve"> R</w:t>
            </w:r>
            <w:r w:rsidRPr="00BC7D29">
              <w:rPr>
                <w:rFonts w:ascii="Times New Roman" w:hAnsi="Times New Roman" w:cs="Times New Roman"/>
                <w:color w:val="000000" w:themeColor="text1"/>
                <w:sz w:val="24"/>
                <w:szCs w:val="24"/>
              </w:rPr>
              <w:t xml:space="preserve"> base package</w:t>
            </w:r>
            <w:r w:rsidR="00D472EC">
              <w:rPr>
                <w:rFonts w:ascii="Times New Roman" w:hAnsi="Times New Roman" w:cs="Times New Roman"/>
                <w:color w:val="000000" w:themeColor="text1"/>
                <w:sz w:val="24"/>
                <w:szCs w:val="24"/>
              </w:rPr>
              <w:t>.</w:t>
            </w:r>
          </w:p>
          <w:p w14:paraId="69C71C87" w14:textId="058B646B" w:rsidR="00F51F60" w:rsidRPr="00BC7D29" w:rsidRDefault="004329F2" w:rsidP="00BC7D29">
            <w:pPr>
              <w:pStyle w:val="ListParagraph"/>
              <w:numPr>
                <w:ilvl w:val="0"/>
                <w:numId w:val="6"/>
              </w:numPr>
              <w:spacing w:line="276" w:lineRule="auto"/>
              <w:jc w:val="both"/>
              <w:rPr>
                <w:rFonts w:ascii="Times New Roman" w:hAnsi="Times New Roman" w:cs="Times New Roman"/>
                <w:i/>
                <w:color w:val="000000" w:themeColor="text1"/>
                <w:sz w:val="24"/>
                <w:szCs w:val="24"/>
              </w:rPr>
            </w:pPr>
            <w:r w:rsidRPr="00BC7D29">
              <w:rPr>
                <w:rFonts w:ascii="Times New Roman" w:hAnsi="Times New Roman" w:cs="Times New Roman"/>
                <w:color w:val="000000" w:themeColor="text1"/>
                <w:sz w:val="24"/>
                <w:szCs w:val="24"/>
              </w:rPr>
              <w:t xml:space="preserve"> </w:t>
            </w:r>
            <w:r w:rsidR="003D3F73" w:rsidRPr="00BC7D29">
              <w:rPr>
                <w:rFonts w:ascii="Times New Roman" w:hAnsi="Times New Roman" w:cs="Times New Roman"/>
                <w:color w:val="000000" w:themeColor="text1"/>
                <w:sz w:val="24"/>
                <w:szCs w:val="24"/>
              </w:rPr>
              <w:t>If</w:t>
            </w:r>
            <w:r w:rsidR="00A515CB" w:rsidRPr="00BC7D29">
              <w:rPr>
                <w:rFonts w:ascii="Times New Roman" w:hAnsi="Times New Roman" w:cs="Times New Roman"/>
                <w:color w:val="000000" w:themeColor="text1"/>
                <w:sz w:val="24"/>
                <w:szCs w:val="24"/>
              </w:rPr>
              <w:t xml:space="preserve"> a reported </w:t>
            </w:r>
            <w:r w:rsidR="00A515CB" w:rsidRPr="00BC7D29">
              <w:rPr>
                <w:rFonts w:ascii="Times New Roman" w:hAnsi="Times New Roman" w:cs="Times New Roman"/>
                <w:i/>
                <w:color w:val="000000" w:themeColor="text1"/>
                <w:sz w:val="24"/>
                <w:szCs w:val="24"/>
              </w:rPr>
              <w:t>p</w:t>
            </w:r>
            <w:r w:rsidR="00A515CB" w:rsidRPr="00BC7D29">
              <w:rPr>
                <w:rFonts w:ascii="Times New Roman" w:hAnsi="Times New Roman" w:cs="Times New Roman"/>
                <w:color w:val="000000" w:themeColor="text1"/>
                <w:sz w:val="24"/>
                <w:szCs w:val="24"/>
              </w:rPr>
              <w:t xml:space="preserve">-value is equal to the lowest or highest </w:t>
            </w:r>
            <w:r w:rsidR="00A515CB" w:rsidRPr="00BC7D29">
              <w:rPr>
                <w:rFonts w:ascii="Times New Roman" w:hAnsi="Times New Roman" w:cs="Times New Roman"/>
                <w:i/>
                <w:color w:val="000000" w:themeColor="text1"/>
                <w:sz w:val="24"/>
                <w:szCs w:val="24"/>
              </w:rPr>
              <w:t>p</w:t>
            </w:r>
            <w:r w:rsidR="00A515CB" w:rsidRPr="00BC7D29">
              <w:rPr>
                <w:rFonts w:ascii="Times New Roman" w:hAnsi="Times New Roman" w:cs="Times New Roman"/>
                <w:color w:val="000000" w:themeColor="text1"/>
                <w:sz w:val="24"/>
                <w:szCs w:val="24"/>
              </w:rPr>
              <w:t xml:space="preserve">-value that is possible under correct rounding, or is in between these two </w:t>
            </w:r>
            <w:r w:rsidR="00A515CB" w:rsidRPr="00BC7D29">
              <w:rPr>
                <w:rFonts w:ascii="Times New Roman" w:hAnsi="Times New Roman" w:cs="Times New Roman"/>
                <w:i/>
                <w:color w:val="000000" w:themeColor="text1"/>
                <w:sz w:val="24"/>
                <w:szCs w:val="24"/>
              </w:rPr>
              <w:t>p</w:t>
            </w:r>
            <w:r w:rsidR="00A515CB" w:rsidRPr="00BC7D29">
              <w:rPr>
                <w:rFonts w:ascii="Times New Roman" w:hAnsi="Times New Roman" w:cs="Times New Roman"/>
                <w:color w:val="000000" w:themeColor="text1"/>
                <w:sz w:val="24"/>
                <w:szCs w:val="24"/>
              </w:rPr>
              <w:t>-values,</w:t>
            </w:r>
            <w:r w:rsidR="003D3F73" w:rsidRPr="00BC7D29">
              <w:rPr>
                <w:rFonts w:ascii="Times New Roman" w:hAnsi="Times New Roman" w:cs="Times New Roman"/>
                <w:color w:val="000000" w:themeColor="text1"/>
                <w:sz w:val="24"/>
                <w:szCs w:val="24"/>
              </w:rPr>
              <w:t xml:space="preserve"> </w:t>
            </w:r>
            <w:r w:rsidR="00BC7D29">
              <w:rPr>
                <w:rFonts w:ascii="Times New Roman" w:hAnsi="Times New Roman" w:cs="Times New Roman"/>
                <w:color w:val="000000" w:themeColor="text1"/>
                <w:sz w:val="24"/>
                <w:szCs w:val="24"/>
              </w:rPr>
              <w:t>it is considered correct. Otherwise, it is considered incorrect.</w:t>
            </w:r>
          </w:p>
        </w:tc>
      </w:tr>
      <w:tr w:rsidR="006E30E9" w14:paraId="0215C6B9" w14:textId="77777777" w:rsidTr="003D4A8E">
        <w:trPr>
          <w:trHeight w:val="68"/>
        </w:trPr>
        <w:tc>
          <w:tcPr>
            <w:tcW w:w="1602" w:type="dxa"/>
            <w:tcBorders>
              <w:bottom w:val="single" w:sz="4" w:space="0" w:color="auto"/>
            </w:tcBorders>
          </w:tcPr>
          <w:p w14:paraId="30EC45D8" w14:textId="77777777" w:rsidR="006E30E9" w:rsidRPr="006E30E9" w:rsidRDefault="006E30E9" w:rsidP="007A0D46">
            <w:pPr>
              <w:spacing w:line="276" w:lineRule="auto"/>
              <w:jc w:val="both"/>
              <w:rPr>
                <w:rFonts w:ascii="Times New Roman" w:hAnsi="Times New Roman" w:cs="Times New Roman"/>
                <w:i/>
                <w:color w:val="000000" w:themeColor="text1"/>
                <w:sz w:val="16"/>
                <w:szCs w:val="16"/>
              </w:rPr>
            </w:pPr>
          </w:p>
        </w:tc>
        <w:tc>
          <w:tcPr>
            <w:tcW w:w="8600" w:type="dxa"/>
            <w:tcBorders>
              <w:bottom w:val="single" w:sz="4" w:space="0" w:color="auto"/>
            </w:tcBorders>
          </w:tcPr>
          <w:p w14:paraId="73403A9E" w14:textId="77777777" w:rsidR="006E30E9" w:rsidRPr="006E30E9" w:rsidRDefault="006E30E9" w:rsidP="007A0D46">
            <w:pPr>
              <w:spacing w:line="276" w:lineRule="auto"/>
              <w:jc w:val="both"/>
              <w:rPr>
                <w:rFonts w:ascii="Times New Roman" w:hAnsi="Times New Roman" w:cs="Times New Roman"/>
                <w:color w:val="000000" w:themeColor="text1"/>
                <w:sz w:val="16"/>
                <w:szCs w:val="16"/>
              </w:rPr>
            </w:pPr>
          </w:p>
        </w:tc>
      </w:tr>
      <w:tr w:rsidR="00F51F60" w14:paraId="6033EE7E" w14:textId="77777777" w:rsidTr="003D4A8E">
        <w:trPr>
          <w:trHeight w:val="890"/>
        </w:trPr>
        <w:tc>
          <w:tcPr>
            <w:tcW w:w="1602" w:type="dxa"/>
            <w:tcBorders>
              <w:top w:val="single" w:sz="4" w:space="0" w:color="auto"/>
              <w:bottom w:val="single" w:sz="4" w:space="0" w:color="auto"/>
            </w:tcBorders>
          </w:tcPr>
          <w:p w14:paraId="512BDB44" w14:textId="4E9FC48D" w:rsidR="00F51F60" w:rsidRPr="003D4A8E" w:rsidRDefault="003D4A8E" w:rsidP="00341265">
            <w:pPr>
              <w:spacing w:line="276"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 Test statistics (</w:t>
            </w:r>
            <w:r>
              <w:rPr>
                <w:rFonts w:ascii="Times New Roman" w:hAnsi="Times New Roman" w:cs="Times New Roman"/>
                <w:i/>
                <w:sz w:val="24"/>
                <w:szCs w:val="24"/>
              </w:rPr>
              <w:t xml:space="preserve">t, z, F, </w:t>
            </w:r>
            <w:r w:rsidRPr="009F0D05">
              <w:rPr>
                <w:rFonts w:ascii="Times New Roman" w:hAnsi="Times New Roman" w:cs="Times New Roman"/>
                <w:i/>
                <w:sz w:val="24"/>
                <w:szCs w:val="24"/>
              </w:rPr>
              <w:t>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Pr>
                <w:rFonts w:ascii="Times New Roman" w:hAnsi="Times New Roman" w:cs="Times New Roman"/>
                <w:i/>
                <w:sz w:val="24"/>
                <w:szCs w:val="24"/>
              </w:rPr>
              <w:t>r</w:t>
            </w:r>
            <w:r>
              <w:rPr>
                <w:rFonts w:ascii="Times New Roman" w:hAnsi="Times New Roman" w:cs="Times New Roman"/>
                <w:iCs/>
                <w:sz w:val="24"/>
                <w:szCs w:val="24"/>
              </w:rPr>
              <w:t>)</w:t>
            </w:r>
          </w:p>
        </w:tc>
        <w:tc>
          <w:tcPr>
            <w:tcW w:w="8600" w:type="dxa"/>
            <w:tcBorders>
              <w:top w:val="single" w:sz="4" w:space="0" w:color="auto"/>
              <w:bottom w:val="single" w:sz="4" w:space="0" w:color="auto"/>
            </w:tcBorders>
          </w:tcPr>
          <w:p w14:paraId="5FB7F77B" w14:textId="10D919C1" w:rsidR="00CF42A1" w:rsidRDefault="0006302B" w:rsidP="003831ED">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Functions used for the recalculation of </w:t>
            </w:r>
            <w:r>
              <w:rPr>
                <w:rFonts w:ascii="Times New Roman" w:hAnsi="Times New Roman" w:cs="Times New Roman"/>
                <w:i/>
                <w:iCs/>
                <w:color w:val="000000" w:themeColor="text1"/>
                <w:sz w:val="24"/>
                <w:szCs w:val="24"/>
              </w:rPr>
              <w:t>p</w:t>
            </w:r>
            <w:r>
              <w:rPr>
                <w:rFonts w:ascii="Times New Roman" w:hAnsi="Times New Roman" w:cs="Times New Roman"/>
                <w:color w:val="000000" w:themeColor="text1"/>
                <w:sz w:val="24"/>
                <w:szCs w:val="24"/>
              </w:rPr>
              <w:t>-values</w:t>
            </w:r>
            <w:r w:rsidR="00DC1F14">
              <w:rPr>
                <w:rFonts w:ascii="Times New Roman" w:hAnsi="Times New Roman" w:cs="Times New Roman"/>
                <w:color w:val="000000" w:themeColor="text1"/>
                <w:sz w:val="24"/>
                <w:szCs w:val="24"/>
              </w:rPr>
              <w:t xml:space="preserve">, the following functions of the </w:t>
            </w:r>
            <w:r w:rsidR="00DC1F14">
              <w:rPr>
                <w:rFonts w:ascii="Times New Roman" w:hAnsi="Times New Roman" w:cs="Times New Roman"/>
                <w:sz w:val="24"/>
                <w:szCs w:val="24"/>
              </w:rPr>
              <w:t>‘stats’ package in R were used</w:t>
            </w:r>
            <w:r>
              <w:rPr>
                <w:rFonts w:ascii="Times New Roman" w:hAnsi="Times New Roman" w:cs="Times New Roman"/>
                <w:color w:val="000000" w:themeColor="text1"/>
                <w:sz w:val="24"/>
                <w:szCs w:val="24"/>
              </w:rPr>
              <w:t xml:space="preserve">: pt() for </w:t>
            </w:r>
            <w:r>
              <w:rPr>
                <w:rFonts w:ascii="Times New Roman" w:hAnsi="Times New Roman" w:cs="Times New Roman"/>
                <w:i/>
                <w:sz w:val="24"/>
                <w:szCs w:val="24"/>
              </w:rPr>
              <w:t>t</w:t>
            </w:r>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color w:val="000000" w:themeColor="text1"/>
                <w:sz w:val="24"/>
                <w:szCs w:val="24"/>
              </w:rPr>
              <w:t xml:space="preserve">, pnorm() for </w:t>
            </w:r>
            <w:r>
              <w:rPr>
                <w:rFonts w:ascii="Times New Roman" w:hAnsi="Times New Roman" w:cs="Times New Roman"/>
                <w:i/>
                <w:color w:val="000000" w:themeColor="text1"/>
                <w:sz w:val="24"/>
                <w:szCs w:val="24"/>
              </w:rPr>
              <w:t>z</w:t>
            </w:r>
            <w:r>
              <w:rPr>
                <w:rFonts w:ascii="Times New Roman" w:hAnsi="Times New Roman" w:cs="Times New Roman"/>
                <w:color w:val="000000" w:themeColor="text1"/>
                <w:sz w:val="24"/>
                <w:szCs w:val="24"/>
              </w:rPr>
              <w:t xml:space="preserve">, pf() for </w:t>
            </w:r>
            <w:r>
              <w:rPr>
                <w:rFonts w:ascii="Times New Roman" w:hAnsi="Times New Roman" w:cs="Times New Roman"/>
                <w:i/>
                <w:color w:val="000000" w:themeColor="text1"/>
                <w:sz w:val="24"/>
                <w:szCs w:val="24"/>
              </w:rPr>
              <w:t>F</w:t>
            </w:r>
            <w:r>
              <w:rPr>
                <w:rFonts w:ascii="Times New Roman" w:hAnsi="Times New Roman" w:cs="Times New Roman"/>
                <w:color w:val="000000" w:themeColor="text1"/>
                <w:sz w:val="24"/>
                <w:szCs w:val="24"/>
              </w:rPr>
              <w:t xml:space="preserve">, and chisq() for </w:t>
            </w:r>
            <w:del w:id="951" w:author="Marcel van Assen" w:date="2021-08-10T17:39:00Z">
              <w:r w:rsidDel="009E0E62">
                <w:rPr>
                  <w:rFonts w:ascii="Times New Roman" w:hAnsi="Times New Roman" w:cs="Times New Roman"/>
                  <w:color w:val="000000" w:themeColor="text1"/>
                  <w:sz w:val="24"/>
                  <w:szCs w:val="24"/>
                </w:rPr>
                <w:delText xml:space="preserve"> </w:delText>
              </w:r>
            </w:del>
            <w:r w:rsidRPr="009F0D05">
              <w:rPr>
                <w:rFonts w:ascii="Times New Roman" w:hAnsi="Times New Roman" w:cs="Times New Roman"/>
                <w:i/>
                <w:sz w:val="24"/>
                <w:szCs w:val="24"/>
              </w:rPr>
              <w:t>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Note that all functions, except for </w:t>
            </w:r>
            <w:r>
              <w:rPr>
                <w:rFonts w:ascii="Times New Roman" w:hAnsi="Times New Roman" w:cs="Times New Roman"/>
                <w:color w:val="000000" w:themeColor="text1"/>
                <w:sz w:val="24"/>
                <w:szCs w:val="24"/>
              </w:rPr>
              <w:t xml:space="preserve">pnorm(), require information on </w:t>
            </w:r>
            <w:r>
              <w:rPr>
                <w:rFonts w:ascii="Times New Roman" w:hAnsi="Times New Roman" w:cs="Times New Roman"/>
                <w:i/>
                <w:iCs/>
                <w:color w:val="000000" w:themeColor="text1"/>
                <w:sz w:val="24"/>
                <w:szCs w:val="24"/>
              </w:rPr>
              <w:t>df</w:t>
            </w:r>
            <w:r>
              <w:rPr>
                <w:rFonts w:ascii="Times New Roman" w:hAnsi="Times New Roman" w:cs="Times New Roman"/>
                <w:color w:val="000000" w:themeColor="text1"/>
                <w:sz w:val="24"/>
                <w:szCs w:val="24"/>
              </w:rPr>
              <w:t>.</w:t>
            </w:r>
          </w:p>
          <w:p w14:paraId="3873FB18" w14:textId="54748E00" w:rsidR="00A50380" w:rsidRDefault="00A50380" w:rsidP="003831ED">
            <w:pPr>
              <w:spacing w:line="276" w:lineRule="auto"/>
              <w:jc w:val="both"/>
              <w:rPr>
                <w:rFonts w:ascii="Times New Roman" w:hAnsi="Times New Roman" w:cs="Times New Roman"/>
                <w:color w:val="000000" w:themeColor="text1"/>
                <w:sz w:val="24"/>
                <w:szCs w:val="24"/>
              </w:rPr>
            </w:pPr>
          </w:p>
          <w:p w14:paraId="05A04FE2" w14:textId="77777777" w:rsidR="00A50380" w:rsidRDefault="00A50380" w:rsidP="003831ED">
            <w:pPr>
              <w:spacing w:line="276" w:lineRule="auto"/>
              <w:jc w:val="both"/>
              <w:rPr>
                <w:rFonts w:ascii="Times New Roman" w:hAnsi="Times New Roman" w:cs="Times New Roman"/>
                <w:i/>
                <w:iCs/>
                <w:color w:val="000000" w:themeColor="text1"/>
                <w:sz w:val="24"/>
                <w:szCs w:val="24"/>
              </w:rPr>
            </w:pPr>
            <w:r w:rsidRPr="00A50380">
              <w:rPr>
                <w:rFonts w:ascii="Times New Roman" w:hAnsi="Times New Roman" w:cs="Times New Roman"/>
                <w:i/>
                <w:iCs/>
                <w:color w:val="000000" w:themeColor="text1"/>
                <w:sz w:val="24"/>
                <w:szCs w:val="24"/>
              </w:rPr>
              <w:t>Example</w:t>
            </w:r>
          </w:p>
          <w:p w14:paraId="26C9A1D2" w14:textId="77777777" w:rsidR="00D07749" w:rsidRDefault="00F51F60" w:rsidP="00A50380">
            <w:pPr>
              <w:pStyle w:val="ListParagraph"/>
              <w:numPr>
                <w:ilvl w:val="0"/>
                <w:numId w:val="6"/>
              </w:numPr>
              <w:spacing w:line="276" w:lineRule="auto"/>
              <w:jc w:val="both"/>
              <w:rPr>
                <w:rFonts w:ascii="Times New Roman" w:hAnsi="Times New Roman" w:cs="Times New Roman"/>
                <w:color w:val="000000" w:themeColor="text1"/>
                <w:sz w:val="24"/>
                <w:szCs w:val="24"/>
              </w:rPr>
            </w:pPr>
            <w:r w:rsidRPr="00A50380">
              <w:rPr>
                <w:rFonts w:ascii="Times New Roman" w:hAnsi="Times New Roman" w:cs="Times New Roman"/>
                <w:color w:val="000000" w:themeColor="text1"/>
                <w:sz w:val="24"/>
                <w:szCs w:val="24"/>
              </w:rPr>
              <w:t xml:space="preserve">a </w:t>
            </w:r>
            <w:r w:rsidRPr="00A50380">
              <w:rPr>
                <w:rFonts w:ascii="Times New Roman" w:hAnsi="Times New Roman" w:cs="Times New Roman"/>
                <w:i/>
                <w:color w:val="000000" w:themeColor="text1"/>
                <w:sz w:val="24"/>
                <w:szCs w:val="24"/>
              </w:rPr>
              <w:t>t</w:t>
            </w:r>
            <w:r w:rsidRPr="00A50380">
              <w:rPr>
                <w:rFonts w:ascii="Times New Roman" w:hAnsi="Times New Roman" w:cs="Times New Roman"/>
                <w:color w:val="000000" w:themeColor="text1"/>
                <w:sz w:val="24"/>
                <w:szCs w:val="24"/>
              </w:rPr>
              <w:t>-value</w:t>
            </w:r>
            <w:r w:rsidR="00A515CB" w:rsidRPr="00A50380">
              <w:rPr>
                <w:rFonts w:ascii="Times New Roman" w:hAnsi="Times New Roman" w:cs="Times New Roman"/>
                <w:color w:val="000000" w:themeColor="text1"/>
                <w:sz w:val="24"/>
                <w:szCs w:val="24"/>
              </w:rPr>
              <w:t xml:space="preserve"> </w:t>
            </w:r>
            <w:r w:rsidRPr="00A50380">
              <w:rPr>
                <w:rFonts w:ascii="Times New Roman" w:hAnsi="Times New Roman" w:cs="Times New Roman"/>
                <w:color w:val="000000" w:themeColor="text1"/>
                <w:sz w:val="24"/>
                <w:szCs w:val="24"/>
              </w:rPr>
              <w:t xml:space="preserve">reported as </w:t>
            </w:r>
            <w:r w:rsidRPr="00A50380">
              <w:rPr>
                <w:rFonts w:ascii="Times New Roman" w:hAnsi="Times New Roman" w:cs="Times New Roman"/>
                <w:i/>
                <w:color w:val="000000" w:themeColor="text1"/>
                <w:sz w:val="24"/>
                <w:szCs w:val="24"/>
              </w:rPr>
              <w:t>t</w:t>
            </w:r>
            <w:r w:rsidRPr="00A50380">
              <w:rPr>
                <w:rFonts w:ascii="Times New Roman" w:hAnsi="Times New Roman" w:cs="Times New Roman"/>
                <w:color w:val="000000" w:themeColor="text1"/>
                <w:sz w:val="24"/>
                <w:szCs w:val="24"/>
              </w:rPr>
              <w:t xml:space="preserve"> = 3.11</w:t>
            </w:r>
            <w:r w:rsidR="009E4782" w:rsidRPr="00A50380">
              <w:rPr>
                <w:rFonts w:ascii="Times New Roman" w:hAnsi="Times New Roman" w:cs="Times New Roman"/>
                <w:color w:val="000000" w:themeColor="text1"/>
                <w:sz w:val="24"/>
                <w:szCs w:val="24"/>
              </w:rPr>
              <w:t xml:space="preserve"> is consistent with </w:t>
            </w:r>
            <w:r w:rsidRPr="00A50380">
              <w:rPr>
                <w:rFonts w:ascii="Times New Roman" w:hAnsi="Times New Roman" w:cs="Times New Roman"/>
                <w:color w:val="000000" w:themeColor="text1"/>
                <w:sz w:val="24"/>
                <w:szCs w:val="24"/>
              </w:rPr>
              <w:t xml:space="preserve">3.105 ≤ </w:t>
            </w:r>
            <w:r w:rsidRPr="00A50380">
              <w:rPr>
                <w:rFonts w:ascii="Times New Roman" w:hAnsi="Times New Roman" w:cs="Times New Roman"/>
                <w:i/>
                <w:color w:val="000000" w:themeColor="text1"/>
                <w:sz w:val="24"/>
                <w:szCs w:val="24"/>
              </w:rPr>
              <w:t>t</w:t>
            </w:r>
            <w:r w:rsidRPr="00A50380">
              <w:rPr>
                <w:rFonts w:ascii="Times New Roman" w:hAnsi="Times New Roman" w:cs="Times New Roman"/>
                <w:color w:val="000000" w:themeColor="text1"/>
                <w:sz w:val="24"/>
                <w:szCs w:val="24"/>
              </w:rPr>
              <w:t xml:space="preserve"> </w:t>
            </w:r>
            <w:r w:rsidR="00E41B5C" w:rsidRPr="00A50380">
              <w:rPr>
                <w:rFonts w:ascii="Times New Roman" w:hAnsi="Times New Roman" w:cs="Times New Roman"/>
                <w:color w:val="000000" w:themeColor="text1"/>
                <w:sz w:val="24"/>
                <w:szCs w:val="24"/>
              </w:rPr>
              <w:t>&lt;</w:t>
            </w:r>
            <w:r w:rsidRPr="00A50380">
              <w:rPr>
                <w:rFonts w:ascii="Times New Roman" w:hAnsi="Times New Roman" w:cs="Times New Roman"/>
                <w:color w:val="000000" w:themeColor="text1"/>
                <w:sz w:val="24"/>
                <w:szCs w:val="24"/>
              </w:rPr>
              <w:t xml:space="preserve"> 3.</w:t>
            </w:r>
            <w:r w:rsidR="001B1BD3" w:rsidRPr="00A50380">
              <w:rPr>
                <w:rFonts w:ascii="Times New Roman" w:hAnsi="Times New Roman" w:cs="Times New Roman"/>
                <w:color w:val="000000" w:themeColor="text1"/>
                <w:sz w:val="24"/>
                <w:szCs w:val="24"/>
              </w:rPr>
              <w:t>115</w:t>
            </w:r>
            <w:r w:rsidR="00867F99" w:rsidRPr="00A50380">
              <w:rPr>
                <w:rFonts w:ascii="Times New Roman" w:hAnsi="Times New Roman" w:cs="Times New Roman"/>
                <w:color w:val="000000" w:themeColor="text1"/>
                <w:sz w:val="24"/>
                <w:szCs w:val="24"/>
              </w:rPr>
              <w:t>.</w:t>
            </w:r>
            <w:r w:rsidR="00A515CB" w:rsidRPr="00A50380">
              <w:rPr>
                <w:rFonts w:ascii="Times New Roman" w:hAnsi="Times New Roman" w:cs="Times New Roman"/>
                <w:color w:val="000000" w:themeColor="text1"/>
                <w:sz w:val="24"/>
                <w:szCs w:val="24"/>
              </w:rPr>
              <w:t xml:space="preserve"> </w:t>
            </w:r>
          </w:p>
          <w:p w14:paraId="63813536" w14:textId="77777777" w:rsidR="00D07749" w:rsidRDefault="00D07749" w:rsidP="00A50380">
            <w:pPr>
              <w:pStyle w:val="ListParagraph"/>
              <w:numPr>
                <w:ilvl w:val="0"/>
                <w:numId w:val="6"/>
              </w:num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Calculating </w:t>
            </w:r>
            <w:r w:rsidR="00A515CB" w:rsidRPr="00A50380">
              <w:rPr>
                <w:rFonts w:ascii="Times New Roman" w:hAnsi="Times New Roman" w:cs="Times New Roman"/>
                <w:color w:val="000000" w:themeColor="text1"/>
                <w:sz w:val="24"/>
                <w:szCs w:val="24"/>
              </w:rPr>
              <w:t xml:space="preserve">the lowest and highest </w:t>
            </w:r>
            <w:r w:rsidR="00A515CB" w:rsidRPr="00A50380">
              <w:rPr>
                <w:rFonts w:ascii="Times New Roman" w:hAnsi="Times New Roman" w:cs="Times New Roman"/>
                <w:i/>
                <w:color w:val="000000" w:themeColor="text1"/>
                <w:sz w:val="24"/>
                <w:szCs w:val="24"/>
              </w:rPr>
              <w:t>p</w:t>
            </w:r>
            <w:r w:rsidR="00A515CB" w:rsidRPr="00A50380">
              <w:rPr>
                <w:rFonts w:ascii="Times New Roman" w:hAnsi="Times New Roman" w:cs="Times New Roman"/>
                <w:color w:val="000000" w:themeColor="text1"/>
                <w:sz w:val="24"/>
                <w:szCs w:val="24"/>
              </w:rPr>
              <w:t>-values that are</w:t>
            </w:r>
            <w:r w:rsidR="001D57EF" w:rsidRPr="00A50380">
              <w:rPr>
                <w:rFonts w:ascii="Times New Roman" w:hAnsi="Times New Roman" w:cs="Times New Roman"/>
                <w:color w:val="000000" w:themeColor="text1"/>
                <w:sz w:val="24"/>
                <w:szCs w:val="24"/>
              </w:rPr>
              <w:t xml:space="preserve"> consistent with this reported </w:t>
            </w:r>
            <w:r w:rsidR="001D57EF" w:rsidRPr="00A50380">
              <w:rPr>
                <w:rFonts w:ascii="Times New Roman" w:hAnsi="Times New Roman" w:cs="Times New Roman"/>
                <w:i/>
                <w:color w:val="000000" w:themeColor="text1"/>
                <w:sz w:val="24"/>
                <w:szCs w:val="24"/>
              </w:rPr>
              <w:t>t</w:t>
            </w:r>
            <w:r w:rsidR="0006302B" w:rsidRPr="00A50380">
              <w:rPr>
                <w:rFonts w:ascii="Times New Roman" w:hAnsi="Times New Roman" w:cs="Times New Roman"/>
                <w:i/>
                <w:color w:val="000000" w:themeColor="text1"/>
                <w:sz w:val="24"/>
                <w:szCs w:val="24"/>
              </w:rPr>
              <w:t xml:space="preserve"> </w:t>
            </w:r>
            <w:r w:rsidR="0006302B" w:rsidRPr="00A50380">
              <w:rPr>
                <w:rFonts w:ascii="Times New Roman" w:hAnsi="Times New Roman" w:cs="Times New Roman"/>
                <w:color w:val="000000" w:themeColor="text1"/>
                <w:sz w:val="24"/>
                <w:szCs w:val="24"/>
              </w:rPr>
              <w:t>using the pt() function</w:t>
            </w:r>
            <w:r w:rsidR="004549E0" w:rsidRPr="00A50380">
              <w:rPr>
                <w:rFonts w:ascii="Times New Roman" w:hAnsi="Times New Roman" w:cs="Times New Roman"/>
                <w:color w:val="000000" w:themeColor="text1"/>
                <w:sz w:val="24"/>
                <w:szCs w:val="24"/>
              </w:rPr>
              <w:t xml:space="preserve">. </w:t>
            </w:r>
          </w:p>
          <w:p w14:paraId="4A20FCE3" w14:textId="77777777" w:rsidR="00D07749" w:rsidRDefault="00D07749" w:rsidP="00A50380">
            <w:pPr>
              <w:pStyle w:val="ListParagraph"/>
              <w:numPr>
                <w:ilvl w:val="0"/>
                <w:numId w:val="6"/>
              </w:num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Rounding </w:t>
            </w:r>
            <w:r w:rsidR="001D57EF" w:rsidRPr="00A50380">
              <w:rPr>
                <w:rFonts w:ascii="Times New Roman" w:hAnsi="Times New Roman" w:cs="Times New Roman"/>
                <w:color w:val="000000" w:themeColor="text1"/>
                <w:sz w:val="24"/>
                <w:szCs w:val="24"/>
              </w:rPr>
              <w:t xml:space="preserve">the </w:t>
            </w:r>
            <w:r w:rsidR="001D57EF" w:rsidRPr="00A50380">
              <w:rPr>
                <w:rFonts w:ascii="Times New Roman" w:hAnsi="Times New Roman" w:cs="Times New Roman"/>
                <w:i/>
                <w:color w:val="000000" w:themeColor="text1"/>
                <w:sz w:val="24"/>
                <w:szCs w:val="24"/>
              </w:rPr>
              <w:t>p</w:t>
            </w:r>
            <w:r w:rsidR="001D57EF" w:rsidRPr="00A50380">
              <w:rPr>
                <w:rFonts w:ascii="Times New Roman" w:hAnsi="Times New Roman" w:cs="Times New Roman"/>
                <w:color w:val="000000" w:themeColor="text1"/>
                <w:sz w:val="24"/>
                <w:szCs w:val="24"/>
              </w:rPr>
              <w:t xml:space="preserve">-values to the same number of decimals as </w:t>
            </w:r>
            <w:r w:rsidR="00CF42A1" w:rsidRPr="00A50380">
              <w:rPr>
                <w:rFonts w:ascii="Times New Roman" w:hAnsi="Times New Roman" w:cs="Times New Roman"/>
                <w:color w:val="000000" w:themeColor="text1"/>
                <w:sz w:val="24"/>
                <w:szCs w:val="24"/>
              </w:rPr>
              <w:t xml:space="preserve">the p-value </w:t>
            </w:r>
            <w:r w:rsidR="001D57EF" w:rsidRPr="00A50380">
              <w:rPr>
                <w:rFonts w:ascii="Times New Roman" w:hAnsi="Times New Roman" w:cs="Times New Roman"/>
                <w:color w:val="000000" w:themeColor="text1"/>
                <w:sz w:val="24"/>
                <w:szCs w:val="24"/>
              </w:rPr>
              <w:t>reported in the article</w:t>
            </w:r>
            <w:r w:rsidR="004549E0" w:rsidRPr="00A50380">
              <w:rPr>
                <w:rFonts w:ascii="Times New Roman" w:hAnsi="Times New Roman" w:cs="Times New Roman"/>
                <w:color w:val="000000" w:themeColor="text1"/>
                <w:sz w:val="24"/>
                <w:szCs w:val="24"/>
              </w:rPr>
              <w:t xml:space="preserve"> using the round() function of the ‘base’ package in R</w:t>
            </w:r>
            <w:r w:rsidR="0006302B" w:rsidRPr="00A50380">
              <w:rPr>
                <w:rFonts w:ascii="Times New Roman" w:hAnsi="Times New Roman" w:cs="Times New Roman"/>
                <w:color w:val="000000" w:themeColor="text1"/>
                <w:sz w:val="24"/>
                <w:szCs w:val="24"/>
              </w:rPr>
              <w:t>.</w:t>
            </w:r>
            <w:r w:rsidR="00A515CB" w:rsidRPr="00A50380">
              <w:rPr>
                <w:rFonts w:ascii="Times New Roman" w:hAnsi="Times New Roman" w:cs="Times New Roman"/>
                <w:color w:val="000000" w:themeColor="text1"/>
                <w:sz w:val="24"/>
                <w:szCs w:val="24"/>
              </w:rPr>
              <w:t xml:space="preserve"> </w:t>
            </w:r>
          </w:p>
          <w:p w14:paraId="1A87A0E3" w14:textId="094A8EB5" w:rsidR="00F51F60" w:rsidRPr="00A50380" w:rsidRDefault="00D07749" w:rsidP="00A50380">
            <w:pPr>
              <w:pStyle w:val="ListParagraph"/>
              <w:numPr>
                <w:ilvl w:val="0"/>
                <w:numId w:val="6"/>
              </w:num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A515CB" w:rsidRPr="00A50380">
              <w:rPr>
                <w:rFonts w:ascii="Times New Roman" w:hAnsi="Times New Roman" w:cs="Times New Roman"/>
                <w:color w:val="000000" w:themeColor="text1"/>
                <w:sz w:val="24"/>
                <w:szCs w:val="24"/>
              </w:rPr>
              <w:t xml:space="preserve">f the reported </w:t>
            </w:r>
            <w:r w:rsidR="00A515CB" w:rsidRPr="00A50380">
              <w:rPr>
                <w:rFonts w:ascii="Times New Roman" w:hAnsi="Times New Roman" w:cs="Times New Roman"/>
                <w:i/>
                <w:color w:val="000000" w:themeColor="text1"/>
                <w:sz w:val="24"/>
                <w:szCs w:val="24"/>
              </w:rPr>
              <w:t>p-</w:t>
            </w:r>
            <w:r w:rsidR="00A515CB" w:rsidRPr="00A50380">
              <w:rPr>
                <w:rFonts w:ascii="Times New Roman" w:hAnsi="Times New Roman" w:cs="Times New Roman"/>
                <w:color w:val="000000" w:themeColor="text1"/>
                <w:sz w:val="24"/>
                <w:szCs w:val="24"/>
              </w:rPr>
              <w:t xml:space="preserve">value </w:t>
            </w:r>
            <w:r w:rsidR="003831ED" w:rsidRPr="00A50380">
              <w:rPr>
                <w:rFonts w:ascii="Times New Roman" w:hAnsi="Times New Roman" w:cs="Times New Roman"/>
                <w:color w:val="000000" w:themeColor="text1"/>
                <w:sz w:val="24"/>
                <w:szCs w:val="24"/>
              </w:rPr>
              <w:t>corresponding</w:t>
            </w:r>
            <w:r w:rsidR="00A515CB" w:rsidRPr="00A50380">
              <w:rPr>
                <w:rFonts w:ascii="Times New Roman" w:hAnsi="Times New Roman" w:cs="Times New Roman"/>
                <w:color w:val="000000" w:themeColor="text1"/>
                <w:sz w:val="24"/>
                <w:szCs w:val="24"/>
              </w:rPr>
              <w:t xml:space="preserve"> to the</w:t>
            </w:r>
            <w:r w:rsidR="001D57EF" w:rsidRPr="00A50380">
              <w:rPr>
                <w:rFonts w:ascii="Times New Roman" w:hAnsi="Times New Roman" w:cs="Times New Roman"/>
                <w:color w:val="000000" w:themeColor="text1"/>
                <w:sz w:val="24"/>
                <w:szCs w:val="24"/>
              </w:rPr>
              <w:t xml:space="preserve"> </w:t>
            </w:r>
            <w:r w:rsidR="004549E0" w:rsidRPr="00E33079">
              <w:rPr>
                <w:rFonts w:ascii="Times New Roman" w:hAnsi="Times New Roman" w:cs="Times New Roman"/>
                <w:i/>
                <w:iCs/>
                <w:color w:val="000000" w:themeColor="text1"/>
                <w:sz w:val="24"/>
                <w:szCs w:val="24"/>
              </w:rPr>
              <w:t>t</w:t>
            </w:r>
            <w:r w:rsidR="004549E0" w:rsidRPr="00A50380">
              <w:rPr>
                <w:rFonts w:ascii="Times New Roman" w:hAnsi="Times New Roman" w:cs="Times New Roman"/>
                <w:color w:val="000000" w:themeColor="text1"/>
                <w:sz w:val="24"/>
                <w:szCs w:val="24"/>
              </w:rPr>
              <w:t xml:space="preserve">-value </w:t>
            </w:r>
            <w:r w:rsidR="001D57EF" w:rsidRPr="00A50380">
              <w:rPr>
                <w:rFonts w:ascii="Times New Roman" w:hAnsi="Times New Roman" w:cs="Times New Roman"/>
                <w:color w:val="000000" w:themeColor="text1"/>
                <w:sz w:val="24"/>
                <w:szCs w:val="24"/>
              </w:rPr>
              <w:t>is equal to the lowest</w:t>
            </w:r>
            <w:r w:rsidR="000A40B5" w:rsidRPr="00A50380">
              <w:rPr>
                <w:rFonts w:ascii="Times New Roman" w:hAnsi="Times New Roman" w:cs="Times New Roman"/>
                <w:color w:val="000000" w:themeColor="text1"/>
                <w:sz w:val="24"/>
                <w:szCs w:val="24"/>
              </w:rPr>
              <w:t xml:space="preserve"> or </w:t>
            </w:r>
            <w:r w:rsidR="001D57EF" w:rsidRPr="00A50380">
              <w:rPr>
                <w:rFonts w:ascii="Times New Roman" w:hAnsi="Times New Roman" w:cs="Times New Roman"/>
                <w:color w:val="000000" w:themeColor="text1"/>
                <w:sz w:val="24"/>
                <w:szCs w:val="24"/>
              </w:rPr>
              <w:t xml:space="preserve">highest </w:t>
            </w:r>
            <w:r w:rsidR="001D57EF" w:rsidRPr="00A50380">
              <w:rPr>
                <w:rFonts w:ascii="Times New Roman" w:hAnsi="Times New Roman" w:cs="Times New Roman"/>
                <w:i/>
                <w:color w:val="000000" w:themeColor="text1"/>
                <w:sz w:val="24"/>
                <w:szCs w:val="24"/>
              </w:rPr>
              <w:t>p</w:t>
            </w:r>
            <w:r w:rsidR="001D57EF" w:rsidRPr="00A50380">
              <w:rPr>
                <w:rFonts w:ascii="Times New Roman" w:hAnsi="Times New Roman" w:cs="Times New Roman"/>
                <w:color w:val="000000" w:themeColor="text1"/>
                <w:sz w:val="24"/>
                <w:szCs w:val="24"/>
              </w:rPr>
              <w:t>-value</w:t>
            </w:r>
            <w:r w:rsidR="000A40B5" w:rsidRPr="00A50380">
              <w:rPr>
                <w:rFonts w:ascii="Times New Roman" w:hAnsi="Times New Roman" w:cs="Times New Roman"/>
                <w:color w:val="000000" w:themeColor="text1"/>
                <w:sz w:val="24"/>
                <w:szCs w:val="24"/>
              </w:rPr>
              <w:t>s</w:t>
            </w:r>
            <w:r w:rsidR="001D57EF" w:rsidRPr="00A50380">
              <w:rPr>
                <w:rFonts w:ascii="Times New Roman" w:hAnsi="Times New Roman" w:cs="Times New Roman"/>
                <w:color w:val="000000" w:themeColor="text1"/>
                <w:sz w:val="24"/>
                <w:szCs w:val="24"/>
              </w:rPr>
              <w:t xml:space="preserve"> possible under correct rounding, or is in between these </w:t>
            </w:r>
            <w:r w:rsidR="001D57EF" w:rsidRPr="00A50380">
              <w:rPr>
                <w:rFonts w:ascii="Times New Roman" w:hAnsi="Times New Roman" w:cs="Times New Roman"/>
                <w:i/>
                <w:color w:val="000000" w:themeColor="text1"/>
                <w:sz w:val="24"/>
                <w:szCs w:val="24"/>
              </w:rPr>
              <w:t>p</w:t>
            </w:r>
            <w:r w:rsidR="001D57EF" w:rsidRPr="00A50380">
              <w:rPr>
                <w:rFonts w:ascii="Times New Roman" w:hAnsi="Times New Roman" w:cs="Times New Roman"/>
                <w:color w:val="000000" w:themeColor="text1"/>
                <w:sz w:val="24"/>
                <w:szCs w:val="24"/>
              </w:rPr>
              <w:t>-values,</w:t>
            </w:r>
            <w:r>
              <w:rPr>
                <w:rFonts w:ascii="Times New Roman" w:hAnsi="Times New Roman" w:cs="Times New Roman"/>
                <w:color w:val="000000" w:themeColor="text1"/>
                <w:sz w:val="24"/>
                <w:szCs w:val="24"/>
              </w:rPr>
              <w:t xml:space="preserve"> it is considered correct</w:t>
            </w:r>
            <w:r w:rsidR="001D57EF" w:rsidRPr="00A50380">
              <w:rPr>
                <w:rFonts w:ascii="Times New Roman" w:hAnsi="Times New Roman" w:cs="Times New Roman"/>
                <w:color w:val="000000" w:themeColor="text1"/>
                <w:sz w:val="24"/>
                <w:szCs w:val="24"/>
              </w:rPr>
              <w:t>. Otherwise,</w:t>
            </w:r>
            <w:r>
              <w:rPr>
                <w:rFonts w:ascii="Times New Roman" w:hAnsi="Times New Roman" w:cs="Times New Roman"/>
                <w:color w:val="000000" w:themeColor="text1"/>
                <w:sz w:val="24"/>
                <w:szCs w:val="24"/>
              </w:rPr>
              <w:t xml:space="preserve"> it is considered</w:t>
            </w:r>
            <w:r w:rsidR="001D57EF" w:rsidRPr="00A50380">
              <w:rPr>
                <w:rFonts w:ascii="Times New Roman" w:hAnsi="Times New Roman" w:cs="Times New Roman"/>
                <w:color w:val="000000" w:themeColor="text1"/>
                <w:sz w:val="24"/>
                <w:szCs w:val="24"/>
              </w:rPr>
              <w:t xml:space="preserve"> incorrect. </w:t>
            </w:r>
          </w:p>
        </w:tc>
      </w:tr>
    </w:tbl>
    <w:p w14:paraId="7CB2422A" w14:textId="77777777" w:rsidR="00044D32" w:rsidRDefault="001445E5" w:rsidP="001D57EF">
      <w:pPr>
        <w:spacing w:after="0" w:line="480" w:lineRule="auto"/>
        <w:jc w:val="both"/>
        <w:rPr>
          <w:rFonts w:ascii="Times New Roman" w:hAnsi="Times New Roman" w:cs="Times New Roman"/>
          <w:color w:val="000000" w:themeColor="text1"/>
          <w:sz w:val="24"/>
          <w:szCs w:val="24"/>
        </w:rPr>
      </w:pPr>
      <w:del w:id="952" w:author="EliseSchramkowski" w:date="2018-11-28T13:52:00Z">
        <w:r w:rsidRPr="00BA656A" w:rsidDel="00726C2B">
          <w:rPr>
            <w:rFonts w:ascii="Times New Roman" w:hAnsi="Times New Roman" w:cs="Times New Roman"/>
            <w:color w:val="000000" w:themeColor="text1"/>
            <w:sz w:val="24"/>
            <w:szCs w:val="24"/>
          </w:rPr>
          <w:delText xml:space="preserve"> </w:delText>
        </w:r>
      </w:del>
    </w:p>
    <w:p w14:paraId="325FF015" w14:textId="4DC6E60A" w:rsidR="005951CE" w:rsidRDefault="003831ED" w:rsidP="00196D8B">
      <w:pPr>
        <w:rPr>
          <w:rFonts w:ascii="Times New Roman" w:hAnsi="Times New Roman" w:cs="Times New Roman"/>
          <w:sz w:val="24"/>
          <w:szCs w:val="24"/>
        </w:rPr>
      </w:pPr>
      <w:del w:id="953" w:author="EliseSchramkowski" w:date="2021-05-14T09:14:00Z">
        <w:r w:rsidDel="009713F2">
          <w:rPr>
            <w:rFonts w:ascii="Times New Roman" w:hAnsi="Times New Roman" w:cs="Times New Roman"/>
            <w:sz w:val="24"/>
            <w:szCs w:val="24"/>
          </w:rPr>
          <w:delText xml:space="preserve">For an overview of the information present in each dataset, see Table </w:delText>
        </w:r>
        <w:commentRangeStart w:id="954"/>
        <w:r w:rsidDel="009713F2">
          <w:rPr>
            <w:rFonts w:ascii="Times New Roman" w:hAnsi="Times New Roman" w:cs="Times New Roman"/>
            <w:sz w:val="24"/>
            <w:szCs w:val="24"/>
          </w:rPr>
          <w:delText>2</w:delText>
        </w:r>
        <w:commentRangeEnd w:id="954"/>
        <w:r w:rsidRPr="00DA47E5" w:rsidDel="009713F2">
          <w:rPr>
            <w:rFonts w:ascii="Times New Roman" w:hAnsi="Times New Roman" w:cs="Times New Roman"/>
            <w:sz w:val="24"/>
            <w:szCs w:val="24"/>
          </w:rPr>
          <w:commentReference w:id="954"/>
        </w:r>
        <w:r w:rsidDel="009713F2">
          <w:rPr>
            <w:rFonts w:ascii="Times New Roman" w:hAnsi="Times New Roman" w:cs="Times New Roman"/>
            <w:sz w:val="24"/>
            <w:szCs w:val="24"/>
          </w:rPr>
          <w:delText>.</w:delText>
        </w:r>
      </w:del>
    </w:p>
    <w:p w14:paraId="6273DEDA" w14:textId="77777777" w:rsidR="00315522" w:rsidDel="00196D8B" w:rsidRDefault="00315522" w:rsidP="00B26911">
      <w:pPr>
        <w:pStyle w:val="Caption"/>
        <w:jc w:val="both"/>
        <w:rPr>
          <w:del w:id="955" w:author="EliseSchramkowski" w:date="2021-05-14T09:14:00Z"/>
          <w:rFonts w:ascii="Times New Roman" w:hAnsi="Times New Roman" w:cs="Times New Roman"/>
          <w:sz w:val="24"/>
          <w:szCs w:val="24"/>
        </w:rPr>
      </w:pPr>
    </w:p>
    <w:p w14:paraId="72B42799" w14:textId="0460017C" w:rsidR="00196D8B" w:rsidRDefault="00196D8B" w:rsidP="00196D8B">
      <w:pPr>
        <w:rPr>
          <w:ins w:id="956" w:author="EliseSchramkowski" w:date="2021-11-09T14:24:00Z"/>
        </w:rPr>
      </w:pPr>
    </w:p>
    <w:p w14:paraId="7225B0E9" w14:textId="2B00C3B2" w:rsidR="00196D8B" w:rsidRDefault="00196D8B" w:rsidP="00196D8B">
      <w:pPr>
        <w:rPr>
          <w:ins w:id="957" w:author="EliseSchramkowski" w:date="2021-11-09T14:24:00Z"/>
        </w:rPr>
      </w:pPr>
    </w:p>
    <w:p w14:paraId="5760509D" w14:textId="250185C8" w:rsidR="00196D8B" w:rsidRDefault="00196D8B" w:rsidP="00196D8B">
      <w:pPr>
        <w:rPr>
          <w:ins w:id="958" w:author="EliseSchramkowski" w:date="2021-11-09T14:24:00Z"/>
        </w:rPr>
      </w:pPr>
    </w:p>
    <w:p w14:paraId="46760EF7" w14:textId="77777777" w:rsidR="00196D8B" w:rsidRPr="00196D8B" w:rsidRDefault="00196D8B">
      <w:pPr>
        <w:rPr>
          <w:ins w:id="959" w:author="EliseSchramkowski" w:date="2021-11-09T14:24:00Z"/>
          <w:rPrChange w:id="960" w:author="EliseSchramkowski" w:date="2021-11-09T14:24:00Z">
            <w:rPr>
              <w:ins w:id="961" w:author="EliseSchramkowski" w:date="2021-11-09T14:24:00Z"/>
              <w:rFonts w:ascii="Times New Roman" w:hAnsi="Times New Roman" w:cs="Times New Roman"/>
              <w:sz w:val="24"/>
              <w:szCs w:val="24"/>
            </w:rPr>
          </w:rPrChange>
        </w:rPr>
        <w:pPrChange w:id="962" w:author="EliseSchramkowski" w:date="2021-11-09T14:24:00Z">
          <w:pPr>
            <w:spacing w:after="0" w:line="480" w:lineRule="auto"/>
            <w:jc w:val="both"/>
          </w:pPr>
        </w:pPrChange>
      </w:pPr>
    </w:p>
    <w:p w14:paraId="5FBE9E74" w14:textId="1B1F62AA" w:rsidR="00C00BA4" w:rsidRDefault="000D57F9" w:rsidP="00B26911">
      <w:pPr>
        <w:pStyle w:val="Caption"/>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00B36374" w:rsidRPr="00B36374">
        <w:rPr>
          <w:rFonts w:ascii="Times New Roman" w:hAnsi="Times New Roman" w:cs="Times New Roman"/>
          <w:color w:val="000000" w:themeColor="text1"/>
          <w:sz w:val="24"/>
          <w:szCs w:val="24"/>
        </w:rPr>
        <w:t>tatistical Analyses</w:t>
      </w:r>
    </w:p>
    <w:p w14:paraId="758594E5" w14:textId="68AE3B6D" w:rsidR="00E91978" w:rsidRDefault="00E00B56" w:rsidP="009D1590">
      <w:pPr>
        <w:spacing w:after="0"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In our </w:t>
      </w:r>
      <w:r w:rsidR="00F577DB">
        <w:rPr>
          <w:rFonts w:ascii="Times New Roman" w:hAnsi="Times New Roman" w:cs="Times New Roman"/>
          <w:color w:val="000000" w:themeColor="text1"/>
          <w:sz w:val="24"/>
          <w:szCs w:val="24"/>
        </w:rPr>
        <w:t>descriptive analyses</w:t>
      </w:r>
      <w:r w:rsidR="00A613CD">
        <w:rPr>
          <w:rFonts w:ascii="Times New Roman" w:hAnsi="Times New Roman" w:cs="Times New Roman"/>
          <w:color w:val="000000" w:themeColor="text1"/>
          <w:sz w:val="24"/>
          <w:szCs w:val="24"/>
        </w:rPr>
        <w:t xml:space="preserve"> (which</w:t>
      </w:r>
      <w:r w:rsidR="00B3087A">
        <w:rPr>
          <w:rFonts w:ascii="Times New Roman" w:hAnsi="Times New Roman" w:cs="Times New Roman"/>
          <w:color w:val="000000" w:themeColor="text1"/>
          <w:sz w:val="24"/>
          <w:szCs w:val="24"/>
        </w:rPr>
        <w:t xml:space="preserve"> consist of</w:t>
      </w:r>
      <w:r w:rsidR="00A613CD">
        <w:rPr>
          <w:rFonts w:ascii="Times New Roman" w:hAnsi="Times New Roman" w:cs="Times New Roman"/>
          <w:color w:val="000000" w:themeColor="text1"/>
          <w:sz w:val="24"/>
          <w:szCs w:val="24"/>
        </w:rPr>
        <w:t xml:space="preserve"> frequencies and percentages)</w:t>
      </w:r>
      <w:r w:rsidR="00E0366F">
        <w:rPr>
          <w:rFonts w:ascii="Times New Roman" w:hAnsi="Times New Roman" w:cs="Times New Roman"/>
          <w:color w:val="000000" w:themeColor="text1"/>
          <w:sz w:val="24"/>
          <w:szCs w:val="24"/>
        </w:rPr>
        <w:t>,</w:t>
      </w:r>
      <w:r w:rsidR="00F577DB">
        <w:rPr>
          <w:rFonts w:ascii="Times New Roman" w:hAnsi="Times New Roman" w:cs="Times New Roman"/>
          <w:color w:val="000000" w:themeColor="text1"/>
          <w:sz w:val="24"/>
          <w:szCs w:val="24"/>
        </w:rPr>
        <w:t xml:space="preserve"> we report</w:t>
      </w:r>
      <w:r w:rsidR="00D33C67">
        <w:rPr>
          <w:rFonts w:ascii="Times New Roman" w:hAnsi="Times New Roman" w:cs="Times New Roman"/>
          <w:color w:val="000000" w:themeColor="text1"/>
          <w:sz w:val="24"/>
          <w:szCs w:val="24"/>
        </w:rPr>
        <w:t>ed</w:t>
      </w:r>
      <w:r w:rsidR="00F577DB">
        <w:rPr>
          <w:rFonts w:ascii="Times New Roman" w:hAnsi="Times New Roman" w:cs="Times New Roman"/>
          <w:color w:val="000000" w:themeColor="text1"/>
          <w:sz w:val="24"/>
          <w:szCs w:val="24"/>
        </w:rPr>
        <w:t xml:space="preserve"> </w:t>
      </w:r>
      <w:r w:rsidR="006E30E9">
        <w:rPr>
          <w:rFonts w:ascii="Times New Roman" w:hAnsi="Times New Roman" w:cs="Times New Roman"/>
          <w:color w:val="000000" w:themeColor="text1"/>
          <w:sz w:val="24"/>
          <w:szCs w:val="24"/>
        </w:rPr>
        <w:t>how many journals require authors to adhere to the APA statistical reporting guidelines. For</w:t>
      </w:r>
      <w:r w:rsidR="009713F2">
        <w:rPr>
          <w:rFonts w:ascii="Times New Roman" w:hAnsi="Times New Roman" w:cs="Times New Roman"/>
          <w:color w:val="000000" w:themeColor="text1"/>
          <w:sz w:val="24"/>
          <w:szCs w:val="24"/>
        </w:rPr>
        <w:t xml:space="preserve"> (gross)</w:t>
      </w:r>
      <w:r w:rsidR="006E30E9">
        <w:rPr>
          <w:rFonts w:ascii="Times New Roman" w:hAnsi="Times New Roman" w:cs="Times New Roman"/>
          <w:color w:val="000000" w:themeColor="text1"/>
          <w:sz w:val="24"/>
          <w:szCs w:val="24"/>
        </w:rPr>
        <w:t xml:space="preserve"> inconsistencies</w:t>
      </w:r>
      <w:r w:rsidR="006822B1">
        <w:rPr>
          <w:rFonts w:ascii="Times New Roman" w:hAnsi="Times New Roman" w:cs="Times New Roman"/>
          <w:color w:val="000000" w:themeColor="text1"/>
          <w:sz w:val="24"/>
          <w:szCs w:val="24"/>
        </w:rPr>
        <w:t>,</w:t>
      </w:r>
      <w:r w:rsidR="009005B9">
        <w:rPr>
          <w:rFonts w:ascii="Times New Roman" w:hAnsi="Times New Roman" w:cs="Times New Roman"/>
          <w:color w:val="000000" w:themeColor="text1"/>
          <w:sz w:val="24"/>
          <w:szCs w:val="24"/>
        </w:rPr>
        <w:t xml:space="preserve"> </w:t>
      </w:r>
      <w:r w:rsidR="007A733D">
        <w:rPr>
          <w:rFonts w:ascii="Times New Roman" w:hAnsi="Times New Roman" w:cs="Times New Roman"/>
          <w:color w:val="000000" w:themeColor="text1"/>
          <w:sz w:val="24"/>
          <w:szCs w:val="24"/>
        </w:rPr>
        <w:t xml:space="preserve">descriptive </w:t>
      </w:r>
      <w:r w:rsidR="006822B1">
        <w:rPr>
          <w:rFonts w:ascii="Times New Roman" w:hAnsi="Times New Roman" w:cs="Times New Roman"/>
          <w:color w:val="000000" w:themeColor="text1"/>
          <w:sz w:val="24"/>
          <w:szCs w:val="24"/>
        </w:rPr>
        <w:t xml:space="preserve">results were based on </w:t>
      </w:r>
      <w:del w:id="963" w:author="EliseSchramkowski" w:date="2021-11-01T14:33:00Z">
        <w:r w:rsidR="006822B1" w:rsidDel="00A04C6C">
          <w:rPr>
            <w:rFonts w:ascii="Times New Roman" w:hAnsi="Times New Roman" w:cs="Times New Roman"/>
            <w:color w:val="000000" w:themeColor="text1"/>
            <w:sz w:val="24"/>
            <w:szCs w:val="24"/>
          </w:rPr>
          <w:delText xml:space="preserve">the </w:delText>
        </w:r>
      </w:del>
      <w:r w:rsidR="006822B1">
        <w:rPr>
          <w:rFonts w:ascii="Times New Roman" w:hAnsi="Times New Roman" w:cs="Times New Roman"/>
          <w:color w:val="000000" w:themeColor="text1"/>
          <w:sz w:val="24"/>
          <w:szCs w:val="24"/>
        </w:rPr>
        <w:t>‘</w:t>
      </w:r>
      <w:r w:rsidR="006822B1" w:rsidRPr="00C54D9A">
        <w:rPr>
          <w:rFonts w:ascii="Times New Roman" w:hAnsi="Times New Roman" w:cs="Times New Roman"/>
          <w:i/>
          <w:iCs/>
          <w:color w:val="000000" w:themeColor="text1"/>
          <w:sz w:val="24"/>
          <w:szCs w:val="24"/>
        </w:rPr>
        <w:t>APA</w:t>
      </w:r>
      <w:r w:rsidR="006822B1">
        <w:rPr>
          <w:rFonts w:ascii="Times New Roman" w:hAnsi="Times New Roman" w:cs="Times New Roman"/>
          <w:color w:val="000000" w:themeColor="text1"/>
          <w:sz w:val="24"/>
          <w:szCs w:val="24"/>
        </w:rPr>
        <w:t>’ and ‘</w:t>
      </w:r>
      <w:del w:id="964" w:author="EliseSchramkowski" w:date="2021-09-07T10:25:00Z">
        <w:r w:rsidR="00C54D9A" w:rsidDel="00963F7C">
          <w:rPr>
            <w:rFonts w:ascii="Times New Roman" w:hAnsi="Times New Roman" w:cs="Times New Roman"/>
            <w:i/>
            <w:color w:val="000000" w:themeColor="text1"/>
            <w:sz w:val="24"/>
            <w:szCs w:val="24"/>
          </w:rPr>
          <w:delText>hyp</w:delText>
        </w:r>
      </w:del>
      <w:ins w:id="965" w:author="EliseSchramkowski" w:date="2021-09-07T10:25:00Z">
        <w:r w:rsidR="00963F7C">
          <w:rPr>
            <w:rFonts w:ascii="Times New Roman" w:hAnsi="Times New Roman" w:cs="Times New Roman"/>
            <w:i/>
            <w:color w:val="000000" w:themeColor="text1"/>
            <w:sz w:val="24"/>
            <w:szCs w:val="24"/>
          </w:rPr>
          <w:t>Hyp</w:t>
        </w:r>
      </w:ins>
      <w:r w:rsidR="006822B1">
        <w:rPr>
          <w:rFonts w:ascii="Times New Roman" w:hAnsi="Times New Roman" w:cs="Times New Roman"/>
          <w:color w:val="000000" w:themeColor="text1"/>
          <w:sz w:val="24"/>
          <w:szCs w:val="24"/>
        </w:rPr>
        <w:t>’</w:t>
      </w:r>
      <w:del w:id="966" w:author="EliseSchramkowski" w:date="2021-11-01T14:34:00Z">
        <w:r w:rsidR="006822B1" w:rsidDel="00A04C6C">
          <w:rPr>
            <w:rFonts w:ascii="Times New Roman" w:hAnsi="Times New Roman" w:cs="Times New Roman"/>
            <w:color w:val="000000" w:themeColor="text1"/>
            <w:sz w:val="24"/>
            <w:szCs w:val="24"/>
          </w:rPr>
          <w:delText xml:space="preserve"> </w:delText>
        </w:r>
      </w:del>
      <w:del w:id="967" w:author="EliseSchramkowski" w:date="2021-11-01T14:33:00Z">
        <w:r w:rsidR="006822B1" w:rsidDel="00A04C6C">
          <w:rPr>
            <w:rFonts w:ascii="Times New Roman" w:hAnsi="Times New Roman" w:cs="Times New Roman"/>
            <w:color w:val="000000" w:themeColor="text1"/>
            <w:sz w:val="24"/>
            <w:szCs w:val="24"/>
          </w:rPr>
          <w:delText>datasets</w:delText>
        </w:r>
        <w:r w:rsidR="00C543E8" w:rsidDel="00A04C6C">
          <w:rPr>
            <w:rFonts w:ascii="Times New Roman" w:hAnsi="Times New Roman" w:cs="Times New Roman"/>
            <w:color w:val="000000" w:themeColor="text1"/>
            <w:sz w:val="24"/>
            <w:szCs w:val="24"/>
          </w:rPr>
          <w:delText xml:space="preserve"> </w:delText>
        </w:r>
      </w:del>
      <w:del w:id="968" w:author="EliseSchramkowski" w:date="2021-11-01T14:34:00Z">
        <w:r w:rsidR="00C543E8" w:rsidDel="00A04C6C">
          <w:rPr>
            <w:rFonts w:ascii="Times New Roman" w:hAnsi="Times New Roman" w:cs="Times New Roman"/>
            <w:color w:val="000000" w:themeColor="text1"/>
            <w:sz w:val="24"/>
            <w:szCs w:val="24"/>
          </w:rPr>
          <w:delText xml:space="preserve">(i.e., </w:delText>
        </w:r>
        <w:r w:rsidR="00C543E8" w:rsidDel="00A04C6C">
          <w:rPr>
            <w:rFonts w:ascii="Times New Roman" w:hAnsi="Times New Roman" w:cs="Times New Roman"/>
            <w:i/>
            <w:color w:val="000000" w:themeColor="text1"/>
            <w:sz w:val="24"/>
            <w:szCs w:val="24"/>
          </w:rPr>
          <w:delText>p-</w:delText>
        </w:r>
        <w:r w:rsidR="00C543E8" w:rsidDel="00A04C6C">
          <w:rPr>
            <w:rFonts w:ascii="Times New Roman" w:hAnsi="Times New Roman" w:cs="Times New Roman"/>
            <w:color w:val="000000" w:themeColor="text1"/>
            <w:sz w:val="24"/>
            <w:szCs w:val="24"/>
          </w:rPr>
          <w:delText>values are not sufficient to determine consistency of results)</w:delText>
        </w:r>
      </w:del>
      <w:r w:rsidR="006822B1">
        <w:rPr>
          <w:rFonts w:ascii="Times New Roman" w:hAnsi="Times New Roman" w:cs="Times New Roman"/>
          <w:color w:val="000000" w:themeColor="text1"/>
          <w:sz w:val="24"/>
          <w:szCs w:val="24"/>
        </w:rPr>
        <w:t>.</w:t>
      </w:r>
      <w:r w:rsidR="00E34CF6">
        <w:rPr>
          <w:rFonts w:ascii="Times New Roman" w:hAnsi="Times New Roman" w:cs="Times New Roman"/>
          <w:color w:val="000000" w:themeColor="text1"/>
          <w:sz w:val="24"/>
          <w:szCs w:val="24"/>
        </w:rPr>
        <w:t xml:space="preserve"> </w:t>
      </w:r>
      <w:r w:rsidR="00CB2C39">
        <w:rPr>
          <w:rFonts w:ascii="Times New Roman" w:hAnsi="Times New Roman" w:cs="Times New Roman"/>
          <w:color w:val="000000" w:themeColor="text1"/>
          <w:sz w:val="24"/>
          <w:szCs w:val="24"/>
        </w:rPr>
        <w:t xml:space="preserve">As for gross inconsistencies, we followed </w:t>
      </w:r>
      <w:proofErr w:type="spellStart"/>
      <w:r w:rsidR="00CB2C39">
        <w:rPr>
          <w:rFonts w:ascii="Times New Roman" w:hAnsi="Times New Roman" w:cs="Times New Roman"/>
          <w:color w:val="000000" w:themeColor="text1"/>
          <w:sz w:val="24"/>
          <w:szCs w:val="24"/>
        </w:rPr>
        <w:t>Nuijten</w:t>
      </w:r>
      <w:proofErr w:type="spellEnd"/>
      <w:r w:rsidR="00CB2C39">
        <w:rPr>
          <w:rFonts w:ascii="Times New Roman" w:hAnsi="Times New Roman" w:cs="Times New Roman"/>
          <w:color w:val="000000" w:themeColor="text1"/>
          <w:sz w:val="24"/>
          <w:szCs w:val="24"/>
        </w:rPr>
        <w:t xml:space="preserve"> et al. (2016) by studying </w:t>
      </w:r>
      <w:ins w:id="969" w:author="EliseSchramkowski" w:date="2021-11-09T14:24:00Z">
        <w:r w:rsidR="00196D8B">
          <w:rPr>
            <w:rFonts w:ascii="Times New Roman" w:hAnsi="Times New Roman" w:cs="Times New Roman"/>
            <w:color w:val="000000" w:themeColor="text1"/>
            <w:sz w:val="24"/>
            <w:szCs w:val="24"/>
          </w:rPr>
          <w:t xml:space="preserve">the </w:t>
        </w:r>
      </w:ins>
      <w:r w:rsidR="00CB2C39">
        <w:rPr>
          <w:rFonts w:ascii="Times New Roman" w:hAnsi="Times New Roman" w:cs="Times New Roman"/>
          <w:color w:val="000000" w:themeColor="text1"/>
          <w:sz w:val="24"/>
          <w:szCs w:val="24"/>
        </w:rPr>
        <w:t xml:space="preserve">direction of gross inconsistencies: do errors make non-significant results significant, or vice versa? </w:t>
      </w:r>
      <w:r w:rsidR="006822B1">
        <w:rPr>
          <w:rFonts w:ascii="Times New Roman" w:hAnsi="Times New Roman" w:cs="Times New Roman"/>
          <w:color w:val="000000" w:themeColor="text1"/>
          <w:sz w:val="24"/>
          <w:szCs w:val="24"/>
        </w:rPr>
        <w:t xml:space="preserve">For publication bias, the ‘bump’ in </w:t>
      </w:r>
      <w:r w:rsidR="006822B1">
        <w:rPr>
          <w:rFonts w:ascii="Times New Roman" w:hAnsi="Times New Roman" w:cs="Times New Roman"/>
          <w:i/>
          <w:color w:val="000000" w:themeColor="text1"/>
          <w:sz w:val="24"/>
          <w:szCs w:val="24"/>
        </w:rPr>
        <w:t>p</w:t>
      </w:r>
      <w:r w:rsidR="006822B1">
        <w:rPr>
          <w:rFonts w:ascii="Times New Roman" w:hAnsi="Times New Roman" w:cs="Times New Roman"/>
          <w:color w:val="000000" w:themeColor="text1"/>
          <w:sz w:val="24"/>
          <w:szCs w:val="24"/>
        </w:rPr>
        <w:t xml:space="preserve">-values, and marginal significance, </w:t>
      </w:r>
      <w:r w:rsidR="00F577DB">
        <w:rPr>
          <w:rFonts w:ascii="Times New Roman" w:hAnsi="Times New Roman" w:cs="Times New Roman"/>
          <w:color w:val="000000" w:themeColor="text1"/>
          <w:sz w:val="24"/>
          <w:szCs w:val="24"/>
        </w:rPr>
        <w:t xml:space="preserve">descriptive </w:t>
      </w:r>
      <w:r w:rsidR="006822B1">
        <w:rPr>
          <w:rFonts w:ascii="Times New Roman" w:hAnsi="Times New Roman" w:cs="Times New Roman"/>
          <w:color w:val="000000" w:themeColor="text1"/>
          <w:sz w:val="24"/>
          <w:szCs w:val="24"/>
        </w:rPr>
        <w:t>results</w:t>
      </w:r>
      <w:ins w:id="970" w:author="EliseSchramkowski" w:date="2021-11-01T14:35:00Z">
        <w:r w:rsidR="00A04C6C">
          <w:rPr>
            <w:rFonts w:ascii="Times New Roman" w:hAnsi="Times New Roman" w:cs="Times New Roman"/>
            <w:color w:val="000000" w:themeColor="text1"/>
            <w:sz w:val="24"/>
            <w:szCs w:val="24"/>
          </w:rPr>
          <w:t xml:space="preserve"> were</w:t>
        </w:r>
      </w:ins>
      <w:del w:id="971" w:author="EliseSchramkowski" w:date="2021-11-09T14:25:00Z">
        <w:r w:rsidR="006822B1" w:rsidDel="009944EE">
          <w:rPr>
            <w:rFonts w:ascii="Times New Roman" w:hAnsi="Times New Roman" w:cs="Times New Roman"/>
            <w:color w:val="000000" w:themeColor="text1"/>
            <w:sz w:val="24"/>
            <w:szCs w:val="24"/>
          </w:rPr>
          <w:delText xml:space="preserve"> </w:delText>
        </w:r>
      </w:del>
      <w:ins w:id="972" w:author="EliseSchramkowski" w:date="2021-11-09T14:25:00Z">
        <w:r w:rsidR="009944EE">
          <w:rPr>
            <w:rFonts w:ascii="Times New Roman" w:hAnsi="Times New Roman" w:cs="Times New Roman"/>
            <w:color w:val="000000" w:themeColor="text1"/>
            <w:sz w:val="24"/>
            <w:szCs w:val="24"/>
          </w:rPr>
          <w:t xml:space="preserve"> based on </w:t>
        </w:r>
      </w:ins>
      <w:del w:id="973" w:author="EliseSchramkowski" w:date="2021-09-07T10:25:00Z">
        <w:r w:rsidR="006822B1" w:rsidDel="00963F7C">
          <w:rPr>
            <w:rFonts w:ascii="Times New Roman" w:hAnsi="Times New Roman" w:cs="Times New Roman"/>
            <w:color w:val="000000" w:themeColor="text1"/>
            <w:sz w:val="24"/>
            <w:szCs w:val="24"/>
          </w:rPr>
          <w:delText xml:space="preserve">were based on the </w:delText>
        </w:r>
      </w:del>
      <w:r w:rsidR="006822B1">
        <w:rPr>
          <w:rFonts w:ascii="Times New Roman" w:hAnsi="Times New Roman" w:cs="Times New Roman"/>
          <w:color w:val="000000" w:themeColor="text1"/>
          <w:sz w:val="24"/>
          <w:szCs w:val="24"/>
        </w:rPr>
        <w:t>‘</w:t>
      </w:r>
      <w:r w:rsidR="006822B1" w:rsidRPr="00C54D9A">
        <w:rPr>
          <w:rFonts w:ascii="Times New Roman" w:hAnsi="Times New Roman" w:cs="Times New Roman"/>
          <w:i/>
          <w:iCs/>
          <w:color w:val="000000" w:themeColor="text1"/>
          <w:sz w:val="24"/>
          <w:szCs w:val="24"/>
        </w:rPr>
        <w:t>AllP</w:t>
      </w:r>
      <w:r w:rsidR="006822B1">
        <w:rPr>
          <w:rFonts w:ascii="Times New Roman" w:hAnsi="Times New Roman" w:cs="Times New Roman"/>
          <w:color w:val="000000" w:themeColor="text1"/>
          <w:sz w:val="24"/>
          <w:szCs w:val="24"/>
        </w:rPr>
        <w:t>’ and ‘</w:t>
      </w:r>
      <w:ins w:id="974" w:author="EliseSchramkowski" w:date="2021-09-07T10:25:00Z">
        <w:r w:rsidR="00963F7C">
          <w:rPr>
            <w:rFonts w:ascii="Times New Roman" w:hAnsi="Times New Roman" w:cs="Times New Roman"/>
            <w:i/>
            <w:color w:val="000000" w:themeColor="text1"/>
            <w:sz w:val="24"/>
            <w:szCs w:val="24"/>
          </w:rPr>
          <w:t>H</w:t>
        </w:r>
      </w:ins>
      <w:del w:id="975" w:author="EliseSchramkowski" w:date="2021-09-07T10:25:00Z">
        <w:r w:rsidR="00C54D9A" w:rsidDel="00963F7C">
          <w:rPr>
            <w:rFonts w:ascii="Times New Roman" w:hAnsi="Times New Roman" w:cs="Times New Roman"/>
            <w:i/>
            <w:color w:val="000000" w:themeColor="text1"/>
            <w:sz w:val="24"/>
            <w:szCs w:val="24"/>
          </w:rPr>
          <w:delText>h</w:delText>
        </w:r>
      </w:del>
      <w:r w:rsidR="00C54D9A">
        <w:rPr>
          <w:rFonts w:ascii="Times New Roman" w:hAnsi="Times New Roman" w:cs="Times New Roman"/>
          <w:i/>
          <w:color w:val="000000" w:themeColor="text1"/>
          <w:sz w:val="24"/>
          <w:szCs w:val="24"/>
        </w:rPr>
        <w:t>yp</w:t>
      </w:r>
      <w:r w:rsidR="006822B1">
        <w:rPr>
          <w:rFonts w:ascii="Times New Roman" w:hAnsi="Times New Roman" w:cs="Times New Roman"/>
          <w:color w:val="000000" w:themeColor="text1"/>
          <w:sz w:val="24"/>
          <w:szCs w:val="24"/>
        </w:rPr>
        <w:t>’</w:t>
      </w:r>
      <w:del w:id="976" w:author="EliseSchramkowski" w:date="2021-09-07T10:25:00Z">
        <w:r w:rsidR="006822B1" w:rsidDel="00963F7C">
          <w:rPr>
            <w:rFonts w:ascii="Times New Roman" w:hAnsi="Times New Roman" w:cs="Times New Roman"/>
            <w:color w:val="000000" w:themeColor="text1"/>
            <w:sz w:val="24"/>
            <w:szCs w:val="24"/>
          </w:rPr>
          <w:delText xml:space="preserve"> datasets</w:delText>
        </w:r>
      </w:del>
      <w:r w:rsidR="006822B1">
        <w:rPr>
          <w:rFonts w:ascii="Times New Roman" w:hAnsi="Times New Roman" w:cs="Times New Roman"/>
          <w:color w:val="000000" w:themeColor="text1"/>
          <w:sz w:val="24"/>
          <w:szCs w:val="24"/>
        </w:rPr>
        <w:t xml:space="preserve">. </w:t>
      </w:r>
      <w:r w:rsidR="00CB2C39">
        <w:rPr>
          <w:rFonts w:ascii="Times New Roman" w:hAnsi="Times New Roman" w:cs="Times New Roman"/>
          <w:color w:val="000000" w:themeColor="text1"/>
          <w:sz w:val="24"/>
          <w:szCs w:val="24"/>
        </w:rPr>
        <w:t>For</w:t>
      </w:r>
      <w:r w:rsidR="009713F2">
        <w:rPr>
          <w:rFonts w:ascii="Times New Roman" w:hAnsi="Times New Roman" w:cs="Times New Roman"/>
          <w:color w:val="000000" w:themeColor="text1"/>
          <w:sz w:val="24"/>
          <w:szCs w:val="24"/>
        </w:rPr>
        <w:t xml:space="preserve"> m</w:t>
      </w:r>
      <w:r w:rsidR="007E1C3B">
        <w:rPr>
          <w:rFonts w:ascii="Times New Roman" w:hAnsi="Times New Roman" w:cs="Times New Roman"/>
          <w:color w:val="000000" w:themeColor="text1"/>
          <w:sz w:val="24"/>
          <w:szCs w:val="24"/>
        </w:rPr>
        <w:t>arginal significance</w:t>
      </w:r>
      <w:r w:rsidR="00BA7D6A">
        <w:rPr>
          <w:rFonts w:ascii="Times New Roman" w:hAnsi="Times New Roman" w:cs="Times New Roman"/>
          <w:color w:val="000000" w:themeColor="text1"/>
          <w:sz w:val="24"/>
          <w:szCs w:val="24"/>
        </w:rPr>
        <w:t xml:space="preserve">, </w:t>
      </w:r>
      <w:ins w:id="977" w:author="EliseSchramkowski" w:date="2021-11-01T14:35:00Z">
        <w:r w:rsidR="00A04C6C">
          <w:rPr>
            <w:rFonts w:ascii="Times New Roman" w:hAnsi="Times New Roman" w:cs="Times New Roman"/>
            <w:color w:val="000000" w:themeColor="text1"/>
            <w:sz w:val="24"/>
            <w:szCs w:val="24"/>
          </w:rPr>
          <w:t xml:space="preserve">these data sets </w:t>
        </w:r>
      </w:ins>
      <w:del w:id="978" w:author="EliseSchramkowski" w:date="2021-11-01T14:35:00Z">
        <w:r w:rsidR="00BA7D6A" w:rsidDel="00A04C6C">
          <w:rPr>
            <w:rFonts w:ascii="Times New Roman" w:hAnsi="Times New Roman" w:cs="Times New Roman"/>
            <w:color w:val="000000" w:themeColor="text1"/>
            <w:sz w:val="24"/>
            <w:szCs w:val="24"/>
          </w:rPr>
          <w:delText xml:space="preserve">we </w:delText>
        </w:r>
      </w:del>
      <w:r w:rsidR="009713F2">
        <w:rPr>
          <w:rFonts w:ascii="Times New Roman" w:hAnsi="Times New Roman" w:cs="Times New Roman"/>
          <w:color w:val="000000" w:themeColor="text1"/>
          <w:sz w:val="24"/>
          <w:szCs w:val="24"/>
        </w:rPr>
        <w:t xml:space="preserve">also provided </w:t>
      </w:r>
      <w:r w:rsidR="00BA7D6A">
        <w:rPr>
          <w:rFonts w:ascii="Times New Roman" w:hAnsi="Times New Roman" w:cs="Times New Roman"/>
          <w:color w:val="000000" w:themeColor="text1"/>
          <w:sz w:val="24"/>
          <w:szCs w:val="24"/>
        </w:rPr>
        <w:t xml:space="preserve">descriptive statistics </w:t>
      </w:r>
      <w:r w:rsidR="009713F2">
        <w:rPr>
          <w:rFonts w:ascii="Times New Roman" w:hAnsi="Times New Roman" w:cs="Times New Roman"/>
          <w:color w:val="000000" w:themeColor="text1"/>
          <w:sz w:val="24"/>
          <w:szCs w:val="24"/>
        </w:rPr>
        <w:t>at the article level</w:t>
      </w:r>
      <w:del w:id="979" w:author="EliseSchramkowski" w:date="2021-11-01T14:35:00Z">
        <w:r w:rsidR="009713F2" w:rsidDel="00A04C6C">
          <w:rPr>
            <w:rFonts w:ascii="Times New Roman" w:hAnsi="Times New Roman" w:cs="Times New Roman"/>
            <w:color w:val="000000" w:themeColor="text1"/>
            <w:sz w:val="24"/>
            <w:szCs w:val="24"/>
          </w:rPr>
          <w:delText xml:space="preserve"> </w:delText>
        </w:r>
        <w:r w:rsidR="009713F2" w:rsidDel="00A04C6C">
          <w:rPr>
            <w:rFonts w:ascii="Times New Roman" w:hAnsi="Times New Roman" w:cs="Times New Roman"/>
            <w:sz w:val="24"/>
            <w:szCs w:val="24"/>
          </w:rPr>
          <w:delText xml:space="preserve">for </w:delText>
        </w:r>
        <w:r w:rsidR="00CB2C39" w:rsidDel="00A04C6C">
          <w:rPr>
            <w:rFonts w:ascii="Times New Roman" w:hAnsi="Times New Roman" w:cs="Times New Roman"/>
            <w:color w:val="000000" w:themeColor="text1"/>
            <w:sz w:val="24"/>
            <w:szCs w:val="24"/>
          </w:rPr>
          <w:delText>both</w:delText>
        </w:r>
        <w:r w:rsidR="007E1C3B" w:rsidDel="00A04C6C">
          <w:rPr>
            <w:rFonts w:ascii="Times New Roman" w:hAnsi="Times New Roman" w:cs="Times New Roman"/>
            <w:color w:val="000000" w:themeColor="text1"/>
            <w:sz w:val="24"/>
            <w:szCs w:val="24"/>
          </w:rPr>
          <w:delText xml:space="preserve"> datasets</w:delText>
        </w:r>
      </w:del>
      <w:r w:rsidR="00A76DC6">
        <w:rPr>
          <w:rFonts w:ascii="Times New Roman" w:hAnsi="Times New Roman" w:cs="Times New Roman"/>
          <w:color w:val="000000" w:themeColor="text1"/>
          <w:sz w:val="24"/>
          <w:szCs w:val="24"/>
        </w:rPr>
        <w:t xml:space="preserve">. </w:t>
      </w:r>
      <w:r w:rsidR="00165BFA">
        <w:rPr>
          <w:rFonts w:ascii="Times New Roman" w:hAnsi="Times New Roman" w:cs="Times New Roman"/>
          <w:sz w:val="24"/>
          <w:szCs w:val="24"/>
        </w:rPr>
        <w:t xml:space="preserve">For all research topics but statistical reporting guidelines, </w:t>
      </w:r>
      <w:r w:rsidR="00D45F3D">
        <w:rPr>
          <w:rFonts w:ascii="Times New Roman" w:hAnsi="Times New Roman" w:cs="Times New Roman"/>
          <w:sz w:val="24"/>
          <w:szCs w:val="24"/>
        </w:rPr>
        <w:t xml:space="preserve">descriptive </w:t>
      </w:r>
      <w:r w:rsidR="00165BFA">
        <w:rPr>
          <w:rFonts w:ascii="Times New Roman" w:hAnsi="Times New Roman" w:cs="Times New Roman"/>
          <w:sz w:val="24"/>
          <w:szCs w:val="24"/>
        </w:rPr>
        <w:t xml:space="preserve">results </w:t>
      </w:r>
      <w:r w:rsidR="00165BFA">
        <w:rPr>
          <w:rFonts w:ascii="Times New Roman" w:hAnsi="Times New Roman" w:cs="Times New Roman"/>
          <w:color w:val="000000" w:themeColor="text1"/>
          <w:sz w:val="24"/>
          <w:szCs w:val="24"/>
        </w:rPr>
        <w:t>were split by explicitly stated hypothesis</w:t>
      </w:r>
      <w:r w:rsidR="00C543E8">
        <w:rPr>
          <w:rFonts w:ascii="Times New Roman" w:hAnsi="Times New Roman" w:cs="Times New Roman"/>
          <w:color w:val="000000" w:themeColor="text1"/>
          <w:sz w:val="24"/>
          <w:szCs w:val="24"/>
        </w:rPr>
        <w:t xml:space="preserve"> (yes/no)</w:t>
      </w:r>
      <w:r w:rsidR="00165BFA">
        <w:rPr>
          <w:rFonts w:ascii="Times New Roman" w:hAnsi="Times New Roman" w:cs="Times New Roman"/>
          <w:color w:val="000000" w:themeColor="text1"/>
          <w:sz w:val="24"/>
          <w:szCs w:val="24"/>
        </w:rPr>
        <w:t xml:space="preserve">, </w:t>
      </w:r>
      <w:r w:rsidR="00233F22">
        <w:rPr>
          <w:rFonts w:ascii="Times New Roman" w:hAnsi="Times New Roman" w:cs="Times New Roman"/>
          <w:color w:val="000000" w:themeColor="text1"/>
          <w:sz w:val="24"/>
          <w:szCs w:val="24"/>
        </w:rPr>
        <w:t>journal</w:t>
      </w:r>
      <w:ins w:id="980" w:author="Marcel van Assen" w:date="2021-08-10T17:42:00Z">
        <w:r w:rsidR="00C543E8">
          <w:rPr>
            <w:rFonts w:ascii="Times New Roman" w:hAnsi="Times New Roman" w:cs="Times New Roman"/>
            <w:color w:val="000000" w:themeColor="text1"/>
            <w:sz w:val="24"/>
            <w:szCs w:val="24"/>
          </w:rPr>
          <w:t xml:space="preserve"> (</w:t>
        </w:r>
      </w:ins>
      <w:ins w:id="981" w:author="EliseSchramkowski" w:date="2021-08-11T15:23:00Z">
        <w:r w:rsidR="00E91978" w:rsidRPr="003A028D">
          <w:rPr>
            <w:rFonts w:ascii="Times New Roman" w:hAnsi="Times New Roman" w:cs="Times New Roman"/>
            <w:i/>
            <w:color w:val="000000" w:themeColor="text1"/>
            <w:sz w:val="24"/>
            <w:szCs w:val="24"/>
          </w:rPr>
          <w:t>ASR</w:t>
        </w:r>
        <w:r w:rsidR="00E91978" w:rsidRPr="00937E09">
          <w:rPr>
            <w:rFonts w:ascii="Times New Roman" w:hAnsi="Times New Roman" w:cs="Times New Roman"/>
            <w:color w:val="000000" w:themeColor="text1"/>
            <w:sz w:val="24"/>
            <w:szCs w:val="24"/>
          </w:rPr>
          <w:t xml:space="preserve">, </w:t>
        </w:r>
        <w:r w:rsidR="00E91978" w:rsidRPr="003A028D">
          <w:rPr>
            <w:rFonts w:ascii="Times New Roman" w:hAnsi="Times New Roman" w:cs="Times New Roman"/>
            <w:i/>
            <w:color w:val="000000" w:themeColor="text1"/>
            <w:sz w:val="24"/>
            <w:szCs w:val="24"/>
          </w:rPr>
          <w:t>AJS</w:t>
        </w:r>
        <w:r w:rsidR="00E91978" w:rsidRPr="00937E09">
          <w:rPr>
            <w:rFonts w:ascii="Times New Roman" w:hAnsi="Times New Roman" w:cs="Times New Roman"/>
            <w:color w:val="000000" w:themeColor="text1"/>
            <w:sz w:val="24"/>
            <w:szCs w:val="24"/>
          </w:rPr>
          <w:t xml:space="preserve">, </w:t>
        </w:r>
        <w:r w:rsidR="00E91978" w:rsidRPr="003A028D">
          <w:rPr>
            <w:rFonts w:ascii="Times New Roman" w:hAnsi="Times New Roman" w:cs="Times New Roman"/>
            <w:i/>
            <w:color w:val="000000" w:themeColor="text1"/>
            <w:sz w:val="24"/>
            <w:szCs w:val="24"/>
          </w:rPr>
          <w:t>SQ</w:t>
        </w:r>
        <w:r w:rsidR="00E91978">
          <w:rPr>
            <w:rFonts w:ascii="Times New Roman" w:hAnsi="Times New Roman" w:cs="Times New Roman"/>
            <w:color w:val="000000" w:themeColor="text1"/>
            <w:sz w:val="24"/>
            <w:szCs w:val="24"/>
          </w:rPr>
          <w:t xml:space="preserve">, and, for parts of </w:t>
        </w:r>
      </w:ins>
      <w:ins w:id="982" w:author="EliseSchramkowski" w:date="2021-11-01T14:36:00Z">
        <w:r w:rsidR="00A04C6C">
          <w:rPr>
            <w:rFonts w:ascii="Times New Roman" w:hAnsi="Times New Roman" w:cs="Times New Roman"/>
            <w:color w:val="000000" w:themeColor="text1"/>
            <w:sz w:val="24"/>
            <w:szCs w:val="24"/>
          </w:rPr>
          <w:t xml:space="preserve">the study </w:t>
        </w:r>
      </w:ins>
      <w:ins w:id="983" w:author="EliseSchramkowski" w:date="2021-08-11T15:23:00Z">
        <w:r w:rsidR="00E91978">
          <w:rPr>
            <w:rFonts w:ascii="Times New Roman" w:hAnsi="Times New Roman" w:cs="Times New Roman"/>
            <w:color w:val="000000" w:themeColor="text1"/>
            <w:sz w:val="24"/>
            <w:szCs w:val="24"/>
          </w:rPr>
          <w:t xml:space="preserve">using </w:t>
        </w:r>
        <w:proofErr w:type="spellStart"/>
        <w:r w:rsidR="00E91978">
          <w:rPr>
            <w:rFonts w:ascii="Times New Roman" w:hAnsi="Times New Roman" w:cs="Times New Roman"/>
            <w:color w:val="000000" w:themeColor="text1"/>
            <w:sz w:val="24"/>
            <w:szCs w:val="24"/>
          </w:rPr>
          <w:t>statcheck</w:t>
        </w:r>
        <w:proofErr w:type="spellEnd"/>
        <w:r w:rsidR="00E91978">
          <w:rPr>
            <w:rFonts w:ascii="Times New Roman" w:hAnsi="Times New Roman" w:cs="Times New Roman"/>
            <w:color w:val="000000" w:themeColor="text1"/>
            <w:sz w:val="24"/>
            <w:szCs w:val="24"/>
          </w:rPr>
          <w:t xml:space="preserve">, </w:t>
        </w:r>
        <w:r w:rsidR="00E91978">
          <w:rPr>
            <w:rFonts w:ascii="Times New Roman" w:hAnsi="Times New Roman" w:cs="Times New Roman"/>
            <w:i/>
            <w:color w:val="000000" w:themeColor="text1"/>
            <w:sz w:val="24"/>
            <w:szCs w:val="24"/>
          </w:rPr>
          <w:t>CHQ</w:t>
        </w:r>
        <w:r w:rsidR="00E91978">
          <w:rPr>
            <w:rFonts w:ascii="Times New Roman" w:hAnsi="Times New Roman" w:cs="Times New Roman"/>
            <w:color w:val="000000" w:themeColor="text1"/>
            <w:sz w:val="24"/>
            <w:szCs w:val="24"/>
          </w:rPr>
          <w:t xml:space="preserve">, and </w:t>
        </w:r>
        <w:r w:rsidR="00E91978">
          <w:rPr>
            <w:rFonts w:ascii="Times New Roman" w:hAnsi="Times New Roman" w:cs="Times New Roman"/>
            <w:i/>
            <w:color w:val="000000" w:themeColor="text1"/>
            <w:sz w:val="24"/>
            <w:szCs w:val="24"/>
          </w:rPr>
          <w:t>JMF</w:t>
        </w:r>
        <w:r w:rsidR="00E91978" w:rsidDel="007A0D46">
          <w:rPr>
            <w:rFonts w:ascii="Times New Roman" w:hAnsi="Times New Roman" w:cs="Times New Roman"/>
            <w:color w:val="000000" w:themeColor="text1"/>
            <w:sz w:val="24"/>
            <w:szCs w:val="24"/>
          </w:rPr>
          <w:t xml:space="preserve"> </w:t>
        </w:r>
      </w:ins>
      <w:ins w:id="984" w:author="Marcel van Assen" w:date="2021-08-10T17:42:00Z">
        <w:del w:id="985" w:author="EliseSchramkowski" w:date="2021-08-11T15:21:00Z">
          <w:r w:rsidR="00C543E8" w:rsidDel="007A0D46">
            <w:rPr>
              <w:rFonts w:ascii="Times New Roman" w:hAnsi="Times New Roman" w:cs="Times New Roman"/>
              <w:color w:val="000000" w:themeColor="text1"/>
              <w:sz w:val="24"/>
              <w:szCs w:val="24"/>
            </w:rPr>
            <w:delText>*** vijf, of welke</w:delText>
          </w:r>
        </w:del>
        <w:r w:rsidR="00C543E8">
          <w:rPr>
            <w:rFonts w:ascii="Times New Roman" w:hAnsi="Times New Roman" w:cs="Times New Roman"/>
            <w:color w:val="000000" w:themeColor="text1"/>
            <w:sz w:val="24"/>
            <w:szCs w:val="24"/>
          </w:rPr>
          <w:t>)</w:t>
        </w:r>
      </w:ins>
      <w:r w:rsidR="00233F22">
        <w:rPr>
          <w:rFonts w:ascii="Times New Roman" w:hAnsi="Times New Roman" w:cs="Times New Roman"/>
          <w:color w:val="000000" w:themeColor="text1"/>
          <w:sz w:val="24"/>
          <w:szCs w:val="24"/>
        </w:rPr>
        <w:t>,</w:t>
      </w:r>
      <w:r w:rsidR="00165BFA">
        <w:rPr>
          <w:rFonts w:ascii="Times New Roman" w:hAnsi="Times New Roman" w:cs="Times New Roman"/>
          <w:color w:val="000000" w:themeColor="text1"/>
          <w:sz w:val="24"/>
          <w:szCs w:val="24"/>
        </w:rPr>
        <w:t xml:space="preserve"> and year</w:t>
      </w:r>
      <w:ins w:id="986" w:author="Marcel van Assen" w:date="2021-08-10T17:43:00Z">
        <w:r w:rsidR="00C543E8">
          <w:rPr>
            <w:rFonts w:ascii="Times New Roman" w:hAnsi="Times New Roman" w:cs="Times New Roman"/>
            <w:color w:val="000000" w:themeColor="text1"/>
            <w:sz w:val="24"/>
            <w:szCs w:val="24"/>
          </w:rPr>
          <w:t xml:space="preserve"> (</w:t>
        </w:r>
      </w:ins>
      <w:ins w:id="987" w:author="EliseSchramkowski" w:date="2021-08-11T15:21:00Z">
        <w:r w:rsidR="007A0D46">
          <w:rPr>
            <w:rFonts w:ascii="Times New Roman" w:hAnsi="Times New Roman" w:cs="Times New Roman"/>
            <w:color w:val="000000" w:themeColor="text1"/>
            <w:sz w:val="24"/>
            <w:szCs w:val="24"/>
          </w:rPr>
          <w:t>2014, 2015, 2016</w:t>
        </w:r>
      </w:ins>
      <w:ins w:id="988" w:author="EliseSchramkowski" w:date="2021-09-03T10:03:00Z">
        <w:r w:rsidR="0026404E">
          <w:rPr>
            <w:rFonts w:ascii="Times New Roman" w:hAnsi="Times New Roman" w:cs="Times New Roman"/>
            <w:color w:val="000000" w:themeColor="text1"/>
            <w:sz w:val="24"/>
            <w:szCs w:val="24"/>
          </w:rPr>
          <w:t xml:space="preserve">). </w:t>
        </w:r>
      </w:ins>
      <w:ins w:id="989" w:author="Marcel van Assen" w:date="2021-08-10T17:43:00Z">
        <w:del w:id="990" w:author="EliseSchramkowski" w:date="2021-08-11T15:21:00Z">
          <w:r w:rsidR="00C543E8" w:rsidDel="007A0D46">
            <w:rPr>
              <w:rFonts w:ascii="Times New Roman" w:hAnsi="Times New Roman" w:cs="Times New Roman"/>
              <w:color w:val="000000" w:themeColor="text1"/>
              <w:sz w:val="24"/>
              <w:szCs w:val="24"/>
            </w:rPr>
            <w:delText>*** welke</w:delText>
          </w:r>
          <w:commentRangeStart w:id="991"/>
          <w:commentRangeStart w:id="992"/>
          <w:r w:rsidR="00C543E8" w:rsidDel="007A0D46">
            <w:rPr>
              <w:rFonts w:ascii="Times New Roman" w:hAnsi="Times New Roman" w:cs="Times New Roman"/>
              <w:color w:val="000000" w:themeColor="text1"/>
              <w:sz w:val="24"/>
              <w:szCs w:val="24"/>
            </w:rPr>
            <w:delText>?)</w:delText>
          </w:r>
        </w:del>
      </w:ins>
      <w:del w:id="993" w:author="EliseSchramkowski" w:date="2021-08-11T15:21:00Z">
        <w:r w:rsidR="00165BFA" w:rsidDel="007A0D46">
          <w:rPr>
            <w:rFonts w:ascii="Times New Roman" w:hAnsi="Times New Roman" w:cs="Times New Roman"/>
            <w:color w:val="000000" w:themeColor="text1"/>
            <w:sz w:val="24"/>
            <w:szCs w:val="24"/>
          </w:rPr>
          <w:delText>.</w:delText>
        </w:r>
        <w:r w:rsidR="00E34CF6" w:rsidDel="007A0D46">
          <w:rPr>
            <w:rFonts w:ascii="Times New Roman" w:hAnsi="Times New Roman" w:cs="Times New Roman"/>
            <w:color w:val="000000" w:themeColor="text1"/>
            <w:sz w:val="24"/>
            <w:szCs w:val="24"/>
          </w:rPr>
          <w:delText xml:space="preserve"> </w:delText>
        </w:r>
      </w:del>
      <w:r w:rsidR="00A76DC6">
        <w:rPr>
          <w:rFonts w:ascii="Times New Roman" w:hAnsi="Times New Roman" w:cs="Times New Roman"/>
          <w:color w:val="000000" w:themeColor="text1"/>
          <w:sz w:val="24"/>
          <w:szCs w:val="24"/>
        </w:rPr>
        <w:t xml:space="preserve">See Table </w:t>
      </w:r>
      <w:r w:rsidR="00C54D9A">
        <w:rPr>
          <w:rFonts w:ascii="Times New Roman" w:hAnsi="Times New Roman" w:cs="Times New Roman"/>
          <w:color w:val="000000" w:themeColor="text1"/>
          <w:sz w:val="24"/>
          <w:szCs w:val="24"/>
        </w:rPr>
        <w:t>2</w:t>
      </w:r>
      <w:del w:id="994" w:author="EliseSchramkowski" w:date="2021-08-11T15:22:00Z">
        <w:r w:rsidR="00A76DC6" w:rsidDel="00E91978">
          <w:rPr>
            <w:rFonts w:ascii="Times New Roman" w:hAnsi="Times New Roman" w:cs="Times New Roman"/>
            <w:color w:val="000000" w:themeColor="text1"/>
            <w:sz w:val="24"/>
            <w:szCs w:val="24"/>
          </w:rPr>
          <w:delText>4</w:delText>
        </w:r>
      </w:del>
      <w:r w:rsidR="00A76DC6">
        <w:rPr>
          <w:rFonts w:ascii="Times New Roman" w:hAnsi="Times New Roman" w:cs="Times New Roman"/>
          <w:color w:val="000000" w:themeColor="text1"/>
          <w:sz w:val="24"/>
          <w:szCs w:val="24"/>
        </w:rPr>
        <w:t xml:space="preserve"> </w:t>
      </w:r>
      <w:commentRangeEnd w:id="991"/>
      <w:r w:rsidR="00C543E8">
        <w:rPr>
          <w:rStyle w:val="CommentReference"/>
        </w:rPr>
        <w:commentReference w:id="991"/>
      </w:r>
      <w:commentRangeEnd w:id="992"/>
      <w:r w:rsidR="00C543E8">
        <w:rPr>
          <w:rStyle w:val="CommentReference"/>
        </w:rPr>
        <w:commentReference w:id="992"/>
      </w:r>
      <w:r w:rsidR="00A76DC6">
        <w:rPr>
          <w:rFonts w:ascii="Times New Roman" w:hAnsi="Times New Roman" w:cs="Times New Roman"/>
          <w:color w:val="000000" w:themeColor="text1"/>
          <w:sz w:val="24"/>
          <w:szCs w:val="24"/>
        </w:rPr>
        <w:t>for an overview of which data sets were used for which parts of the research</w:t>
      </w:r>
      <w:r w:rsidR="00A76DC6">
        <w:rPr>
          <w:rFonts w:ascii="Times New Roman" w:hAnsi="Times New Roman" w:cs="Times New Roman"/>
          <w:sz w:val="24"/>
          <w:szCs w:val="24"/>
        </w:rPr>
        <w:t>.</w:t>
      </w:r>
    </w:p>
    <w:p w14:paraId="1ECE001C" w14:textId="19593B8D" w:rsidR="00CC4AC7" w:rsidRDefault="00C64888" w:rsidP="00D55F81">
      <w:pPr>
        <w:spacing w:after="0" w:line="480" w:lineRule="auto"/>
        <w:ind w:firstLine="284"/>
        <w:jc w:val="both"/>
        <w:rPr>
          <w:rFonts w:ascii="Times New Roman" w:hAnsi="Times New Roman" w:cs="Times New Roman"/>
          <w:color w:val="000000" w:themeColor="text1"/>
          <w:sz w:val="24"/>
          <w:szCs w:val="24"/>
        </w:rPr>
      </w:pPr>
      <w:commentRangeStart w:id="995"/>
      <w:proofErr w:type="spellStart"/>
      <w:r w:rsidRPr="006822B1">
        <w:rPr>
          <w:rFonts w:ascii="Times New Roman" w:hAnsi="Times New Roman" w:cs="Times New Roman"/>
          <w:color w:val="000000" w:themeColor="text1"/>
          <w:sz w:val="24"/>
          <w:szCs w:val="24"/>
        </w:rPr>
        <w:t>Nuijten</w:t>
      </w:r>
      <w:proofErr w:type="spellEnd"/>
      <w:r w:rsidRPr="006822B1">
        <w:rPr>
          <w:rFonts w:ascii="Times New Roman" w:hAnsi="Times New Roman" w:cs="Times New Roman"/>
          <w:color w:val="000000" w:themeColor="text1"/>
          <w:sz w:val="24"/>
          <w:szCs w:val="24"/>
        </w:rPr>
        <w:t xml:space="preserve"> et al. </w:t>
      </w:r>
      <w:r>
        <w:rPr>
          <w:rFonts w:ascii="Times New Roman" w:hAnsi="Times New Roman" w:cs="Times New Roman"/>
          <w:color w:val="000000" w:themeColor="text1"/>
          <w:sz w:val="24"/>
          <w:szCs w:val="24"/>
        </w:rPr>
        <w:t>(forthcoming)</w:t>
      </w:r>
      <w:commentRangeEnd w:id="995"/>
      <w:r w:rsidR="00F577DB">
        <w:rPr>
          <w:rStyle w:val="CommentReference"/>
        </w:rPr>
        <w:commentReference w:id="995"/>
      </w:r>
      <w:r>
        <w:rPr>
          <w:rFonts w:ascii="Times New Roman" w:hAnsi="Times New Roman" w:cs="Times New Roman"/>
          <w:color w:val="000000" w:themeColor="text1"/>
          <w:sz w:val="24"/>
          <w:szCs w:val="24"/>
        </w:rPr>
        <w:t xml:space="preserve"> </w:t>
      </w:r>
      <w:r w:rsidR="00E91D8E">
        <w:rPr>
          <w:rFonts w:ascii="Times New Roman" w:hAnsi="Times New Roman" w:cs="Times New Roman"/>
          <w:color w:val="000000" w:themeColor="text1"/>
          <w:sz w:val="24"/>
          <w:szCs w:val="24"/>
        </w:rPr>
        <w:t xml:space="preserve">have </w:t>
      </w:r>
      <w:r>
        <w:rPr>
          <w:rFonts w:ascii="Times New Roman" w:hAnsi="Times New Roman" w:cs="Times New Roman"/>
          <w:color w:val="000000" w:themeColor="text1"/>
          <w:sz w:val="24"/>
          <w:szCs w:val="24"/>
        </w:rPr>
        <w:t xml:space="preserve">argued that </w:t>
      </w:r>
      <w:r w:rsidR="006822B1">
        <w:rPr>
          <w:rFonts w:ascii="Times New Roman" w:hAnsi="Times New Roman" w:cs="Times New Roman"/>
          <w:color w:val="000000" w:themeColor="text1"/>
          <w:sz w:val="24"/>
          <w:szCs w:val="24"/>
        </w:rPr>
        <w:t>the</w:t>
      </w:r>
      <w:r w:rsidR="009343A4">
        <w:rPr>
          <w:rFonts w:ascii="Times New Roman" w:hAnsi="Times New Roman" w:cs="Times New Roman"/>
          <w:color w:val="000000" w:themeColor="text1"/>
          <w:sz w:val="24"/>
          <w:szCs w:val="24"/>
        </w:rPr>
        <w:t xml:space="preserve"> prevalence of</w:t>
      </w:r>
      <w:r w:rsidR="006822B1">
        <w:rPr>
          <w:rFonts w:ascii="Times New Roman" w:hAnsi="Times New Roman" w:cs="Times New Roman"/>
          <w:color w:val="000000" w:themeColor="text1"/>
          <w:sz w:val="24"/>
          <w:szCs w:val="24"/>
        </w:rPr>
        <w:t xml:space="preserve"> </w:t>
      </w:r>
      <w:r w:rsidR="009343A4">
        <w:rPr>
          <w:rFonts w:ascii="Times New Roman" w:hAnsi="Times New Roman" w:cs="Times New Roman"/>
          <w:color w:val="000000" w:themeColor="text1"/>
          <w:sz w:val="24"/>
          <w:szCs w:val="24"/>
        </w:rPr>
        <w:t xml:space="preserve">(gross) inconsistencies </w:t>
      </w:r>
      <w:r>
        <w:rPr>
          <w:rFonts w:ascii="Times New Roman" w:hAnsi="Times New Roman" w:cs="Times New Roman"/>
          <w:color w:val="000000" w:themeColor="text1"/>
          <w:sz w:val="24"/>
          <w:szCs w:val="24"/>
        </w:rPr>
        <w:t>can be studied in three ways. Firstly, one can calculate the percentage of inconsistencies and gross inconsistencies for each article and take the average of these percentages over all articles. Secondly, one can calculate the overall percentage of (gross) inconsistencies by dividing the amount of (gross) inconsistencies by the total number of reported results obtained. Thirdly, one can use multilevel logistic regression models to estimate the probability that a reported result is inconsistent, while controlling for the nesting of results within articles. Although in theory, the third method is most appropriate, simulation analyses r</w:t>
      </w:r>
      <w:r w:rsidR="00FB0AEF">
        <w:rPr>
          <w:rFonts w:ascii="Times New Roman" w:hAnsi="Times New Roman" w:cs="Times New Roman"/>
          <w:color w:val="000000" w:themeColor="text1"/>
          <w:sz w:val="24"/>
          <w:szCs w:val="24"/>
        </w:rPr>
        <w:t>evealed that it performs poorly;</w:t>
      </w:r>
      <w:r>
        <w:rPr>
          <w:rFonts w:ascii="Times New Roman" w:hAnsi="Times New Roman" w:cs="Times New Roman"/>
          <w:color w:val="000000" w:themeColor="text1"/>
          <w:sz w:val="24"/>
          <w:szCs w:val="24"/>
        </w:rPr>
        <w:t xml:space="preserve"> because both the number of results per article and the probability of a gross </w:t>
      </w:r>
      <w:r>
        <w:rPr>
          <w:rFonts w:ascii="Times New Roman" w:hAnsi="Times New Roman" w:cs="Times New Roman"/>
          <w:color w:val="000000" w:themeColor="text1"/>
          <w:sz w:val="24"/>
          <w:szCs w:val="24"/>
        </w:rPr>
        <w:lastRenderedPageBreak/>
        <w:t>inconsistency are too low, it is accompanied by a too low Type I error, a lack of statistical power, and clearly inaccurate effect size estimates (</w:t>
      </w:r>
      <w:proofErr w:type="spellStart"/>
      <w:r>
        <w:rPr>
          <w:rFonts w:ascii="Times New Roman" w:hAnsi="Times New Roman" w:cs="Times New Roman"/>
          <w:color w:val="000000" w:themeColor="text1"/>
          <w:sz w:val="24"/>
          <w:szCs w:val="24"/>
        </w:rPr>
        <w:t>Nuijten</w:t>
      </w:r>
      <w:proofErr w:type="spellEnd"/>
      <w:r>
        <w:rPr>
          <w:rFonts w:ascii="Times New Roman" w:hAnsi="Times New Roman" w:cs="Times New Roman"/>
          <w:color w:val="000000" w:themeColor="text1"/>
          <w:sz w:val="24"/>
          <w:szCs w:val="24"/>
        </w:rPr>
        <w:t xml:space="preserve"> et al. forthcoming). Therefore, following </w:t>
      </w:r>
      <w:proofErr w:type="spellStart"/>
      <w:r>
        <w:rPr>
          <w:rFonts w:ascii="Times New Roman" w:hAnsi="Times New Roman" w:cs="Times New Roman"/>
          <w:color w:val="000000" w:themeColor="text1"/>
          <w:sz w:val="24"/>
          <w:szCs w:val="24"/>
        </w:rPr>
        <w:t>Wicherts</w:t>
      </w:r>
      <w:proofErr w:type="spellEnd"/>
      <w:r>
        <w:rPr>
          <w:rFonts w:ascii="Times New Roman" w:hAnsi="Times New Roman" w:cs="Times New Roman"/>
          <w:color w:val="000000" w:themeColor="text1"/>
          <w:sz w:val="24"/>
          <w:szCs w:val="24"/>
        </w:rPr>
        <w:t xml:space="preserve"> et al. (2011) and </w:t>
      </w:r>
      <w:proofErr w:type="spellStart"/>
      <w:r>
        <w:rPr>
          <w:rFonts w:ascii="Times New Roman" w:hAnsi="Times New Roman" w:cs="Times New Roman"/>
          <w:color w:val="000000" w:themeColor="text1"/>
          <w:sz w:val="24"/>
          <w:szCs w:val="24"/>
        </w:rPr>
        <w:t>Nuijten</w:t>
      </w:r>
      <w:proofErr w:type="spellEnd"/>
      <w:r>
        <w:rPr>
          <w:rFonts w:ascii="Times New Roman" w:hAnsi="Times New Roman" w:cs="Times New Roman"/>
          <w:color w:val="000000" w:themeColor="text1"/>
          <w:sz w:val="24"/>
          <w:szCs w:val="24"/>
        </w:rPr>
        <w:t xml:space="preserve"> et al. (2016), we test</w:t>
      </w:r>
      <w:r w:rsidR="00FB0AEF">
        <w:rPr>
          <w:rFonts w:ascii="Times New Roman" w:hAnsi="Times New Roman" w:cs="Times New Roman"/>
          <w:color w:val="000000" w:themeColor="text1"/>
          <w:sz w:val="24"/>
          <w:szCs w:val="24"/>
        </w:rPr>
        <w:t>ed</w:t>
      </w:r>
      <w:r w:rsidR="009136D1">
        <w:rPr>
          <w:rFonts w:ascii="Times New Roman" w:hAnsi="Times New Roman" w:cs="Times New Roman"/>
          <w:color w:val="000000" w:themeColor="text1"/>
          <w:sz w:val="24"/>
          <w:szCs w:val="24"/>
        </w:rPr>
        <w:t xml:space="preserve"> H1 and H2 </w:t>
      </w:r>
      <w:r w:rsidR="009F42B6">
        <w:rPr>
          <w:rFonts w:ascii="Times New Roman" w:hAnsi="Times New Roman" w:cs="Times New Roman"/>
          <w:color w:val="000000" w:themeColor="text1"/>
          <w:sz w:val="24"/>
          <w:szCs w:val="24"/>
        </w:rPr>
        <w:t>using the second method, that is</w:t>
      </w:r>
      <w:r>
        <w:rPr>
          <w:rFonts w:ascii="Times New Roman" w:hAnsi="Times New Roman" w:cs="Times New Roman"/>
          <w:color w:val="000000" w:themeColor="text1"/>
          <w:sz w:val="24"/>
          <w:szCs w:val="24"/>
        </w:rPr>
        <w:t>, using logistic regression</w:t>
      </w:r>
      <w:r w:rsidR="009343A4">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on individual </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-values.</w:t>
      </w:r>
      <w:r w:rsidR="00BE22A9">
        <w:rPr>
          <w:rFonts w:ascii="Times New Roman" w:hAnsi="Times New Roman" w:cs="Times New Roman"/>
          <w:color w:val="000000" w:themeColor="text1"/>
          <w:sz w:val="24"/>
          <w:szCs w:val="24"/>
        </w:rPr>
        <w:t xml:space="preserve"> </w:t>
      </w:r>
    </w:p>
    <w:p w14:paraId="1532748A" w14:textId="32E13690" w:rsidR="00C64888" w:rsidRPr="006312F7" w:rsidRDefault="00C64888" w:rsidP="000379E5">
      <w:pPr>
        <w:spacing w:after="0" w:line="480" w:lineRule="auto"/>
        <w:ind w:firstLine="284"/>
        <w:jc w:val="both"/>
        <w:rPr>
          <w:rFonts w:ascii="Times New Roman" w:hAnsi="Times New Roman" w:cs="Times New Roman"/>
          <w:color w:val="000000" w:themeColor="text1"/>
          <w:sz w:val="24"/>
          <w:szCs w:val="24"/>
        </w:rPr>
      </w:pPr>
      <w:bookmarkStart w:id="996" w:name="_Hlk525032707"/>
      <w:r>
        <w:rPr>
          <w:rFonts w:ascii="Times New Roman" w:hAnsi="Times New Roman" w:cs="Times New Roman"/>
          <w:color w:val="000000" w:themeColor="text1"/>
          <w:sz w:val="24"/>
          <w:szCs w:val="24"/>
        </w:rPr>
        <w:t>We</w:t>
      </w:r>
      <w:r w:rsidR="00732AC8">
        <w:rPr>
          <w:rFonts w:ascii="Times New Roman" w:hAnsi="Times New Roman" w:cs="Times New Roman"/>
          <w:color w:val="000000" w:themeColor="text1"/>
          <w:sz w:val="24"/>
          <w:szCs w:val="24"/>
        </w:rPr>
        <w:t xml:space="preserve"> </w:t>
      </w:r>
      <w:r w:rsidR="00E45243">
        <w:rPr>
          <w:rFonts w:ascii="Times New Roman" w:hAnsi="Times New Roman" w:cs="Times New Roman"/>
          <w:color w:val="000000" w:themeColor="text1"/>
          <w:sz w:val="24"/>
          <w:szCs w:val="24"/>
        </w:rPr>
        <w:t xml:space="preserve">conducted logistic regressions to test </w:t>
      </w:r>
      <w:r w:rsidR="00732AC8">
        <w:rPr>
          <w:rFonts w:ascii="Times New Roman" w:hAnsi="Times New Roman" w:cs="Times New Roman"/>
          <w:color w:val="000000" w:themeColor="text1"/>
          <w:sz w:val="24"/>
          <w:szCs w:val="24"/>
        </w:rPr>
        <w:t xml:space="preserve">our hypothesis on </w:t>
      </w:r>
      <w:r w:rsidR="00A3579F">
        <w:rPr>
          <w:rFonts w:ascii="Times New Roman" w:hAnsi="Times New Roman" w:cs="Times New Roman"/>
          <w:color w:val="000000" w:themeColor="text1"/>
          <w:sz w:val="24"/>
          <w:szCs w:val="24"/>
        </w:rPr>
        <w:t xml:space="preserve">publication bias </w:t>
      </w:r>
      <w:r w:rsidR="00732AC8">
        <w:rPr>
          <w:rFonts w:ascii="Times New Roman" w:hAnsi="Times New Roman" w:cs="Times New Roman"/>
          <w:color w:val="000000" w:themeColor="text1"/>
          <w:sz w:val="24"/>
          <w:szCs w:val="24"/>
        </w:rPr>
        <w:t>(H3)</w:t>
      </w:r>
      <w:r w:rsidR="00A025F8">
        <w:rPr>
          <w:rFonts w:ascii="Times New Roman" w:hAnsi="Times New Roman" w:cs="Times New Roman"/>
          <w:color w:val="000000" w:themeColor="text1"/>
          <w:sz w:val="24"/>
          <w:szCs w:val="24"/>
        </w:rPr>
        <w:t xml:space="preserve"> </w:t>
      </w:r>
      <w:r w:rsidR="00E45243">
        <w:rPr>
          <w:rFonts w:ascii="Times New Roman" w:hAnsi="Times New Roman" w:cs="Times New Roman"/>
          <w:color w:val="000000" w:themeColor="text1"/>
          <w:sz w:val="24"/>
          <w:szCs w:val="24"/>
        </w:rPr>
        <w:t xml:space="preserve">with </w:t>
      </w:r>
      <w:r>
        <w:rPr>
          <w:rFonts w:ascii="Times New Roman" w:hAnsi="Times New Roman" w:cs="Times New Roman"/>
          <w:color w:val="000000" w:themeColor="text1"/>
          <w:sz w:val="24"/>
          <w:szCs w:val="24"/>
        </w:rPr>
        <w:t>exactly</w:t>
      </w:r>
      <w:r w:rsidR="00FB0AEF">
        <w:rPr>
          <w:rFonts w:ascii="Times New Roman" w:hAnsi="Times New Roman" w:cs="Times New Roman"/>
          <w:color w:val="000000" w:themeColor="text1"/>
          <w:sz w:val="24"/>
          <w:szCs w:val="24"/>
        </w:rPr>
        <w:t xml:space="preserve"> reported </w:t>
      </w:r>
      <w:r w:rsidR="00FB0AEF">
        <w:rPr>
          <w:rFonts w:ascii="Times New Roman" w:hAnsi="Times New Roman" w:cs="Times New Roman"/>
          <w:i/>
          <w:color w:val="000000" w:themeColor="text1"/>
          <w:sz w:val="24"/>
          <w:szCs w:val="24"/>
        </w:rPr>
        <w:t>p</w:t>
      </w:r>
      <w:r w:rsidR="00FB0AEF">
        <w:rPr>
          <w:rFonts w:ascii="Times New Roman" w:hAnsi="Times New Roman" w:cs="Times New Roman"/>
          <w:color w:val="000000" w:themeColor="text1"/>
          <w:sz w:val="24"/>
          <w:szCs w:val="24"/>
        </w:rPr>
        <w:t xml:space="preserve">-values </w:t>
      </w:r>
      <w:r w:rsidR="00732AC8">
        <w:rPr>
          <w:rFonts w:ascii="Times New Roman" w:hAnsi="Times New Roman" w:cs="Times New Roman"/>
          <w:color w:val="000000" w:themeColor="text1"/>
          <w:sz w:val="24"/>
          <w:szCs w:val="24"/>
        </w:rPr>
        <w:t xml:space="preserve">from </w:t>
      </w:r>
      <w:r w:rsidR="00B26911">
        <w:rPr>
          <w:rFonts w:ascii="Times New Roman" w:hAnsi="Times New Roman" w:cs="Times New Roman"/>
          <w:color w:val="000000" w:themeColor="text1"/>
          <w:sz w:val="24"/>
          <w:szCs w:val="24"/>
        </w:rPr>
        <w:t>‘</w:t>
      </w:r>
      <w:r w:rsidR="00B26911" w:rsidRPr="00F13581">
        <w:rPr>
          <w:rFonts w:ascii="Times New Roman" w:hAnsi="Times New Roman" w:cs="Times New Roman"/>
          <w:i/>
          <w:iCs/>
          <w:color w:val="000000" w:themeColor="text1"/>
          <w:sz w:val="24"/>
          <w:szCs w:val="24"/>
          <w:rPrChange w:id="997" w:author="EliseSchramkowski" w:date="2021-09-09T09:40:00Z">
            <w:rPr>
              <w:rFonts w:ascii="Times New Roman" w:hAnsi="Times New Roman" w:cs="Times New Roman"/>
              <w:color w:val="000000" w:themeColor="text1"/>
              <w:sz w:val="24"/>
              <w:szCs w:val="24"/>
            </w:rPr>
          </w:rPrChange>
        </w:rPr>
        <w:t>AllP</w:t>
      </w:r>
      <w:r w:rsidR="00B26911">
        <w:rPr>
          <w:rFonts w:ascii="Times New Roman" w:hAnsi="Times New Roman" w:cs="Times New Roman"/>
          <w:color w:val="000000" w:themeColor="text1"/>
          <w:sz w:val="24"/>
          <w:szCs w:val="24"/>
        </w:rPr>
        <w:t>’</w:t>
      </w:r>
      <w:r w:rsidR="000379E5">
        <w:rPr>
          <w:rFonts w:ascii="Times New Roman" w:hAnsi="Times New Roman" w:cs="Times New Roman"/>
          <w:color w:val="000000" w:themeColor="text1"/>
          <w:sz w:val="24"/>
          <w:szCs w:val="24"/>
        </w:rPr>
        <w:t xml:space="preserve">. </w:t>
      </w:r>
      <w:bookmarkEnd w:id="996"/>
      <w:r>
        <w:rPr>
          <w:rFonts w:ascii="Times New Roman" w:hAnsi="Times New Roman" w:cs="Times New Roman"/>
          <w:color w:val="000000" w:themeColor="text1"/>
          <w:sz w:val="24"/>
          <w:szCs w:val="24"/>
        </w:rPr>
        <w:t xml:space="preserve">Since </w:t>
      </w:r>
      <w:del w:id="998" w:author="EliseSchramkowski" w:date="2021-09-09T09:40:00Z">
        <w:r w:rsidDel="00F13581">
          <w:rPr>
            <w:rFonts w:ascii="Times New Roman" w:hAnsi="Times New Roman" w:cs="Times New Roman"/>
            <w:color w:val="000000" w:themeColor="text1"/>
            <w:sz w:val="24"/>
            <w:szCs w:val="24"/>
          </w:rPr>
          <w:delText>‘</w:delText>
        </w:r>
      </w:del>
      <w:proofErr w:type="spellStart"/>
      <w:r>
        <w:rPr>
          <w:rFonts w:ascii="Times New Roman" w:hAnsi="Times New Roman" w:cs="Times New Roman"/>
          <w:color w:val="000000" w:themeColor="text1"/>
          <w:sz w:val="24"/>
          <w:szCs w:val="24"/>
        </w:rPr>
        <w:t>statchec</w:t>
      </w:r>
      <w:ins w:id="999" w:author="EliseSchramkowski" w:date="2021-09-21T13:15:00Z">
        <w:r w:rsidR="00E53C32">
          <w:rPr>
            <w:rFonts w:ascii="Times New Roman" w:hAnsi="Times New Roman" w:cs="Times New Roman"/>
            <w:color w:val="000000" w:themeColor="text1"/>
            <w:sz w:val="24"/>
            <w:szCs w:val="24"/>
          </w:rPr>
          <w:t>k</w:t>
        </w:r>
      </w:ins>
      <w:proofErr w:type="spellEnd"/>
      <w:del w:id="1000" w:author="EliseSchramkowski" w:date="2021-09-09T09:40:00Z">
        <w:r w:rsidDel="00F13581">
          <w:rPr>
            <w:rFonts w:ascii="Times New Roman" w:hAnsi="Times New Roman" w:cs="Times New Roman"/>
            <w:color w:val="000000" w:themeColor="text1"/>
            <w:sz w:val="24"/>
            <w:szCs w:val="24"/>
          </w:rPr>
          <w:delText>k</w:delText>
        </w:r>
      </w:del>
      <w:del w:id="1001" w:author="EliseSchramkowski" w:date="2021-11-02T17:04:00Z">
        <w:r w:rsidDel="004203DA">
          <w:rPr>
            <w:rFonts w:ascii="Times New Roman" w:hAnsi="Times New Roman" w:cs="Times New Roman"/>
            <w:color w:val="000000" w:themeColor="text1"/>
            <w:sz w:val="24"/>
            <w:szCs w:val="24"/>
          </w:rPr>
          <w:delText>’</w:delText>
        </w:r>
      </w:del>
      <w:r>
        <w:rPr>
          <w:rFonts w:ascii="Times New Roman" w:hAnsi="Times New Roman" w:cs="Times New Roman"/>
          <w:color w:val="000000" w:themeColor="text1"/>
          <w:sz w:val="24"/>
          <w:szCs w:val="24"/>
        </w:rPr>
        <w:t xml:space="preserve"> interprets results with </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 .05 as being statistically significant (</w:t>
      </w:r>
      <w:proofErr w:type="spellStart"/>
      <w:r>
        <w:rPr>
          <w:rFonts w:ascii="Times New Roman" w:hAnsi="Times New Roman" w:cs="Times New Roman"/>
          <w:color w:val="000000" w:themeColor="text1"/>
          <w:sz w:val="24"/>
          <w:szCs w:val="24"/>
        </w:rPr>
        <w:t>Epskamp</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Nuijten</w:t>
      </w:r>
      <w:proofErr w:type="spellEnd"/>
      <w:r>
        <w:rPr>
          <w:rFonts w:ascii="Times New Roman" w:hAnsi="Times New Roman" w:cs="Times New Roman"/>
          <w:color w:val="000000" w:themeColor="text1"/>
          <w:sz w:val="24"/>
          <w:szCs w:val="24"/>
        </w:rPr>
        <w:t xml:space="preserve"> 2015), </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 .05</w:t>
      </w:r>
      <w:r w:rsidR="00D478A9">
        <w:rPr>
          <w:rFonts w:ascii="Times New Roman" w:hAnsi="Times New Roman" w:cs="Times New Roman"/>
          <w:color w:val="000000" w:themeColor="text1"/>
          <w:sz w:val="24"/>
          <w:szCs w:val="24"/>
        </w:rPr>
        <w:t xml:space="preserve"> was </w:t>
      </w:r>
      <w:r>
        <w:rPr>
          <w:rFonts w:ascii="Times New Roman" w:hAnsi="Times New Roman" w:cs="Times New Roman"/>
          <w:color w:val="000000" w:themeColor="text1"/>
          <w:sz w:val="24"/>
          <w:szCs w:val="24"/>
        </w:rPr>
        <w:t xml:space="preserve">included in the interval of just significant </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-values for </w:t>
      </w:r>
      <w:r w:rsidR="006312F7">
        <w:rPr>
          <w:rFonts w:ascii="Times New Roman" w:hAnsi="Times New Roman" w:cs="Times New Roman"/>
          <w:color w:val="000000" w:themeColor="text1"/>
          <w:sz w:val="24"/>
          <w:szCs w:val="24"/>
        </w:rPr>
        <w:t>the</w:t>
      </w:r>
      <w:r w:rsidR="00571598">
        <w:rPr>
          <w:rFonts w:ascii="Times New Roman" w:hAnsi="Times New Roman" w:cs="Times New Roman"/>
          <w:color w:val="000000" w:themeColor="text1"/>
          <w:sz w:val="24"/>
          <w:szCs w:val="24"/>
        </w:rPr>
        <w:t xml:space="preserve"> </w:t>
      </w:r>
      <w:r w:rsidR="006312F7">
        <w:rPr>
          <w:rFonts w:ascii="Times New Roman" w:hAnsi="Times New Roman" w:cs="Times New Roman"/>
          <w:color w:val="000000" w:themeColor="text1"/>
          <w:sz w:val="24"/>
          <w:szCs w:val="24"/>
        </w:rPr>
        <w:t>logistic regressions</w:t>
      </w:r>
      <w:r>
        <w:rPr>
          <w:rFonts w:ascii="Times New Roman" w:hAnsi="Times New Roman" w:cs="Times New Roman"/>
          <w:color w:val="000000" w:themeColor="text1"/>
          <w:sz w:val="24"/>
          <w:szCs w:val="24"/>
        </w:rPr>
        <w:t xml:space="preserve">. </w:t>
      </w:r>
      <w:r w:rsidR="00571598">
        <w:rPr>
          <w:rFonts w:ascii="Times New Roman" w:hAnsi="Times New Roman" w:cs="Times New Roman"/>
          <w:color w:val="000000" w:themeColor="text1"/>
          <w:sz w:val="24"/>
          <w:szCs w:val="24"/>
        </w:rPr>
        <w:t>H3 was tested using</w:t>
      </w:r>
      <w:r w:rsidR="00502FDF">
        <w:rPr>
          <w:rFonts w:ascii="Times New Roman" w:hAnsi="Times New Roman" w:cs="Times New Roman"/>
          <w:color w:val="000000" w:themeColor="text1"/>
          <w:sz w:val="24"/>
          <w:szCs w:val="24"/>
        </w:rPr>
        <w:t xml:space="preserve"> </w:t>
      </w:r>
      <w:r w:rsidR="00502FDF">
        <w:rPr>
          <w:rFonts w:ascii="Times New Roman" w:hAnsi="Times New Roman" w:cs="Times New Roman"/>
          <w:i/>
          <w:color w:val="000000" w:themeColor="text1"/>
          <w:sz w:val="24"/>
          <w:szCs w:val="24"/>
        </w:rPr>
        <w:t>p</w:t>
      </w:r>
      <w:r w:rsidR="00502FDF">
        <w:rPr>
          <w:rFonts w:ascii="Times New Roman" w:hAnsi="Times New Roman" w:cs="Times New Roman"/>
          <w:color w:val="000000" w:themeColor="text1"/>
          <w:sz w:val="24"/>
          <w:szCs w:val="24"/>
        </w:rPr>
        <w:t>-values from</w:t>
      </w:r>
      <w:r w:rsidR="00571598">
        <w:rPr>
          <w:rFonts w:ascii="Times New Roman" w:hAnsi="Times New Roman" w:cs="Times New Roman"/>
          <w:color w:val="000000" w:themeColor="text1"/>
          <w:sz w:val="24"/>
          <w:szCs w:val="24"/>
        </w:rPr>
        <w:t xml:space="preserve"> smaller intervals - (.04 - .05] versus (.05 - .06] </w:t>
      </w:r>
      <w:r w:rsidR="00502FDF">
        <w:rPr>
          <w:rFonts w:ascii="Times New Roman" w:hAnsi="Times New Roman" w:cs="Times New Roman"/>
          <w:color w:val="000000" w:themeColor="text1"/>
          <w:sz w:val="24"/>
          <w:szCs w:val="24"/>
        </w:rPr>
        <w:t xml:space="preserve">– to obtain </w:t>
      </w:r>
      <w:r w:rsidR="00C34B39">
        <w:rPr>
          <w:rFonts w:ascii="Times New Roman" w:hAnsi="Times New Roman" w:cs="Times New Roman"/>
          <w:color w:val="000000" w:themeColor="text1"/>
          <w:sz w:val="24"/>
          <w:szCs w:val="24"/>
        </w:rPr>
        <w:t xml:space="preserve">more </w:t>
      </w:r>
      <w:r w:rsidR="00502FDF">
        <w:rPr>
          <w:rFonts w:ascii="Times New Roman" w:hAnsi="Times New Roman" w:cs="Times New Roman"/>
          <w:color w:val="000000" w:themeColor="text1"/>
          <w:sz w:val="24"/>
          <w:szCs w:val="24"/>
        </w:rPr>
        <w:t>precise results</w:t>
      </w:r>
      <w:r w:rsidR="000379E5">
        <w:rPr>
          <w:rFonts w:ascii="Times New Roman" w:hAnsi="Times New Roman" w:cs="Times New Roman"/>
          <w:color w:val="000000" w:themeColor="text1"/>
          <w:sz w:val="24"/>
          <w:szCs w:val="24"/>
        </w:rPr>
        <w:t>,</w:t>
      </w:r>
      <w:r w:rsidR="00571598">
        <w:rPr>
          <w:rFonts w:ascii="Times New Roman" w:hAnsi="Times New Roman" w:cs="Times New Roman"/>
          <w:color w:val="000000" w:themeColor="text1"/>
          <w:sz w:val="24"/>
          <w:szCs w:val="24"/>
        </w:rPr>
        <w:t xml:space="preserve"> and larger </w:t>
      </w:r>
      <w:r w:rsidR="00502FDF">
        <w:rPr>
          <w:rFonts w:ascii="Times New Roman" w:hAnsi="Times New Roman" w:cs="Times New Roman"/>
          <w:color w:val="000000" w:themeColor="text1"/>
          <w:sz w:val="24"/>
          <w:szCs w:val="24"/>
        </w:rPr>
        <w:t xml:space="preserve">intervals - (.03 - .05] versus (.05 - .07] </w:t>
      </w:r>
      <w:r w:rsidR="00C34B39">
        <w:rPr>
          <w:rFonts w:ascii="Times New Roman" w:hAnsi="Times New Roman" w:cs="Times New Roman"/>
          <w:color w:val="000000" w:themeColor="text1"/>
          <w:sz w:val="24"/>
          <w:szCs w:val="24"/>
        </w:rPr>
        <w:t>–</w:t>
      </w:r>
      <w:r w:rsidR="00502FDF">
        <w:rPr>
          <w:rFonts w:ascii="Times New Roman" w:hAnsi="Times New Roman" w:cs="Times New Roman"/>
          <w:color w:val="000000" w:themeColor="text1"/>
          <w:sz w:val="24"/>
          <w:szCs w:val="24"/>
        </w:rPr>
        <w:t xml:space="preserve"> </w:t>
      </w:r>
      <w:r w:rsidR="00C34B39">
        <w:rPr>
          <w:rFonts w:ascii="Times New Roman" w:hAnsi="Times New Roman" w:cs="Times New Roman"/>
          <w:color w:val="000000" w:themeColor="text1"/>
          <w:sz w:val="24"/>
          <w:szCs w:val="24"/>
        </w:rPr>
        <w:t>for a</w:t>
      </w:r>
      <w:r w:rsidR="00502FDF">
        <w:rPr>
          <w:rFonts w:ascii="Times New Roman" w:hAnsi="Times New Roman" w:cs="Times New Roman"/>
          <w:color w:val="000000" w:themeColor="text1"/>
          <w:sz w:val="24"/>
          <w:szCs w:val="24"/>
        </w:rPr>
        <w:t xml:space="preserve"> </w:t>
      </w:r>
      <w:ins w:id="1002" w:author="Marcel van Assen" w:date="2021-08-10T17:45:00Z">
        <w:r w:rsidR="00C543E8">
          <w:rPr>
            <w:rFonts w:ascii="Times New Roman" w:hAnsi="Times New Roman" w:cs="Times New Roman"/>
            <w:color w:val="000000" w:themeColor="text1"/>
            <w:sz w:val="24"/>
            <w:szCs w:val="24"/>
          </w:rPr>
          <w:t xml:space="preserve">potentially </w:t>
        </w:r>
      </w:ins>
      <w:r w:rsidR="000379E5">
        <w:rPr>
          <w:rFonts w:ascii="Times New Roman" w:hAnsi="Times New Roman" w:cs="Times New Roman"/>
          <w:color w:val="000000" w:themeColor="text1"/>
          <w:sz w:val="24"/>
          <w:szCs w:val="24"/>
        </w:rPr>
        <w:t xml:space="preserve">more </w:t>
      </w:r>
      <w:r w:rsidR="00502FDF">
        <w:rPr>
          <w:rFonts w:ascii="Times New Roman" w:hAnsi="Times New Roman" w:cs="Times New Roman"/>
          <w:color w:val="000000" w:themeColor="text1"/>
          <w:sz w:val="24"/>
          <w:szCs w:val="24"/>
        </w:rPr>
        <w:t xml:space="preserve">powerful </w:t>
      </w:r>
      <w:r w:rsidR="000379E5">
        <w:rPr>
          <w:rFonts w:ascii="Times New Roman" w:hAnsi="Times New Roman" w:cs="Times New Roman"/>
          <w:color w:val="000000" w:themeColor="text1"/>
          <w:sz w:val="24"/>
          <w:szCs w:val="24"/>
        </w:rPr>
        <w:t>test</w:t>
      </w:r>
      <w:r w:rsidR="00502FDF">
        <w:rPr>
          <w:rFonts w:ascii="Times New Roman" w:hAnsi="Times New Roman" w:cs="Times New Roman"/>
          <w:color w:val="000000" w:themeColor="text1"/>
          <w:sz w:val="24"/>
          <w:szCs w:val="24"/>
        </w:rPr>
        <w:t>.</w:t>
      </w:r>
    </w:p>
    <w:p w14:paraId="4D336A62" w14:textId="5FC25706" w:rsidR="00BA61B0" w:rsidRPr="00796ECC" w:rsidRDefault="00796ECC" w:rsidP="00D92E13">
      <w:pPr>
        <w:spacing w:after="0" w:line="480" w:lineRule="auto"/>
        <w:ind w:firstLine="284"/>
        <w:jc w:val="both"/>
        <w:rPr>
          <w:rFonts w:ascii="Times New Roman" w:hAnsi="Times New Roman" w:cs="Times New Roman"/>
          <w:color w:val="000000" w:themeColor="text1"/>
          <w:sz w:val="24"/>
          <w:szCs w:val="24"/>
        </w:rPr>
      </w:pPr>
      <w:r w:rsidRPr="00796ECC">
        <w:rPr>
          <w:rFonts w:ascii="Times New Roman" w:hAnsi="Times New Roman" w:cs="Times New Roman"/>
          <w:color w:val="000000" w:themeColor="text1"/>
          <w:sz w:val="24"/>
          <w:szCs w:val="24"/>
        </w:rPr>
        <w:t xml:space="preserve">To </w:t>
      </w:r>
      <w:r w:rsidR="00AD4A41">
        <w:rPr>
          <w:rFonts w:ascii="Times New Roman" w:hAnsi="Times New Roman" w:cs="Times New Roman"/>
          <w:color w:val="000000" w:themeColor="text1"/>
          <w:sz w:val="24"/>
          <w:szCs w:val="24"/>
        </w:rPr>
        <w:t>test</w:t>
      </w:r>
      <w:r w:rsidR="00AD4A41" w:rsidRPr="00796ECC">
        <w:rPr>
          <w:rFonts w:ascii="Times New Roman" w:hAnsi="Times New Roman" w:cs="Times New Roman"/>
          <w:color w:val="000000" w:themeColor="text1"/>
          <w:sz w:val="24"/>
          <w:szCs w:val="24"/>
        </w:rPr>
        <w:t xml:space="preserve"> </w:t>
      </w:r>
      <w:r w:rsidR="00124962">
        <w:rPr>
          <w:rFonts w:ascii="Times New Roman" w:hAnsi="Times New Roman" w:cs="Times New Roman"/>
          <w:color w:val="000000" w:themeColor="text1"/>
          <w:sz w:val="24"/>
          <w:szCs w:val="24"/>
        </w:rPr>
        <w:t>our hypothesis on</w:t>
      </w:r>
      <w:r w:rsidR="00454363" w:rsidRPr="00796ECC">
        <w:rPr>
          <w:rFonts w:ascii="Times New Roman" w:hAnsi="Times New Roman" w:cs="Times New Roman"/>
          <w:color w:val="000000" w:themeColor="text1"/>
          <w:sz w:val="24"/>
          <w:szCs w:val="24"/>
        </w:rPr>
        <w:t xml:space="preserve"> </w:t>
      </w:r>
      <w:r w:rsidR="00A031BE" w:rsidRPr="00796ECC">
        <w:rPr>
          <w:rFonts w:ascii="Times New Roman" w:hAnsi="Times New Roman" w:cs="Times New Roman"/>
          <w:i/>
          <w:color w:val="000000" w:themeColor="text1"/>
          <w:sz w:val="24"/>
          <w:szCs w:val="24"/>
        </w:rPr>
        <w:t>p</w:t>
      </w:r>
      <w:r w:rsidR="00A031BE" w:rsidRPr="00796ECC">
        <w:rPr>
          <w:rFonts w:ascii="Times New Roman" w:hAnsi="Times New Roman" w:cs="Times New Roman"/>
          <w:color w:val="000000" w:themeColor="text1"/>
          <w:sz w:val="24"/>
          <w:szCs w:val="24"/>
        </w:rPr>
        <w:t>-values reported as</w:t>
      </w:r>
      <w:r w:rsidR="00A031BE" w:rsidRPr="00796ECC">
        <w:rPr>
          <w:rFonts w:ascii="Times New Roman" w:hAnsi="Times New Roman" w:cs="Times New Roman"/>
          <w:i/>
          <w:color w:val="000000" w:themeColor="text1"/>
          <w:sz w:val="24"/>
          <w:szCs w:val="24"/>
        </w:rPr>
        <w:t xml:space="preserve"> </w:t>
      </w:r>
      <w:r w:rsidR="00454363" w:rsidRPr="00796ECC">
        <w:rPr>
          <w:rFonts w:ascii="Times New Roman" w:hAnsi="Times New Roman" w:cs="Times New Roman"/>
          <w:color w:val="000000" w:themeColor="text1"/>
          <w:sz w:val="24"/>
          <w:szCs w:val="24"/>
        </w:rPr>
        <w:t>marginal</w:t>
      </w:r>
      <w:r w:rsidR="00A031BE" w:rsidRPr="00796ECC">
        <w:rPr>
          <w:rFonts w:ascii="Times New Roman" w:hAnsi="Times New Roman" w:cs="Times New Roman"/>
          <w:color w:val="000000" w:themeColor="text1"/>
          <w:sz w:val="24"/>
          <w:szCs w:val="24"/>
        </w:rPr>
        <w:t>ly significant</w:t>
      </w:r>
      <w:r w:rsidR="00124962">
        <w:rPr>
          <w:rFonts w:ascii="Times New Roman" w:hAnsi="Times New Roman" w:cs="Times New Roman"/>
          <w:color w:val="000000" w:themeColor="text1"/>
          <w:sz w:val="24"/>
          <w:szCs w:val="24"/>
        </w:rPr>
        <w:t xml:space="preserve"> (H4)</w:t>
      </w:r>
      <w:r w:rsidR="00454363" w:rsidRPr="00796ECC">
        <w:rPr>
          <w:rFonts w:ascii="Times New Roman" w:hAnsi="Times New Roman" w:cs="Times New Roman"/>
          <w:color w:val="000000" w:themeColor="text1"/>
          <w:sz w:val="24"/>
          <w:szCs w:val="24"/>
        </w:rPr>
        <w:t xml:space="preserve">, </w:t>
      </w:r>
      <w:r w:rsidR="00124962">
        <w:rPr>
          <w:rFonts w:ascii="Times New Roman" w:hAnsi="Times New Roman" w:cs="Times New Roman"/>
          <w:color w:val="000000" w:themeColor="text1"/>
          <w:sz w:val="24"/>
          <w:szCs w:val="24"/>
        </w:rPr>
        <w:t xml:space="preserve">we used exactly reported </w:t>
      </w:r>
      <w:r w:rsidR="00124962">
        <w:rPr>
          <w:rFonts w:ascii="Times New Roman" w:hAnsi="Times New Roman" w:cs="Times New Roman"/>
          <w:i/>
          <w:color w:val="000000" w:themeColor="text1"/>
          <w:sz w:val="24"/>
          <w:szCs w:val="24"/>
        </w:rPr>
        <w:t>p</w:t>
      </w:r>
      <w:r w:rsidR="00124962">
        <w:rPr>
          <w:rFonts w:ascii="Times New Roman" w:hAnsi="Times New Roman" w:cs="Times New Roman"/>
          <w:color w:val="000000" w:themeColor="text1"/>
          <w:sz w:val="24"/>
          <w:szCs w:val="24"/>
        </w:rPr>
        <w:t xml:space="preserve">-values in the range (.05 - .10] from </w:t>
      </w:r>
      <w:del w:id="1003" w:author="EliseSchramkowski" w:date="2021-09-09T09:40:00Z">
        <w:r w:rsidR="00124962" w:rsidDel="00F13581">
          <w:rPr>
            <w:rFonts w:ascii="Times New Roman" w:hAnsi="Times New Roman" w:cs="Times New Roman"/>
            <w:color w:val="000000" w:themeColor="text1"/>
            <w:sz w:val="24"/>
            <w:szCs w:val="24"/>
          </w:rPr>
          <w:delText>the</w:delText>
        </w:r>
        <w:r w:rsidR="00E4056E" w:rsidDel="00F13581">
          <w:rPr>
            <w:rFonts w:ascii="Times New Roman" w:hAnsi="Times New Roman" w:cs="Times New Roman"/>
            <w:color w:val="000000" w:themeColor="text1"/>
            <w:sz w:val="24"/>
            <w:szCs w:val="24"/>
          </w:rPr>
          <w:delText xml:space="preserve"> </w:delText>
        </w:r>
      </w:del>
      <w:r w:rsidR="00E4056E">
        <w:rPr>
          <w:rFonts w:ascii="Times New Roman" w:hAnsi="Times New Roman" w:cs="Times New Roman"/>
          <w:color w:val="000000" w:themeColor="text1"/>
          <w:sz w:val="24"/>
          <w:szCs w:val="24"/>
        </w:rPr>
        <w:t>‘</w:t>
      </w:r>
      <w:r w:rsidR="00E4056E" w:rsidRPr="00F13581">
        <w:rPr>
          <w:rFonts w:ascii="Times New Roman" w:hAnsi="Times New Roman" w:cs="Times New Roman"/>
          <w:i/>
          <w:iCs/>
          <w:color w:val="000000" w:themeColor="text1"/>
          <w:sz w:val="24"/>
          <w:szCs w:val="24"/>
          <w:rPrChange w:id="1004" w:author="EliseSchramkowski" w:date="2021-09-09T09:40:00Z">
            <w:rPr>
              <w:rFonts w:ascii="Times New Roman" w:hAnsi="Times New Roman" w:cs="Times New Roman"/>
              <w:color w:val="000000" w:themeColor="text1"/>
              <w:sz w:val="24"/>
              <w:szCs w:val="24"/>
            </w:rPr>
          </w:rPrChange>
        </w:rPr>
        <w:t>AllP</w:t>
      </w:r>
      <w:r w:rsidR="00E4056E">
        <w:rPr>
          <w:rFonts w:ascii="Times New Roman" w:hAnsi="Times New Roman" w:cs="Times New Roman"/>
          <w:color w:val="000000" w:themeColor="text1"/>
          <w:sz w:val="24"/>
          <w:szCs w:val="24"/>
        </w:rPr>
        <w:t>’</w:t>
      </w:r>
      <w:del w:id="1005" w:author="EliseSchramkowski" w:date="2021-09-09T09:40:00Z">
        <w:r w:rsidR="00432ABF" w:rsidDel="00F13581">
          <w:rPr>
            <w:rFonts w:ascii="Times New Roman" w:hAnsi="Times New Roman" w:cs="Times New Roman"/>
            <w:color w:val="000000" w:themeColor="text1"/>
            <w:sz w:val="24"/>
            <w:szCs w:val="24"/>
          </w:rPr>
          <w:delText xml:space="preserve"> dataset</w:delText>
        </w:r>
      </w:del>
      <w:r w:rsidR="00124962">
        <w:rPr>
          <w:rFonts w:ascii="Times New Roman" w:hAnsi="Times New Roman" w:cs="Times New Roman"/>
          <w:color w:val="000000" w:themeColor="text1"/>
          <w:sz w:val="24"/>
          <w:szCs w:val="24"/>
        </w:rPr>
        <w:t xml:space="preserve">. </w:t>
      </w:r>
      <w:r w:rsidR="00A3579F">
        <w:rPr>
          <w:rFonts w:ascii="Times New Roman" w:hAnsi="Times New Roman" w:cs="Times New Roman"/>
          <w:color w:val="000000" w:themeColor="text1"/>
          <w:sz w:val="24"/>
          <w:szCs w:val="24"/>
        </w:rPr>
        <w:t>Logistic regressions were conducted to test this hypothesis.</w:t>
      </w:r>
    </w:p>
    <w:p w14:paraId="21C9DAA5" w14:textId="27FA7C05" w:rsidR="00067F43" w:rsidRDefault="000379E5" w:rsidP="00B74591">
      <w:pPr>
        <w:spacing w:after="0" w:line="480" w:lineRule="auto"/>
        <w:ind w:firstLine="284"/>
        <w:jc w:val="both"/>
        <w:rPr>
          <w:rFonts w:ascii="Times New Roman" w:hAnsi="Times New Roman" w:cs="Times New Roman"/>
          <w:sz w:val="24"/>
          <w:szCs w:val="24"/>
        </w:rPr>
      </w:pPr>
      <w:r>
        <w:rPr>
          <w:rFonts w:ascii="Times New Roman" w:hAnsi="Times New Roman" w:cs="Times New Roman"/>
          <w:sz w:val="24"/>
          <w:szCs w:val="24"/>
        </w:rPr>
        <w:t>All</w:t>
      </w:r>
      <w:r w:rsidR="0056566B">
        <w:rPr>
          <w:rFonts w:ascii="Times New Roman" w:hAnsi="Times New Roman" w:cs="Times New Roman"/>
          <w:color w:val="000000" w:themeColor="text1"/>
          <w:sz w:val="24"/>
          <w:szCs w:val="24"/>
        </w:rPr>
        <w:t xml:space="preserve"> logistic regression </w:t>
      </w:r>
      <w:r>
        <w:rPr>
          <w:rFonts w:ascii="Times New Roman" w:hAnsi="Times New Roman" w:cs="Times New Roman"/>
          <w:color w:val="000000" w:themeColor="text1"/>
          <w:sz w:val="24"/>
          <w:szCs w:val="24"/>
        </w:rPr>
        <w:t>analyses</w:t>
      </w:r>
      <w:r w:rsidR="00E4056E">
        <w:rPr>
          <w:rFonts w:ascii="Times New Roman" w:hAnsi="Times New Roman" w:cs="Times New Roman"/>
          <w:color w:val="000000" w:themeColor="text1"/>
          <w:sz w:val="24"/>
          <w:szCs w:val="24"/>
        </w:rPr>
        <w:t xml:space="preserve"> </w:t>
      </w:r>
      <w:r w:rsidR="0056566B">
        <w:rPr>
          <w:rFonts w:ascii="Times New Roman" w:hAnsi="Times New Roman" w:cs="Times New Roman"/>
          <w:sz w:val="24"/>
          <w:szCs w:val="24"/>
        </w:rPr>
        <w:t xml:space="preserve">contained a </w:t>
      </w:r>
      <w:r>
        <w:rPr>
          <w:rFonts w:ascii="Times New Roman" w:hAnsi="Times New Roman" w:cs="Times New Roman"/>
          <w:sz w:val="24"/>
          <w:szCs w:val="24"/>
        </w:rPr>
        <w:t xml:space="preserve">binary </w:t>
      </w:r>
      <w:r w:rsidR="0056566B">
        <w:rPr>
          <w:rFonts w:ascii="Times New Roman" w:hAnsi="Times New Roman" w:cs="Times New Roman"/>
          <w:sz w:val="24"/>
          <w:szCs w:val="24"/>
        </w:rPr>
        <w:t>predictor indicat</w:t>
      </w:r>
      <w:r>
        <w:rPr>
          <w:rFonts w:ascii="Times New Roman" w:hAnsi="Times New Roman" w:cs="Times New Roman"/>
          <w:sz w:val="24"/>
          <w:szCs w:val="24"/>
        </w:rPr>
        <w:t>ing</w:t>
      </w:r>
      <w:r w:rsidR="0056566B">
        <w:rPr>
          <w:rFonts w:ascii="Times New Roman" w:hAnsi="Times New Roman" w:cs="Times New Roman"/>
          <w:sz w:val="24"/>
          <w:szCs w:val="24"/>
        </w:rPr>
        <w:t xml:space="preserve"> whether a result </w:t>
      </w:r>
      <w:r w:rsidR="00F577DB">
        <w:rPr>
          <w:rFonts w:ascii="Times New Roman" w:hAnsi="Times New Roman" w:cs="Times New Roman"/>
          <w:sz w:val="24"/>
          <w:szCs w:val="24"/>
        </w:rPr>
        <w:t>wa</w:t>
      </w:r>
      <w:r w:rsidR="0056566B">
        <w:rPr>
          <w:rFonts w:ascii="Times New Roman" w:hAnsi="Times New Roman" w:cs="Times New Roman"/>
          <w:sz w:val="24"/>
          <w:szCs w:val="24"/>
        </w:rPr>
        <w:t xml:space="preserve">s related to an explicitly stated hypothesis or not. We chose not to include other potentially relevant </w:t>
      </w:r>
      <w:r w:rsidR="00AD4A41">
        <w:rPr>
          <w:rFonts w:ascii="Times New Roman" w:hAnsi="Times New Roman" w:cs="Times New Roman"/>
          <w:sz w:val="24"/>
          <w:szCs w:val="24"/>
        </w:rPr>
        <w:t xml:space="preserve">control </w:t>
      </w:r>
      <w:r w:rsidR="0056566B">
        <w:rPr>
          <w:rFonts w:ascii="Times New Roman" w:hAnsi="Times New Roman" w:cs="Times New Roman"/>
          <w:sz w:val="24"/>
          <w:szCs w:val="24"/>
        </w:rPr>
        <w:t>variables, such as journal and year of publication, because we</w:t>
      </w:r>
      <w:del w:id="1006" w:author="EliseSchramkowski" w:date="2021-09-08T16:23:00Z">
        <w:r w:rsidR="0056566B" w:rsidDel="00CB389D">
          <w:rPr>
            <w:rFonts w:ascii="Times New Roman" w:hAnsi="Times New Roman" w:cs="Times New Roman"/>
            <w:sz w:val="24"/>
            <w:szCs w:val="24"/>
          </w:rPr>
          <w:delText xml:space="preserve"> would run into cases-to-variables ratio problems when including </w:delText>
        </w:r>
        <w:r w:rsidR="00931446" w:rsidDel="00CB389D">
          <w:rPr>
            <w:rFonts w:ascii="Times New Roman" w:hAnsi="Times New Roman" w:cs="Times New Roman"/>
            <w:sz w:val="24"/>
            <w:szCs w:val="24"/>
          </w:rPr>
          <w:delText>these predictors in some analyses</w:delText>
        </w:r>
        <w:r w:rsidR="00C543E8" w:rsidDel="00CB389D">
          <w:rPr>
            <w:rFonts w:ascii="Times New Roman" w:hAnsi="Times New Roman" w:cs="Times New Roman"/>
            <w:sz w:val="24"/>
            <w:szCs w:val="24"/>
          </w:rPr>
          <w:delText xml:space="preserve"> (i.e.,</w:delText>
        </w:r>
      </w:del>
      <w:r w:rsidR="00C543E8">
        <w:rPr>
          <w:rFonts w:ascii="Times New Roman" w:hAnsi="Times New Roman" w:cs="Times New Roman"/>
          <w:sz w:val="24"/>
          <w:szCs w:val="24"/>
        </w:rPr>
        <w:t xml:space="preserve"> </w:t>
      </w:r>
      <w:ins w:id="1007" w:author="EliseSchramkowski" w:date="2021-09-08T16:24:00Z">
        <w:r w:rsidR="00CB389D">
          <w:rPr>
            <w:rFonts w:ascii="Times New Roman" w:hAnsi="Times New Roman" w:cs="Times New Roman"/>
            <w:sz w:val="24"/>
            <w:szCs w:val="24"/>
          </w:rPr>
          <w:t xml:space="preserve">based our analyses on too few </w:t>
        </w:r>
      </w:ins>
      <w:del w:id="1008" w:author="EliseSchramkowski" w:date="2021-09-08T16:24:00Z">
        <w:r w:rsidR="00C543E8" w:rsidDel="00CB389D">
          <w:rPr>
            <w:rFonts w:ascii="Times New Roman" w:hAnsi="Times New Roman" w:cs="Times New Roman"/>
            <w:sz w:val="24"/>
            <w:szCs w:val="24"/>
          </w:rPr>
          <w:delText>we have</w:delText>
        </w:r>
      </w:del>
      <w:del w:id="1009" w:author="EliseSchramkowski" w:date="2021-09-08T16:23:00Z">
        <w:r w:rsidR="00C543E8" w:rsidDel="00CB389D">
          <w:rPr>
            <w:rFonts w:ascii="Times New Roman" w:hAnsi="Times New Roman" w:cs="Times New Roman"/>
            <w:sz w:val="24"/>
            <w:szCs w:val="24"/>
          </w:rPr>
          <w:delText xml:space="preserve"> a</w:delText>
        </w:r>
      </w:del>
      <w:del w:id="1010" w:author="EliseSchramkowski" w:date="2021-09-08T16:24:00Z">
        <w:r w:rsidR="00C543E8" w:rsidDel="00CB389D">
          <w:rPr>
            <w:rFonts w:ascii="Times New Roman" w:hAnsi="Times New Roman" w:cs="Times New Roman"/>
            <w:sz w:val="24"/>
            <w:szCs w:val="24"/>
          </w:rPr>
          <w:delText xml:space="preserve"> relatively small</w:delText>
        </w:r>
      </w:del>
      <w:del w:id="1011" w:author="EliseSchramkowski" w:date="2021-09-08T16:23:00Z">
        <w:r w:rsidR="00C543E8" w:rsidDel="00CB389D">
          <w:rPr>
            <w:rFonts w:ascii="Times New Roman" w:hAnsi="Times New Roman" w:cs="Times New Roman"/>
            <w:sz w:val="24"/>
            <w:szCs w:val="24"/>
          </w:rPr>
          <w:delText xml:space="preserve"> dataset </w:delText>
        </w:r>
      </w:del>
      <w:ins w:id="1012" w:author="EliseSchramkowski" w:date="2021-09-08T16:23:00Z">
        <w:r w:rsidR="00CB389D">
          <w:rPr>
            <w:rFonts w:ascii="Times New Roman" w:hAnsi="Times New Roman" w:cs="Times New Roman"/>
            <w:sz w:val="24"/>
            <w:szCs w:val="24"/>
          </w:rPr>
          <w:t xml:space="preserve">data </w:t>
        </w:r>
      </w:ins>
      <w:r w:rsidR="00C543E8">
        <w:rPr>
          <w:rFonts w:ascii="Times New Roman" w:hAnsi="Times New Roman" w:cs="Times New Roman"/>
          <w:sz w:val="24"/>
          <w:szCs w:val="24"/>
        </w:rPr>
        <w:t>for including multiple predictors</w:t>
      </w:r>
      <w:del w:id="1013" w:author="EliseSchramkowski" w:date="2021-09-08T16:23:00Z">
        <w:r w:rsidR="00C543E8" w:rsidDel="00CB389D">
          <w:rPr>
            <w:rFonts w:ascii="Times New Roman" w:hAnsi="Times New Roman" w:cs="Times New Roman"/>
            <w:sz w:val="24"/>
            <w:szCs w:val="24"/>
          </w:rPr>
          <w:delText>)</w:delText>
        </w:r>
      </w:del>
      <w:r w:rsidR="0056566B">
        <w:rPr>
          <w:rFonts w:ascii="Times New Roman" w:hAnsi="Times New Roman" w:cs="Times New Roman"/>
          <w:sz w:val="24"/>
          <w:szCs w:val="24"/>
        </w:rPr>
        <w:t xml:space="preserve">. </w:t>
      </w:r>
    </w:p>
    <w:p w14:paraId="72390605" w14:textId="5688D2CE" w:rsidR="00DF224E" w:rsidRDefault="00DF224E" w:rsidP="00C30C7C">
      <w:pPr>
        <w:tabs>
          <w:tab w:val="left" w:pos="4944"/>
        </w:tabs>
        <w:spacing w:after="0" w:line="480" w:lineRule="auto"/>
        <w:ind w:firstLine="284"/>
        <w:jc w:val="both"/>
        <w:rPr>
          <w:rFonts w:ascii="Times New Roman" w:hAnsi="Times New Roman" w:cs="Times New Roman"/>
          <w:color w:val="000000" w:themeColor="text1"/>
          <w:sz w:val="24"/>
          <w:szCs w:val="24"/>
        </w:rPr>
      </w:pPr>
    </w:p>
    <w:p w14:paraId="5A0C1DB9" w14:textId="2A80B3BC" w:rsidR="00D478A9" w:rsidDel="00652A58" w:rsidRDefault="00D478A9" w:rsidP="00C30C7C">
      <w:pPr>
        <w:tabs>
          <w:tab w:val="left" w:pos="4944"/>
        </w:tabs>
        <w:spacing w:after="0" w:line="480" w:lineRule="auto"/>
        <w:ind w:firstLine="284"/>
        <w:jc w:val="both"/>
        <w:rPr>
          <w:del w:id="1014" w:author="EliseSchramkowski" w:date="2021-09-08T17:08:00Z"/>
          <w:rFonts w:ascii="Times New Roman" w:hAnsi="Times New Roman" w:cs="Times New Roman"/>
          <w:color w:val="000000" w:themeColor="text1"/>
          <w:sz w:val="24"/>
          <w:szCs w:val="24"/>
        </w:rPr>
      </w:pPr>
    </w:p>
    <w:p w14:paraId="489AB23C" w14:textId="267C0D96" w:rsidR="00D478A9" w:rsidDel="00652A58" w:rsidRDefault="00D478A9" w:rsidP="00C30C7C">
      <w:pPr>
        <w:tabs>
          <w:tab w:val="left" w:pos="4944"/>
        </w:tabs>
        <w:spacing w:after="0" w:line="480" w:lineRule="auto"/>
        <w:ind w:firstLine="284"/>
        <w:jc w:val="both"/>
        <w:rPr>
          <w:del w:id="1015" w:author="EliseSchramkowski" w:date="2021-09-08T17:08:00Z"/>
          <w:rFonts w:ascii="Times New Roman" w:hAnsi="Times New Roman" w:cs="Times New Roman"/>
          <w:color w:val="000000" w:themeColor="text1"/>
          <w:sz w:val="24"/>
          <w:szCs w:val="24"/>
        </w:rPr>
      </w:pPr>
    </w:p>
    <w:p w14:paraId="3625CD25" w14:textId="0022089D" w:rsidR="00D478A9" w:rsidDel="00652A58" w:rsidRDefault="00D478A9" w:rsidP="00C30C7C">
      <w:pPr>
        <w:tabs>
          <w:tab w:val="left" w:pos="4944"/>
        </w:tabs>
        <w:spacing w:after="0" w:line="480" w:lineRule="auto"/>
        <w:ind w:firstLine="284"/>
        <w:jc w:val="both"/>
        <w:rPr>
          <w:del w:id="1016" w:author="EliseSchramkowski" w:date="2021-09-08T17:08:00Z"/>
          <w:rFonts w:ascii="Times New Roman" w:hAnsi="Times New Roman" w:cs="Times New Roman"/>
          <w:color w:val="000000" w:themeColor="text1"/>
          <w:sz w:val="24"/>
          <w:szCs w:val="24"/>
        </w:rPr>
      </w:pPr>
    </w:p>
    <w:p w14:paraId="094FD2E7" w14:textId="34B12FB3" w:rsidR="00D478A9" w:rsidDel="00652A58" w:rsidRDefault="00D478A9" w:rsidP="00C30C7C">
      <w:pPr>
        <w:tabs>
          <w:tab w:val="left" w:pos="4944"/>
        </w:tabs>
        <w:spacing w:after="0" w:line="480" w:lineRule="auto"/>
        <w:ind w:firstLine="284"/>
        <w:jc w:val="both"/>
        <w:rPr>
          <w:del w:id="1017" w:author="EliseSchramkowski" w:date="2021-09-08T17:08:00Z"/>
          <w:rFonts w:ascii="Times New Roman" w:hAnsi="Times New Roman" w:cs="Times New Roman"/>
          <w:color w:val="000000" w:themeColor="text1"/>
          <w:sz w:val="24"/>
          <w:szCs w:val="24"/>
        </w:rPr>
      </w:pPr>
    </w:p>
    <w:p w14:paraId="6DFF783D" w14:textId="0C7FB681" w:rsidR="00D478A9" w:rsidDel="00652A58" w:rsidRDefault="00D478A9" w:rsidP="00C30C7C">
      <w:pPr>
        <w:tabs>
          <w:tab w:val="left" w:pos="4944"/>
        </w:tabs>
        <w:spacing w:after="0" w:line="480" w:lineRule="auto"/>
        <w:ind w:firstLine="284"/>
        <w:jc w:val="both"/>
        <w:rPr>
          <w:del w:id="1018" w:author="EliseSchramkowski" w:date="2021-09-08T17:08:00Z"/>
          <w:rFonts w:ascii="Times New Roman" w:hAnsi="Times New Roman" w:cs="Times New Roman"/>
          <w:color w:val="000000" w:themeColor="text1"/>
          <w:sz w:val="24"/>
          <w:szCs w:val="24"/>
        </w:rPr>
      </w:pPr>
    </w:p>
    <w:p w14:paraId="3B3B1E16" w14:textId="1A8937E0" w:rsidR="00D478A9" w:rsidRDefault="00D478A9" w:rsidP="00C30C7C">
      <w:pPr>
        <w:tabs>
          <w:tab w:val="left" w:pos="4944"/>
        </w:tabs>
        <w:spacing w:after="0" w:line="480" w:lineRule="auto"/>
        <w:ind w:firstLine="284"/>
        <w:jc w:val="both"/>
        <w:rPr>
          <w:ins w:id="1019" w:author="EliseSchramkowski" w:date="2021-09-08T17:08:00Z"/>
          <w:rFonts w:ascii="Times New Roman" w:hAnsi="Times New Roman" w:cs="Times New Roman"/>
          <w:color w:val="000000" w:themeColor="text1"/>
          <w:sz w:val="24"/>
          <w:szCs w:val="24"/>
        </w:rPr>
      </w:pPr>
    </w:p>
    <w:p w14:paraId="1D314B04" w14:textId="77777777" w:rsidR="00652A58" w:rsidRDefault="00652A58" w:rsidP="00C30C7C">
      <w:pPr>
        <w:tabs>
          <w:tab w:val="left" w:pos="4944"/>
        </w:tabs>
        <w:spacing w:after="0" w:line="480" w:lineRule="auto"/>
        <w:ind w:firstLine="284"/>
        <w:jc w:val="both"/>
        <w:rPr>
          <w:rFonts w:ascii="Times New Roman" w:hAnsi="Times New Roman" w:cs="Times New Roman"/>
          <w:color w:val="000000" w:themeColor="text1"/>
          <w:sz w:val="24"/>
          <w:szCs w:val="24"/>
        </w:rPr>
      </w:pPr>
    </w:p>
    <w:p w14:paraId="453807C1" w14:textId="2BF9B37A" w:rsidR="005A1CE9" w:rsidRDefault="00A56BF7" w:rsidP="005A1CE9">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w:t>
      </w:r>
      <w:r w:rsidR="005A1CE9">
        <w:rPr>
          <w:rFonts w:ascii="Times New Roman" w:hAnsi="Times New Roman" w:cs="Times New Roman"/>
          <w:b/>
          <w:color w:val="000000" w:themeColor="text1"/>
          <w:sz w:val="28"/>
          <w:szCs w:val="28"/>
        </w:rPr>
        <w:t>S</w:t>
      </w:r>
      <w:r>
        <w:rPr>
          <w:rFonts w:ascii="Times New Roman" w:hAnsi="Times New Roman" w:cs="Times New Roman"/>
          <w:b/>
          <w:color w:val="000000" w:themeColor="text1"/>
          <w:sz w:val="28"/>
          <w:szCs w:val="28"/>
        </w:rPr>
        <w:t>ULTS</w:t>
      </w:r>
    </w:p>
    <w:p w14:paraId="74E88401" w14:textId="24EF1ED4" w:rsidR="000461C8" w:rsidDel="00C64859" w:rsidRDefault="008D52BB" w:rsidP="00C60631">
      <w:pPr>
        <w:spacing w:after="0" w:line="480" w:lineRule="auto"/>
        <w:jc w:val="both"/>
        <w:rPr>
          <w:del w:id="1020" w:author="EliseSchramkowski" w:date="2019-02-06T10:05:00Z"/>
          <w:rFonts w:ascii="Times New Roman" w:hAnsi="Times New Roman" w:cs="Times New Roman"/>
          <w:sz w:val="24"/>
          <w:szCs w:val="24"/>
        </w:rPr>
      </w:pPr>
      <w:r>
        <w:rPr>
          <w:rFonts w:ascii="Times New Roman" w:hAnsi="Times New Roman" w:cs="Times New Roman"/>
          <w:sz w:val="24"/>
          <w:szCs w:val="24"/>
        </w:rPr>
        <w:lastRenderedPageBreak/>
        <w:t>I</w:t>
      </w:r>
      <w:r w:rsidRPr="006F5AEE">
        <w:rPr>
          <w:rFonts w:ascii="Times New Roman" w:hAnsi="Times New Roman" w:cs="Times New Roman"/>
          <w:sz w:val="24"/>
          <w:szCs w:val="24"/>
        </w:rPr>
        <w:t>n this</w:t>
      </w:r>
      <w:r>
        <w:rPr>
          <w:rFonts w:ascii="Times New Roman" w:hAnsi="Times New Roman" w:cs="Times New Roman"/>
          <w:sz w:val="24"/>
          <w:szCs w:val="24"/>
        </w:rPr>
        <w:t xml:space="preserve"> section, </w:t>
      </w:r>
      <w:ins w:id="1021" w:author="EliseSchramkowski" w:date="2021-11-02T17:05:00Z">
        <w:r w:rsidR="00626425">
          <w:rPr>
            <w:rFonts w:ascii="Times New Roman" w:hAnsi="Times New Roman" w:cs="Times New Roman"/>
            <w:sz w:val="24"/>
            <w:szCs w:val="24"/>
          </w:rPr>
          <w:t xml:space="preserve">we start by presenting </w:t>
        </w:r>
      </w:ins>
      <w:del w:id="1022" w:author="EliseSchramkowski" w:date="2021-11-02T17:05:00Z">
        <w:r w:rsidDel="00626425">
          <w:rPr>
            <w:rFonts w:ascii="Times New Roman" w:hAnsi="Times New Roman" w:cs="Times New Roman"/>
            <w:sz w:val="24"/>
            <w:szCs w:val="24"/>
          </w:rPr>
          <w:delText xml:space="preserve">results </w:delText>
        </w:r>
        <w:r w:rsidR="00554C20" w:rsidDel="00626425">
          <w:rPr>
            <w:rFonts w:ascii="Times New Roman" w:hAnsi="Times New Roman" w:cs="Times New Roman"/>
            <w:sz w:val="24"/>
            <w:szCs w:val="24"/>
          </w:rPr>
          <w:delText>are</w:delText>
        </w:r>
        <w:r w:rsidDel="00626425">
          <w:rPr>
            <w:rFonts w:ascii="Times New Roman" w:hAnsi="Times New Roman" w:cs="Times New Roman"/>
            <w:sz w:val="24"/>
            <w:szCs w:val="24"/>
          </w:rPr>
          <w:delText xml:space="preserve"> presented as follows. Firstly, </w:delText>
        </w:r>
      </w:del>
      <w:ins w:id="1023" w:author="EliseSchramkowski" w:date="2021-11-02T17:05:00Z">
        <w:r w:rsidR="00626425">
          <w:rPr>
            <w:rFonts w:ascii="Times New Roman" w:hAnsi="Times New Roman" w:cs="Times New Roman"/>
            <w:sz w:val="24"/>
            <w:szCs w:val="24"/>
          </w:rPr>
          <w:t xml:space="preserve">our </w:t>
        </w:r>
      </w:ins>
      <w:del w:id="1024" w:author="EliseSchramkowski" w:date="2021-11-02T17:05:00Z">
        <w:r w:rsidDel="00626425">
          <w:rPr>
            <w:rFonts w:ascii="Times New Roman" w:hAnsi="Times New Roman" w:cs="Times New Roman"/>
            <w:sz w:val="24"/>
            <w:szCs w:val="24"/>
          </w:rPr>
          <w:delText xml:space="preserve">the </w:delText>
        </w:r>
      </w:del>
      <w:r>
        <w:rPr>
          <w:rFonts w:ascii="Times New Roman" w:hAnsi="Times New Roman" w:cs="Times New Roman"/>
          <w:sz w:val="24"/>
          <w:szCs w:val="24"/>
        </w:rPr>
        <w:t xml:space="preserve">results </w:t>
      </w:r>
      <w:r w:rsidR="00D478A9">
        <w:rPr>
          <w:rFonts w:ascii="Times New Roman" w:hAnsi="Times New Roman" w:cs="Times New Roman"/>
          <w:sz w:val="24"/>
          <w:szCs w:val="24"/>
        </w:rPr>
        <w:t xml:space="preserve">regarding </w:t>
      </w:r>
      <w:r>
        <w:rPr>
          <w:rFonts w:ascii="Times New Roman" w:hAnsi="Times New Roman" w:cs="Times New Roman"/>
          <w:sz w:val="24"/>
          <w:szCs w:val="24"/>
        </w:rPr>
        <w:t>statistical reporting guidelines</w:t>
      </w:r>
      <w:del w:id="1025" w:author="EliseSchramkowski" w:date="2021-11-02T17:05:00Z">
        <w:r w:rsidR="00413E59" w:rsidDel="00626425">
          <w:rPr>
            <w:rFonts w:ascii="Times New Roman" w:hAnsi="Times New Roman" w:cs="Times New Roman"/>
            <w:sz w:val="24"/>
            <w:szCs w:val="24"/>
          </w:rPr>
          <w:delText xml:space="preserve"> are presented</w:delText>
        </w:r>
      </w:del>
      <w:r>
        <w:rPr>
          <w:rFonts w:ascii="Times New Roman" w:hAnsi="Times New Roman" w:cs="Times New Roman"/>
          <w:sz w:val="24"/>
          <w:szCs w:val="24"/>
        </w:rPr>
        <w:t>. Next,</w:t>
      </w:r>
      <w:r w:rsidR="008A1F76">
        <w:rPr>
          <w:rFonts w:ascii="Times New Roman" w:hAnsi="Times New Roman" w:cs="Times New Roman"/>
          <w:sz w:val="24"/>
          <w:szCs w:val="24"/>
        </w:rPr>
        <w:t xml:space="preserve"> results on</w:t>
      </w:r>
      <w:r>
        <w:rPr>
          <w:rFonts w:ascii="Times New Roman" w:hAnsi="Times New Roman" w:cs="Times New Roman"/>
          <w:sz w:val="24"/>
          <w:szCs w:val="24"/>
        </w:rPr>
        <w:t xml:space="preserve"> statistical reporting errors, publication bias</w:t>
      </w:r>
      <w:ins w:id="1026" w:author="EliseSchramkowski" w:date="2021-09-06T16:18:00Z">
        <w:r w:rsidR="003F4CAC">
          <w:rPr>
            <w:rFonts w:ascii="Times New Roman" w:hAnsi="Times New Roman" w:cs="Times New Roman"/>
            <w:sz w:val="24"/>
            <w:szCs w:val="24"/>
          </w:rPr>
          <w:t>/</w:t>
        </w:r>
        <w:r w:rsidR="003F4CAC">
          <w:rPr>
            <w:rFonts w:ascii="Times New Roman" w:hAnsi="Times New Roman" w:cs="Times New Roman"/>
            <w:i/>
            <w:iCs/>
            <w:sz w:val="24"/>
            <w:szCs w:val="24"/>
          </w:rPr>
          <w:t>p</w:t>
        </w:r>
        <w:r w:rsidR="003F4CAC">
          <w:rPr>
            <w:rFonts w:ascii="Times New Roman" w:hAnsi="Times New Roman" w:cs="Times New Roman"/>
            <w:sz w:val="24"/>
            <w:szCs w:val="24"/>
          </w:rPr>
          <w:t>-hacking</w:t>
        </w:r>
      </w:ins>
      <w:r w:rsidR="008A1F76">
        <w:rPr>
          <w:rFonts w:ascii="Times New Roman" w:hAnsi="Times New Roman" w:cs="Times New Roman"/>
          <w:sz w:val="24"/>
          <w:szCs w:val="24"/>
        </w:rPr>
        <w:t>, the ‘bump’ in</w:t>
      </w:r>
      <w:r w:rsidR="008A1F76" w:rsidRPr="006F5AEE">
        <w:rPr>
          <w:rFonts w:ascii="Times New Roman" w:hAnsi="Times New Roman" w:cs="Times New Roman"/>
          <w:i/>
          <w:iCs/>
          <w:sz w:val="24"/>
          <w:szCs w:val="24"/>
        </w:rPr>
        <w:t xml:space="preserve"> p</w:t>
      </w:r>
      <w:r w:rsidR="008A1F76">
        <w:rPr>
          <w:rFonts w:ascii="Times New Roman" w:hAnsi="Times New Roman" w:cs="Times New Roman"/>
          <w:sz w:val="24"/>
          <w:szCs w:val="24"/>
        </w:rPr>
        <w:t>-values, and marginal significance are discussed</w:t>
      </w:r>
      <w:r w:rsidR="007E1C3B">
        <w:rPr>
          <w:rFonts w:ascii="Times New Roman" w:hAnsi="Times New Roman" w:cs="Times New Roman"/>
          <w:sz w:val="24"/>
          <w:szCs w:val="24"/>
        </w:rPr>
        <w:t>.</w:t>
      </w:r>
      <w:del w:id="1027" w:author="EliseSchramkowski" w:date="2021-09-06T16:18:00Z">
        <w:r w:rsidR="007E1C3B" w:rsidDel="00A964BC">
          <w:rPr>
            <w:rFonts w:ascii="Times New Roman" w:hAnsi="Times New Roman" w:cs="Times New Roman"/>
            <w:sz w:val="24"/>
            <w:szCs w:val="24"/>
          </w:rPr>
          <w:delText xml:space="preserve"> In our discussion of</w:delText>
        </w:r>
      </w:del>
      <w:ins w:id="1028" w:author="EliseSchramkowski" w:date="2021-09-06T16:18:00Z">
        <w:r w:rsidR="00A964BC">
          <w:rPr>
            <w:rFonts w:ascii="Times New Roman" w:hAnsi="Times New Roman" w:cs="Times New Roman"/>
            <w:sz w:val="24"/>
            <w:szCs w:val="24"/>
          </w:rPr>
          <w:t xml:space="preserve"> For</w:t>
        </w:r>
      </w:ins>
      <w:r w:rsidR="007E1C3B">
        <w:rPr>
          <w:rFonts w:ascii="Times New Roman" w:hAnsi="Times New Roman" w:cs="Times New Roman"/>
          <w:sz w:val="24"/>
          <w:szCs w:val="24"/>
        </w:rPr>
        <w:t xml:space="preserve"> each </w:t>
      </w:r>
      <w:ins w:id="1029" w:author="EliseSchramkowski" w:date="2021-09-09T09:42:00Z">
        <w:r w:rsidR="003B5F96">
          <w:rPr>
            <w:rFonts w:ascii="Times New Roman" w:hAnsi="Times New Roman" w:cs="Times New Roman"/>
            <w:sz w:val="24"/>
            <w:szCs w:val="24"/>
          </w:rPr>
          <w:t xml:space="preserve">results-level </w:t>
        </w:r>
      </w:ins>
      <w:del w:id="1030" w:author="EliseSchramkowski" w:date="2021-09-09T09:41:00Z">
        <w:r w:rsidR="007E1C3B" w:rsidDel="003B5F96">
          <w:rPr>
            <w:rFonts w:ascii="Times New Roman" w:hAnsi="Times New Roman" w:cs="Times New Roman"/>
            <w:sz w:val="24"/>
            <w:szCs w:val="24"/>
          </w:rPr>
          <w:delText xml:space="preserve">separate </w:delText>
        </w:r>
      </w:del>
      <w:r w:rsidR="007E1C3B">
        <w:rPr>
          <w:rFonts w:ascii="Times New Roman" w:hAnsi="Times New Roman" w:cs="Times New Roman"/>
          <w:sz w:val="24"/>
          <w:szCs w:val="24"/>
        </w:rPr>
        <w:t xml:space="preserve">topic, we first present </w:t>
      </w:r>
      <w:r w:rsidR="008A1F76">
        <w:rPr>
          <w:rFonts w:ascii="Times New Roman" w:hAnsi="Times New Roman" w:cs="Times New Roman"/>
          <w:sz w:val="24"/>
          <w:szCs w:val="24"/>
        </w:rPr>
        <w:t xml:space="preserve">the relevant descriptive results </w:t>
      </w:r>
      <w:r w:rsidR="00D478A9">
        <w:rPr>
          <w:rFonts w:ascii="Times New Roman" w:hAnsi="Times New Roman" w:cs="Times New Roman"/>
          <w:sz w:val="24"/>
          <w:szCs w:val="24"/>
        </w:rPr>
        <w:t xml:space="preserve">and (if applicable) </w:t>
      </w:r>
      <w:r w:rsidR="008F0A7A">
        <w:rPr>
          <w:rFonts w:ascii="Times New Roman" w:hAnsi="Times New Roman" w:cs="Times New Roman"/>
          <w:sz w:val="24"/>
          <w:szCs w:val="24"/>
        </w:rPr>
        <w:t xml:space="preserve">results of </w:t>
      </w:r>
      <w:r w:rsidR="00D478A9">
        <w:rPr>
          <w:rFonts w:ascii="Times New Roman" w:hAnsi="Times New Roman" w:cs="Times New Roman"/>
          <w:sz w:val="24"/>
          <w:szCs w:val="24"/>
        </w:rPr>
        <w:t xml:space="preserve">hypothesis testing </w:t>
      </w:r>
      <w:r w:rsidR="008A1F76">
        <w:rPr>
          <w:rFonts w:ascii="Times New Roman" w:hAnsi="Times New Roman" w:cs="Times New Roman"/>
          <w:sz w:val="24"/>
          <w:szCs w:val="24"/>
        </w:rPr>
        <w:t xml:space="preserve">as </w:t>
      </w:r>
      <w:del w:id="1031" w:author="EliseSchramkowski" w:date="2021-11-01T14:37:00Z">
        <w:r w:rsidR="008A1F76" w:rsidDel="00DF49C6">
          <w:rPr>
            <w:rFonts w:ascii="Times New Roman" w:hAnsi="Times New Roman" w:cs="Times New Roman"/>
            <w:sz w:val="24"/>
            <w:szCs w:val="24"/>
          </w:rPr>
          <w:delText>they have been</w:delText>
        </w:r>
        <w:r w:rsidR="00D478A9" w:rsidDel="00DF49C6">
          <w:rPr>
            <w:rFonts w:ascii="Times New Roman" w:hAnsi="Times New Roman" w:cs="Times New Roman"/>
            <w:sz w:val="24"/>
            <w:szCs w:val="24"/>
          </w:rPr>
          <w:delText xml:space="preserve"> </w:delText>
        </w:r>
      </w:del>
      <w:r w:rsidR="00D478A9">
        <w:rPr>
          <w:rFonts w:ascii="Times New Roman" w:hAnsi="Times New Roman" w:cs="Times New Roman"/>
          <w:sz w:val="24"/>
          <w:szCs w:val="24"/>
        </w:rPr>
        <w:t xml:space="preserve">obtained </w:t>
      </w:r>
      <w:r w:rsidR="008A1F76">
        <w:rPr>
          <w:rFonts w:ascii="Times New Roman" w:hAnsi="Times New Roman" w:cs="Times New Roman"/>
          <w:sz w:val="24"/>
          <w:szCs w:val="24"/>
        </w:rPr>
        <w:t xml:space="preserve">using automatic </w:t>
      </w:r>
      <w:r w:rsidR="00D478A9">
        <w:rPr>
          <w:rFonts w:ascii="Times New Roman" w:hAnsi="Times New Roman" w:cs="Times New Roman"/>
          <w:sz w:val="24"/>
          <w:szCs w:val="24"/>
        </w:rPr>
        <w:t xml:space="preserve">retrieval. </w:t>
      </w:r>
      <w:commentRangeStart w:id="1032"/>
      <w:r w:rsidR="00D478A9">
        <w:rPr>
          <w:rFonts w:ascii="Times New Roman" w:hAnsi="Times New Roman" w:cs="Times New Roman"/>
          <w:sz w:val="24"/>
          <w:szCs w:val="24"/>
        </w:rPr>
        <w:t>Then, we discuss descriptive</w:t>
      </w:r>
      <w:ins w:id="1033" w:author="EliseSchramkowski" w:date="2021-08-11T15:24:00Z">
        <w:r w:rsidR="00E91978">
          <w:rPr>
            <w:rFonts w:ascii="Times New Roman" w:hAnsi="Times New Roman" w:cs="Times New Roman"/>
            <w:sz w:val="24"/>
            <w:szCs w:val="24"/>
          </w:rPr>
          <w:t xml:space="preserve"> statistics of</w:t>
        </w:r>
      </w:ins>
      <w:r w:rsidR="00D478A9">
        <w:rPr>
          <w:rFonts w:ascii="Times New Roman" w:hAnsi="Times New Roman" w:cs="Times New Roman"/>
          <w:sz w:val="24"/>
          <w:szCs w:val="24"/>
        </w:rPr>
        <w:t xml:space="preserve"> results </w:t>
      </w:r>
      <w:ins w:id="1034" w:author="EliseSchramkowski" w:date="2021-08-11T15:24:00Z">
        <w:r w:rsidR="00E91978">
          <w:rPr>
            <w:rFonts w:ascii="Times New Roman" w:hAnsi="Times New Roman" w:cs="Times New Roman"/>
            <w:sz w:val="24"/>
            <w:szCs w:val="24"/>
          </w:rPr>
          <w:t xml:space="preserve">related to explicitly stated hypotheses </w:t>
        </w:r>
      </w:ins>
      <w:r w:rsidR="00D478A9">
        <w:rPr>
          <w:rFonts w:ascii="Times New Roman" w:hAnsi="Times New Roman" w:cs="Times New Roman"/>
          <w:sz w:val="24"/>
          <w:szCs w:val="24"/>
        </w:rPr>
        <w:t>as obtained using manual retrieval</w:t>
      </w:r>
      <w:del w:id="1035" w:author="EliseSchramkowski" w:date="2021-11-01T14:45:00Z">
        <w:r w:rsidR="007E1C3B" w:rsidDel="002F7E21">
          <w:rPr>
            <w:rFonts w:ascii="Times New Roman" w:hAnsi="Times New Roman" w:cs="Times New Roman"/>
            <w:sz w:val="24"/>
            <w:szCs w:val="24"/>
          </w:rPr>
          <w:delText>.</w:delText>
        </w:r>
        <w:commentRangeEnd w:id="1032"/>
        <w:r w:rsidR="008F0A7A" w:rsidDel="002F7E21">
          <w:rPr>
            <w:rStyle w:val="CommentReference"/>
          </w:rPr>
          <w:commentReference w:id="1032"/>
        </w:r>
        <w:r w:rsidR="00086DFA" w:rsidDel="002F7E21">
          <w:rPr>
            <w:rFonts w:ascii="Times New Roman" w:hAnsi="Times New Roman" w:cs="Times New Roman"/>
            <w:sz w:val="24"/>
            <w:szCs w:val="24"/>
          </w:rPr>
          <w:delText xml:space="preserve"> </w:delText>
        </w:r>
      </w:del>
      <w:ins w:id="1036" w:author="EliseSchramkowski" w:date="2021-11-01T14:45:00Z">
        <w:r w:rsidR="002F7E21">
          <w:rPr>
            <w:rFonts w:ascii="Times New Roman" w:hAnsi="Times New Roman" w:cs="Times New Roman"/>
            <w:sz w:val="24"/>
            <w:szCs w:val="24"/>
          </w:rPr>
          <w:t xml:space="preserve">. </w:t>
        </w:r>
      </w:ins>
      <w:ins w:id="1037" w:author="EliseSchramkowski" w:date="2021-11-02T17:13:00Z">
        <w:r w:rsidR="005C1C78">
          <w:rPr>
            <w:rFonts w:ascii="Times New Roman" w:hAnsi="Times New Roman" w:cs="Times New Roman"/>
            <w:sz w:val="24"/>
            <w:szCs w:val="24"/>
          </w:rPr>
          <w:t>Results on specific years and journals that</w:t>
        </w:r>
      </w:ins>
      <w:ins w:id="1038" w:author="EliseSchramkowski" w:date="2021-11-05T14:53:00Z">
        <w:r w:rsidR="00323428">
          <w:rPr>
            <w:rFonts w:ascii="Times New Roman" w:hAnsi="Times New Roman" w:cs="Times New Roman"/>
            <w:sz w:val="24"/>
            <w:szCs w:val="24"/>
          </w:rPr>
          <w:t xml:space="preserve"> were </w:t>
        </w:r>
      </w:ins>
      <w:ins w:id="1039" w:author="EliseSchramkowski" w:date="2021-11-02T17:13:00Z">
        <w:r w:rsidR="005C1C78">
          <w:rPr>
            <w:rFonts w:ascii="Times New Roman" w:hAnsi="Times New Roman" w:cs="Times New Roman"/>
            <w:sz w:val="24"/>
            <w:szCs w:val="24"/>
          </w:rPr>
          <w:t>of little theoretical interest or</w:t>
        </w:r>
      </w:ins>
      <w:ins w:id="1040" w:author="EliseSchramkowski" w:date="2021-11-05T14:53:00Z">
        <w:r w:rsidR="00323428">
          <w:rPr>
            <w:rFonts w:ascii="Times New Roman" w:hAnsi="Times New Roman" w:cs="Times New Roman"/>
            <w:sz w:val="24"/>
            <w:szCs w:val="24"/>
          </w:rPr>
          <w:t xml:space="preserve"> were </w:t>
        </w:r>
      </w:ins>
      <w:ins w:id="1041" w:author="EliseSchramkowski" w:date="2021-11-02T17:13:00Z">
        <w:r w:rsidR="005C1C78">
          <w:rPr>
            <w:rFonts w:ascii="Times New Roman" w:hAnsi="Times New Roman" w:cs="Times New Roman"/>
            <w:sz w:val="24"/>
            <w:szCs w:val="24"/>
          </w:rPr>
          <w:t>based on too little data</w:t>
        </w:r>
      </w:ins>
      <w:ins w:id="1042" w:author="EliseSchramkowski" w:date="2021-11-09T14:27:00Z">
        <w:r w:rsidR="00BC5618">
          <w:rPr>
            <w:rFonts w:ascii="Times New Roman" w:hAnsi="Times New Roman" w:cs="Times New Roman"/>
            <w:sz w:val="24"/>
            <w:szCs w:val="24"/>
          </w:rPr>
          <w:t xml:space="preserve"> were </w:t>
        </w:r>
      </w:ins>
      <w:ins w:id="1043" w:author="EliseSchramkowski" w:date="2021-11-02T17:13:00Z">
        <w:r w:rsidR="009E6076">
          <w:rPr>
            <w:rFonts w:ascii="Times New Roman" w:hAnsi="Times New Roman" w:cs="Times New Roman"/>
            <w:sz w:val="24"/>
            <w:szCs w:val="24"/>
          </w:rPr>
          <w:t>not discussed in text but can be found in</w:t>
        </w:r>
      </w:ins>
      <w:ins w:id="1044" w:author="EliseSchramkowski" w:date="2021-11-04T16:34:00Z">
        <w:r w:rsidR="00956618">
          <w:rPr>
            <w:rFonts w:ascii="Times New Roman" w:hAnsi="Times New Roman" w:cs="Times New Roman"/>
            <w:sz w:val="24"/>
            <w:szCs w:val="24"/>
          </w:rPr>
          <w:t xml:space="preserve"> the corresponding</w:t>
        </w:r>
      </w:ins>
      <w:ins w:id="1045" w:author="EliseSchramkowski" w:date="2021-11-02T17:13:00Z">
        <w:r w:rsidR="009E6076">
          <w:rPr>
            <w:rFonts w:ascii="Times New Roman" w:hAnsi="Times New Roman" w:cs="Times New Roman"/>
            <w:sz w:val="24"/>
            <w:szCs w:val="24"/>
          </w:rPr>
          <w:t xml:space="preserve"> tables. </w:t>
        </w:r>
      </w:ins>
      <w:r w:rsidR="00CF301F">
        <w:rPr>
          <w:rFonts w:ascii="Times New Roman" w:hAnsi="Times New Roman" w:cs="Times New Roman"/>
          <w:sz w:val="24"/>
          <w:szCs w:val="24"/>
        </w:rPr>
        <w:t>Full tables of the results of logistic regression</w:t>
      </w:r>
      <w:r w:rsidR="00F8115B">
        <w:rPr>
          <w:rFonts w:ascii="Times New Roman" w:hAnsi="Times New Roman" w:cs="Times New Roman"/>
          <w:sz w:val="24"/>
          <w:szCs w:val="24"/>
        </w:rPr>
        <w:t>s</w:t>
      </w:r>
      <w:r w:rsidR="00CF301F">
        <w:rPr>
          <w:rFonts w:ascii="Times New Roman" w:hAnsi="Times New Roman" w:cs="Times New Roman"/>
          <w:sz w:val="24"/>
          <w:szCs w:val="24"/>
        </w:rPr>
        <w:t xml:space="preserve"> can be found in the supplement</w:t>
      </w:r>
      <w:r w:rsidR="008A1F76">
        <w:rPr>
          <w:rFonts w:ascii="Times New Roman" w:hAnsi="Times New Roman" w:cs="Times New Roman"/>
          <w:sz w:val="24"/>
          <w:szCs w:val="24"/>
        </w:rPr>
        <w:t>.</w:t>
      </w:r>
      <w:r w:rsidR="00CF301F">
        <w:rPr>
          <w:rFonts w:ascii="Times New Roman" w:hAnsi="Times New Roman" w:cs="Times New Roman"/>
          <w:sz w:val="24"/>
          <w:szCs w:val="24"/>
        </w:rPr>
        <w:t xml:space="preserve"> </w:t>
      </w:r>
    </w:p>
    <w:p w14:paraId="028BD7F9" w14:textId="77777777" w:rsidR="00C64859" w:rsidRPr="008A1F76" w:rsidRDefault="00C64859" w:rsidP="006F5AEE">
      <w:pPr>
        <w:spacing w:after="0" w:line="480" w:lineRule="auto"/>
        <w:jc w:val="both"/>
        <w:rPr>
          <w:ins w:id="1046" w:author="EliseSchramkowski" w:date="2021-08-15T11:01:00Z"/>
          <w:rFonts w:ascii="Times New Roman" w:hAnsi="Times New Roman" w:cs="Times New Roman"/>
          <w:sz w:val="24"/>
          <w:szCs w:val="24"/>
          <w:rPrChange w:id="1047" w:author="EliseSchramkowski" w:date="2019-02-06T10:03:00Z">
            <w:rPr>
              <w:ins w:id="1048" w:author="EliseSchramkowski" w:date="2021-08-15T11:01:00Z"/>
              <w:rFonts w:ascii="Times New Roman" w:hAnsi="Times New Roman" w:cs="Times New Roman"/>
              <w:b/>
              <w:sz w:val="24"/>
              <w:szCs w:val="24"/>
            </w:rPr>
          </w:rPrChange>
        </w:rPr>
      </w:pPr>
    </w:p>
    <w:p w14:paraId="1CD9997D" w14:textId="4F3D5915" w:rsidR="008D52BB" w:rsidRDefault="008D52BB" w:rsidP="00C60631">
      <w:pPr>
        <w:spacing w:after="0" w:line="480" w:lineRule="auto"/>
        <w:jc w:val="both"/>
        <w:rPr>
          <w:ins w:id="1049" w:author="EliseSchramkowski" w:date="2019-02-06T10:01:00Z"/>
          <w:rFonts w:ascii="Times New Roman" w:hAnsi="Times New Roman" w:cs="Times New Roman"/>
          <w:i/>
          <w:sz w:val="24"/>
          <w:szCs w:val="24"/>
        </w:rPr>
      </w:pPr>
    </w:p>
    <w:p w14:paraId="4280FB02" w14:textId="1BC2D7B2" w:rsidR="001852CB" w:rsidRDefault="00790BC0" w:rsidP="00C60631">
      <w:p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Statistical Reporting G</w:t>
      </w:r>
      <w:r w:rsidRPr="00503B1A">
        <w:rPr>
          <w:rFonts w:ascii="Times New Roman" w:hAnsi="Times New Roman" w:cs="Times New Roman"/>
          <w:i/>
          <w:sz w:val="24"/>
          <w:szCs w:val="24"/>
        </w:rPr>
        <w:t>uidelines</w:t>
      </w:r>
    </w:p>
    <w:p w14:paraId="06410840" w14:textId="077F4FB5" w:rsidR="000461C8" w:rsidRDefault="00870769" w:rsidP="00C60631">
      <w:pPr>
        <w:spacing w:after="0"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Of the </w:t>
      </w:r>
      <w:r w:rsidR="001852CB" w:rsidRPr="00D16FD5">
        <w:rPr>
          <w:rFonts w:ascii="Times New Roman" w:hAnsi="Times New Roman" w:cs="Times New Roman"/>
          <w:color w:val="000000" w:themeColor="text1"/>
          <w:sz w:val="24"/>
          <w:szCs w:val="24"/>
        </w:rPr>
        <w:t xml:space="preserve">143 sociology </w:t>
      </w:r>
      <w:r w:rsidR="000C28DC" w:rsidRPr="00D16FD5">
        <w:rPr>
          <w:rFonts w:ascii="Times New Roman" w:hAnsi="Times New Roman" w:cs="Times New Roman"/>
          <w:color w:val="000000" w:themeColor="text1"/>
          <w:sz w:val="24"/>
          <w:szCs w:val="24"/>
        </w:rPr>
        <w:t>journals</w:t>
      </w:r>
      <w:r w:rsidR="001852CB" w:rsidRPr="00D16FD5">
        <w:rPr>
          <w:rFonts w:ascii="Times New Roman" w:hAnsi="Times New Roman" w:cs="Times New Roman"/>
          <w:color w:val="000000" w:themeColor="text1"/>
          <w:sz w:val="24"/>
          <w:szCs w:val="24"/>
        </w:rPr>
        <w:t xml:space="preserve"> mentioned by Web of Science in 2016</w:t>
      </w:r>
      <w:r w:rsidR="000C28DC" w:rsidRPr="00D16FD5">
        <w:rPr>
          <w:rFonts w:ascii="Times New Roman" w:hAnsi="Times New Roman" w:cs="Times New Roman"/>
          <w:color w:val="000000" w:themeColor="text1"/>
          <w:sz w:val="24"/>
          <w:szCs w:val="24"/>
        </w:rPr>
        <w:t>,</w:t>
      </w:r>
      <w:r w:rsidR="001852CB" w:rsidRPr="00D16FD5">
        <w:rPr>
          <w:rFonts w:ascii="Times New Roman" w:hAnsi="Times New Roman" w:cs="Times New Roman"/>
          <w:color w:val="000000" w:themeColor="text1"/>
          <w:sz w:val="24"/>
          <w:szCs w:val="24"/>
        </w:rPr>
        <w:t xml:space="preserve"> one journal (</w:t>
      </w:r>
      <w:r w:rsidR="00D16FD5" w:rsidRPr="00D16FD5">
        <w:rPr>
          <w:rFonts w:ascii="Times New Roman" w:hAnsi="Times New Roman" w:cs="Times New Roman"/>
          <w:color w:val="000000" w:themeColor="text1"/>
          <w:sz w:val="24"/>
          <w:szCs w:val="24"/>
        </w:rPr>
        <w:t>Society</w:t>
      </w:r>
      <w:r w:rsidR="001852CB" w:rsidRPr="00D16FD5">
        <w:rPr>
          <w:rFonts w:ascii="Times New Roman" w:hAnsi="Times New Roman" w:cs="Times New Roman"/>
          <w:color w:val="000000" w:themeColor="text1"/>
          <w:sz w:val="24"/>
          <w:szCs w:val="24"/>
        </w:rPr>
        <w:t>) d</w:t>
      </w:r>
      <w:r w:rsidR="000379E5" w:rsidRPr="00D16FD5">
        <w:rPr>
          <w:rFonts w:ascii="Times New Roman" w:hAnsi="Times New Roman" w:cs="Times New Roman"/>
          <w:color w:val="000000" w:themeColor="text1"/>
          <w:sz w:val="24"/>
          <w:szCs w:val="24"/>
        </w:rPr>
        <w:t>id</w:t>
      </w:r>
      <w:r w:rsidR="001852CB" w:rsidRPr="00D16FD5">
        <w:rPr>
          <w:rFonts w:ascii="Times New Roman" w:hAnsi="Times New Roman" w:cs="Times New Roman"/>
          <w:color w:val="000000" w:themeColor="text1"/>
          <w:sz w:val="24"/>
          <w:szCs w:val="24"/>
        </w:rPr>
        <w:t xml:space="preserve"> not seem to have any explicit guidelines authors </w:t>
      </w:r>
      <w:r w:rsidR="00940E84" w:rsidRPr="00D16FD5">
        <w:rPr>
          <w:rFonts w:ascii="Times New Roman" w:hAnsi="Times New Roman" w:cs="Times New Roman"/>
          <w:color w:val="000000" w:themeColor="text1"/>
          <w:sz w:val="24"/>
          <w:szCs w:val="24"/>
        </w:rPr>
        <w:t xml:space="preserve">are required </w:t>
      </w:r>
      <w:r w:rsidR="00BE2225" w:rsidRPr="00D16FD5">
        <w:rPr>
          <w:rFonts w:ascii="Times New Roman" w:hAnsi="Times New Roman" w:cs="Times New Roman"/>
          <w:color w:val="000000" w:themeColor="text1"/>
          <w:sz w:val="24"/>
          <w:szCs w:val="24"/>
        </w:rPr>
        <w:t xml:space="preserve">or allowed </w:t>
      </w:r>
      <w:r w:rsidR="001852CB" w:rsidRPr="00D16FD5">
        <w:rPr>
          <w:rFonts w:ascii="Times New Roman" w:hAnsi="Times New Roman" w:cs="Times New Roman"/>
          <w:color w:val="000000" w:themeColor="text1"/>
          <w:sz w:val="24"/>
          <w:szCs w:val="24"/>
        </w:rPr>
        <w:t>to follow when preparing their manuscripts</w:t>
      </w:r>
      <w:r w:rsidR="00AF3A75" w:rsidRPr="00D16FD5">
        <w:rPr>
          <w:rFonts w:ascii="Times New Roman" w:hAnsi="Times New Roman" w:cs="Times New Roman"/>
          <w:color w:val="000000" w:themeColor="text1"/>
          <w:sz w:val="24"/>
          <w:szCs w:val="24"/>
        </w:rPr>
        <w:t xml:space="preserve">. </w:t>
      </w:r>
      <w:ins w:id="1050" w:author="EliseSchramkowski" w:date="2021-09-06T16:18:00Z">
        <w:r w:rsidR="00A5456E">
          <w:rPr>
            <w:rFonts w:ascii="Times New Roman" w:hAnsi="Times New Roman" w:cs="Times New Roman"/>
            <w:sz w:val="24"/>
            <w:szCs w:val="24"/>
          </w:rPr>
          <w:t>F</w:t>
        </w:r>
      </w:ins>
      <w:del w:id="1051" w:author="EliseSchramkowski" w:date="2021-09-06T16:18:00Z">
        <w:r w:rsidR="00AF3A75" w:rsidDel="00A5456E">
          <w:rPr>
            <w:rFonts w:ascii="Times New Roman" w:hAnsi="Times New Roman" w:cs="Times New Roman"/>
            <w:sz w:val="24"/>
            <w:szCs w:val="24"/>
          </w:rPr>
          <w:delText>Of all</w:delText>
        </w:r>
        <w:r w:rsidR="00732AC8" w:rsidDel="00A5456E">
          <w:rPr>
            <w:rFonts w:ascii="Times New Roman" w:hAnsi="Times New Roman" w:cs="Times New Roman"/>
            <w:sz w:val="24"/>
            <w:szCs w:val="24"/>
          </w:rPr>
          <w:delText xml:space="preserve"> journals</w:delText>
        </w:r>
        <w:r w:rsidR="00AF3A75" w:rsidDel="00A5456E">
          <w:rPr>
            <w:rFonts w:ascii="Times New Roman" w:hAnsi="Times New Roman" w:cs="Times New Roman"/>
            <w:sz w:val="24"/>
            <w:szCs w:val="24"/>
          </w:rPr>
          <w:delText xml:space="preserve">, </w:delText>
        </w:r>
        <w:r w:rsidR="00A26099" w:rsidDel="00A5456E">
          <w:rPr>
            <w:rFonts w:ascii="Times New Roman" w:hAnsi="Times New Roman" w:cs="Times New Roman"/>
            <w:sz w:val="24"/>
            <w:szCs w:val="24"/>
          </w:rPr>
          <w:delText>f</w:delText>
        </w:r>
      </w:del>
      <w:r w:rsidR="00A26099">
        <w:rPr>
          <w:rFonts w:ascii="Times New Roman" w:hAnsi="Times New Roman" w:cs="Times New Roman"/>
          <w:sz w:val="24"/>
          <w:szCs w:val="24"/>
        </w:rPr>
        <w:t>our</w:t>
      </w:r>
      <w:ins w:id="1052" w:author="EliseSchramkowski" w:date="2021-09-06T16:18:00Z">
        <w:r w:rsidR="00A5456E">
          <w:rPr>
            <w:rFonts w:ascii="Times New Roman" w:hAnsi="Times New Roman" w:cs="Times New Roman"/>
            <w:sz w:val="24"/>
            <w:szCs w:val="24"/>
          </w:rPr>
          <w:t xml:space="preserve"> </w:t>
        </w:r>
      </w:ins>
      <w:ins w:id="1053" w:author="EliseSchramkowski" w:date="2021-09-06T16:19:00Z">
        <w:r w:rsidR="00A5456E">
          <w:rPr>
            <w:rFonts w:ascii="Times New Roman" w:hAnsi="Times New Roman" w:cs="Times New Roman"/>
            <w:sz w:val="24"/>
            <w:szCs w:val="24"/>
          </w:rPr>
          <w:t>journals</w:t>
        </w:r>
      </w:ins>
      <w:r w:rsidR="00A26099">
        <w:rPr>
          <w:rFonts w:ascii="Times New Roman" w:hAnsi="Times New Roman" w:cs="Times New Roman"/>
          <w:sz w:val="24"/>
          <w:szCs w:val="24"/>
        </w:rPr>
        <w:t xml:space="preserve"> </w:t>
      </w:r>
      <w:r w:rsidR="00AF3A75">
        <w:rPr>
          <w:rFonts w:ascii="Times New Roman" w:hAnsi="Times New Roman" w:cs="Times New Roman"/>
          <w:sz w:val="24"/>
          <w:szCs w:val="24"/>
        </w:rPr>
        <w:t xml:space="preserve">(approximately </w:t>
      </w:r>
      <w:r w:rsidR="00A26099">
        <w:rPr>
          <w:rFonts w:ascii="Times New Roman" w:hAnsi="Times New Roman" w:cs="Times New Roman"/>
          <w:sz w:val="24"/>
          <w:szCs w:val="24"/>
        </w:rPr>
        <w:t>2.8</w:t>
      </w:r>
      <w:r w:rsidR="00AF3A75">
        <w:rPr>
          <w:rFonts w:ascii="Times New Roman" w:hAnsi="Times New Roman" w:cs="Times New Roman"/>
          <w:sz w:val="24"/>
          <w:szCs w:val="24"/>
        </w:rPr>
        <w:t>%)</w:t>
      </w:r>
      <w:r w:rsidR="00732AC8">
        <w:rPr>
          <w:rFonts w:ascii="Times New Roman" w:hAnsi="Times New Roman" w:cs="Times New Roman"/>
          <w:sz w:val="24"/>
          <w:szCs w:val="24"/>
        </w:rPr>
        <w:t xml:space="preserve"> </w:t>
      </w:r>
      <w:r w:rsidR="00D16FD5">
        <w:rPr>
          <w:rFonts w:ascii="Times New Roman" w:hAnsi="Times New Roman" w:cs="Times New Roman"/>
          <w:sz w:val="24"/>
          <w:szCs w:val="24"/>
        </w:rPr>
        <w:t xml:space="preserve">explicitly </w:t>
      </w:r>
      <w:r w:rsidR="00732AC8">
        <w:rPr>
          <w:rFonts w:ascii="Times New Roman" w:hAnsi="Times New Roman" w:cs="Times New Roman"/>
          <w:sz w:val="24"/>
          <w:szCs w:val="24"/>
        </w:rPr>
        <w:t>require</w:t>
      </w:r>
      <w:r w:rsidR="000379E5">
        <w:rPr>
          <w:rFonts w:ascii="Times New Roman" w:hAnsi="Times New Roman" w:cs="Times New Roman"/>
          <w:sz w:val="24"/>
          <w:szCs w:val="24"/>
        </w:rPr>
        <w:t>d</w:t>
      </w:r>
      <w:r w:rsidR="001852CB">
        <w:rPr>
          <w:rFonts w:ascii="Times New Roman" w:hAnsi="Times New Roman" w:cs="Times New Roman"/>
          <w:sz w:val="24"/>
          <w:szCs w:val="24"/>
        </w:rPr>
        <w:t xml:space="preserve"> authors to follow</w:t>
      </w:r>
      <w:r w:rsidR="004F38F6">
        <w:rPr>
          <w:rFonts w:ascii="Times New Roman" w:hAnsi="Times New Roman" w:cs="Times New Roman"/>
          <w:sz w:val="24"/>
          <w:szCs w:val="24"/>
        </w:rPr>
        <w:t xml:space="preserve"> </w:t>
      </w:r>
      <w:r w:rsidR="001852CB">
        <w:rPr>
          <w:rFonts w:ascii="Times New Roman" w:hAnsi="Times New Roman" w:cs="Times New Roman"/>
          <w:sz w:val="24"/>
          <w:szCs w:val="24"/>
        </w:rPr>
        <w:t>guidelines established by the journal itself</w:t>
      </w:r>
      <w:r w:rsidR="008F0A7A">
        <w:rPr>
          <w:rFonts w:ascii="Times New Roman" w:hAnsi="Times New Roman" w:cs="Times New Roman"/>
          <w:sz w:val="24"/>
          <w:szCs w:val="24"/>
        </w:rPr>
        <w:t>, and</w:t>
      </w:r>
      <w:ins w:id="1054" w:author="EliseSchramkowski" w:date="2021-08-11T15:24:00Z">
        <w:r w:rsidR="004A6625">
          <w:rPr>
            <w:rFonts w:ascii="Times New Roman" w:hAnsi="Times New Roman" w:cs="Times New Roman"/>
            <w:sz w:val="24"/>
            <w:szCs w:val="24"/>
          </w:rPr>
          <w:t xml:space="preserve"> </w:t>
        </w:r>
      </w:ins>
      <w:ins w:id="1055" w:author="EliseSchramkowski" w:date="2021-08-11T15:25:00Z">
        <w:r w:rsidR="007229AB">
          <w:rPr>
            <w:rFonts w:ascii="Times New Roman" w:hAnsi="Times New Roman" w:cs="Times New Roman"/>
            <w:sz w:val="24"/>
            <w:szCs w:val="24"/>
          </w:rPr>
          <w:t>102 (</w:t>
        </w:r>
      </w:ins>
      <w:r w:rsidR="007410A9">
        <w:rPr>
          <w:rFonts w:ascii="Times New Roman" w:hAnsi="Times New Roman" w:cs="Times New Roman"/>
          <w:sz w:val="24"/>
          <w:szCs w:val="24"/>
        </w:rPr>
        <w:t xml:space="preserve">approximately 71.3%) </w:t>
      </w:r>
      <w:r w:rsidR="00C905ED">
        <w:rPr>
          <w:rFonts w:ascii="Times New Roman" w:hAnsi="Times New Roman" w:cs="Times New Roman"/>
          <w:sz w:val="24"/>
          <w:szCs w:val="24"/>
        </w:rPr>
        <w:t>requi</w:t>
      </w:r>
      <w:r w:rsidR="00732AC8">
        <w:rPr>
          <w:rFonts w:ascii="Times New Roman" w:hAnsi="Times New Roman" w:cs="Times New Roman"/>
          <w:sz w:val="24"/>
          <w:szCs w:val="24"/>
        </w:rPr>
        <w:t>re</w:t>
      </w:r>
      <w:r w:rsidR="000379E5">
        <w:rPr>
          <w:rFonts w:ascii="Times New Roman" w:hAnsi="Times New Roman" w:cs="Times New Roman"/>
          <w:sz w:val="24"/>
          <w:szCs w:val="24"/>
        </w:rPr>
        <w:t>d</w:t>
      </w:r>
      <w:r w:rsidR="00732AC8">
        <w:rPr>
          <w:rFonts w:ascii="Times New Roman" w:hAnsi="Times New Roman" w:cs="Times New Roman"/>
          <w:sz w:val="24"/>
          <w:szCs w:val="24"/>
        </w:rPr>
        <w:t xml:space="preserve"> authors to adhere to (refere</w:t>
      </w:r>
      <w:r w:rsidR="00C905ED">
        <w:rPr>
          <w:rFonts w:ascii="Times New Roman" w:hAnsi="Times New Roman" w:cs="Times New Roman"/>
          <w:sz w:val="24"/>
          <w:szCs w:val="24"/>
        </w:rPr>
        <w:t>nce) guidelines established by external organizations. Only 13</w:t>
      </w:r>
      <w:r w:rsidR="004F38F6">
        <w:rPr>
          <w:rFonts w:ascii="Times New Roman" w:hAnsi="Times New Roman" w:cs="Times New Roman"/>
          <w:sz w:val="24"/>
          <w:szCs w:val="24"/>
        </w:rPr>
        <w:t xml:space="preserve"> </w:t>
      </w:r>
      <w:del w:id="1056" w:author="EliseSchramkowski" w:date="2021-11-09T14:27:00Z">
        <w:r w:rsidR="004F38F6" w:rsidDel="00BC5618">
          <w:rPr>
            <w:rFonts w:ascii="Times New Roman" w:hAnsi="Times New Roman" w:cs="Times New Roman"/>
            <w:sz w:val="24"/>
            <w:szCs w:val="24"/>
          </w:rPr>
          <w:delText>of the 143</w:delText>
        </w:r>
        <w:r w:rsidR="00C905ED" w:rsidDel="00BC5618">
          <w:rPr>
            <w:rFonts w:ascii="Times New Roman" w:hAnsi="Times New Roman" w:cs="Times New Roman"/>
            <w:sz w:val="24"/>
            <w:szCs w:val="24"/>
          </w:rPr>
          <w:delText xml:space="preserve"> </w:delText>
        </w:r>
      </w:del>
      <w:r w:rsidR="00C905ED">
        <w:rPr>
          <w:rFonts w:ascii="Times New Roman" w:hAnsi="Times New Roman" w:cs="Times New Roman"/>
          <w:sz w:val="24"/>
          <w:szCs w:val="24"/>
        </w:rPr>
        <w:t>journals</w:t>
      </w:r>
      <w:r w:rsidR="00AD4A41">
        <w:rPr>
          <w:rFonts w:ascii="Times New Roman" w:hAnsi="Times New Roman" w:cs="Times New Roman"/>
          <w:sz w:val="24"/>
          <w:szCs w:val="24"/>
        </w:rPr>
        <w:t xml:space="preserve"> (9.1%)</w:t>
      </w:r>
      <w:r w:rsidR="00C905ED">
        <w:rPr>
          <w:rFonts w:ascii="Times New Roman" w:hAnsi="Times New Roman" w:cs="Times New Roman"/>
          <w:sz w:val="24"/>
          <w:szCs w:val="24"/>
        </w:rPr>
        <w:t xml:space="preserve"> request</w:t>
      </w:r>
      <w:r w:rsidR="000379E5">
        <w:rPr>
          <w:rFonts w:ascii="Times New Roman" w:hAnsi="Times New Roman" w:cs="Times New Roman"/>
          <w:sz w:val="24"/>
          <w:szCs w:val="24"/>
        </w:rPr>
        <w:t>ed</w:t>
      </w:r>
      <w:r w:rsidR="00C905ED">
        <w:rPr>
          <w:rFonts w:ascii="Times New Roman" w:hAnsi="Times New Roman" w:cs="Times New Roman"/>
          <w:sz w:val="24"/>
          <w:szCs w:val="24"/>
        </w:rPr>
        <w:t xml:space="preserve"> authors to adhere to the APA manual, and thereby, to the APA statis</w:t>
      </w:r>
      <w:r w:rsidR="004F38F6">
        <w:rPr>
          <w:rFonts w:ascii="Times New Roman" w:hAnsi="Times New Roman" w:cs="Times New Roman"/>
          <w:sz w:val="24"/>
          <w:szCs w:val="24"/>
        </w:rPr>
        <w:t>tical reporting guidelines</w:t>
      </w:r>
      <w:r w:rsidR="00A26099">
        <w:rPr>
          <w:rFonts w:ascii="Times New Roman" w:hAnsi="Times New Roman" w:cs="Times New Roman"/>
          <w:sz w:val="24"/>
          <w:szCs w:val="24"/>
        </w:rPr>
        <w:t xml:space="preserve">. It is important to note that the APA guidelines are the only </w:t>
      </w:r>
      <w:r w:rsidR="00BB52A2" w:rsidRPr="00BB52A2">
        <w:rPr>
          <w:rFonts w:ascii="Times New Roman" w:hAnsi="Times New Roman" w:cs="Times New Roman"/>
          <w:sz w:val="24"/>
          <w:szCs w:val="24"/>
        </w:rPr>
        <w:t xml:space="preserve">guidelines </w:t>
      </w:r>
      <w:r w:rsidR="00A26099">
        <w:rPr>
          <w:rFonts w:ascii="Times New Roman" w:hAnsi="Times New Roman" w:cs="Times New Roman"/>
          <w:sz w:val="24"/>
          <w:szCs w:val="24"/>
        </w:rPr>
        <w:t>concern</w:t>
      </w:r>
      <w:r w:rsidR="00975535">
        <w:rPr>
          <w:rFonts w:ascii="Times New Roman" w:hAnsi="Times New Roman" w:cs="Times New Roman"/>
          <w:sz w:val="24"/>
          <w:szCs w:val="24"/>
        </w:rPr>
        <w:t>ing</w:t>
      </w:r>
      <w:r w:rsidR="00A26099">
        <w:rPr>
          <w:rFonts w:ascii="Times New Roman" w:hAnsi="Times New Roman" w:cs="Times New Roman"/>
          <w:sz w:val="24"/>
          <w:szCs w:val="24"/>
        </w:rPr>
        <w:t xml:space="preserve"> </w:t>
      </w:r>
      <w:r w:rsidR="00A26099" w:rsidRPr="00BB52A2">
        <w:rPr>
          <w:rFonts w:ascii="Times New Roman" w:hAnsi="Times New Roman" w:cs="Times New Roman"/>
          <w:sz w:val="24"/>
          <w:szCs w:val="24"/>
        </w:rPr>
        <w:t>statistical reporting</w:t>
      </w:r>
      <w:r w:rsidR="00A26099">
        <w:rPr>
          <w:rFonts w:ascii="Times New Roman" w:hAnsi="Times New Roman" w:cs="Times New Roman"/>
          <w:sz w:val="24"/>
          <w:szCs w:val="24"/>
        </w:rPr>
        <w:t xml:space="preserve"> </w:t>
      </w:r>
      <w:r w:rsidR="000379E5">
        <w:rPr>
          <w:rFonts w:ascii="Times New Roman" w:hAnsi="Times New Roman" w:cs="Times New Roman"/>
          <w:sz w:val="24"/>
          <w:szCs w:val="24"/>
        </w:rPr>
        <w:t xml:space="preserve">used </w:t>
      </w:r>
      <w:r w:rsidR="00A26099">
        <w:rPr>
          <w:rFonts w:ascii="Times New Roman" w:hAnsi="Times New Roman" w:cs="Times New Roman"/>
          <w:sz w:val="24"/>
          <w:szCs w:val="24"/>
        </w:rPr>
        <w:t>among the journals we studied</w:t>
      </w:r>
      <w:r w:rsidR="00C905ED">
        <w:rPr>
          <w:rFonts w:ascii="Times New Roman" w:hAnsi="Times New Roman" w:cs="Times New Roman"/>
          <w:sz w:val="24"/>
          <w:szCs w:val="24"/>
        </w:rPr>
        <w:t>.</w:t>
      </w:r>
      <w:r w:rsidR="00A2776C">
        <w:rPr>
          <w:rFonts w:ascii="Times New Roman" w:hAnsi="Times New Roman" w:cs="Times New Roman"/>
          <w:sz w:val="24"/>
          <w:szCs w:val="24"/>
        </w:rPr>
        <w:t xml:space="preserve"> </w:t>
      </w:r>
      <w:r w:rsidR="0080751F">
        <w:rPr>
          <w:rFonts w:ascii="Times New Roman" w:hAnsi="Times New Roman" w:cs="Times New Roman"/>
          <w:sz w:val="24"/>
          <w:szCs w:val="24"/>
        </w:rPr>
        <w:t xml:space="preserve">See Table </w:t>
      </w:r>
      <w:ins w:id="1057" w:author="EliseSchramkowski" w:date="2021-09-04T17:49:00Z">
        <w:r w:rsidR="00AB620E">
          <w:rPr>
            <w:rFonts w:ascii="Times New Roman" w:hAnsi="Times New Roman" w:cs="Times New Roman"/>
            <w:sz w:val="24"/>
            <w:szCs w:val="24"/>
          </w:rPr>
          <w:t>5</w:t>
        </w:r>
      </w:ins>
      <w:del w:id="1058" w:author="EliseSchramkowski" w:date="2021-09-04T17:49:00Z">
        <w:r w:rsidR="00D90051" w:rsidDel="00AB620E">
          <w:rPr>
            <w:rFonts w:ascii="Times New Roman" w:hAnsi="Times New Roman" w:cs="Times New Roman"/>
            <w:sz w:val="24"/>
            <w:szCs w:val="24"/>
          </w:rPr>
          <w:delText>4</w:delText>
        </w:r>
      </w:del>
      <w:r w:rsidR="0080751F">
        <w:rPr>
          <w:rFonts w:ascii="Times New Roman" w:hAnsi="Times New Roman" w:cs="Times New Roman"/>
          <w:sz w:val="24"/>
          <w:szCs w:val="24"/>
        </w:rPr>
        <w:t xml:space="preserve"> for an overview of the number</w:t>
      </w:r>
      <w:r w:rsidR="002E061B">
        <w:rPr>
          <w:rFonts w:ascii="Times New Roman" w:hAnsi="Times New Roman" w:cs="Times New Roman"/>
          <w:sz w:val="24"/>
          <w:szCs w:val="24"/>
        </w:rPr>
        <w:t>s</w:t>
      </w:r>
      <w:r w:rsidR="0080751F">
        <w:rPr>
          <w:rFonts w:ascii="Times New Roman" w:hAnsi="Times New Roman" w:cs="Times New Roman"/>
          <w:sz w:val="24"/>
          <w:szCs w:val="24"/>
        </w:rPr>
        <w:t xml:space="preserve"> of sociology journals </w:t>
      </w:r>
      <w:r w:rsidR="004D390D">
        <w:rPr>
          <w:rFonts w:ascii="Times New Roman" w:hAnsi="Times New Roman" w:cs="Times New Roman"/>
          <w:sz w:val="24"/>
          <w:szCs w:val="24"/>
        </w:rPr>
        <w:t xml:space="preserve">requesting adherence </w:t>
      </w:r>
      <w:r w:rsidR="0080751F">
        <w:rPr>
          <w:rFonts w:ascii="Times New Roman" w:hAnsi="Times New Roman" w:cs="Times New Roman"/>
          <w:sz w:val="24"/>
          <w:szCs w:val="24"/>
        </w:rPr>
        <w:t xml:space="preserve">to </w:t>
      </w:r>
      <w:r w:rsidR="002E061B">
        <w:rPr>
          <w:rFonts w:ascii="Times New Roman" w:hAnsi="Times New Roman" w:cs="Times New Roman"/>
          <w:sz w:val="24"/>
          <w:szCs w:val="24"/>
        </w:rPr>
        <w:t xml:space="preserve">different categories of </w:t>
      </w:r>
      <w:r w:rsidR="0080751F">
        <w:rPr>
          <w:rFonts w:ascii="Times New Roman" w:hAnsi="Times New Roman" w:cs="Times New Roman"/>
          <w:sz w:val="24"/>
          <w:szCs w:val="24"/>
        </w:rPr>
        <w:t>guidelines</w:t>
      </w:r>
      <w:r w:rsidR="00A2776C">
        <w:rPr>
          <w:rFonts w:ascii="Times New Roman" w:hAnsi="Times New Roman" w:cs="Times New Roman"/>
          <w:sz w:val="24"/>
          <w:szCs w:val="24"/>
        </w:rPr>
        <w:t>.</w:t>
      </w:r>
    </w:p>
    <w:p w14:paraId="51F52FE4" w14:textId="0717AC9A" w:rsidR="007F1CE3" w:rsidRDefault="007F1CE3" w:rsidP="00C60631">
      <w:pPr>
        <w:spacing w:after="0" w:line="480" w:lineRule="auto"/>
        <w:jc w:val="both"/>
        <w:rPr>
          <w:ins w:id="1059" w:author="EliseSchramkowski" w:date="2021-09-08T17:08:00Z"/>
          <w:rFonts w:ascii="Times New Roman" w:hAnsi="Times New Roman" w:cs="Times New Roman"/>
          <w:sz w:val="24"/>
          <w:szCs w:val="24"/>
        </w:rPr>
      </w:pPr>
    </w:p>
    <w:p w14:paraId="324542BF" w14:textId="261E7912" w:rsidR="00652A58" w:rsidRDefault="00652A58" w:rsidP="00C60631">
      <w:pPr>
        <w:spacing w:after="0" w:line="480" w:lineRule="auto"/>
        <w:jc w:val="both"/>
        <w:rPr>
          <w:ins w:id="1060" w:author="EliseSchramkowski" w:date="2021-09-08T17:08:00Z"/>
          <w:rFonts w:ascii="Times New Roman" w:hAnsi="Times New Roman" w:cs="Times New Roman"/>
          <w:sz w:val="24"/>
          <w:szCs w:val="24"/>
        </w:rPr>
      </w:pPr>
    </w:p>
    <w:p w14:paraId="7A177FA7" w14:textId="332D417D" w:rsidR="00652A58" w:rsidRDefault="00652A58" w:rsidP="00C60631">
      <w:pPr>
        <w:spacing w:after="0" w:line="480" w:lineRule="auto"/>
        <w:jc w:val="both"/>
        <w:rPr>
          <w:ins w:id="1061" w:author="EliseSchramkowski" w:date="2021-11-01T14:37:00Z"/>
          <w:rFonts w:ascii="Times New Roman" w:hAnsi="Times New Roman" w:cs="Times New Roman"/>
          <w:sz w:val="24"/>
          <w:szCs w:val="24"/>
        </w:rPr>
      </w:pPr>
    </w:p>
    <w:p w14:paraId="0D08E62B" w14:textId="0075AF78" w:rsidR="00652A58" w:rsidDel="00827918" w:rsidRDefault="00652A58" w:rsidP="00C60631">
      <w:pPr>
        <w:spacing w:after="0" w:line="480" w:lineRule="auto"/>
        <w:jc w:val="both"/>
        <w:rPr>
          <w:del w:id="1062" w:author="EliseSchramkowski" w:date="2021-11-04T16:34:00Z"/>
          <w:rFonts w:ascii="Times New Roman" w:hAnsi="Times New Roman" w:cs="Times New Roman"/>
          <w:sz w:val="24"/>
          <w:szCs w:val="24"/>
        </w:rPr>
      </w:pPr>
    </w:p>
    <w:p w14:paraId="6BDDFD3F" w14:textId="3DD9472A" w:rsidR="007958DD" w:rsidDel="00827918" w:rsidRDefault="007958DD" w:rsidP="00C60631">
      <w:pPr>
        <w:spacing w:after="0" w:line="480" w:lineRule="auto"/>
        <w:jc w:val="both"/>
        <w:rPr>
          <w:del w:id="1063" w:author="EliseSchramkowski" w:date="2021-11-04T16:34:00Z"/>
          <w:rFonts w:ascii="Times New Roman" w:hAnsi="Times New Roman" w:cs="Times New Roman"/>
          <w:sz w:val="24"/>
          <w:szCs w:val="24"/>
        </w:rPr>
      </w:pPr>
    </w:p>
    <w:tbl>
      <w:tblPr>
        <w:tblStyle w:val="TableGrid"/>
        <w:tblW w:w="9356" w:type="dxa"/>
        <w:tblInd w:w="-709" w:type="dxa"/>
        <w:tblLook w:val="04A0" w:firstRow="1" w:lastRow="0" w:firstColumn="1" w:lastColumn="0" w:noHBand="0" w:noVBand="1"/>
      </w:tblPr>
      <w:tblGrid>
        <w:gridCol w:w="425"/>
        <w:gridCol w:w="1844"/>
        <w:gridCol w:w="4536"/>
        <w:gridCol w:w="2551"/>
        <w:tblGridChange w:id="1064">
          <w:tblGrid>
            <w:gridCol w:w="425"/>
            <w:gridCol w:w="1844"/>
            <w:gridCol w:w="4536"/>
            <w:gridCol w:w="2551"/>
            <w:gridCol w:w="21983"/>
            <w:gridCol w:w="1"/>
            <w:gridCol w:w="294"/>
            <w:gridCol w:w="292"/>
            <w:gridCol w:w="1"/>
            <w:gridCol w:w="294"/>
            <w:gridCol w:w="36"/>
          </w:tblGrid>
        </w:tblGridChange>
      </w:tblGrid>
      <w:tr w:rsidR="00BE2225" w14:paraId="6BCB6D40" w14:textId="77777777" w:rsidTr="001F10A5">
        <w:tc>
          <w:tcPr>
            <w:tcW w:w="9356" w:type="dxa"/>
            <w:gridSpan w:val="4"/>
            <w:tcBorders>
              <w:top w:val="nil"/>
              <w:left w:val="nil"/>
              <w:bottom w:val="nil"/>
              <w:right w:val="nil"/>
            </w:tcBorders>
            <w:vAlign w:val="bottom"/>
          </w:tcPr>
          <w:p w14:paraId="55EC782E" w14:textId="62C132C7" w:rsidR="00BE2225" w:rsidRPr="000379E5" w:rsidRDefault="00BE2225" w:rsidP="00F906EB">
            <w:pPr>
              <w:spacing w:line="276" w:lineRule="auto"/>
              <w:jc w:val="both"/>
              <w:rPr>
                <w:rFonts w:ascii="Times New Roman" w:eastAsia="Times New Roman" w:hAnsi="Times New Roman" w:cs="Times New Roman"/>
                <w:color w:val="000000"/>
                <w:sz w:val="24"/>
                <w:szCs w:val="24"/>
                <w:lang w:eastAsia="nl-NL"/>
              </w:rPr>
            </w:pPr>
            <w:r w:rsidRPr="000379E5">
              <w:rPr>
                <w:rFonts w:ascii="Times New Roman" w:eastAsia="Times New Roman" w:hAnsi="Times New Roman" w:cs="Times New Roman"/>
                <w:i/>
                <w:color w:val="000000"/>
                <w:sz w:val="24"/>
                <w:szCs w:val="24"/>
                <w:lang w:eastAsia="nl-NL"/>
              </w:rPr>
              <w:t>Table</w:t>
            </w:r>
            <w:r w:rsidR="007958DD">
              <w:rPr>
                <w:rFonts w:ascii="Times New Roman" w:eastAsia="Times New Roman" w:hAnsi="Times New Roman" w:cs="Times New Roman"/>
                <w:i/>
                <w:color w:val="000000"/>
                <w:sz w:val="24"/>
                <w:szCs w:val="24"/>
                <w:lang w:eastAsia="nl-NL"/>
              </w:rPr>
              <w:t xml:space="preserve"> </w:t>
            </w:r>
            <w:ins w:id="1065" w:author="EliseSchramkowski" w:date="2021-09-04T17:49:00Z">
              <w:r w:rsidR="00AB620E">
                <w:rPr>
                  <w:rFonts w:ascii="Times New Roman" w:eastAsia="Times New Roman" w:hAnsi="Times New Roman" w:cs="Times New Roman"/>
                  <w:i/>
                  <w:color w:val="000000"/>
                  <w:sz w:val="24"/>
                  <w:szCs w:val="24"/>
                  <w:lang w:eastAsia="nl-NL"/>
                </w:rPr>
                <w:t>5</w:t>
              </w:r>
            </w:ins>
            <w:del w:id="1066" w:author="EliseSchramkowski" w:date="2021-09-04T17:49:00Z">
              <w:r w:rsidR="00D90051" w:rsidDel="00AB620E">
                <w:rPr>
                  <w:rFonts w:ascii="Times New Roman" w:eastAsia="Times New Roman" w:hAnsi="Times New Roman" w:cs="Times New Roman"/>
                  <w:i/>
                  <w:color w:val="000000"/>
                  <w:sz w:val="24"/>
                  <w:szCs w:val="24"/>
                  <w:lang w:eastAsia="nl-NL"/>
                </w:rPr>
                <w:delText>4</w:delText>
              </w:r>
            </w:del>
            <w:r w:rsidRPr="000379E5">
              <w:rPr>
                <w:rFonts w:ascii="Times New Roman" w:eastAsia="Times New Roman" w:hAnsi="Times New Roman" w:cs="Times New Roman"/>
                <w:color w:val="000000"/>
                <w:sz w:val="24"/>
                <w:szCs w:val="24"/>
                <w:lang w:eastAsia="nl-NL"/>
              </w:rPr>
              <w:t>. Number</w:t>
            </w:r>
            <w:r w:rsidR="002655CF">
              <w:rPr>
                <w:rFonts w:ascii="Times New Roman" w:eastAsia="Times New Roman" w:hAnsi="Times New Roman" w:cs="Times New Roman"/>
                <w:color w:val="000000"/>
                <w:sz w:val="24"/>
                <w:szCs w:val="24"/>
                <w:lang w:eastAsia="nl-NL"/>
              </w:rPr>
              <w:t>s and percentages</w:t>
            </w:r>
            <w:r w:rsidRPr="000379E5">
              <w:rPr>
                <w:rFonts w:ascii="Times New Roman" w:eastAsia="Times New Roman" w:hAnsi="Times New Roman" w:cs="Times New Roman"/>
                <w:color w:val="000000"/>
                <w:sz w:val="24"/>
                <w:szCs w:val="24"/>
                <w:lang w:eastAsia="nl-NL"/>
              </w:rPr>
              <w:t xml:space="preserve"> of journals requesting </w:t>
            </w:r>
            <w:r>
              <w:rPr>
                <w:rFonts w:ascii="Times New Roman" w:eastAsia="Times New Roman" w:hAnsi="Times New Roman" w:cs="Times New Roman"/>
                <w:color w:val="000000"/>
                <w:sz w:val="24"/>
                <w:szCs w:val="24"/>
                <w:lang w:eastAsia="nl-NL"/>
              </w:rPr>
              <w:t xml:space="preserve">and allowing </w:t>
            </w:r>
            <w:r w:rsidRPr="000379E5">
              <w:rPr>
                <w:rFonts w:ascii="Times New Roman" w:eastAsia="Times New Roman" w:hAnsi="Times New Roman" w:cs="Times New Roman"/>
                <w:color w:val="000000"/>
                <w:sz w:val="24"/>
                <w:szCs w:val="24"/>
                <w:lang w:eastAsia="nl-NL"/>
              </w:rPr>
              <w:t xml:space="preserve">adherence to </w:t>
            </w:r>
            <w:r w:rsidR="002655CF">
              <w:rPr>
                <w:rFonts w:ascii="Times New Roman" w:eastAsia="Times New Roman" w:hAnsi="Times New Roman" w:cs="Times New Roman"/>
                <w:color w:val="000000"/>
                <w:sz w:val="24"/>
                <w:szCs w:val="24"/>
                <w:lang w:eastAsia="nl-NL"/>
              </w:rPr>
              <w:t xml:space="preserve">certain </w:t>
            </w:r>
            <w:r w:rsidRPr="000379E5">
              <w:rPr>
                <w:rFonts w:ascii="Times New Roman" w:eastAsia="Times New Roman" w:hAnsi="Times New Roman" w:cs="Times New Roman"/>
                <w:color w:val="000000"/>
                <w:sz w:val="24"/>
                <w:szCs w:val="24"/>
                <w:lang w:eastAsia="nl-NL"/>
              </w:rPr>
              <w:t>types of statistical reporting guidelines.</w:t>
            </w:r>
          </w:p>
        </w:tc>
      </w:tr>
      <w:tr w:rsidR="00F906EB" w14:paraId="78B9B8EE" w14:textId="77777777" w:rsidTr="001F10A5">
        <w:tc>
          <w:tcPr>
            <w:tcW w:w="6805" w:type="dxa"/>
            <w:gridSpan w:val="3"/>
            <w:tcBorders>
              <w:top w:val="double" w:sz="4" w:space="0" w:color="auto"/>
              <w:left w:val="nil"/>
              <w:bottom w:val="nil"/>
              <w:right w:val="nil"/>
            </w:tcBorders>
            <w:vAlign w:val="bottom"/>
          </w:tcPr>
          <w:p w14:paraId="2383764A" w14:textId="3C5CCACB" w:rsidR="00F906EB" w:rsidRPr="00D16FD5" w:rsidRDefault="00BE2225" w:rsidP="00F906EB">
            <w:pPr>
              <w:spacing w:line="276" w:lineRule="auto"/>
              <w:jc w:val="both"/>
              <w:rPr>
                <w:rFonts w:ascii="Times New Roman" w:eastAsia="Times New Roman" w:hAnsi="Times New Roman" w:cs="Times New Roman"/>
                <w:b/>
                <w:color w:val="000000"/>
                <w:sz w:val="24"/>
                <w:szCs w:val="24"/>
                <w:lang w:eastAsia="nl-NL"/>
              </w:rPr>
            </w:pPr>
            <w:r>
              <w:rPr>
                <w:rFonts w:ascii="Times New Roman" w:eastAsia="Times New Roman" w:hAnsi="Times New Roman" w:cs="Times New Roman"/>
                <w:color w:val="000000"/>
                <w:sz w:val="24"/>
                <w:szCs w:val="24"/>
                <w:lang w:eastAsia="nl-NL"/>
              </w:rPr>
              <w:t>Types of g</w:t>
            </w:r>
            <w:r w:rsidR="00F906EB" w:rsidRPr="001F10A5">
              <w:rPr>
                <w:rFonts w:ascii="Times New Roman" w:eastAsia="Times New Roman" w:hAnsi="Times New Roman" w:cs="Times New Roman"/>
                <w:color w:val="000000"/>
                <w:sz w:val="24"/>
                <w:szCs w:val="24"/>
                <w:lang w:eastAsia="nl-NL"/>
              </w:rPr>
              <w:t>uidelines</w:t>
            </w:r>
            <w:r w:rsidRPr="001F10A5">
              <w:rPr>
                <w:rFonts w:ascii="Times New Roman" w:eastAsia="Times New Roman" w:hAnsi="Times New Roman" w:cs="Times New Roman"/>
                <w:b/>
                <w:color w:val="000000"/>
                <w:sz w:val="24"/>
                <w:szCs w:val="24"/>
                <w:lang w:eastAsia="nl-NL"/>
              </w:rPr>
              <w:t xml:space="preserve"> </w:t>
            </w:r>
            <w:r w:rsidRPr="001F10A5">
              <w:rPr>
                <w:rFonts w:ascii="Times New Roman" w:eastAsia="Times New Roman" w:hAnsi="Times New Roman" w:cs="Times New Roman"/>
                <w:bCs/>
                <w:color w:val="000000"/>
                <w:sz w:val="24"/>
                <w:szCs w:val="24"/>
                <w:lang w:eastAsia="nl-NL"/>
              </w:rPr>
              <w:t>authors are reques</w:t>
            </w:r>
            <w:ins w:id="1067" w:author="EliseSchramkowski" w:date="2021-11-09T14:28:00Z">
              <w:r w:rsidR="002670F7">
                <w:rPr>
                  <w:rFonts w:ascii="Times New Roman" w:eastAsia="Times New Roman" w:hAnsi="Times New Roman" w:cs="Times New Roman"/>
                  <w:bCs/>
                  <w:color w:val="000000"/>
                  <w:sz w:val="24"/>
                  <w:szCs w:val="24"/>
                  <w:lang w:eastAsia="nl-NL"/>
                </w:rPr>
                <w:t>t</w:t>
              </w:r>
            </w:ins>
            <w:del w:id="1068" w:author="EliseSchramkowski" w:date="2021-11-04T16:34:00Z">
              <w:r w:rsidRPr="001F10A5" w:rsidDel="00827918">
                <w:rPr>
                  <w:rFonts w:ascii="Times New Roman" w:eastAsia="Times New Roman" w:hAnsi="Times New Roman" w:cs="Times New Roman"/>
                  <w:bCs/>
                  <w:color w:val="000000"/>
                  <w:sz w:val="24"/>
                  <w:szCs w:val="24"/>
                  <w:lang w:eastAsia="nl-NL"/>
                </w:rPr>
                <w:delText>t</w:delText>
              </w:r>
            </w:del>
            <w:r w:rsidRPr="001F10A5">
              <w:rPr>
                <w:rFonts w:ascii="Times New Roman" w:eastAsia="Times New Roman" w:hAnsi="Times New Roman" w:cs="Times New Roman"/>
                <w:bCs/>
                <w:color w:val="000000"/>
                <w:sz w:val="24"/>
                <w:szCs w:val="24"/>
                <w:lang w:eastAsia="nl-NL"/>
              </w:rPr>
              <w:t>ed</w:t>
            </w:r>
            <w:r>
              <w:rPr>
                <w:rFonts w:ascii="Times New Roman" w:eastAsia="Times New Roman" w:hAnsi="Times New Roman" w:cs="Times New Roman"/>
                <w:bCs/>
                <w:color w:val="000000"/>
                <w:sz w:val="24"/>
                <w:szCs w:val="24"/>
                <w:lang w:eastAsia="nl-NL"/>
              </w:rPr>
              <w:t>/</w:t>
            </w:r>
            <w:r w:rsidRPr="001F10A5">
              <w:rPr>
                <w:rFonts w:ascii="Times New Roman" w:eastAsia="Times New Roman" w:hAnsi="Times New Roman" w:cs="Times New Roman"/>
                <w:bCs/>
                <w:color w:val="000000"/>
                <w:sz w:val="24"/>
                <w:szCs w:val="24"/>
                <w:lang w:eastAsia="nl-NL"/>
              </w:rPr>
              <w:t>allowed to use</w:t>
            </w:r>
            <w:r>
              <w:rPr>
                <w:rFonts w:ascii="Times New Roman" w:eastAsia="Times New Roman" w:hAnsi="Times New Roman" w:cs="Times New Roman"/>
                <w:bCs/>
                <w:color w:val="000000"/>
                <w:sz w:val="24"/>
                <w:szCs w:val="24"/>
                <w:lang w:eastAsia="nl-NL"/>
              </w:rPr>
              <w:t xml:space="preserve"> by journals</w:t>
            </w:r>
          </w:p>
        </w:tc>
        <w:tc>
          <w:tcPr>
            <w:tcW w:w="2551" w:type="dxa"/>
            <w:tcBorders>
              <w:top w:val="double" w:sz="4" w:space="0" w:color="auto"/>
              <w:left w:val="nil"/>
              <w:bottom w:val="nil"/>
              <w:right w:val="nil"/>
            </w:tcBorders>
            <w:vAlign w:val="bottom"/>
          </w:tcPr>
          <w:p w14:paraId="055DC0CA" w14:textId="430607CE" w:rsidR="00F906EB" w:rsidRDefault="00BE2225" w:rsidP="00F906EB">
            <w:pPr>
              <w:spacing w:line="276"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nl-NL"/>
              </w:rPr>
              <w:t>#</w:t>
            </w:r>
            <w:del w:id="1069" w:author="EliseSchramkowski" w:date="2021-11-01T14:38:00Z">
              <w:r w:rsidR="00F906EB" w:rsidRPr="000379E5" w:rsidDel="004F1D05">
                <w:rPr>
                  <w:rFonts w:ascii="Times New Roman" w:eastAsia="Times New Roman" w:hAnsi="Times New Roman" w:cs="Times New Roman"/>
                  <w:color w:val="000000"/>
                  <w:sz w:val="24"/>
                  <w:szCs w:val="24"/>
                  <w:lang w:eastAsia="nl-NL"/>
                </w:rPr>
                <w:delText xml:space="preserve"> </w:delText>
              </w:r>
            </w:del>
            <w:r w:rsidR="00F906EB" w:rsidRPr="000379E5">
              <w:rPr>
                <w:rFonts w:ascii="Times New Roman" w:eastAsia="Times New Roman" w:hAnsi="Times New Roman" w:cs="Times New Roman"/>
                <w:color w:val="000000"/>
                <w:sz w:val="24"/>
                <w:szCs w:val="24"/>
                <w:lang w:eastAsia="nl-NL"/>
              </w:rPr>
              <w:t>of journals (% of total)</w:t>
            </w:r>
          </w:p>
        </w:tc>
      </w:tr>
      <w:tr w:rsidR="00F906EB" w14:paraId="7F2AC6BA" w14:textId="77777777" w:rsidTr="001F10A5">
        <w:tc>
          <w:tcPr>
            <w:tcW w:w="6805" w:type="dxa"/>
            <w:gridSpan w:val="3"/>
            <w:tcBorders>
              <w:top w:val="single" w:sz="4" w:space="0" w:color="auto"/>
              <w:left w:val="nil"/>
              <w:bottom w:val="nil"/>
              <w:right w:val="nil"/>
            </w:tcBorders>
            <w:vAlign w:val="bottom"/>
          </w:tcPr>
          <w:p w14:paraId="44F0E1C0" w14:textId="07DC4D55" w:rsidR="00F906EB" w:rsidRDefault="00F906EB" w:rsidP="00D16FD5">
            <w:pPr>
              <w:spacing w:line="276"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lang w:val="nl-NL" w:eastAsia="nl-NL"/>
              </w:rPr>
              <w:t>Required</w:t>
            </w:r>
          </w:p>
        </w:tc>
        <w:tc>
          <w:tcPr>
            <w:tcW w:w="2551" w:type="dxa"/>
            <w:tcBorders>
              <w:top w:val="single" w:sz="4" w:space="0" w:color="auto"/>
              <w:left w:val="nil"/>
              <w:bottom w:val="nil"/>
              <w:right w:val="nil"/>
            </w:tcBorders>
          </w:tcPr>
          <w:p w14:paraId="68116A60" w14:textId="77777777" w:rsidR="00F906EB" w:rsidRDefault="00F906EB" w:rsidP="00D16FD5">
            <w:pPr>
              <w:spacing w:line="276" w:lineRule="auto"/>
              <w:jc w:val="both"/>
              <w:rPr>
                <w:rFonts w:ascii="Times New Roman" w:hAnsi="Times New Roman" w:cs="Times New Roman"/>
                <w:sz w:val="24"/>
                <w:szCs w:val="24"/>
              </w:rPr>
            </w:pPr>
          </w:p>
        </w:tc>
      </w:tr>
      <w:tr w:rsidR="00F906EB" w14:paraId="32D61179" w14:textId="77777777" w:rsidTr="001F10A5">
        <w:tc>
          <w:tcPr>
            <w:tcW w:w="425" w:type="dxa"/>
            <w:tcBorders>
              <w:top w:val="nil"/>
              <w:left w:val="nil"/>
              <w:bottom w:val="nil"/>
              <w:right w:val="nil"/>
            </w:tcBorders>
          </w:tcPr>
          <w:p w14:paraId="2716D651" w14:textId="77777777" w:rsidR="00F906EB" w:rsidRDefault="00F906EB" w:rsidP="00D16FD5">
            <w:pPr>
              <w:spacing w:line="276" w:lineRule="auto"/>
              <w:jc w:val="both"/>
              <w:rPr>
                <w:rFonts w:ascii="Times New Roman" w:hAnsi="Times New Roman" w:cs="Times New Roman"/>
                <w:sz w:val="24"/>
                <w:szCs w:val="24"/>
              </w:rPr>
            </w:pPr>
          </w:p>
        </w:tc>
        <w:tc>
          <w:tcPr>
            <w:tcW w:w="1844" w:type="dxa"/>
            <w:vMerge w:val="restart"/>
            <w:tcBorders>
              <w:top w:val="nil"/>
              <w:left w:val="nil"/>
              <w:bottom w:val="nil"/>
              <w:right w:val="nil"/>
            </w:tcBorders>
            <w:vAlign w:val="center"/>
          </w:tcPr>
          <w:p w14:paraId="1EB825DC" w14:textId="2228AEF0" w:rsidR="00F906EB" w:rsidRDefault="00F906EB" w:rsidP="00D16FD5">
            <w:pPr>
              <w:spacing w:line="276" w:lineRule="auto"/>
              <w:jc w:val="both"/>
              <w:rPr>
                <w:rFonts w:ascii="Times New Roman" w:hAnsi="Times New Roman" w:cs="Times New Roman"/>
                <w:sz w:val="24"/>
                <w:szCs w:val="24"/>
              </w:rPr>
            </w:pPr>
            <w:r w:rsidRPr="000379E5">
              <w:rPr>
                <w:rFonts w:ascii="Times New Roman" w:eastAsia="Times New Roman" w:hAnsi="Times New Roman" w:cs="Times New Roman"/>
                <w:color w:val="000000"/>
                <w:sz w:val="24"/>
                <w:szCs w:val="24"/>
                <w:lang w:val="nl-NL" w:eastAsia="nl-NL"/>
              </w:rPr>
              <w:t>APA</w:t>
            </w:r>
          </w:p>
        </w:tc>
        <w:tc>
          <w:tcPr>
            <w:tcW w:w="4536" w:type="dxa"/>
            <w:tcBorders>
              <w:top w:val="nil"/>
              <w:left w:val="nil"/>
              <w:bottom w:val="nil"/>
              <w:right w:val="nil"/>
            </w:tcBorders>
            <w:vAlign w:val="bottom"/>
          </w:tcPr>
          <w:p w14:paraId="3228A7EF" w14:textId="0DCC01DC" w:rsidR="00F906EB" w:rsidRDefault="00F906EB" w:rsidP="00D16FD5">
            <w:pPr>
              <w:spacing w:line="276" w:lineRule="auto"/>
              <w:jc w:val="both"/>
              <w:rPr>
                <w:rFonts w:ascii="Times New Roman" w:hAnsi="Times New Roman" w:cs="Times New Roman"/>
                <w:sz w:val="24"/>
                <w:szCs w:val="24"/>
              </w:rPr>
            </w:pPr>
            <w:r w:rsidRPr="000379E5">
              <w:rPr>
                <w:rFonts w:ascii="Times New Roman" w:eastAsia="Times New Roman" w:hAnsi="Times New Roman" w:cs="Times New Roman"/>
                <w:color w:val="000000"/>
                <w:sz w:val="24"/>
                <w:szCs w:val="24"/>
                <w:lang w:eastAsia="nl-NL"/>
              </w:rPr>
              <w:t>Whole manual</w:t>
            </w:r>
          </w:p>
        </w:tc>
        <w:tc>
          <w:tcPr>
            <w:tcW w:w="2551" w:type="dxa"/>
            <w:tcBorders>
              <w:top w:val="nil"/>
              <w:left w:val="nil"/>
              <w:bottom w:val="nil"/>
              <w:right w:val="nil"/>
            </w:tcBorders>
          </w:tcPr>
          <w:p w14:paraId="5CBF52BD" w14:textId="65BEEF59" w:rsidR="00F906EB" w:rsidRPr="003C27CE" w:rsidRDefault="003D3729" w:rsidP="00D16FD5">
            <w:pPr>
              <w:spacing w:line="276" w:lineRule="auto"/>
              <w:jc w:val="center"/>
              <w:rPr>
                <w:rFonts w:ascii="Times New Roman" w:hAnsi="Times New Roman" w:cs="Times New Roman"/>
                <w:color w:val="000000" w:themeColor="text1"/>
                <w:sz w:val="24"/>
                <w:szCs w:val="24"/>
              </w:rPr>
            </w:pPr>
            <w:r w:rsidRPr="003C27CE">
              <w:rPr>
                <w:rFonts w:ascii="Times New Roman" w:hAnsi="Times New Roman" w:cs="Times New Roman"/>
                <w:color w:val="000000" w:themeColor="text1"/>
                <w:sz w:val="24"/>
                <w:szCs w:val="24"/>
              </w:rPr>
              <w:t>1</w:t>
            </w:r>
            <w:r w:rsidR="001F10A5" w:rsidRPr="003C27CE">
              <w:rPr>
                <w:rFonts w:ascii="Times New Roman" w:hAnsi="Times New Roman" w:cs="Times New Roman"/>
                <w:color w:val="000000" w:themeColor="text1"/>
                <w:sz w:val="24"/>
                <w:szCs w:val="24"/>
              </w:rPr>
              <w:t>0</w:t>
            </w:r>
            <w:r w:rsidRPr="003C27CE">
              <w:rPr>
                <w:rFonts w:ascii="Times New Roman" w:hAnsi="Times New Roman" w:cs="Times New Roman"/>
                <w:color w:val="000000" w:themeColor="text1"/>
                <w:sz w:val="24"/>
                <w:szCs w:val="24"/>
              </w:rPr>
              <w:t xml:space="preserve"> (</w:t>
            </w:r>
            <w:r w:rsidR="001F10A5" w:rsidRPr="003C27CE">
              <w:rPr>
                <w:rFonts w:ascii="Times New Roman" w:hAnsi="Times New Roman" w:cs="Times New Roman"/>
                <w:color w:val="000000" w:themeColor="text1"/>
                <w:sz w:val="24"/>
                <w:szCs w:val="24"/>
              </w:rPr>
              <w:t>7.0</w:t>
            </w:r>
            <w:r w:rsidRPr="003C27CE">
              <w:rPr>
                <w:rFonts w:ascii="Times New Roman" w:hAnsi="Times New Roman" w:cs="Times New Roman"/>
                <w:color w:val="000000" w:themeColor="text1"/>
                <w:sz w:val="24"/>
                <w:szCs w:val="24"/>
              </w:rPr>
              <w:t>%)</w:t>
            </w:r>
          </w:p>
        </w:tc>
      </w:tr>
      <w:tr w:rsidR="00F906EB" w14:paraId="195EEA0A" w14:textId="77777777" w:rsidTr="001F10A5">
        <w:tc>
          <w:tcPr>
            <w:tcW w:w="425" w:type="dxa"/>
            <w:tcBorders>
              <w:top w:val="nil"/>
              <w:left w:val="nil"/>
              <w:bottom w:val="nil"/>
              <w:right w:val="nil"/>
            </w:tcBorders>
          </w:tcPr>
          <w:p w14:paraId="59692F9D" w14:textId="77777777" w:rsidR="00F906EB" w:rsidRDefault="00F906EB" w:rsidP="00D16FD5">
            <w:pPr>
              <w:spacing w:line="276" w:lineRule="auto"/>
              <w:jc w:val="both"/>
              <w:rPr>
                <w:rFonts w:ascii="Times New Roman" w:hAnsi="Times New Roman" w:cs="Times New Roman"/>
                <w:sz w:val="24"/>
                <w:szCs w:val="24"/>
              </w:rPr>
            </w:pPr>
          </w:p>
        </w:tc>
        <w:tc>
          <w:tcPr>
            <w:tcW w:w="1844" w:type="dxa"/>
            <w:vMerge/>
            <w:tcBorders>
              <w:top w:val="nil"/>
              <w:left w:val="nil"/>
              <w:bottom w:val="nil"/>
              <w:right w:val="nil"/>
            </w:tcBorders>
            <w:vAlign w:val="center"/>
          </w:tcPr>
          <w:p w14:paraId="1896C02E" w14:textId="77777777" w:rsidR="00F906EB" w:rsidRDefault="00F906EB" w:rsidP="00D16FD5">
            <w:pPr>
              <w:spacing w:line="276" w:lineRule="auto"/>
              <w:jc w:val="both"/>
              <w:rPr>
                <w:rFonts w:ascii="Times New Roman" w:hAnsi="Times New Roman" w:cs="Times New Roman"/>
                <w:sz w:val="24"/>
                <w:szCs w:val="24"/>
              </w:rPr>
            </w:pPr>
          </w:p>
        </w:tc>
        <w:tc>
          <w:tcPr>
            <w:tcW w:w="4536" w:type="dxa"/>
            <w:tcBorders>
              <w:top w:val="nil"/>
              <w:left w:val="nil"/>
              <w:bottom w:val="nil"/>
              <w:right w:val="nil"/>
            </w:tcBorders>
            <w:vAlign w:val="bottom"/>
          </w:tcPr>
          <w:p w14:paraId="33548003" w14:textId="66701223" w:rsidR="00F906EB" w:rsidRDefault="00F906EB" w:rsidP="00D16FD5">
            <w:pPr>
              <w:spacing w:line="360" w:lineRule="auto"/>
              <w:jc w:val="both"/>
              <w:rPr>
                <w:rFonts w:ascii="Times New Roman" w:hAnsi="Times New Roman" w:cs="Times New Roman"/>
                <w:sz w:val="24"/>
                <w:szCs w:val="24"/>
              </w:rPr>
            </w:pPr>
            <w:r w:rsidRPr="000379E5">
              <w:rPr>
                <w:rFonts w:ascii="Times New Roman" w:eastAsia="Times New Roman" w:hAnsi="Times New Roman" w:cs="Times New Roman"/>
                <w:color w:val="000000"/>
                <w:sz w:val="24"/>
                <w:szCs w:val="24"/>
                <w:lang w:val="nl-NL" w:eastAsia="nl-NL"/>
              </w:rPr>
              <w:t>Only references</w:t>
            </w:r>
          </w:p>
        </w:tc>
        <w:tc>
          <w:tcPr>
            <w:tcW w:w="2551" w:type="dxa"/>
            <w:tcBorders>
              <w:top w:val="nil"/>
              <w:left w:val="nil"/>
              <w:bottom w:val="nil"/>
              <w:right w:val="nil"/>
            </w:tcBorders>
          </w:tcPr>
          <w:p w14:paraId="4BBFD518" w14:textId="4D2BFFBC" w:rsidR="00F906EB" w:rsidRPr="003C27CE" w:rsidRDefault="003D3729" w:rsidP="003D0A06">
            <w:pPr>
              <w:spacing w:line="276" w:lineRule="auto"/>
              <w:jc w:val="center"/>
              <w:rPr>
                <w:rFonts w:ascii="Times New Roman" w:hAnsi="Times New Roman" w:cs="Times New Roman"/>
                <w:color w:val="000000" w:themeColor="text1"/>
                <w:sz w:val="24"/>
                <w:szCs w:val="24"/>
              </w:rPr>
            </w:pPr>
            <w:r w:rsidRPr="003C27CE">
              <w:rPr>
                <w:rFonts w:ascii="Times New Roman" w:hAnsi="Times New Roman" w:cs="Times New Roman"/>
                <w:color w:val="000000" w:themeColor="text1"/>
                <w:sz w:val="24"/>
                <w:szCs w:val="24"/>
              </w:rPr>
              <w:t>10 (7.0%)</w:t>
            </w:r>
          </w:p>
        </w:tc>
      </w:tr>
      <w:tr w:rsidR="00F906EB" w14:paraId="63B9F224" w14:textId="77777777" w:rsidTr="001F10A5">
        <w:tc>
          <w:tcPr>
            <w:tcW w:w="425" w:type="dxa"/>
            <w:tcBorders>
              <w:top w:val="nil"/>
              <w:left w:val="nil"/>
              <w:bottom w:val="nil"/>
              <w:right w:val="nil"/>
            </w:tcBorders>
          </w:tcPr>
          <w:p w14:paraId="69453FD2" w14:textId="77777777" w:rsidR="00F906EB" w:rsidRDefault="00F906EB" w:rsidP="00781188">
            <w:pPr>
              <w:spacing w:line="276" w:lineRule="auto"/>
              <w:jc w:val="both"/>
              <w:rPr>
                <w:rFonts w:ascii="Times New Roman" w:hAnsi="Times New Roman" w:cs="Times New Roman"/>
                <w:sz w:val="24"/>
                <w:szCs w:val="24"/>
              </w:rPr>
            </w:pPr>
          </w:p>
        </w:tc>
        <w:tc>
          <w:tcPr>
            <w:tcW w:w="1844" w:type="dxa"/>
            <w:vMerge w:val="restart"/>
            <w:tcBorders>
              <w:top w:val="nil"/>
              <w:left w:val="nil"/>
              <w:bottom w:val="nil"/>
              <w:right w:val="nil"/>
            </w:tcBorders>
            <w:vAlign w:val="center"/>
          </w:tcPr>
          <w:p w14:paraId="36A2923F" w14:textId="3BDA38BF" w:rsidR="00F906EB" w:rsidRDefault="00F906EB" w:rsidP="00781188">
            <w:pPr>
              <w:tabs>
                <w:tab w:val="left" w:pos="1836"/>
              </w:tabs>
              <w:spacing w:line="276" w:lineRule="auto"/>
              <w:jc w:val="both"/>
              <w:rPr>
                <w:rFonts w:ascii="Times New Roman" w:hAnsi="Times New Roman" w:cs="Times New Roman"/>
                <w:sz w:val="24"/>
                <w:szCs w:val="24"/>
              </w:rPr>
            </w:pPr>
            <w:r w:rsidRPr="000379E5">
              <w:rPr>
                <w:rFonts w:ascii="Times New Roman" w:eastAsia="Times New Roman" w:hAnsi="Times New Roman" w:cs="Times New Roman"/>
                <w:color w:val="000000"/>
                <w:sz w:val="24"/>
                <w:szCs w:val="24"/>
                <w:lang w:val="nl-NL" w:eastAsia="nl-NL"/>
              </w:rPr>
              <w:t>ASA</w:t>
            </w:r>
          </w:p>
        </w:tc>
        <w:tc>
          <w:tcPr>
            <w:tcW w:w="4536" w:type="dxa"/>
            <w:tcBorders>
              <w:top w:val="nil"/>
              <w:left w:val="nil"/>
              <w:bottom w:val="nil"/>
              <w:right w:val="nil"/>
            </w:tcBorders>
            <w:vAlign w:val="bottom"/>
          </w:tcPr>
          <w:p w14:paraId="20AE525A" w14:textId="3DBFD007" w:rsidR="00F906EB" w:rsidRDefault="00F906EB">
            <w:pPr>
              <w:tabs>
                <w:tab w:val="left" w:pos="1836"/>
              </w:tabs>
              <w:spacing w:line="276" w:lineRule="auto"/>
              <w:jc w:val="both"/>
              <w:rPr>
                <w:rFonts w:ascii="Times New Roman" w:hAnsi="Times New Roman" w:cs="Times New Roman"/>
                <w:sz w:val="24"/>
                <w:szCs w:val="24"/>
              </w:rPr>
              <w:pPrChange w:id="1070" w:author="EliseSchramkowski" w:date="2020-02-01T09:04:00Z">
                <w:pPr>
                  <w:spacing w:line="480" w:lineRule="auto"/>
                  <w:jc w:val="both"/>
                </w:pPr>
              </w:pPrChange>
            </w:pPr>
            <w:r w:rsidRPr="000379E5">
              <w:rPr>
                <w:rFonts w:ascii="Times New Roman" w:eastAsia="Times New Roman" w:hAnsi="Times New Roman" w:cs="Times New Roman"/>
                <w:color w:val="000000"/>
                <w:sz w:val="24"/>
                <w:szCs w:val="24"/>
                <w:lang w:eastAsia="nl-NL"/>
              </w:rPr>
              <w:t>Whole manual</w:t>
            </w:r>
          </w:p>
        </w:tc>
        <w:tc>
          <w:tcPr>
            <w:tcW w:w="2551" w:type="dxa"/>
            <w:tcBorders>
              <w:top w:val="nil"/>
              <w:left w:val="nil"/>
              <w:bottom w:val="nil"/>
              <w:right w:val="nil"/>
            </w:tcBorders>
          </w:tcPr>
          <w:p w14:paraId="5A9A1239" w14:textId="5E55F1E1" w:rsidR="00F906EB" w:rsidRPr="003C27CE" w:rsidRDefault="003D3729">
            <w:pPr>
              <w:spacing w:line="276" w:lineRule="auto"/>
              <w:jc w:val="center"/>
              <w:rPr>
                <w:rFonts w:ascii="Times New Roman" w:hAnsi="Times New Roman" w:cs="Times New Roman"/>
                <w:color w:val="000000" w:themeColor="text1"/>
                <w:sz w:val="24"/>
                <w:szCs w:val="24"/>
              </w:rPr>
              <w:pPrChange w:id="1071" w:author="EliseSchramkowski" w:date="2020-02-04T10:06:00Z">
                <w:pPr>
                  <w:spacing w:line="480" w:lineRule="auto"/>
                  <w:jc w:val="both"/>
                </w:pPr>
              </w:pPrChange>
            </w:pPr>
            <w:r w:rsidRPr="003C27CE">
              <w:rPr>
                <w:rFonts w:ascii="Times New Roman" w:hAnsi="Times New Roman" w:cs="Times New Roman"/>
                <w:color w:val="000000" w:themeColor="text1"/>
                <w:sz w:val="24"/>
                <w:szCs w:val="24"/>
              </w:rPr>
              <w:t>1</w:t>
            </w:r>
            <w:r w:rsidR="001F10A5" w:rsidRPr="003C27CE">
              <w:rPr>
                <w:rFonts w:ascii="Times New Roman" w:hAnsi="Times New Roman" w:cs="Times New Roman"/>
                <w:color w:val="000000" w:themeColor="text1"/>
                <w:sz w:val="24"/>
                <w:szCs w:val="24"/>
              </w:rPr>
              <w:t>2</w:t>
            </w:r>
            <w:r w:rsidRPr="003C27CE">
              <w:rPr>
                <w:rFonts w:ascii="Times New Roman" w:hAnsi="Times New Roman" w:cs="Times New Roman"/>
                <w:color w:val="000000" w:themeColor="text1"/>
                <w:sz w:val="24"/>
                <w:szCs w:val="24"/>
              </w:rPr>
              <w:t xml:space="preserve"> (</w:t>
            </w:r>
            <w:r w:rsidR="001F10A5" w:rsidRPr="003C27CE">
              <w:rPr>
                <w:rFonts w:ascii="Times New Roman" w:hAnsi="Times New Roman" w:cs="Times New Roman"/>
                <w:color w:val="000000" w:themeColor="text1"/>
                <w:sz w:val="24"/>
                <w:szCs w:val="24"/>
              </w:rPr>
              <w:t>8.4</w:t>
            </w:r>
            <w:r w:rsidRPr="003C27CE">
              <w:rPr>
                <w:rFonts w:ascii="Times New Roman" w:hAnsi="Times New Roman" w:cs="Times New Roman"/>
                <w:color w:val="000000" w:themeColor="text1"/>
                <w:sz w:val="24"/>
                <w:szCs w:val="24"/>
              </w:rPr>
              <w:t>%)</w:t>
            </w:r>
          </w:p>
        </w:tc>
      </w:tr>
      <w:tr w:rsidR="00F906EB" w14:paraId="4FC5A494" w14:textId="77777777" w:rsidTr="001F10A5">
        <w:tc>
          <w:tcPr>
            <w:tcW w:w="425" w:type="dxa"/>
            <w:tcBorders>
              <w:top w:val="nil"/>
              <w:left w:val="nil"/>
              <w:bottom w:val="nil"/>
              <w:right w:val="nil"/>
            </w:tcBorders>
          </w:tcPr>
          <w:p w14:paraId="6F8B3C52" w14:textId="77777777" w:rsidR="00F906EB" w:rsidRDefault="00F906EB">
            <w:pPr>
              <w:spacing w:line="276" w:lineRule="auto"/>
              <w:jc w:val="both"/>
              <w:rPr>
                <w:rFonts w:ascii="Times New Roman" w:hAnsi="Times New Roman" w:cs="Times New Roman"/>
                <w:sz w:val="24"/>
                <w:szCs w:val="24"/>
              </w:rPr>
              <w:pPrChange w:id="1072" w:author="EliseSchramkowski" w:date="2020-02-01T09:04:00Z">
                <w:pPr>
                  <w:spacing w:line="480" w:lineRule="auto"/>
                  <w:jc w:val="both"/>
                </w:pPr>
              </w:pPrChange>
            </w:pPr>
          </w:p>
        </w:tc>
        <w:tc>
          <w:tcPr>
            <w:tcW w:w="1844" w:type="dxa"/>
            <w:vMerge/>
            <w:tcBorders>
              <w:top w:val="nil"/>
              <w:left w:val="nil"/>
              <w:bottom w:val="nil"/>
              <w:right w:val="nil"/>
            </w:tcBorders>
            <w:vAlign w:val="center"/>
          </w:tcPr>
          <w:p w14:paraId="63DCA434" w14:textId="77777777" w:rsidR="00F906EB" w:rsidRDefault="00F906EB">
            <w:pPr>
              <w:spacing w:line="276" w:lineRule="auto"/>
              <w:jc w:val="both"/>
              <w:rPr>
                <w:rFonts w:ascii="Times New Roman" w:hAnsi="Times New Roman" w:cs="Times New Roman"/>
                <w:sz w:val="24"/>
                <w:szCs w:val="24"/>
              </w:rPr>
              <w:pPrChange w:id="1073" w:author="EliseSchramkowski" w:date="2020-02-01T09:04:00Z">
                <w:pPr>
                  <w:spacing w:line="480" w:lineRule="auto"/>
                  <w:jc w:val="both"/>
                </w:pPr>
              </w:pPrChange>
            </w:pPr>
          </w:p>
        </w:tc>
        <w:tc>
          <w:tcPr>
            <w:tcW w:w="4536" w:type="dxa"/>
            <w:tcBorders>
              <w:top w:val="nil"/>
              <w:left w:val="nil"/>
              <w:bottom w:val="nil"/>
              <w:right w:val="nil"/>
            </w:tcBorders>
            <w:vAlign w:val="bottom"/>
          </w:tcPr>
          <w:p w14:paraId="4B960F8C" w14:textId="029C71D1" w:rsidR="00F906EB" w:rsidRDefault="00F906EB">
            <w:pPr>
              <w:spacing w:line="360" w:lineRule="auto"/>
              <w:jc w:val="both"/>
              <w:rPr>
                <w:rFonts w:ascii="Times New Roman" w:hAnsi="Times New Roman" w:cs="Times New Roman"/>
                <w:sz w:val="24"/>
                <w:szCs w:val="24"/>
              </w:rPr>
              <w:pPrChange w:id="1074" w:author="EliseSchramkowski" w:date="2020-02-01T09:10:00Z">
                <w:pPr>
                  <w:spacing w:line="480" w:lineRule="auto"/>
                  <w:jc w:val="both"/>
                </w:pPr>
              </w:pPrChange>
            </w:pPr>
            <w:r w:rsidRPr="000379E5">
              <w:rPr>
                <w:rFonts w:ascii="Times New Roman" w:eastAsia="Times New Roman" w:hAnsi="Times New Roman" w:cs="Times New Roman"/>
                <w:color w:val="000000"/>
                <w:sz w:val="24"/>
                <w:szCs w:val="24"/>
                <w:lang w:val="nl-NL" w:eastAsia="nl-NL"/>
              </w:rPr>
              <w:t>Only references</w:t>
            </w:r>
          </w:p>
        </w:tc>
        <w:tc>
          <w:tcPr>
            <w:tcW w:w="2551" w:type="dxa"/>
            <w:tcBorders>
              <w:top w:val="nil"/>
              <w:left w:val="nil"/>
              <w:bottom w:val="nil"/>
              <w:right w:val="nil"/>
            </w:tcBorders>
          </w:tcPr>
          <w:p w14:paraId="56DF4E24" w14:textId="2C4E3436" w:rsidR="00F906EB" w:rsidRPr="003C27CE" w:rsidRDefault="001F10A5">
            <w:pPr>
              <w:spacing w:line="276" w:lineRule="auto"/>
              <w:jc w:val="center"/>
              <w:rPr>
                <w:rFonts w:ascii="Times New Roman" w:hAnsi="Times New Roman" w:cs="Times New Roman"/>
                <w:color w:val="000000" w:themeColor="text1"/>
                <w:sz w:val="24"/>
                <w:szCs w:val="24"/>
              </w:rPr>
              <w:pPrChange w:id="1075" w:author="EliseSchramkowski" w:date="2020-02-04T10:06:00Z">
                <w:pPr>
                  <w:spacing w:line="480" w:lineRule="auto"/>
                  <w:jc w:val="both"/>
                </w:pPr>
              </w:pPrChange>
            </w:pPr>
            <w:r w:rsidRPr="003C27CE">
              <w:rPr>
                <w:rFonts w:ascii="Times New Roman" w:hAnsi="Times New Roman" w:cs="Times New Roman"/>
                <w:color w:val="000000" w:themeColor="text1"/>
                <w:sz w:val="24"/>
                <w:szCs w:val="24"/>
              </w:rPr>
              <w:t>3</w:t>
            </w:r>
            <w:r w:rsidR="003D3729" w:rsidRPr="003C27CE">
              <w:rPr>
                <w:rFonts w:ascii="Times New Roman" w:hAnsi="Times New Roman" w:cs="Times New Roman"/>
                <w:color w:val="000000" w:themeColor="text1"/>
                <w:sz w:val="24"/>
                <w:szCs w:val="24"/>
              </w:rPr>
              <w:t xml:space="preserve"> (</w:t>
            </w:r>
            <w:r w:rsidRPr="003C27CE">
              <w:rPr>
                <w:rFonts w:ascii="Times New Roman" w:hAnsi="Times New Roman" w:cs="Times New Roman"/>
                <w:color w:val="000000" w:themeColor="text1"/>
                <w:sz w:val="24"/>
                <w:szCs w:val="24"/>
              </w:rPr>
              <w:t>2.1</w:t>
            </w:r>
            <w:r w:rsidR="003D3729" w:rsidRPr="003C27CE">
              <w:rPr>
                <w:rFonts w:ascii="Times New Roman" w:hAnsi="Times New Roman" w:cs="Times New Roman"/>
                <w:color w:val="000000" w:themeColor="text1"/>
                <w:sz w:val="24"/>
                <w:szCs w:val="24"/>
              </w:rPr>
              <w:t>%)</w:t>
            </w:r>
          </w:p>
        </w:tc>
      </w:tr>
      <w:tr w:rsidR="00F906EB" w14:paraId="43C3036A" w14:textId="77777777" w:rsidTr="001F10A5">
        <w:tc>
          <w:tcPr>
            <w:tcW w:w="425" w:type="dxa"/>
            <w:tcBorders>
              <w:top w:val="nil"/>
              <w:left w:val="nil"/>
              <w:bottom w:val="nil"/>
              <w:right w:val="nil"/>
            </w:tcBorders>
          </w:tcPr>
          <w:p w14:paraId="6C479203" w14:textId="77777777" w:rsidR="00F906EB" w:rsidRDefault="00F906EB">
            <w:pPr>
              <w:spacing w:line="276" w:lineRule="auto"/>
              <w:jc w:val="both"/>
              <w:rPr>
                <w:rFonts w:ascii="Times New Roman" w:hAnsi="Times New Roman" w:cs="Times New Roman"/>
                <w:sz w:val="24"/>
                <w:szCs w:val="24"/>
              </w:rPr>
              <w:pPrChange w:id="1076" w:author="EliseSchramkowski" w:date="2020-02-01T09:04:00Z">
                <w:pPr>
                  <w:spacing w:line="480" w:lineRule="auto"/>
                  <w:jc w:val="both"/>
                </w:pPr>
              </w:pPrChange>
            </w:pPr>
          </w:p>
        </w:tc>
        <w:tc>
          <w:tcPr>
            <w:tcW w:w="1844" w:type="dxa"/>
            <w:vMerge w:val="restart"/>
            <w:tcBorders>
              <w:top w:val="nil"/>
              <w:left w:val="nil"/>
              <w:bottom w:val="nil"/>
              <w:right w:val="nil"/>
            </w:tcBorders>
            <w:vAlign w:val="center"/>
          </w:tcPr>
          <w:p w14:paraId="08E507CF" w14:textId="46C7072A" w:rsidR="00F906EB" w:rsidRDefault="00F906EB">
            <w:pPr>
              <w:spacing w:line="276" w:lineRule="auto"/>
              <w:jc w:val="both"/>
              <w:rPr>
                <w:rFonts w:ascii="Times New Roman" w:hAnsi="Times New Roman" w:cs="Times New Roman"/>
                <w:sz w:val="24"/>
                <w:szCs w:val="24"/>
              </w:rPr>
              <w:pPrChange w:id="1077" w:author="EliseSchramkowski" w:date="2020-02-01T09:04:00Z">
                <w:pPr>
                  <w:spacing w:line="480" w:lineRule="auto"/>
                  <w:jc w:val="both"/>
                </w:pPr>
              </w:pPrChange>
            </w:pPr>
            <w:r w:rsidRPr="000379E5">
              <w:rPr>
                <w:rFonts w:ascii="Times New Roman" w:eastAsia="Times New Roman" w:hAnsi="Times New Roman" w:cs="Times New Roman"/>
                <w:color w:val="000000"/>
                <w:sz w:val="24"/>
                <w:szCs w:val="24"/>
                <w:lang w:val="nl-NL" w:eastAsia="nl-NL"/>
              </w:rPr>
              <w:t>Chicago</w:t>
            </w:r>
          </w:p>
        </w:tc>
        <w:tc>
          <w:tcPr>
            <w:tcW w:w="4536" w:type="dxa"/>
            <w:tcBorders>
              <w:top w:val="nil"/>
              <w:left w:val="nil"/>
              <w:bottom w:val="nil"/>
              <w:right w:val="nil"/>
            </w:tcBorders>
            <w:vAlign w:val="bottom"/>
          </w:tcPr>
          <w:p w14:paraId="10B96B8A" w14:textId="5C6A9E7D" w:rsidR="00F906EB" w:rsidRDefault="00F906EB">
            <w:pPr>
              <w:spacing w:line="276" w:lineRule="auto"/>
              <w:jc w:val="both"/>
              <w:rPr>
                <w:rFonts w:ascii="Times New Roman" w:hAnsi="Times New Roman" w:cs="Times New Roman"/>
                <w:sz w:val="24"/>
                <w:szCs w:val="24"/>
              </w:rPr>
              <w:pPrChange w:id="1078" w:author="EliseSchramkowski" w:date="2020-02-01T09:04:00Z">
                <w:pPr>
                  <w:spacing w:line="480" w:lineRule="auto"/>
                  <w:jc w:val="both"/>
                </w:pPr>
              </w:pPrChange>
            </w:pPr>
            <w:r w:rsidRPr="000379E5">
              <w:rPr>
                <w:rFonts w:ascii="Times New Roman" w:eastAsia="Times New Roman" w:hAnsi="Times New Roman" w:cs="Times New Roman"/>
                <w:color w:val="000000"/>
                <w:sz w:val="24"/>
                <w:szCs w:val="24"/>
                <w:lang w:eastAsia="nl-NL"/>
              </w:rPr>
              <w:t>Whole manual</w:t>
            </w:r>
          </w:p>
        </w:tc>
        <w:tc>
          <w:tcPr>
            <w:tcW w:w="2551" w:type="dxa"/>
            <w:tcBorders>
              <w:top w:val="nil"/>
              <w:left w:val="nil"/>
              <w:bottom w:val="nil"/>
              <w:right w:val="nil"/>
            </w:tcBorders>
          </w:tcPr>
          <w:p w14:paraId="345F36B8" w14:textId="50C48902" w:rsidR="00F906EB" w:rsidRPr="003C27CE" w:rsidRDefault="003D3729">
            <w:pPr>
              <w:spacing w:line="276" w:lineRule="auto"/>
              <w:jc w:val="center"/>
              <w:rPr>
                <w:rFonts w:ascii="Times New Roman" w:hAnsi="Times New Roman" w:cs="Times New Roman"/>
                <w:color w:val="000000" w:themeColor="text1"/>
                <w:sz w:val="24"/>
                <w:szCs w:val="24"/>
              </w:rPr>
              <w:pPrChange w:id="1079" w:author="EliseSchramkowski" w:date="2020-02-04T10:06:00Z">
                <w:pPr>
                  <w:spacing w:line="480" w:lineRule="auto"/>
                  <w:jc w:val="both"/>
                </w:pPr>
              </w:pPrChange>
            </w:pPr>
            <w:r w:rsidRPr="003C27CE">
              <w:rPr>
                <w:rFonts w:ascii="Times New Roman" w:hAnsi="Times New Roman" w:cs="Times New Roman"/>
                <w:color w:val="000000" w:themeColor="text1"/>
                <w:sz w:val="24"/>
                <w:szCs w:val="24"/>
              </w:rPr>
              <w:t>7 (4.9%)</w:t>
            </w:r>
          </w:p>
        </w:tc>
      </w:tr>
      <w:tr w:rsidR="00F906EB" w14:paraId="7E4AD5C6" w14:textId="77777777" w:rsidTr="001F10A5">
        <w:tc>
          <w:tcPr>
            <w:tcW w:w="425" w:type="dxa"/>
            <w:tcBorders>
              <w:top w:val="nil"/>
              <w:left w:val="nil"/>
              <w:bottom w:val="nil"/>
              <w:right w:val="nil"/>
            </w:tcBorders>
          </w:tcPr>
          <w:p w14:paraId="2B66D9CB" w14:textId="77777777" w:rsidR="00F906EB" w:rsidRDefault="00F906EB">
            <w:pPr>
              <w:spacing w:line="276" w:lineRule="auto"/>
              <w:jc w:val="both"/>
              <w:rPr>
                <w:rFonts w:ascii="Times New Roman" w:hAnsi="Times New Roman" w:cs="Times New Roman"/>
                <w:sz w:val="24"/>
                <w:szCs w:val="24"/>
              </w:rPr>
              <w:pPrChange w:id="1080" w:author="EliseSchramkowski" w:date="2020-02-01T09:04:00Z">
                <w:pPr>
                  <w:spacing w:line="480" w:lineRule="auto"/>
                  <w:jc w:val="both"/>
                </w:pPr>
              </w:pPrChange>
            </w:pPr>
          </w:p>
        </w:tc>
        <w:tc>
          <w:tcPr>
            <w:tcW w:w="1844" w:type="dxa"/>
            <w:vMerge/>
            <w:tcBorders>
              <w:top w:val="nil"/>
              <w:left w:val="nil"/>
              <w:bottom w:val="nil"/>
              <w:right w:val="nil"/>
            </w:tcBorders>
            <w:vAlign w:val="center"/>
          </w:tcPr>
          <w:p w14:paraId="4F4DDF71" w14:textId="77777777" w:rsidR="00F906EB" w:rsidRDefault="00F906EB">
            <w:pPr>
              <w:spacing w:line="276" w:lineRule="auto"/>
              <w:jc w:val="both"/>
              <w:rPr>
                <w:rFonts w:ascii="Times New Roman" w:hAnsi="Times New Roman" w:cs="Times New Roman"/>
                <w:sz w:val="24"/>
                <w:szCs w:val="24"/>
              </w:rPr>
              <w:pPrChange w:id="1081" w:author="EliseSchramkowski" w:date="2020-02-01T09:04:00Z">
                <w:pPr>
                  <w:spacing w:line="480" w:lineRule="auto"/>
                  <w:jc w:val="both"/>
                </w:pPr>
              </w:pPrChange>
            </w:pPr>
          </w:p>
        </w:tc>
        <w:tc>
          <w:tcPr>
            <w:tcW w:w="4536" w:type="dxa"/>
            <w:tcBorders>
              <w:top w:val="nil"/>
              <w:left w:val="nil"/>
              <w:bottom w:val="nil"/>
              <w:right w:val="nil"/>
            </w:tcBorders>
            <w:vAlign w:val="bottom"/>
          </w:tcPr>
          <w:p w14:paraId="23BE03E2" w14:textId="014F1627" w:rsidR="00F906EB" w:rsidRDefault="00F906EB">
            <w:pPr>
              <w:spacing w:line="276" w:lineRule="auto"/>
              <w:jc w:val="both"/>
              <w:rPr>
                <w:rFonts w:ascii="Times New Roman" w:hAnsi="Times New Roman" w:cs="Times New Roman"/>
                <w:sz w:val="24"/>
                <w:szCs w:val="24"/>
              </w:rPr>
              <w:pPrChange w:id="1082" w:author="EliseSchramkowski" w:date="2020-02-01T09:04:00Z">
                <w:pPr>
                  <w:spacing w:line="480" w:lineRule="auto"/>
                  <w:jc w:val="both"/>
                </w:pPr>
              </w:pPrChange>
            </w:pPr>
            <w:r w:rsidRPr="000379E5">
              <w:rPr>
                <w:rFonts w:ascii="Times New Roman" w:eastAsia="Times New Roman" w:hAnsi="Times New Roman" w:cs="Times New Roman"/>
                <w:color w:val="000000"/>
                <w:sz w:val="24"/>
                <w:szCs w:val="24"/>
                <w:lang w:val="nl-NL" w:eastAsia="nl-NL"/>
              </w:rPr>
              <w:t>Only references</w:t>
            </w:r>
          </w:p>
        </w:tc>
        <w:tc>
          <w:tcPr>
            <w:tcW w:w="2551" w:type="dxa"/>
            <w:tcBorders>
              <w:top w:val="nil"/>
              <w:left w:val="nil"/>
              <w:bottom w:val="nil"/>
              <w:right w:val="nil"/>
            </w:tcBorders>
          </w:tcPr>
          <w:p w14:paraId="4BA7C559" w14:textId="1A24D376" w:rsidR="00F906EB" w:rsidRPr="003C27CE" w:rsidRDefault="001F10A5">
            <w:pPr>
              <w:spacing w:line="276" w:lineRule="auto"/>
              <w:jc w:val="center"/>
              <w:rPr>
                <w:rFonts w:ascii="Times New Roman" w:hAnsi="Times New Roman" w:cs="Times New Roman"/>
                <w:color w:val="000000" w:themeColor="text1"/>
                <w:sz w:val="24"/>
                <w:szCs w:val="24"/>
              </w:rPr>
              <w:pPrChange w:id="1083" w:author="EliseSchramkowski" w:date="2020-02-04T10:06:00Z">
                <w:pPr>
                  <w:spacing w:line="480" w:lineRule="auto"/>
                  <w:jc w:val="both"/>
                </w:pPr>
              </w:pPrChange>
            </w:pPr>
            <w:r w:rsidRPr="003C27CE">
              <w:rPr>
                <w:rFonts w:ascii="Times New Roman" w:hAnsi="Times New Roman" w:cs="Times New Roman"/>
                <w:color w:val="000000" w:themeColor="text1"/>
                <w:sz w:val="24"/>
                <w:szCs w:val="24"/>
              </w:rPr>
              <w:t>6</w:t>
            </w:r>
            <w:r w:rsidR="003D3729" w:rsidRPr="003C27CE">
              <w:rPr>
                <w:rFonts w:ascii="Times New Roman" w:hAnsi="Times New Roman" w:cs="Times New Roman"/>
                <w:color w:val="000000" w:themeColor="text1"/>
                <w:sz w:val="24"/>
                <w:szCs w:val="24"/>
              </w:rPr>
              <w:t xml:space="preserve"> (</w:t>
            </w:r>
            <w:r w:rsidRPr="003C27CE">
              <w:rPr>
                <w:rFonts w:ascii="Times New Roman" w:hAnsi="Times New Roman" w:cs="Times New Roman"/>
                <w:color w:val="000000" w:themeColor="text1"/>
                <w:sz w:val="24"/>
                <w:szCs w:val="24"/>
              </w:rPr>
              <w:t>4.2</w:t>
            </w:r>
            <w:r w:rsidR="003D3729" w:rsidRPr="003C27CE">
              <w:rPr>
                <w:rFonts w:ascii="Times New Roman" w:hAnsi="Times New Roman" w:cs="Times New Roman"/>
                <w:color w:val="000000" w:themeColor="text1"/>
                <w:sz w:val="24"/>
                <w:szCs w:val="24"/>
              </w:rPr>
              <w:t>%)</w:t>
            </w:r>
          </w:p>
        </w:tc>
      </w:tr>
      <w:tr w:rsidR="00F906EB" w14:paraId="37A27BFC" w14:textId="77777777" w:rsidTr="001F10A5">
        <w:tc>
          <w:tcPr>
            <w:tcW w:w="425" w:type="dxa"/>
            <w:tcBorders>
              <w:top w:val="nil"/>
              <w:left w:val="nil"/>
              <w:bottom w:val="nil"/>
              <w:right w:val="nil"/>
            </w:tcBorders>
          </w:tcPr>
          <w:p w14:paraId="17F80318" w14:textId="77777777" w:rsidR="00F906EB" w:rsidRDefault="00F906EB">
            <w:pPr>
              <w:spacing w:line="276" w:lineRule="auto"/>
              <w:jc w:val="both"/>
              <w:rPr>
                <w:rFonts w:ascii="Times New Roman" w:hAnsi="Times New Roman" w:cs="Times New Roman"/>
                <w:sz w:val="24"/>
                <w:szCs w:val="24"/>
              </w:rPr>
              <w:pPrChange w:id="1084" w:author="EliseSchramkowski" w:date="2020-02-01T09:04:00Z">
                <w:pPr>
                  <w:spacing w:line="480" w:lineRule="auto"/>
                  <w:jc w:val="both"/>
                </w:pPr>
              </w:pPrChange>
            </w:pPr>
          </w:p>
        </w:tc>
        <w:tc>
          <w:tcPr>
            <w:tcW w:w="1844" w:type="dxa"/>
            <w:vMerge w:val="restart"/>
            <w:tcBorders>
              <w:top w:val="nil"/>
              <w:left w:val="nil"/>
              <w:bottom w:val="nil"/>
              <w:right w:val="nil"/>
            </w:tcBorders>
            <w:vAlign w:val="center"/>
          </w:tcPr>
          <w:p w14:paraId="4468C8CC" w14:textId="5211897E" w:rsidR="00F906EB" w:rsidRDefault="00F906EB">
            <w:pPr>
              <w:spacing w:line="276" w:lineRule="auto"/>
              <w:jc w:val="both"/>
              <w:rPr>
                <w:rFonts w:ascii="Times New Roman" w:hAnsi="Times New Roman" w:cs="Times New Roman"/>
                <w:sz w:val="24"/>
                <w:szCs w:val="24"/>
              </w:rPr>
              <w:pPrChange w:id="1085" w:author="EliseSchramkowski" w:date="2020-02-01T09:04:00Z">
                <w:pPr>
                  <w:spacing w:line="480" w:lineRule="auto"/>
                  <w:jc w:val="both"/>
                </w:pPr>
              </w:pPrChange>
            </w:pPr>
            <w:r w:rsidRPr="000379E5">
              <w:rPr>
                <w:rFonts w:ascii="Times New Roman" w:eastAsia="Times New Roman" w:hAnsi="Times New Roman" w:cs="Times New Roman"/>
                <w:color w:val="000000"/>
                <w:sz w:val="24"/>
                <w:szCs w:val="24"/>
                <w:lang w:val="nl-NL" w:eastAsia="nl-NL"/>
              </w:rPr>
              <w:t>Harvard</w:t>
            </w:r>
          </w:p>
        </w:tc>
        <w:tc>
          <w:tcPr>
            <w:tcW w:w="4536" w:type="dxa"/>
            <w:tcBorders>
              <w:top w:val="nil"/>
              <w:left w:val="nil"/>
              <w:bottom w:val="nil"/>
              <w:right w:val="nil"/>
            </w:tcBorders>
            <w:vAlign w:val="bottom"/>
          </w:tcPr>
          <w:p w14:paraId="209B746E" w14:textId="05D490E0" w:rsidR="00F906EB" w:rsidRDefault="00F906EB">
            <w:pPr>
              <w:spacing w:line="276" w:lineRule="auto"/>
              <w:jc w:val="both"/>
              <w:rPr>
                <w:rFonts w:ascii="Times New Roman" w:hAnsi="Times New Roman" w:cs="Times New Roman"/>
                <w:sz w:val="24"/>
                <w:szCs w:val="24"/>
              </w:rPr>
              <w:pPrChange w:id="1086" w:author="EliseSchramkowski" w:date="2020-02-01T09:04:00Z">
                <w:pPr>
                  <w:spacing w:line="480" w:lineRule="auto"/>
                  <w:jc w:val="both"/>
                </w:pPr>
              </w:pPrChange>
            </w:pPr>
            <w:r w:rsidRPr="000379E5">
              <w:rPr>
                <w:rFonts w:ascii="Times New Roman" w:eastAsia="Times New Roman" w:hAnsi="Times New Roman" w:cs="Times New Roman"/>
                <w:color w:val="000000"/>
                <w:sz w:val="24"/>
                <w:szCs w:val="24"/>
                <w:lang w:eastAsia="nl-NL"/>
              </w:rPr>
              <w:t>Whole manual</w:t>
            </w:r>
          </w:p>
        </w:tc>
        <w:tc>
          <w:tcPr>
            <w:tcW w:w="2551" w:type="dxa"/>
            <w:tcBorders>
              <w:top w:val="nil"/>
              <w:left w:val="nil"/>
              <w:bottom w:val="nil"/>
              <w:right w:val="nil"/>
            </w:tcBorders>
          </w:tcPr>
          <w:p w14:paraId="06CE6918" w14:textId="49A19BBD" w:rsidR="00F906EB" w:rsidRPr="003C27CE" w:rsidRDefault="001F10A5" w:rsidP="002655CF">
            <w:pPr>
              <w:spacing w:line="276" w:lineRule="auto"/>
              <w:jc w:val="center"/>
              <w:rPr>
                <w:rFonts w:ascii="Times New Roman" w:hAnsi="Times New Roman" w:cs="Times New Roman"/>
                <w:color w:val="000000" w:themeColor="text1"/>
                <w:sz w:val="24"/>
                <w:szCs w:val="24"/>
              </w:rPr>
            </w:pPr>
            <w:r w:rsidRPr="003C27CE">
              <w:rPr>
                <w:rFonts w:ascii="Times New Roman" w:hAnsi="Times New Roman" w:cs="Times New Roman"/>
                <w:color w:val="000000" w:themeColor="text1"/>
                <w:sz w:val="24"/>
                <w:szCs w:val="24"/>
              </w:rPr>
              <w:t>2</w:t>
            </w:r>
            <w:r w:rsidR="003D3729" w:rsidRPr="003C27CE">
              <w:rPr>
                <w:rFonts w:ascii="Times New Roman" w:hAnsi="Times New Roman" w:cs="Times New Roman"/>
                <w:color w:val="000000" w:themeColor="text1"/>
                <w:sz w:val="24"/>
                <w:szCs w:val="24"/>
              </w:rPr>
              <w:t xml:space="preserve"> (</w:t>
            </w:r>
            <w:r w:rsidRPr="003C27CE">
              <w:rPr>
                <w:rFonts w:ascii="Times New Roman" w:hAnsi="Times New Roman" w:cs="Times New Roman"/>
                <w:color w:val="000000" w:themeColor="text1"/>
                <w:sz w:val="24"/>
                <w:szCs w:val="24"/>
              </w:rPr>
              <w:t>1.4</w:t>
            </w:r>
            <w:r w:rsidR="003D3729" w:rsidRPr="003C27CE">
              <w:rPr>
                <w:rFonts w:ascii="Times New Roman" w:hAnsi="Times New Roman" w:cs="Times New Roman"/>
                <w:color w:val="000000" w:themeColor="text1"/>
                <w:sz w:val="24"/>
                <w:szCs w:val="24"/>
              </w:rPr>
              <w:t>%)</w:t>
            </w:r>
          </w:p>
        </w:tc>
      </w:tr>
      <w:tr w:rsidR="00F906EB" w14:paraId="1139DB87" w14:textId="77777777" w:rsidTr="001F10A5">
        <w:tc>
          <w:tcPr>
            <w:tcW w:w="425" w:type="dxa"/>
            <w:tcBorders>
              <w:top w:val="nil"/>
              <w:left w:val="nil"/>
              <w:bottom w:val="nil"/>
              <w:right w:val="nil"/>
            </w:tcBorders>
          </w:tcPr>
          <w:p w14:paraId="6F7B4A36" w14:textId="77777777" w:rsidR="00F906EB" w:rsidRDefault="00F906EB" w:rsidP="001F10A5">
            <w:pPr>
              <w:spacing w:line="276" w:lineRule="auto"/>
              <w:jc w:val="both"/>
              <w:rPr>
                <w:rFonts w:ascii="Times New Roman" w:hAnsi="Times New Roman" w:cs="Times New Roman"/>
                <w:sz w:val="24"/>
                <w:szCs w:val="24"/>
              </w:rPr>
            </w:pPr>
          </w:p>
        </w:tc>
        <w:tc>
          <w:tcPr>
            <w:tcW w:w="1844" w:type="dxa"/>
            <w:vMerge/>
            <w:tcBorders>
              <w:top w:val="nil"/>
              <w:left w:val="nil"/>
              <w:bottom w:val="nil"/>
              <w:right w:val="nil"/>
            </w:tcBorders>
            <w:vAlign w:val="center"/>
          </w:tcPr>
          <w:p w14:paraId="2603FA16" w14:textId="77777777" w:rsidR="00F906EB" w:rsidRDefault="00F906EB" w:rsidP="001F10A5">
            <w:pPr>
              <w:spacing w:line="276" w:lineRule="auto"/>
              <w:jc w:val="both"/>
              <w:rPr>
                <w:rFonts w:ascii="Times New Roman" w:hAnsi="Times New Roman" w:cs="Times New Roman"/>
                <w:sz w:val="24"/>
                <w:szCs w:val="24"/>
              </w:rPr>
            </w:pPr>
          </w:p>
        </w:tc>
        <w:tc>
          <w:tcPr>
            <w:tcW w:w="4536" w:type="dxa"/>
            <w:tcBorders>
              <w:top w:val="nil"/>
              <w:left w:val="nil"/>
              <w:bottom w:val="nil"/>
              <w:right w:val="nil"/>
            </w:tcBorders>
            <w:vAlign w:val="bottom"/>
          </w:tcPr>
          <w:p w14:paraId="67DAE763" w14:textId="46C6A81B" w:rsidR="00F906EB" w:rsidRDefault="00F906EB" w:rsidP="001F10A5">
            <w:pPr>
              <w:spacing w:line="360" w:lineRule="auto"/>
              <w:jc w:val="both"/>
              <w:rPr>
                <w:rFonts w:ascii="Times New Roman" w:hAnsi="Times New Roman" w:cs="Times New Roman"/>
                <w:sz w:val="24"/>
                <w:szCs w:val="24"/>
              </w:rPr>
            </w:pPr>
            <w:r w:rsidRPr="000379E5">
              <w:rPr>
                <w:rFonts w:ascii="Times New Roman" w:eastAsia="Times New Roman" w:hAnsi="Times New Roman" w:cs="Times New Roman"/>
                <w:color w:val="000000"/>
                <w:sz w:val="24"/>
                <w:szCs w:val="24"/>
                <w:lang w:val="nl-NL" w:eastAsia="nl-NL"/>
              </w:rPr>
              <w:t>Only references</w:t>
            </w:r>
          </w:p>
        </w:tc>
        <w:tc>
          <w:tcPr>
            <w:tcW w:w="2551" w:type="dxa"/>
            <w:tcBorders>
              <w:top w:val="nil"/>
              <w:left w:val="nil"/>
              <w:bottom w:val="nil"/>
              <w:right w:val="nil"/>
            </w:tcBorders>
          </w:tcPr>
          <w:p w14:paraId="53EB9ED9" w14:textId="77D409C6" w:rsidR="00F906EB" w:rsidRPr="003C27CE" w:rsidRDefault="001F10A5" w:rsidP="002655CF">
            <w:pPr>
              <w:spacing w:line="276" w:lineRule="auto"/>
              <w:jc w:val="center"/>
              <w:rPr>
                <w:rFonts w:ascii="Times New Roman" w:hAnsi="Times New Roman" w:cs="Times New Roman"/>
                <w:color w:val="000000" w:themeColor="text1"/>
                <w:sz w:val="24"/>
                <w:szCs w:val="24"/>
              </w:rPr>
            </w:pPr>
            <w:r w:rsidRPr="003C27CE">
              <w:rPr>
                <w:rFonts w:ascii="Times New Roman" w:hAnsi="Times New Roman" w:cs="Times New Roman"/>
                <w:color w:val="000000" w:themeColor="text1"/>
                <w:sz w:val="24"/>
                <w:szCs w:val="24"/>
              </w:rPr>
              <w:t xml:space="preserve">9 </w:t>
            </w:r>
            <w:r w:rsidR="003D3729" w:rsidRPr="003C27CE">
              <w:rPr>
                <w:rFonts w:ascii="Times New Roman" w:hAnsi="Times New Roman" w:cs="Times New Roman"/>
                <w:color w:val="000000" w:themeColor="text1"/>
                <w:sz w:val="24"/>
                <w:szCs w:val="24"/>
              </w:rPr>
              <w:t>(</w:t>
            </w:r>
            <w:r w:rsidRPr="003C27CE">
              <w:rPr>
                <w:rFonts w:ascii="Times New Roman" w:hAnsi="Times New Roman" w:cs="Times New Roman"/>
                <w:color w:val="000000" w:themeColor="text1"/>
                <w:sz w:val="24"/>
                <w:szCs w:val="24"/>
              </w:rPr>
              <w:t>6.3</w:t>
            </w:r>
            <w:r w:rsidR="003D3729" w:rsidRPr="003C27CE">
              <w:rPr>
                <w:rFonts w:ascii="Times New Roman" w:hAnsi="Times New Roman" w:cs="Times New Roman"/>
                <w:color w:val="000000" w:themeColor="text1"/>
                <w:sz w:val="24"/>
                <w:szCs w:val="24"/>
              </w:rPr>
              <w:t>%)</w:t>
            </w:r>
          </w:p>
        </w:tc>
      </w:tr>
      <w:tr w:rsidR="00F906EB" w14:paraId="5337BA1D" w14:textId="77777777" w:rsidTr="001F10A5">
        <w:tc>
          <w:tcPr>
            <w:tcW w:w="425" w:type="dxa"/>
            <w:tcBorders>
              <w:top w:val="nil"/>
              <w:left w:val="nil"/>
              <w:bottom w:val="nil"/>
              <w:right w:val="nil"/>
            </w:tcBorders>
          </w:tcPr>
          <w:p w14:paraId="3392C25B" w14:textId="77777777" w:rsidR="00F906EB" w:rsidRDefault="00F906EB">
            <w:pPr>
              <w:spacing w:line="276" w:lineRule="auto"/>
              <w:jc w:val="both"/>
              <w:rPr>
                <w:rFonts w:ascii="Times New Roman" w:hAnsi="Times New Roman" w:cs="Times New Roman"/>
                <w:sz w:val="24"/>
                <w:szCs w:val="24"/>
              </w:rPr>
              <w:pPrChange w:id="1087" w:author="EliseSchramkowski" w:date="2020-02-01T09:04:00Z">
                <w:pPr>
                  <w:spacing w:line="480" w:lineRule="auto"/>
                  <w:jc w:val="both"/>
                </w:pPr>
              </w:pPrChange>
            </w:pPr>
          </w:p>
        </w:tc>
        <w:tc>
          <w:tcPr>
            <w:tcW w:w="6380" w:type="dxa"/>
            <w:gridSpan w:val="2"/>
            <w:tcBorders>
              <w:top w:val="nil"/>
              <w:left w:val="nil"/>
              <w:bottom w:val="nil"/>
              <w:right w:val="nil"/>
            </w:tcBorders>
            <w:vAlign w:val="bottom"/>
          </w:tcPr>
          <w:p w14:paraId="2036F673" w14:textId="1E867CB9" w:rsidR="00F906EB" w:rsidRDefault="00F906EB">
            <w:pPr>
              <w:spacing w:line="276" w:lineRule="auto"/>
              <w:jc w:val="both"/>
              <w:rPr>
                <w:rFonts w:ascii="Times New Roman" w:hAnsi="Times New Roman" w:cs="Times New Roman"/>
                <w:sz w:val="24"/>
                <w:szCs w:val="24"/>
              </w:rPr>
              <w:pPrChange w:id="1088" w:author="EliseSchramkowski" w:date="2020-02-01T09:04:00Z">
                <w:pPr>
                  <w:spacing w:line="480" w:lineRule="auto"/>
                  <w:jc w:val="both"/>
                </w:pPr>
              </w:pPrChange>
            </w:pPr>
            <w:r w:rsidRPr="000379E5">
              <w:rPr>
                <w:rFonts w:ascii="Times New Roman" w:eastAsia="Times New Roman" w:hAnsi="Times New Roman" w:cs="Times New Roman"/>
                <w:color w:val="000000"/>
                <w:sz w:val="24"/>
                <w:szCs w:val="24"/>
                <w:lang w:val="nl-NL" w:eastAsia="nl-NL"/>
              </w:rPr>
              <w:t>Oxford</w:t>
            </w:r>
          </w:p>
        </w:tc>
        <w:tc>
          <w:tcPr>
            <w:tcW w:w="2551" w:type="dxa"/>
            <w:tcBorders>
              <w:top w:val="nil"/>
              <w:left w:val="nil"/>
              <w:bottom w:val="nil"/>
              <w:right w:val="nil"/>
            </w:tcBorders>
          </w:tcPr>
          <w:p w14:paraId="77996800" w14:textId="67A622B7" w:rsidR="00F906EB" w:rsidRPr="003C27CE" w:rsidRDefault="003D3729">
            <w:pPr>
              <w:spacing w:line="276" w:lineRule="auto"/>
              <w:jc w:val="center"/>
              <w:rPr>
                <w:rFonts w:ascii="Times New Roman" w:hAnsi="Times New Roman" w:cs="Times New Roman"/>
                <w:color w:val="000000" w:themeColor="text1"/>
                <w:sz w:val="24"/>
                <w:szCs w:val="24"/>
              </w:rPr>
              <w:pPrChange w:id="1089" w:author="EliseSchramkowski" w:date="2020-02-04T10:06:00Z">
                <w:pPr>
                  <w:spacing w:line="480" w:lineRule="auto"/>
                  <w:jc w:val="both"/>
                </w:pPr>
              </w:pPrChange>
            </w:pPr>
            <w:r w:rsidRPr="003C27CE">
              <w:rPr>
                <w:rFonts w:ascii="Times New Roman" w:hAnsi="Times New Roman" w:cs="Times New Roman"/>
                <w:color w:val="000000" w:themeColor="text1"/>
                <w:sz w:val="24"/>
                <w:szCs w:val="24"/>
              </w:rPr>
              <w:t>1 (0.7%)</w:t>
            </w:r>
          </w:p>
        </w:tc>
      </w:tr>
      <w:tr w:rsidR="001F10A5" w14:paraId="356314F2" w14:textId="77777777" w:rsidTr="00BE2225">
        <w:tc>
          <w:tcPr>
            <w:tcW w:w="425" w:type="dxa"/>
            <w:tcBorders>
              <w:top w:val="nil"/>
              <w:left w:val="nil"/>
              <w:bottom w:val="nil"/>
              <w:right w:val="nil"/>
            </w:tcBorders>
          </w:tcPr>
          <w:p w14:paraId="26186748" w14:textId="77777777" w:rsidR="001F10A5" w:rsidRDefault="001F10A5">
            <w:pPr>
              <w:spacing w:line="276" w:lineRule="auto"/>
              <w:jc w:val="both"/>
              <w:rPr>
                <w:rFonts w:ascii="Times New Roman" w:hAnsi="Times New Roman" w:cs="Times New Roman"/>
                <w:sz w:val="24"/>
                <w:szCs w:val="24"/>
              </w:rPr>
            </w:pPr>
          </w:p>
        </w:tc>
        <w:tc>
          <w:tcPr>
            <w:tcW w:w="6380" w:type="dxa"/>
            <w:gridSpan w:val="2"/>
            <w:tcBorders>
              <w:top w:val="nil"/>
              <w:left w:val="nil"/>
              <w:bottom w:val="nil"/>
              <w:right w:val="nil"/>
            </w:tcBorders>
            <w:vAlign w:val="bottom"/>
          </w:tcPr>
          <w:p w14:paraId="113F08EE" w14:textId="5FF80081" w:rsidR="001F10A5" w:rsidRPr="001F10A5" w:rsidRDefault="001F10A5">
            <w:pPr>
              <w:spacing w:line="276" w:lineRule="auto"/>
              <w:jc w:val="both"/>
              <w:rPr>
                <w:rFonts w:ascii="Times New Roman" w:eastAsia="Times New Roman" w:hAnsi="Times New Roman" w:cs="Times New Roman"/>
                <w:color w:val="000000"/>
                <w:sz w:val="24"/>
                <w:szCs w:val="24"/>
                <w:lang w:eastAsia="nl-NL"/>
              </w:rPr>
            </w:pPr>
            <w:r w:rsidRPr="001F10A5">
              <w:rPr>
                <w:rFonts w:ascii="Times New Roman" w:eastAsia="Times New Roman" w:hAnsi="Times New Roman" w:cs="Times New Roman"/>
                <w:color w:val="000000"/>
                <w:sz w:val="24"/>
                <w:szCs w:val="24"/>
                <w:lang w:eastAsia="nl-NL"/>
              </w:rPr>
              <w:t>Style Manual for Authors, Editors and Printers</w:t>
            </w:r>
          </w:p>
        </w:tc>
        <w:tc>
          <w:tcPr>
            <w:tcW w:w="2551" w:type="dxa"/>
            <w:tcBorders>
              <w:top w:val="nil"/>
              <w:left w:val="nil"/>
              <w:bottom w:val="nil"/>
              <w:right w:val="nil"/>
            </w:tcBorders>
          </w:tcPr>
          <w:p w14:paraId="3A4648C9" w14:textId="085D1B53" w:rsidR="001F10A5" w:rsidRPr="003C27CE" w:rsidRDefault="001F10A5" w:rsidP="002655CF">
            <w:pPr>
              <w:spacing w:line="276" w:lineRule="auto"/>
              <w:jc w:val="center"/>
              <w:rPr>
                <w:rFonts w:ascii="Times New Roman" w:hAnsi="Times New Roman" w:cs="Times New Roman"/>
                <w:color w:val="000000" w:themeColor="text1"/>
                <w:sz w:val="24"/>
                <w:szCs w:val="24"/>
              </w:rPr>
            </w:pPr>
            <w:r w:rsidRPr="003C27CE">
              <w:rPr>
                <w:rFonts w:ascii="Times New Roman" w:hAnsi="Times New Roman" w:cs="Times New Roman"/>
                <w:color w:val="000000" w:themeColor="text1"/>
                <w:sz w:val="24"/>
                <w:szCs w:val="24"/>
              </w:rPr>
              <w:t>1 (0.7%)</w:t>
            </w:r>
          </w:p>
        </w:tc>
      </w:tr>
      <w:tr w:rsidR="001F10A5" w14:paraId="2B497FB3" w14:textId="77777777" w:rsidTr="00BE2225">
        <w:tc>
          <w:tcPr>
            <w:tcW w:w="425" w:type="dxa"/>
            <w:tcBorders>
              <w:top w:val="nil"/>
              <w:left w:val="nil"/>
              <w:bottom w:val="nil"/>
              <w:right w:val="nil"/>
            </w:tcBorders>
          </w:tcPr>
          <w:p w14:paraId="40BD9C2C" w14:textId="77777777" w:rsidR="001F10A5" w:rsidRDefault="001F10A5">
            <w:pPr>
              <w:spacing w:line="276" w:lineRule="auto"/>
              <w:jc w:val="both"/>
              <w:rPr>
                <w:rFonts w:ascii="Times New Roman" w:hAnsi="Times New Roman" w:cs="Times New Roman"/>
                <w:sz w:val="24"/>
                <w:szCs w:val="24"/>
              </w:rPr>
            </w:pPr>
          </w:p>
        </w:tc>
        <w:tc>
          <w:tcPr>
            <w:tcW w:w="6380" w:type="dxa"/>
            <w:gridSpan w:val="2"/>
            <w:tcBorders>
              <w:top w:val="nil"/>
              <w:left w:val="nil"/>
              <w:bottom w:val="nil"/>
              <w:right w:val="nil"/>
            </w:tcBorders>
            <w:vAlign w:val="bottom"/>
          </w:tcPr>
          <w:p w14:paraId="451D1FC6" w14:textId="7BE7324E" w:rsidR="001F10A5" w:rsidRPr="000379E5" w:rsidRDefault="001F10A5">
            <w:pPr>
              <w:spacing w:line="276" w:lineRule="auto"/>
              <w:jc w:val="both"/>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Wiley</w:t>
            </w:r>
          </w:p>
        </w:tc>
        <w:tc>
          <w:tcPr>
            <w:tcW w:w="2551" w:type="dxa"/>
            <w:tcBorders>
              <w:top w:val="nil"/>
              <w:left w:val="nil"/>
              <w:bottom w:val="nil"/>
              <w:right w:val="nil"/>
            </w:tcBorders>
          </w:tcPr>
          <w:p w14:paraId="0958B5F7" w14:textId="79FE38E4" w:rsidR="001F10A5" w:rsidRPr="003C27CE" w:rsidRDefault="001F10A5" w:rsidP="002655CF">
            <w:pPr>
              <w:spacing w:line="276" w:lineRule="auto"/>
              <w:jc w:val="center"/>
              <w:rPr>
                <w:rFonts w:ascii="Times New Roman" w:hAnsi="Times New Roman" w:cs="Times New Roman"/>
                <w:color w:val="000000" w:themeColor="text1"/>
                <w:sz w:val="24"/>
                <w:szCs w:val="24"/>
              </w:rPr>
            </w:pPr>
            <w:r w:rsidRPr="003C27CE">
              <w:rPr>
                <w:rFonts w:ascii="Times New Roman" w:hAnsi="Times New Roman" w:cs="Times New Roman"/>
                <w:color w:val="000000" w:themeColor="text1"/>
                <w:sz w:val="24"/>
                <w:szCs w:val="24"/>
              </w:rPr>
              <w:t>1 (0.7%)</w:t>
            </w:r>
          </w:p>
        </w:tc>
      </w:tr>
      <w:tr w:rsidR="00F906EB" w14:paraId="21F68F10" w14:textId="77777777" w:rsidTr="00BE2225">
        <w:tblPrEx>
          <w:tblW w:w="9356" w:type="dxa"/>
          <w:tblInd w:w="-709" w:type="dxa"/>
          <w:tblPrExChange w:id="1090" w:author="EliseSchramkowski" w:date="2020-02-04T10:59:00Z">
            <w:tblPrEx>
              <w:tblW w:w="0" w:type="auto"/>
              <w:tblInd w:w="-709" w:type="dxa"/>
            </w:tblPrEx>
          </w:tblPrExChange>
        </w:tblPrEx>
        <w:trPr>
          <w:trPrChange w:id="1091" w:author="EliseSchramkowski" w:date="2020-02-04T10:59:00Z">
            <w:trPr>
              <w:gridBefore w:val="6"/>
              <w:gridAfter w:val="0"/>
            </w:trPr>
          </w:trPrChange>
        </w:trPr>
        <w:tc>
          <w:tcPr>
            <w:tcW w:w="425" w:type="dxa"/>
            <w:tcBorders>
              <w:top w:val="nil"/>
              <w:left w:val="nil"/>
              <w:bottom w:val="nil"/>
              <w:right w:val="nil"/>
            </w:tcBorders>
            <w:tcPrChange w:id="1092" w:author="EliseSchramkowski" w:date="2020-02-04T10:59:00Z">
              <w:tcPr>
                <w:tcW w:w="2767" w:type="dxa"/>
              </w:tcPr>
            </w:tcPrChange>
          </w:tcPr>
          <w:p w14:paraId="01E6321C" w14:textId="77777777" w:rsidR="00F906EB" w:rsidRDefault="00F906EB">
            <w:pPr>
              <w:spacing w:line="276" w:lineRule="auto"/>
              <w:jc w:val="both"/>
              <w:rPr>
                <w:rFonts w:ascii="Times New Roman" w:hAnsi="Times New Roman" w:cs="Times New Roman"/>
                <w:sz w:val="24"/>
                <w:szCs w:val="24"/>
              </w:rPr>
              <w:pPrChange w:id="1093" w:author="EliseSchramkowski" w:date="2020-02-01T09:04:00Z">
                <w:pPr>
                  <w:spacing w:line="480" w:lineRule="auto"/>
                  <w:jc w:val="both"/>
                </w:pPr>
              </w:pPrChange>
            </w:pPr>
          </w:p>
        </w:tc>
        <w:tc>
          <w:tcPr>
            <w:tcW w:w="6380" w:type="dxa"/>
            <w:gridSpan w:val="2"/>
            <w:tcBorders>
              <w:top w:val="nil"/>
              <w:left w:val="nil"/>
              <w:bottom w:val="nil"/>
              <w:right w:val="nil"/>
            </w:tcBorders>
            <w:vAlign w:val="bottom"/>
            <w:tcPrChange w:id="1094" w:author="EliseSchramkowski" w:date="2020-02-04T10:59:00Z">
              <w:tcPr>
                <w:tcW w:w="2767" w:type="dxa"/>
                <w:gridSpan w:val="2"/>
              </w:tcPr>
            </w:tcPrChange>
          </w:tcPr>
          <w:p w14:paraId="771CFB30" w14:textId="62ED7579" w:rsidR="00F906EB" w:rsidRPr="00D16FD5" w:rsidRDefault="00F906EB">
            <w:pPr>
              <w:spacing w:line="276" w:lineRule="auto"/>
              <w:jc w:val="both"/>
              <w:rPr>
                <w:rFonts w:ascii="Times New Roman" w:hAnsi="Times New Roman" w:cs="Times New Roman"/>
                <w:sz w:val="24"/>
                <w:szCs w:val="24"/>
                <w:vertAlign w:val="superscript"/>
              </w:rPr>
              <w:pPrChange w:id="1095" w:author="EliseSchramkowski" w:date="2020-02-01T09:04:00Z">
                <w:pPr>
                  <w:spacing w:line="480" w:lineRule="auto"/>
                  <w:jc w:val="both"/>
                </w:pPr>
              </w:pPrChange>
            </w:pPr>
            <w:r w:rsidRPr="000379E5">
              <w:rPr>
                <w:rFonts w:ascii="Times New Roman" w:eastAsia="Times New Roman" w:hAnsi="Times New Roman" w:cs="Times New Roman"/>
                <w:color w:val="000000"/>
                <w:sz w:val="24"/>
                <w:szCs w:val="24"/>
                <w:lang w:val="nl-NL" w:eastAsia="nl-NL"/>
              </w:rPr>
              <w:t>Other</w:t>
            </w:r>
          </w:p>
        </w:tc>
        <w:tc>
          <w:tcPr>
            <w:tcW w:w="2551" w:type="dxa"/>
            <w:tcBorders>
              <w:top w:val="nil"/>
              <w:left w:val="nil"/>
              <w:bottom w:val="nil"/>
              <w:right w:val="nil"/>
            </w:tcBorders>
            <w:tcPrChange w:id="1096" w:author="EliseSchramkowski" w:date="2020-02-04T10:59:00Z">
              <w:tcPr>
                <w:tcW w:w="2768" w:type="dxa"/>
              </w:tcPr>
            </w:tcPrChange>
          </w:tcPr>
          <w:p w14:paraId="2DDD6849" w14:textId="1EE81787" w:rsidR="00F906EB" w:rsidRPr="003C27CE" w:rsidRDefault="001F10A5">
            <w:pPr>
              <w:spacing w:line="276" w:lineRule="auto"/>
              <w:jc w:val="center"/>
              <w:rPr>
                <w:rFonts w:ascii="Times New Roman" w:hAnsi="Times New Roman" w:cs="Times New Roman"/>
                <w:color w:val="000000" w:themeColor="text1"/>
                <w:sz w:val="24"/>
                <w:szCs w:val="24"/>
              </w:rPr>
              <w:pPrChange w:id="1097" w:author="EliseSchramkowski" w:date="2020-02-04T10:06:00Z">
                <w:pPr>
                  <w:spacing w:line="480" w:lineRule="auto"/>
                  <w:jc w:val="both"/>
                </w:pPr>
              </w:pPrChange>
            </w:pPr>
            <w:bookmarkStart w:id="1098" w:name="OLE_LINK1"/>
            <w:r w:rsidRPr="003C27CE">
              <w:rPr>
                <w:rFonts w:ascii="Times New Roman" w:hAnsi="Times New Roman" w:cs="Times New Roman"/>
                <w:color w:val="000000" w:themeColor="text1"/>
                <w:sz w:val="24"/>
                <w:szCs w:val="24"/>
              </w:rPr>
              <w:t>34</w:t>
            </w:r>
            <w:r w:rsidR="003D3729" w:rsidRPr="003C27CE">
              <w:rPr>
                <w:rFonts w:ascii="Times New Roman" w:hAnsi="Times New Roman" w:cs="Times New Roman"/>
                <w:color w:val="000000" w:themeColor="text1"/>
                <w:sz w:val="24"/>
                <w:szCs w:val="24"/>
              </w:rPr>
              <w:t xml:space="preserve"> (</w:t>
            </w:r>
            <w:r w:rsidRPr="003C27CE">
              <w:rPr>
                <w:rFonts w:ascii="Times New Roman" w:hAnsi="Times New Roman" w:cs="Times New Roman"/>
                <w:color w:val="000000" w:themeColor="text1"/>
                <w:sz w:val="24"/>
                <w:szCs w:val="24"/>
              </w:rPr>
              <w:t>23.8</w:t>
            </w:r>
            <w:r w:rsidR="003D3729" w:rsidRPr="003C27CE">
              <w:rPr>
                <w:rFonts w:ascii="Times New Roman" w:hAnsi="Times New Roman" w:cs="Times New Roman"/>
                <w:color w:val="000000" w:themeColor="text1"/>
                <w:sz w:val="24"/>
                <w:szCs w:val="24"/>
              </w:rPr>
              <w:t>%)</w:t>
            </w:r>
            <w:bookmarkEnd w:id="1098"/>
          </w:p>
        </w:tc>
      </w:tr>
      <w:tr w:rsidR="00F906EB" w14:paraId="055FCB93" w14:textId="77777777" w:rsidTr="00BE2225">
        <w:tblPrEx>
          <w:tblW w:w="9356" w:type="dxa"/>
          <w:tblInd w:w="-709" w:type="dxa"/>
          <w:tblPrExChange w:id="1099" w:author="EliseSchramkowski" w:date="2020-02-04T10:59:00Z">
            <w:tblPrEx>
              <w:tblW w:w="0" w:type="auto"/>
              <w:tblInd w:w="-709" w:type="dxa"/>
            </w:tblPrEx>
          </w:tblPrExChange>
        </w:tblPrEx>
        <w:trPr>
          <w:trPrChange w:id="1100" w:author="EliseSchramkowski" w:date="2020-02-04T10:59:00Z">
            <w:trPr>
              <w:gridBefore w:val="6"/>
              <w:gridAfter w:val="0"/>
            </w:trPr>
          </w:trPrChange>
        </w:trPr>
        <w:tc>
          <w:tcPr>
            <w:tcW w:w="425" w:type="dxa"/>
            <w:tcBorders>
              <w:top w:val="nil"/>
              <w:left w:val="nil"/>
              <w:bottom w:val="nil"/>
              <w:right w:val="nil"/>
            </w:tcBorders>
            <w:tcPrChange w:id="1101" w:author="EliseSchramkowski" w:date="2020-02-04T10:59:00Z">
              <w:tcPr>
                <w:tcW w:w="2767" w:type="dxa"/>
              </w:tcPr>
            </w:tcPrChange>
          </w:tcPr>
          <w:p w14:paraId="0ADB2ACA" w14:textId="77777777" w:rsidR="00F906EB" w:rsidRDefault="00F906EB">
            <w:pPr>
              <w:spacing w:line="276" w:lineRule="auto"/>
              <w:jc w:val="both"/>
              <w:rPr>
                <w:rFonts w:ascii="Times New Roman" w:hAnsi="Times New Roman" w:cs="Times New Roman"/>
                <w:sz w:val="24"/>
                <w:szCs w:val="24"/>
              </w:rPr>
              <w:pPrChange w:id="1102" w:author="EliseSchramkowski" w:date="2020-02-01T09:04:00Z">
                <w:pPr>
                  <w:spacing w:line="480" w:lineRule="auto"/>
                  <w:jc w:val="both"/>
                </w:pPr>
              </w:pPrChange>
            </w:pPr>
          </w:p>
        </w:tc>
        <w:tc>
          <w:tcPr>
            <w:tcW w:w="6380" w:type="dxa"/>
            <w:gridSpan w:val="2"/>
            <w:tcBorders>
              <w:top w:val="nil"/>
              <w:left w:val="nil"/>
              <w:bottom w:val="nil"/>
              <w:right w:val="nil"/>
            </w:tcBorders>
            <w:vAlign w:val="bottom"/>
            <w:tcPrChange w:id="1103" w:author="EliseSchramkowski" w:date="2020-02-04T10:59:00Z">
              <w:tcPr>
                <w:tcW w:w="2767" w:type="dxa"/>
                <w:gridSpan w:val="2"/>
              </w:tcPr>
            </w:tcPrChange>
          </w:tcPr>
          <w:p w14:paraId="15052FEC" w14:textId="2BFF117B" w:rsidR="00F906EB" w:rsidRPr="003D3729" w:rsidRDefault="00F906EB">
            <w:pPr>
              <w:spacing w:line="276" w:lineRule="auto"/>
              <w:jc w:val="both"/>
              <w:rPr>
                <w:rFonts w:ascii="Times New Roman" w:hAnsi="Times New Roman" w:cs="Times New Roman"/>
                <w:sz w:val="24"/>
                <w:szCs w:val="24"/>
              </w:rPr>
              <w:pPrChange w:id="1104" w:author="EliseSchramkowski" w:date="2020-02-01T09:04:00Z">
                <w:pPr>
                  <w:spacing w:line="480" w:lineRule="auto"/>
                  <w:jc w:val="both"/>
                </w:pPr>
              </w:pPrChange>
            </w:pPr>
            <w:r w:rsidRPr="003D3729">
              <w:rPr>
                <w:rFonts w:ascii="Times New Roman" w:eastAsia="Times New Roman" w:hAnsi="Times New Roman" w:cs="Times New Roman"/>
                <w:color w:val="000000"/>
                <w:sz w:val="24"/>
                <w:szCs w:val="24"/>
                <w:lang w:val="nl-NL" w:eastAsia="nl-NL"/>
              </w:rPr>
              <w:t>Own</w:t>
            </w:r>
          </w:p>
        </w:tc>
        <w:tc>
          <w:tcPr>
            <w:tcW w:w="2551" w:type="dxa"/>
            <w:tcBorders>
              <w:top w:val="nil"/>
              <w:left w:val="nil"/>
              <w:bottom w:val="nil"/>
              <w:right w:val="nil"/>
            </w:tcBorders>
            <w:tcPrChange w:id="1105" w:author="EliseSchramkowski" w:date="2020-02-04T10:59:00Z">
              <w:tcPr>
                <w:tcW w:w="2768" w:type="dxa"/>
              </w:tcPr>
            </w:tcPrChange>
          </w:tcPr>
          <w:p w14:paraId="030C2E7B" w14:textId="2506A455" w:rsidR="00F906EB" w:rsidRPr="003C27CE" w:rsidRDefault="002655CF">
            <w:pPr>
              <w:spacing w:line="276" w:lineRule="auto"/>
              <w:jc w:val="center"/>
              <w:rPr>
                <w:rFonts w:ascii="Times New Roman" w:hAnsi="Times New Roman" w:cs="Times New Roman"/>
                <w:color w:val="000000" w:themeColor="text1"/>
                <w:sz w:val="24"/>
                <w:szCs w:val="24"/>
              </w:rPr>
              <w:pPrChange w:id="1106" w:author="EliseSchramkowski" w:date="2020-02-04T10:06:00Z">
                <w:pPr>
                  <w:spacing w:line="480" w:lineRule="auto"/>
                  <w:jc w:val="both"/>
                </w:pPr>
              </w:pPrChange>
            </w:pPr>
            <w:r w:rsidRPr="003C27CE">
              <w:rPr>
                <w:rFonts w:ascii="Times New Roman" w:hAnsi="Times New Roman" w:cs="Times New Roman"/>
                <w:color w:val="000000" w:themeColor="text1"/>
                <w:sz w:val="24"/>
                <w:szCs w:val="24"/>
              </w:rPr>
              <w:t>4</w:t>
            </w:r>
            <w:r w:rsidR="003D3729" w:rsidRPr="003C27CE">
              <w:rPr>
                <w:rFonts w:ascii="Times New Roman" w:hAnsi="Times New Roman" w:cs="Times New Roman"/>
                <w:color w:val="000000" w:themeColor="text1"/>
                <w:sz w:val="24"/>
                <w:szCs w:val="24"/>
              </w:rPr>
              <w:t xml:space="preserve"> (2</w:t>
            </w:r>
            <w:r w:rsidR="001F10A5" w:rsidRPr="003C27CE">
              <w:rPr>
                <w:rFonts w:ascii="Times New Roman" w:hAnsi="Times New Roman" w:cs="Times New Roman"/>
                <w:color w:val="000000" w:themeColor="text1"/>
                <w:sz w:val="24"/>
                <w:szCs w:val="24"/>
              </w:rPr>
              <w:t>.8</w:t>
            </w:r>
            <w:r w:rsidR="003D3729" w:rsidRPr="003C27CE">
              <w:rPr>
                <w:rFonts w:ascii="Times New Roman" w:hAnsi="Times New Roman" w:cs="Times New Roman"/>
                <w:color w:val="000000" w:themeColor="text1"/>
                <w:sz w:val="24"/>
                <w:szCs w:val="24"/>
              </w:rPr>
              <w:t>%)</w:t>
            </w:r>
          </w:p>
        </w:tc>
      </w:tr>
      <w:tr w:rsidR="00A26099" w14:paraId="2B0772AD" w14:textId="77777777" w:rsidTr="00BE2225">
        <w:tc>
          <w:tcPr>
            <w:tcW w:w="425" w:type="dxa"/>
            <w:tcBorders>
              <w:top w:val="nil"/>
              <w:left w:val="nil"/>
              <w:bottom w:val="nil"/>
              <w:right w:val="nil"/>
            </w:tcBorders>
          </w:tcPr>
          <w:p w14:paraId="0D2C9893" w14:textId="77777777" w:rsidR="00A26099" w:rsidRDefault="00A26099">
            <w:pPr>
              <w:spacing w:line="276" w:lineRule="auto"/>
              <w:jc w:val="both"/>
              <w:rPr>
                <w:rFonts w:ascii="Times New Roman" w:hAnsi="Times New Roman" w:cs="Times New Roman"/>
                <w:sz w:val="24"/>
                <w:szCs w:val="24"/>
              </w:rPr>
            </w:pPr>
          </w:p>
        </w:tc>
        <w:tc>
          <w:tcPr>
            <w:tcW w:w="6380" w:type="dxa"/>
            <w:gridSpan w:val="2"/>
            <w:tcBorders>
              <w:top w:val="nil"/>
              <w:left w:val="nil"/>
              <w:bottom w:val="nil"/>
              <w:right w:val="nil"/>
            </w:tcBorders>
            <w:vAlign w:val="bottom"/>
          </w:tcPr>
          <w:p w14:paraId="02E5EA91" w14:textId="374C323B" w:rsidR="00A26099" w:rsidRPr="00A26099" w:rsidRDefault="00A26099">
            <w:pPr>
              <w:spacing w:line="276" w:lineRule="auto"/>
              <w:jc w:val="both"/>
              <w:rPr>
                <w:rFonts w:ascii="Times New Roman" w:eastAsia="MS Mincho" w:hAnsi="Times New Roman" w:cs="Times New Roman"/>
                <w:color w:val="000000"/>
                <w:sz w:val="24"/>
                <w:szCs w:val="24"/>
                <w:lang w:eastAsia="nl-NL"/>
              </w:rPr>
            </w:pPr>
            <w:r w:rsidRPr="00A26099">
              <w:rPr>
                <w:rFonts w:ascii="Times New Roman" w:eastAsia="MS Mincho" w:hAnsi="Times New Roman" w:cs="Times New Roman"/>
                <w:color w:val="000000"/>
                <w:sz w:val="24"/>
                <w:szCs w:val="24"/>
                <w:lang w:eastAsia="nl-NL"/>
              </w:rPr>
              <w:t>Multiple options (of which one must be chosen)</w:t>
            </w:r>
          </w:p>
        </w:tc>
        <w:tc>
          <w:tcPr>
            <w:tcW w:w="2551" w:type="dxa"/>
            <w:tcBorders>
              <w:top w:val="nil"/>
              <w:left w:val="nil"/>
              <w:bottom w:val="nil"/>
              <w:right w:val="nil"/>
            </w:tcBorders>
          </w:tcPr>
          <w:p w14:paraId="496461C4" w14:textId="0BE3A53C" w:rsidR="00A26099" w:rsidRPr="003C27CE" w:rsidRDefault="00A26099" w:rsidP="002655CF">
            <w:pPr>
              <w:spacing w:line="276" w:lineRule="auto"/>
              <w:jc w:val="center"/>
              <w:rPr>
                <w:rFonts w:ascii="Times New Roman" w:hAnsi="Times New Roman" w:cs="Times New Roman"/>
                <w:color w:val="000000" w:themeColor="text1"/>
                <w:sz w:val="24"/>
                <w:szCs w:val="24"/>
              </w:rPr>
            </w:pPr>
            <w:r w:rsidRPr="003C27CE">
              <w:rPr>
                <w:rFonts w:ascii="Times New Roman" w:hAnsi="Times New Roman" w:cs="Times New Roman"/>
                <w:color w:val="000000" w:themeColor="text1"/>
                <w:sz w:val="24"/>
                <w:szCs w:val="24"/>
              </w:rPr>
              <w:t>1 (0.7%)</w:t>
            </w:r>
          </w:p>
        </w:tc>
      </w:tr>
      <w:tr w:rsidR="00F906EB" w14:paraId="5C460C6C" w14:textId="77777777" w:rsidTr="00BE2225">
        <w:tblPrEx>
          <w:tblW w:w="9356" w:type="dxa"/>
          <w:tblInd w:w="-709" w:type="dxa"/>
          <w:tblPrExChange w:id="1107" w:author="EliseSchramkowski" w:date="2020-02-04T10:59:00Z">
            <w:tblPrEx>
              <w:tblW w:w="0" w:type="auto"/>
              <w:tblInd w:w="-709" w:type="dxa"/>
            </w:tblPrEx>
          </w:tblPrExChange>
        </w:tblPrEx>
        <w:trPr>
          <w:trPrChange w:id="1108" w:author="EliseSchramkowski" w:date="2020-02-04T10:59:00Z">
            <w:trPr>
              <w:gridBefore w:val="6"/>
              <w:gridAfter w:val="0"/>
            </w:trPr>
          </w:trPrChange>
        </w:trPr>
        <w:tc>
          <w:tcPr>
            <w:tcW w:w="425" w:type="dxa"/>
            <w:tcBorders>
              <w:top w:val="nil"/>
              <w:left w:val="nil"/>
              <w:bottom w:val="nil"/>
              <w:right w:val="nil"/>
            </w:tcBorders>
            <w:tcPrChange w:id="1109" w:author="EliseSchramkowski" w:date="2020-02-04T10:59:00Z">
              <w:tcPr>
                <w:tcW w:w="2767" w:type="dxa"/>
              </w:tcPr>
            </w:tcPrChange>
          </w:tcPr>
          <w:p w14:paraId="4711844C" w14:textId="77777777" w:rsidR="00F906EB" w:rsidRDefault="00F906EB">
            <w:pPr>
              <w:spacing w:line="276" w:lineRule="auto"/>
              <w:jc w:val="both"/>
              <w:rPr>
                <w:rFonts w:ascii="Times New Roman" w:hAnsi="Times New Roman" w:cs="Times New Roman"/>
                <w:sz w:val="24"/>
                <w:szCs w:val="24"/>
              </w:rPr>
              <w:pPrChange w:id="1110" w:author="EliseSchramkowski" w:date="2020-02-01T09:04:00Z">
                <w:pPr>
                  <w:spacing w:line="480" w:lineRule="auto"/>
                  <w:jc w:val="both"/>
                </w:pPr>
              </w:pPrChange>
            </w:pPr>
          </w:p>
        </w:tc>
        <w:tc>
          <w:tcPr>
            <w:tcW w:w="6380" w:type="dxa"/>
            <w:gridSpan w:val="2"/>
            <w:tcBorders>
              <w:top w:val="nil"/>
              <w:left w:val="nil"/>
              <w:bottom w:val="nil"/>
              <w:right w:val="nil"/>
            </w:tcBorders>
            <w:vAlign w:val="bottom"/>
            <w:tcPrChange w:id="1111" w:author="EliseSchramkowski" w:date="2020-02-04T10:59:00Z">
              <w:tcPr>
                <w:tcW w:w="2767" w:type="dxa"/>
                <w:gridSpan w:val="2"/>
              </w:tcPr>
            </w:tcPrChange>
          </w:tcPr>
          <w:p w14:paraId="060D236E" w14:textId="734E58D3" w:rsidR="00F906EB" w:rsidRDefault="00F906EB">
            <w:pPr>
              <w:spacing w:line="276" w:lineRule="auto"/>
              <w:jc w:val="both"/>
              <w:rPr>
                <w:rFonts w:ascii="Times New Roman" w:hAnsi="Times New Roman" w:cs="Times New Roman"/>
                <w:sz w:val="24"/>
                <w:szCs w:val="24"/>
              </w:rPr>
              <w:pPrChange w:id="1112" w:author="EliseSchramkowski" w:date="2020-02-01T09:04:00Z">
                <w:pPr>
                  <w:spacing w:line="480" w:lineRule="auto"/>
                  <w:jc w:val="both"/>
                </w:pPr>
              </w:pPrChange>
            </w:pPr>
            <w:r w:rsidRPr="00CC68D7">
              <w:rPr>
                <w:rFonts w:ascii="Times New Roman" w:eastAsia="Times New Roman" w:hAnsi="Times New Roman" w:cs="Times New Roman"/>
                <w:color w:val="000000"/>
                <w:sz w:val="24"/>
                <w:szCs w:val="24"/>
                <w:lang w:val="nl-NL" w:eastAsia="nl-NL"/>
              </w:rPr>
              <w:t>Multiple required</w:t>
            </w:r>
          </w:p>
        </w:tc>
        <w:tc>
          <w:tcPr>
            <w:tcW w:w="2551" w:type="dxa"/>
            <w:tcBorders>
              <w:top w:val="nil"/>
              <w:left w:val="nil"/>
              <w:bottom w:val="nil"/>
              <w:right w:val="nil"/>
            </w:tcBorders>
            <w:tcPrChange w:id="1113" w:author="EliseSchramkowski" w:date="2020-02-04T10:59:00Z">
              <w:tcPr>
                <w:tcW w:w="2768" w:type="dxa"/>
              </w:tcPr>
            </w:tcPrChange>
          </w:tcPr>
          <w:p w14:paraId="4114F69F" w14:textId="3F71DC4F" w:rsidR="00F906EB" w:rsidRPr="003C27CE" w:rsidRDefault="002655CF">
            <w:pPr>
              <w:spacing w:line="276" w:lineRule="auto"/>
              <w:jc w:val="center"/>
              <w:rPr>
                <w:rFonts w:ascii="Times New Roman" w:hAnsi="Times New Roman" w:cs="Times New Roman"/>
                <w:color w:val="000000" w:themeColor="text1"/>
                <w:sz w:val="24"/>
                <w:szCs w:val="24"/>
              </w:rPr>
              <w:pPrChange w:id="1114" w:author="EliseSchramkowski" w:date="2020-02-04T10:06:00Z">
                <w:pPr>
                  <w:spacing w:line="480" w:lineRule="auto"/>
                  <w:jc w:val="both"/>
                </w:pPr>
              </w:pPrChange>
            </w:pPr>
            <w:r w:rsidRPr="003C27CE">
              <w:rPr>
                <w:rFonts w:ascii="Times New Roman" w:hAnsi="Times New Roman" w:cs="Times New Roman"/>
                <w:color w:val="000000" w:themeColor="text1"/>
                <w:sz w:val="24"/>
                <w:szCs w:val="24"/>
              </w:rPr>
              <w:t>37</w:t>
            </w:r>
            <w:r w:rsidR="003D3729" w:rsidRPr="003C27CE">
              <w:rPr>
                <w:rFonts w:ascii="Times New Roman" w:hAnsi="Times New Roman" w:cs="Times New Roman"/>
                <w:color w:val="000000" w:themeColor="text1"/>
                <w:sz w:val="24"/>
                <w:szCs w:val="24"/>
              </w:rPr>
              <w:t xml:space="preserve"> (</w:t>
            </w:r>
            <w:r w:rsidRPr="003C27CE">
              <w:rPr>
                <w:rFonts w:ascii="Times New Roman" w:hAnsi="Times New Roman" w:cs="Times New Roman"/>
                <w:color w:val="000000" w:themeColor="text1"/>
                <w:sz w:val="24"/>
                <w:szCs w:val="24"/>
              </w:rPr>
              <w:t>25.9</w:t>
            </w:r>
            <w:r w:rsidR="003D3729" w:rsidRPr="003C27CE">
              <w:rPr>
                <w:rFonts w:ascii="Times New Roman" w:hAnsi="Times New Roman" w:cs="Times New Roman"/>
                <w:color w:val="000000" w:themeColor="text1"/>
                <w:sz w:val="24"/>
                <w:szCs w:val="24"/>
              </w:rPr>
              <w:t>%)</w:t>
            </w:r>
          </w:p>
        </w:tc>
      </w:tr>
      <w:tr w:rsidR="00F906EB" w14:paraId="1D57FE7C" w14:textId="77777777" w:rsidTr="00BE2225">
        <w:tblPrEx>
          <w:tblW w:w="9356" w:type="dxa"/>
          <w:tblInd w:w="-709" w:type="dxa"/>
          <w:tblPrExChange w:id="1115" w:author="EliseSchramkowski" w:date="2020-02-04T10:59:00Z">
            <w:tblPrEx>
              <w:tblW w:w="0" w:type="auto"/>
              <w:tblInd w:w="-709" w:type="dxa"/>
            </w:tblPrEx>
          </w:tblPrExChange>
        </w:tblPrEx>
        <w:trPr>
          <w:trPrChange w:id="1116" w:author="EliseSchramkowski" w:date="2020-02-04T10:59:00Z">
            <w:trPr>
              <w:gridBefore w:val="6"/>
              <w:gridAfter w:val="0"/>
            </w:trPr>
          </w:trPrChange>
        </w:trPr>
        <w:tc>
          <w:tcPr>
            <w:tcW w:w="425" w:type="dxa"/>
            <w:tcBorders>
              <w:top w:val="nil"/>
              <w:left w:val="nil"/>
              <w:bottom w:val="nil"/>
              <w:right w:val="nil"/>
            </w:tcBorders>
            <w:tcPrChange w:id="1117" w:author="EliseSchramkowski" w:date="2020-02-04T10:59:00Z">
              <w:tcPr>
                <w:tcW w:w="2767" w:type="dxa"/>
              </w:tcPr>
            </w:tcPrChange>
          </w:tcPr>
          <w:p w14:paraId="06578333" w14:textId="77777777" w:rsidR="00F906EB" w:rsidRDefault="00F906EB">
            <w:pPr>
              <w:spacing w:line="360" w:lineRule="auto"/>
              <w:jc w:val="both"/>
              <w:rPr>
                <w:rFonts w:ascii="Times New Roman" w:hAnsi="Times New Roman" w:cs="Times New Roman"/>
                <w:sz w:val="24"/>
                <w:szCs w:val="24"/>
              </w:rPr>
              <w:pPrChange w:id="1118" w:author="EliseSchramkowski" w:date="2020-02-01T09:10:00Z">
                <w:pPr>
                  <w:spacing w:line="480" w:lineRule="auto"/>
                  <w:jc w:val="both"/>
                </w:pPr>
              </w:pPrChange>
            </w:pPr>
          </w:p>
        </w:tc>
        <w:tc>
          <w:tcPr>
            <w:tcW w:w="6380" w:type="dxa"/>
            <w:gridSpan w:val="2"/>
            <w:tcBorders>
              <w:top w:val="nil"/>
              <w:left w:val="nil"/>
              <w:bottom w:val="nil"/>
              <w:right w:val="nil"/>
            </w:tcBorders>
            <w:vAlign w:val="bottom"/>
            <w:tcPrChange w:id="1119" w:author="EliseSchramkowski" w:date="2020-02-04T10:59:00Z">
              <w:tcPr>
                <w:tcW w:w="2767" w:type="dxa"/>
                <w:gridSpan w:val="2"/>
              </w:tcPr>
            </w:tcPrChange>
          </w:tcPr>
          <w:p w14:paraId="6650E795" w14:textId="1FB278E3" w:rsidR="00F906EB" w:rsidRDefault="00F906EB">
            <w:pPr>
              <w:spacing w:line="360" w:lineRule="auto"/>
              <w:jc w:val="both"/>
              <w:rPr>
                <w:rFonts w:ascii="Times New Roman" w:hAnsi="Times New Roman" w:cs="Times New Roman"/>
                <w:sz w:val="24"/>
                <w:szCs w:val="24"/>
              </w:rPr>
              <w:pPrChange w:id="1120" w:author="EliseSchramkowski" w:date="2020-02-01T09:10:00Z">
                <w:pPr>
                  <w:spacing w:line="480" w:lineRule="auto"/>
                  <w:jc w:val="both"/>
                </w:pPr>
              </w:pPrChange>
            </w:pPr>
            <w:r w:rsidRPr="00A85583">
              <w:rPr>
                <w:rFonts w:ascii="Times New Roman" w:eastAsia="Times New Roman" w:hAnsi="Times New Roman" w:cs="Times New Roman"/>
                <w:color w:val="000000"/>
                <w:sz w:val="24"/>
                <w:szCs w:val="24"/>
                <w:lang w:eastAsia="nl-NL"/>
              </w:rPr>
              <w:t>Multiple required (one of which is full APA manual</w:t>
            </w:r>
            <w:r>
              <w:rPr>
                <w:rFonts w:ascii="Times New Roman" w:eastAsia="Times New Roman" w:hAnsi="Times New Roman" w:cs="Times New Roman"/>
                <w:color w:val="000000"/>
                <w:sz w:val="24"/>
                <w:szCs w:val="24"/>
                <w:lang w:eastAsia="nl-NL"/>
              </w:rPr>
              <w:t>)</w:t>
            </w:r>
          </w:p>
        </w:tc>
        <w:tc>
          <w:tcPr>
            <w:tcW w:w="2551" w:type="dxa"/>
            <w:tcBorders>
              <w:top w:val="nil"/>
              <w:left w:val="nil"/>
              <w:bottom w:val="nil"/>
              <w:right w:val="nil"/>
            </w:tcBorders>
            <w:tcPrChange w:id="1121" w:author="EliseSchramkowski" w:date="2020-02-04T10:59:00Z">
              <w:tcPr>
                <w:tcW w:w="2768" w:type="dxa"/>
              </w:tcPr>
            </w:tcPrChange>
          </w:tcPr>
          <w:p w14:paraId="48D137D7" w14:textId="1C52FAB2" w:rsidR="00F906EB" w:rsidRPr="003C27CE" w:rsidRDefault="002655CF">
            <w:pPr>
              <w:spacing w:line="276" w:lineRule="auto"/>
              <w:jc w:val="center"/>
              <w:rPr>
                <w:rFonts w:ascii="Times New Roman" w:hAnsi="Times New Roman" w:cs="Times New Roman"/>
                <w:color w:val="000000" w:themeColor="text1"/>
                <w:sz w:val="24"/>
                <w:szCs w:val="24"/>
              </w:rPr>
              <w:pPrChange w:id="1122" w:author="EliseSchramkowski" w:date="2020-02-04T10:06:00Z">
                <w:pPr>
                  <w:spacing w:line="480" w:lineRule="auto"/>
                  <w:jc w:val="both"/>
                </w:pPr>
              </w:pPrChange>
            </w:pPr>
            <w:r w:rsidRPr="003C27CE">
              <w:rPr>
                <w:rFonts w:ascii="Times New Roman" w:hAnsi="Times New Roman" w:cs="Times New Roman"/>
                <w:color w:val="000000" w:themeColor="text1"/>
                <w:sz w:val="24"/>
                <w:szCs w:val="24"/>
              </w:rPr>
              <w:t>3</w:t>
            </w:r>
            <w:r w:rsidR="003D3729" w:rsidRPr="003C27CE">
              <w:rPr>
                <w:rFonts w:ascii="Times New Roman" w:hAnsi="Times New Roman" w:cs="Times New Roman"/>
                <w:color w:val="000000" w:themeColor="text1"/>
                <w:sz w:val="24"/>
                <w:szCs w:val="24"/>
              </w:rPr>
              <w:t xml:space="preserve"> (</w:t>
            </w:r>
            <w:r w:rsidRPr="003C27CE">
              <w:rPr>
                <w:rFonts w:ascii="Times New Roman" w:hAnsi="Times New Roman" w:cs="Times New Roman"/>
                <w:color w:val="000000" w:themeColor="text1"/>
                <w:sz w:val="24"/>
                <w:szCs w:val="24"/>
              </w:rPr>
              <w:t>2.1</w:t>
            </w:r>
            <w:r w:rsidR="003D3729" w:rsidRPr="003C27CE">
              <w:rPr>
                <w:rFonts w:ascii="Times New Roman" w:hAnsi="Times New Roman" w:cs="Times New Roman"/>
                <w:color w:val="000000" w:themeColor="text1"/>
                <w:sz w:val="24"/>
                <w:szCs w:val="24"/>
              </w:rPr>
              <w:t>%)</w:t>
            </w:r>
          </w:p>
        </w:tc>
      </w:tr>
      <w:tr w:rsidR="00F906EB" w14:paraId="4A69E00D" w14:textId="77777777" w:rsidTr="00BE2225">
        <w:tblPrEx>
          <w:tblW w:w="9356" w:type="dxa"/>
          <w:tblInd w:w="-709" w:type="dxa"/>
          <w:tblPrExChange w:id="1123" w:author="EliseSchramkowski" w:date="2020-02-04T10:59:00Z">
            <w:tblPrEx>
              <w:tblW w:w="0" w:type="auto"/>
              <w:tblInd w:w="-709" w:type="dxa"/>
            </w:tblPrEx>
          </w:tblPrExChange>
        </w:tblPrEx>
        <w:trPr>
          <w:trPrChange w:id="1124" w:author="EliseSchramkowski" w:date="2020-02-04T10:59:00Z">
            <w:trPr>
              <w:gridBefore w:val="6"/>
              <w:gridAfter w:val="0"/>
            </w:trPr>
          </w:trPrChange>
        </w:trPr>
        <w:tc>
          <w:tcPr>
            <w:tcW w:w="6805" w:type="dxa"/>
            <w:gridSpan w:val="3"/>
            <w:tcBorders>
              <w:top w:val="nil"/>
              <w:left w:val="nil"/>
              <w:bottom w:val="nil"/>
              <w:right w:val="nil"/>
            </w:tcBorders>
            <w:vAlign w:val="bottom"/>
            <w:tcPrChange w:id="1125" w:author="EliseSchramkowski" w:date="2020-02-04T10:59:00Z">
              <w:tcPr>
                <w:tcW w:w="5534" w:type="dxa"/>
                <w:gridSpan w:val="3"/>
              </w:tcPr>
            </w:tcPrChange>
          </w:tcPr>
          <w:p w14:paraId="20FD8BFC" w14:textId="3669FE84" w:rsidR="00F906EB" w:rsidRDefault="005A05D8">
            <w:pPr>
              <w:spacing w:line="276" w:lineRule="auto"/>
              <w:jc w:val="both"/>
              <w:rPr>
                <w:rFonts w:ascii="Times New Roman" w:hAnsi="Times New Roman" w:cs="Times New Roman"/>
                <w:sz w:val="24"/>
                <w:szCs w:val="24"/>
              </w:rPr>
              <w:pPrChange w:id="1126" w:author="EliseSchramkowski" w:date="2020-02-04T10:18:00Z">
                <w:pPr>
                  <w:spacing w:line="480" w:lineRule="auto"/>
                  <w:jc w:val="both"/>
                </w:pPr>
              </w:pPrChange>
            </w:pPr>
            <w:r w:rsidRPr="00CC68D7">
              <w:rPr>
                <w:rFonts w:ascii="Times New Roman" w:eastAsia="Times New Roman" w:hAnsi="Times New Roman" w:cs="Times New Roman"/>
                <w:color w:val="000000"/>
                <w:sz w:val="24"/>
                <w:szCs w:val="24"/>
                <w:lang w:val="nl-NL" w:eastAsia="nl-NL"/>
              </w:rPr>
              <w:t xml:space="preserve">Multiple </w:t>
            </w:r>
            <w:r>
              <w:rPr>
                <w:rFonts w:ascii="Times New Roman" w:eastAsia="Times New Roman" w:hAnsi="Times New Roman" w:cs="Times New Roman"/>
                <w:color w:val="000000"/>
                <w:sz w:val="24"/>
                <w:szCs w:val="24"/>
                <w:lang w:val="nl-NL" w:eastAsia="nl-NL"/>
              </w:rPr>
              <w:t>allowed</w:t>
            </w:r>
          </w:p>
        </w:tc>
        <w:tc>
          <w:tcPr>
            <w:tcW w:w="2551" w:type="dxa"/>
            <w:tcBorders>
              <w:top w:val="nil"/>
              <w:left w:val="nil"/>
              <w:bottom w:val="nil"/>
              <w:right w:val="nil"/>
            </w:tcBorders>
            <w:tcPrChange w:id="1127" w:author="EliseSchramkowski" w:date="2020-02-04T10:59:00Z">
              <w:tcPr>
                <w:tcW w:w="2768" w:type="dxa"/>
              </w:tcPr>
            </w:tcPrChange>
          </w:tcPr>
          <w:p w14:paraId="39F01532" w14:textId="02A26764" w:rsidR="00F906EB" w:rsidRPr="003C27CE" w:rsidRDefault="002655CF">
            <w:pPr>
              <w:spacing w:line="276" w:lineRule="auto"/>
              <w:jc w:val="center"/>
              <w:rPr>
                <w:rFonts w:ascii="Times New Roman" w:hAnsi="Times New Roman" w:cs="Times New Roman"/>
                <w:color w:val="000000" w:themeColor="text1"/>
                <w:sz w:val="24"/>
                <w:szCs w:val="24"/>
              </w:rPr>
              <w:pPrChange w:id="1128" w:author="EliseSchramkowski" w:date="2020-02-04T10:06:00Z">
                <w:pPr>
                  <w:spacing w:line="480" w:lineRule="auto"/>
                  <w:jc w:val="both"/>
                </w:pPr>
              </w:pPrChange>
            </w:pPr>
            <w:r w:rsidRPr="003C27CE">
              <w:rPr>
                <w:rFonts w:ascii="Times New Roman" w:hAnsi="Times New Roman" w:cs="Times New Roman"/>
                <w:color w:val="000000" w:themeColor="text1"/>
                <w:sz w:val="24"/>
                <w:szCs w:val="24"/>
              </w:rPr>
              <w:t>1 (0.7%)</w:t>
            </w:r>
          </w:p>
        </w:tc>
      </w:tr>
      <w:tr w:rsidR="003D3729" w14:paraId="58B3875B" w14:textId="77777777" w:rsidTr="00BE2225">
        <w:tblPrEx>
          <w:tblW w:w="9356" w:type="dxa"/>
          <w:tblInd w:w="-709" w:type="dxa"/>
          <w:tblPrExChange w:id="1129" w:author="EliseSchramkowski" w:date="2020-02-04T10:59:00Z">
            <w:tblPrEx>
              <w:tblW w:w="0" w:type="auto"/>
              <w:tblInd w:w="-709" w:type="dxa"/>
            </w:tblPrEx>
          </w:tblPrExChange>
        </w:tblPrEx>
        <w:trPr>
          <w:trPrChange w:id="1130" w:author="EliseSchramkowski" w:date="2020-02-04T10:59:00Z">
            <w:trPr>
              <w:gridBefore w:val="6"/>
              <w:gridAfter w:val="0"/>
            </w:trPr>
          </w:trPrChange>
        </w:trPr>
        <w:tc>
          <w:tcPr>
            <w:tcW w:w="6805" w:type="dxa"/>
            <w:gridSpan w:val="3"/>
            <w:tcBorders>
              <w:top w:val="nil"/>
              <w:left w:val="nil"/>
              <w:bottom w:val="nil"/>
              <w:right w:val="nil"/>
            </w:tcBorders>
            <w:vAlign w:val="bottom"/>
            <w:tcPrChange w:id="1131" w:author="EliseSchramkowski" w:date="2020-02-04T10:59:00Z">
              <w:tcPr>
                <w:tcW w:w="5534" w:type="dxa"/>
                <w:gridSpan w:val="3"/>
                <w:vAlign w:val="bottom"/>
              </w:tcPr>
            </w:tcPrChange>
          </w:tcPr>
          <w:p w14:paraId="664B7CDC" w14:textId="0D666A53" w:rsidR="003D3729" w:rsidRPr="00A85583" w:rsidRDefault="003D3729">
            <w:pPr>
              <w:spacing w:line="360" w:lineRule="auto"/>
              <w:jc w:val="both"/>
              <w:rPr>
                <w:rFonts w:ascii="Times New Roman" w:eastAsia="Times New Roman" w:hAnsi="Times New Roman" w:cs="Times New Roman"/>
                <w:color w:val="000000"/>
                <w:sz w:val="24"/>
                <w:szCs w:val="24"/>
                <w:lang w:eastAsia="nl-NL"/>
              </w:rPr>
              <w:pPrChange w:id="1132" w:author="EliseSchramkowski" w:date="2020-02-01T10:21:00Z">
                <w:pPr>
                  <w:spacing w:line="276" w:lineRule="auto"/>
                  <w:jc w:val="both"/>
                </w:pPr>
              </w:pPrChange>
            </w:pPr>
            <w:r w:rsidRPr="000379E5">
              <w:rPr>
                <w:rFonts w:ascii="Times New Roman" w:eastAsia="Times New Roman" w:hAnsi="Times New Roman" w:cs="Times New Roman"/>
                <w:color w:val="000000"/>
                <w:sz w:val="24"/>
                <w:szCs w:val="24"/>
                <w:lang w:val="nl-NL" w:eastAsia="nl-NL"/>
              </w:rPr>
              <w:t>None mentioned</w:t>
            </w:r>
          </w:p>
        </w:tc>
        <w:tc>
          <w:tcPr>
            <w:tcW w:w="2551" w:type="dxa"/>
            <w:tcBorders>
              <w:top w:val="nil"/>
              <w:left w:val="nil"/>
              <w:bottom w:val="nil"/>
              <w:right w:val="nil"/>
            </w:tcBorders>
            <w:tcPrChange w:id="1133" w:author="EliseSchramkowski" w:date="2020-02-04T10:59:00Z">
              <w:tcPr>
                <w:tcW w:w="2768" w:type="dxa"/>
              </w:tcPr>
            </w:tcPrChange>
          </w:tcPr>
          <w:p w14:paraId="7901E4CD" w14:textId="4404DE8A" w:rsidR="003D3729" w:rsidRPr="003C27CE" w:rsidRDefault="003D3729">
            <w:pPr>
              <w:spacing w:line="360" w:lineRule="auto"/>
              <w:jc w:val="center"/>
              <w:rPr>
                <w:rFonts w:ascii="Times New Roman" w:hAnsi="Times New Roman" w:cs="Times New Roman"/>
                <w:color w:val="000000" w:themeColor="text1"/>
                <w:sz w:val="24"/>
                <w:szCs w:val="24"/>
              </w:rPr>
              <w:pPrChange w:id="1134" w:author="EliseSchramkowski" w:date="2020-02-04T10:06:00Z">
                <w:pPr>
                  <w:spacing w:line="276" w:lineRule="auto"/>
                  <w:jc w:val="both"/>
                </w:pPr>
              </w:pPrChange>
            </w:pPr>
            <w:r w:rsidRPr="003C27CE">
              <w:rPr>
                <w:rFonts w:ascii="Times New Roman" w:hAnsi="Times New Roman" w:cs="Times New Roman"/>
                <w:color w:val="000000" w:themeColor="text1"/>
                <w:sz w:val="24"/>
                <w:szCs w:val="24"/>
              </w:rPr>
              <w:t>1 (0.7%)</w:t>
            </w:r>
          </w:p>
        </w:tc>
      </w:tr>
      <w:tr w:rsidR="003D3729" w14:paraId="1E1B5035" w14:textId="77777777" w:rsidTr="00BE2225">
        <w:tblPrEx>
          <w:tblW w:w="9356" w:type="dxa"/>
          <w:tblInd w:w="-709" w:type="dxa"/>
          <w:tblPrExChange w:id="1135" w:author="EliseSchramkowski" w:date="2020-02-04T10:59:00Z">
            <w:tblPrEx>
              <w:tblW w:w="8789" w:type="dxa"/>
              <w:tblInd w:w="-709" w:type="dxa"/>
            </w:tblPrEx>
          </w:tblPrExChange>
        </w:tblPrEx>
        <w:trPr>
          <w:trPrChange w:id="1136" w:author="EliseSchramkowski" w:date="2020-02-04T10:59:00Z">
            <w:trPr>
              <w:gridBefore w:val="5"/>
            </w:trPr>
          </w:trPrChange>
        </w:trPr>
        <w:tc>
          <w:tcPr>
            <w:tcW w:w="6805" w:type="dxa"/>
            <w:gridSpan w:val="3"/>
            <w:tcBorders>
              <w:top w:val="nil"/>
              <w:left w:val="nil"/>
              <w:bottom w:val="single" w:sz="4" w:space="0" w:color="auto"/>
              <w:right w:val="nil"/>
            </w:tcBorders>
            <w:vAlign w:val="bottom"/>
            <w:tcPrChange w:id="1137" w:author="EliseSchramkowski" w:date="2020-02-04T10:59:00Z">
              <w:tcPr>
                <w:tcW w:w="5534" w:type="dxa"/>
                <w:gridSpan w:val="3"/>
                <w:tcBorders>
                  <w:top w:val="nil"/>
                  <w:left w:val="nil"/>
                  <w:bottom w:val="single" w:sz="4" w:space="0" w:color="auto"/>
                  <w:right w:val="nil"/>
                </w:tcBorders>
                <w:vAlign w:val="bottom"/>
              </w:tcPr>
            </w:tcPrChange>
          </w:tcPr>
          <w:p w14:paraId="418AC581" w14:textId="781F4636" w:rsidR="003D3729" w:rsidRPr="000F622D" w:rsidRDefault="003D3729" w:rsidP="003D3729">
            <w:pPr>
              <w:spacing w:line="276" w:lineRule="auto"/>
              <w:jc w:val="both"/>
              <w:rPr>
                <w:rFonts w:ascii="Times New Roman" w:eastAsia="Times New Roman" w:hAnsi="Times New Roman" w:cs="Times New Roman"/>
                <w:color w:val="000000"/>
                <w:sz w:val="24"/>
                <w:szCs w:val="24"/>
                <w:vertAlign w:val="superscript"/>
                <w:lang w:val="nl-NL" w:eastAsia="nl-NL"/>
                <w:rPrChange w:id="1138" w:author="EliseSchramkowski" w:date="2020-02-08T09:29:00Z">
                  <w:rPr>
                    <w:rFonts w:ascii="Times New Roman" w:eastAsia="Times New Roman" w:hAnsi="Times New Roman" w:cs="Times New Roman"/>
                    <w:color w:val="000000"/>
                    <w:sz w:val="24"/>
                    <w:szCs w:val="24"/>
                    <w:lang w:val="nl-NL" w:eastAsia="nl-NL"/>
                  </w:rPr>
                </w:rPrChange>
              </w:rPr>
            </w:pPr>
            <w:r>
              <w:rPr>
                <w:rFonts w:ascii="Times New Roman" w:eastAsia="Times New Roman" w:hAnsi="Times New Roman" w:cs="Times New Roman"/>
                <w:color w:val="000000"/>
                <w:sz w:val="24"/>
                <w:szCs w:val="24"/>
                <w:lang w:val="nl-NL" w:eastAsia="nl-NL"/>
              </w:rPr>
              <w:t>Unknown</w:t>
            </w:r>
            <w:r w:rsidR="000F622D">
              <w:rPr>
                <w:rFonts w:ascii="Times New Roman" w:eastAsia="Times New Roman" w:hAnsi="Times New Roman" w:cs="Times New Roman"/>
                <w:color w:val="000000"/>
                <w:sz w:val="24"/>
                <w:szCs w:val="24"/>
                <w:vertAlign w:val="superscript"/>
                <w:lang w:val="nl-NL" w:eastAsia="nl-NL"/>
              </w:rPr>
              <w:t>1</w:t>
            </w:r>
          </w:p>
        </w:tc>
        <w:tc>
          <w:tcPr>
            <w:tcW w:w="2551" w:type="dxa"/>
            <w:tcBorders>
              <w:top w:val="nil"/>
              <w:left w:val="nil"/>
              <w:bottom w:val="single" w:sz="4" w:space="0" w:color="auto"/>
              <w:right w:val="nil"/>
            </w:tcBorders>
            <w:tcPrChange w:id="1139" w:author="EliseSchramkowski" w:date="2020-02-04T10:59:00Z">
              <w:tcPr>
                <w:tcW w:w="3255" w:type="dxa"/>
                <w:gridSpan w:val="3"/>
                <w:tcBorders>
                  <w:top w:val="nil"/>
                  <w:left w:val="nil"/>
                  <w:bottom w:val="single" w:sz="4" w:space="0" w:color="auto"/>
                  <w:right w:val="nil"/>
                </w:tcBorders>
              </w:tcPr>
            </w:tcPrChange>
          </w:tcPr>
          <w:p w14:paraId="03C7ABED" w14:textId="09DA3A57" w:rsidR="003D3729" w:rsidRPr="003C27CE" w:rsidRDefault="003D3729">
            <w:pPr>
              <w:spacing w:line="276" w:lineRule="auto"/>
              <w:jc w:val="center"/>
              <w:rPr>
                <w:rFonts w:ascii="Times New Roman" w:hAnsi="Times New Roman" w:cs="Times New Roman"/>
                <w:color w:val="000000" w:themeColor="text1"/>
                <w:sz w:val="24"/>
                <w:szCs w:val="24"/>
              </w:rPr>
              <w:pPrChange w:id="1140" w:author="EliseSchramkowski" w:date="2020-02-04T10:06:00Z">
                <w:pPr>
                  <w:spacing w:line="276" w:lineRule="auto"/>
                  <w:jc w:val="both"/>
                </w:pPr>
              </w:pPrChange>
            </w:pPr>
            <w:r w:rsidRPr="003C27CE">
              <w:rPr>
                <w:rFonts w:ascii="Times New Roman" w:hAnsi="Times New Roman" w:cs="Times New Roman"/>
                <w:color w:val="000000" w:themeColor="text1"/>
                <w:sz w:val="24"/>
                <w:szCs w:val="24"/>
              </w:rPr>
              <w:t>1 (0.7%)</w:t>
            </w:r>
          </w:p>
        </w:tc>
      </w:tr>
      <w:tr w:rsidR="003D3729" w14:paraId="2035D841" w14:textId="77777777" w:rsidTr="00BE2225">
        <w:tblPrEx>
          <w:tblW w:w="9356" w:type="dxa"/>
          <w:tblInd w:w="-709" w:type="dxa"/>
          <w:tblPrExChange w:id="1141" w:author="EliseSchramkowski" w:date="2020-02-04T10:58:00Z">
            <w:tblPrEx>
              <w:tblW w:w="8789" w:type="dxa"/>
              <w:tblInd w:w="-709" w:type="dxa"/>
            </w:tblPrEx>
          </w:tblPrExChange>
        </w:tblPrEx>
        <w:trPr>
          <w:trPrChange w:id="1142" w:author="EliseSchramkowski" w:date="2020-02-04T10:58:00Z">
            <w:trPr>
              <w:gridBefore w:val="5"/>
            </w:trPr>
          </w:trPrChange>
        </w:trPr>
        <w:tc>
          <w:tcPr>
            <w:tcW w:w="9356" w:type="dxa"/>
            <w:gridSpan w:val="4"/>
            <w:tcBorders>
              <w:top w:val="single" w:sz="4" w:space="0" w:color="auto"/>
              <w:left w:val="nil"/>
              <w:bottom w:val="nil"/>
              <w:right w:val="nil"/>
            </w:tcBorders>
            <w:vAlign w:val="bottom"/>
            <w:tcPrChange w:id="1143" w:author="EliseSchramkowski" w:date="2020-02-04T10:58:00Z">
              <w:tcPr>
                <w:tcW w:w="8789" w:type="dxa"/>
                <w:gridSpan w:val="6"/>
                <w:tcBorders>
                  <w:top w:val="single" w:sz="4" w:space="0" w:color="auto"/>
                  <w:left w:val="nil"/>
                  <w:bottom w:val="nil"/>
                  <w:right w:val="nil"/>
                </w:tcBorders>
                <w:vAlign w:val="bottom"/>
              </w:tcPr>
            </w:tcPrChange>
          </w:tcPr>
          <w:p w14:paraId="0F1B2A63" w14:textId="24CCD11C" w:rsidR="003D3729" w:rsidRPr="000F622D" w:rsidRDefault="003D3729" w:rsidP="003D3729">
            <w:pPr>
              <w:spacing w:line="276" w:lineRule="auto"/>
              <w:jc w:val="both"/>
              <w:rPr>
                <w:rFonts w:ascii="Times New Roman" w:hAnsi="Times New Roman" w:cs="Times New Roman"/>
                <w:sz w:val="24"/>
                <w:szCs w:val="24"/>
              </w:rPr>
            </w:pPr>
            <w:r w:rsidRPr="000379E5">
              <w:rPr>
                <w:rFonts w:ascii="Times New Roman" w:eastAsia="Times New Roman" w:hAnsi="Times New Roman" w:cs="Times New Roman"/>
                <w:i/>
                <w:color w:val="000000"/>
                <w:sz w:val="24"/>
                <w:szCs w:val="24"/>
                <w:lang w:eastAsia="nl-NL"/>
              </w:rPr>
              <w:t>Note</w:t>
            </w:r>
            <w:r w:rsidRPr="000379E5">
              <w:rPr>
                <w:rFonts w:ascii="Times New Roman" w:eastAsia="Times New Roman" w:hAnsi="Times New Roman" w:cs="Times New Roman"/>
                <w:color w:val="000000"/>
                <w:sz w:val="24"/>
                <w:szCs w:val="24"/>
                <w:lang w:eastAsia="nl-NL"/>
              </w:rPr>
              <w:t xml:space="preserve">. </w:t>
            </w:r>
            <w:r>
              <w:rPr>
                <w:rFonts w:ascii="Times New Roman" w:eastAsia="Times New Roman" w:hAnsi="Times New Roman" w:cs="Times New Roman"/>
                <w:color w:val="000000"/>
                <w:sz w:val="24"/>
                <w:szCs w:val="24"/>
                <w:lang w:eastAsia="nl-NL"/>
              </w:rPr>
              <w:t xml:space="preserve">Number of sociology journals from the 2016 Web of Science list is </w:t>
            </w:r>
            <w:r>
              <w:rPr>
                <w:rFonts w:ascii="Times New Roman" w:eastAsia="Times New Roman" w:hAnsi="Times New Roman" w:cs="Times New Roman"/>
                <w:i/>
                <w:color w:val="000000"/>
                <w:sz w:val="24"/>
                <w:szCs w:val="24"/>
                <w:lang w:eastAsia="nl-NL"/>
              </w:rPr>
              <w:t>N</w:t>
            </w:r>
            <w:r>
              <w:rPr>
                <w:rFonts w:ascii="Times New Roman" w:eastAsia="Times New Roman" w:hAnsi="Times New Roman" w:cs="Times New Roman"/>
                <w:color w:val="000000"/>
                <w:sz w:val="24"/>
                <w:szCs w:val="24"/>
                <w:lang w:eastAsia="nl-NL"/>
              </w:rPr>
              <w:t xml:space="preserve"> = 143.</w:t>
            </w:r>
            <w:r w:rsidR="000F622D">
              <w:rPr>
                <w:rFonts w:ascii="Times New Roman" w:eastAsia="Times New Roman" w:hAnsi="Times New Roman" w:cs="Times New Roman"/>
                <w:color w:val="000000"/>
                <w:sz w:val="24"/>
                <w:szCs w:val="24"/>
                <w:lang w:eastAsia="nl-NL"/>
              </w:rPr>
              <w:t xml:space="preserve"> </w:t>
            </w:r>
            <w:r w:rsidR="000F622D">
              <w:rPr>
                <w:rFonts w:ascii="Times New Roman" w:eastAsia="Times New Roman" w:hAnsi="Times New Roman" w:cs="Times New Roman"/>
                <w:color w:val="000000"/>
                <w:sz w:val="24"/>
                <w:szCs w:val="24"/>
                <w:vertAlign w:val="superscript"/>
                <w:lang w:eastAsia="nl-NL"/>
              </w:rPr>
              <w:t>1</w:t>
            </w:r>
            <w:r w:rsidR="000F622D" w:rsidRPr="000F622D">
              <w:rPr>
                <w:rFonts w:ascii="Times New Roman" w:eastAsia="Times New Roman" w:hAnsi="Times New Roman" w:cs="Times New Roman"/>
                <w:color w:val="000000"/>
                <w:sz w:val="24"/>
                <w:szCs w:val="24"/>
                <w:lang w:eastAsia="nl-NL"/>
                <w:rPrChange w:id="1144" w:author="EliseSchramkowski" w:date="2020-02-08T09:31:00Z">
                  <w:rPr>
                    <w:rFonts w:ascii="Times New Roman" w:eastAsia="Times New Roman" w:hAnsi="Times New Roman" w:cs="Times New Roman"/>
                    <w:color w:val="000000"/>
                    <w:sz w:val="24"/>
                    <w:szCs w:val="24"/>
                    <w:vertAlign w:val="superscript"/>
                    <w:lang w:eastAsia="nl-NL"/>
                  </w:rPr>
                </w:rPrChange>
              </w:rPr>
              <w:t>W</w:t>
            </w:r>
            <w:r w:rsidR="000F622D" w:rsidRPr="000F622D">
              <w:rPr>
                <w:rFonts w:ascii="Times New Roman" w:eastAsia="Times New Roman" w:hAnsi="Times New Roman" w:cs="Times New Roman"/>
                <w:color w:val="000000"/>
                <w:sz w:val="24"/>
                <w:szCs w:val="24"/>
                <w:lang w:eastAsia="nl-NL"/>
              </w:rPr>
              <w:t>e</w:t>
            </w:r>
            <w:r w:rsidR="000F622D">
              <w:rPr>
                <w:rFonts w:ascii="Times New Roman" w:eastAsia="Times New Roman" w:hAnsi="Times New Roman" w:cs="Times New Roman"/>
                <w:color w:val="000000"/>
                <w:sz w:val="24"/>
                <w:szCs w:val="24"/>
                <w:lang w:eastAsia="nl-NL"/>
              </w:rPr>
              <w:t xml:space="preserve"> were unable to find out which guidelines authors publishing in the journal Society are required or allowed to use because the link provided on the website that should give access to this information led us to a ‘page not found’ error.</w:t>
            </w:r>
          </w:p>
        </w:tc>
      </w:tr>
    </w:tbl>
    <w:p w14:paraId="79053751" w14:textId="77777777" w:rsidR="002E0D4E" w:rsidRDefault="002E0D4E" w:rsidP="00C60631">
      <w:pPr>
        <w:spacing w:after="0" w:line="480" w:lineRule="auto"/>
        <w:jc w:val="both"/>
        <w:rPr>
          <w:rFonts w:ascii="Times New Roman" w:hAnsi="Times New Roman" w:cs="Times New Roman"/>
          <w:sz w:val="24"/>
          <w:szCs w:val="24"/>
        </w:rPr>
      </w:pPr>
    </w:p>
    <w:p w14:paraId="4F2B1520" w14:textId="77777777" w:rsidR="00A26099" w:rsidRDefault="00A26099" w:rsidP="000C16A9">
      <w:pPr>
        <w:spacing w:after="0" w:line="480" w:lineRule="auto"/>
        <w:jc w:val="both"/>
        <w:rPr>
          <w:rFonts w:ascii="Times New Roman" w:hAnsi="Times New Roman" w:cs="Times New Roman"/>
          <w:i/>
          <w:sz w:val="24"/>
          <w:szCs w:val="24"/>
        </w:rPr>
      </w:pPr>
    </w:p>
    <w:p w14:paraId="25DB9F5A" w14:textId="569938F6" w:rsidR="00AF5806" w:rsidRDefault="000C16A9" w:rsidP="000C16A9">
      <w:p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Statistical reporting errors</w:t>
      </w:r>
    </w:p>
    <w:p w14:paraId="47E2C913" w14:textId="3E142FE7" w:rsidR="00CE293C" w:rsidRPr="00A65DB0" w:rsidDel="00283BE1" w:rsidRDefault="001204A1">
      <w:pPr>
        <w:spacing w:after="0" w:line="480" w:lineRule="auto"/>
        <w:jc w:val="both"/>
        <w:rPr>
          <w:del w:id="1145" w:author="EliseSchramkowski" w:date="2021-09-06T16:17:00Z"/>
          <w:rFonts w:ascii="Times New Roman" w:hAnsi="Times New Roman" w:cs="Times New Roman"/>
          <w:iCs/>
          <w:color w:val="000000" w:themeColor="text1"/>
          <w:sz w:val="24"/>
          <w:szCs w:val="24"/>
        </w:rPr>
      </w:pPr>
      <w:r>
        <w:rPr>
          <w:rFonts w:ascii="Times New Roman" w:hAnsi="Times New Roman" w:cs="Times New Roman"/>
          <w:color w:val="000000" w:themeColor="text1"/>
          <w:sz w:val="24"/>
          <w:szCs w:val="24"/>
        </w:rPr>
        <w:t xml:space="preserve">Of </w:t>
      </w:r>
      <w:r w:rsidR="007958DD">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w:t>
      </w:r>
      <w:r w:rsidR="004127A5">
        <w:rPr>
          <w:rFonts w:ascii="Times New Roman" w:hAnsi="Times New Roman" w:cs="Times New Roman"/>
          <w:color w:val="000000" w:themeColor="text1"/>
          <w:sz w:val="24"/>
          <w:szCs w:val="24"/>
        </w:rPr>
        <w:t xml:space="preserve">505 </w:t>
      </w:r>
      <w:r>
        <w:rPr>
          <w:rFonts w:ascii="Times New Roman" w:hAnsi="Times New Roman" w:cs="Times New Roman"/>
          <w:color w:val="000000" w:themeColor="text1"/>
          <w:sz w:val="24"/>
          <w:szCs w:val="24"/>
        </w:rPr>
        <w:t xml:space="preserve">results </w:t>
      </w:r>
      <w:r w:rsidR="006E694A">
        <w:rPr>
          <w:rFonts w:ascii="Times New Roman" w:hAnsi="Times New Roman" w:cs="Times New Roman"/>
          <w:color w:val="000000" w:themeColor="text1"/>
          <w:sz w:val="24"/>
          <w:szCs w:val="24"/>
        </w:rPr>
        <w:t xml:space="preserve">in </w:t>
      </w:r>
      <w:del w:id="1146" w:author="EliseSchramkowski" w:date="2021-09-06T16:16:00Z">
        <w:r w:rsidR="006E694A" w:rsidDel="00CD5E12">
          <w:rPr>
            <w:rFonts w:ascii="Times New Roman" w:hAnsi="Times New Roman" w:cs="Times New Roman"/>
            <w:color w:val="000000" w:themeColor="text1"/>
            <w:sz w:val="24"/>
            <w:szCs w:val="24"/>
          </w:rPr>
          <w:delText xml:space="preserve">the </w:delText>
        </w:r>
      </w:del>
      <w:r w:rsidR="006E694A">
        <w:rPr>
          <w:rFonts w:ascii="Times New Roman" w:hAnsi="Times New Roman" w:cs="Times New Roman"/>
          <w:color w:val="000000" w:themeColor="text1"/>
          <w:sz w:val="24"/>
          <w:szCs w:val="24"/>
        </w:rPr>
        <w:t>‘</w:t>
      </w:r>
      <w:r w:rsidR="006200DA" w:rsidRPr="007F37AF">
        <w:rPr>
          <w:rFonts w:ascii="Times New Roman" w:hAnsi="Times New Roman" w:cs="Times New Roman"/>
          <w:i/>
          <w:iCs/>
          <w:color w:val="000000" w:themeColor="text1"/>
          <w:sz w:val="24"/>
          <w:szCs w:val="24"/>
          <w:rPrChange w:id="1147" w:author="EliseSchramkowski" w:date="2021-09-06T09:48:00Z">
            <w:rPr>
              <w:rFonts w:ascii="Times New Roman" w:hAnsi="Times New Roman" w:cs="Times New Roman"/>
              <w:color w:val="000000" w:themeColor="text1"/>
              <w:sz w:val="24"/>
              <w:szCs w:val="24"/>
            </w:rPr>
          </w:rPrChange>
        </w:rPr>
        <w:t>A</w:t>
      </w:r>
      <w:r w:rsidR="006E694A" w:rsidRPr="007F37AF">
        <w:rPr>
          <w:rFonts w:ascii="Times New Roman" w:hAnsi="Times New Roman" w:cs="Times New Roman"/>
          <w:i/>
          <w:iCs/>
          <w:color w:val="000000" w:themeColor="text1"/>
          <w:sz w:val="24"/>
          <w:szCs w:val="24"/>
          <w:rPrChange w:id="1148" w:author="EliseSchramkowski" w:date="2021-09-06T09:48:00Z">
            <w:rPr>
              <w:rFonts w:ascii="Times New Roman" w:hAnsi="Times New Roman" w:cs="Times New Roman"/>
              <w:color w:val="000000" w:themeColor="text1"/>
              <w:sz w:val="24"/>
              <w:szCs w:val="24"/>
            </w:rPr>
          </w:rPrChange>
        </w:rPr>
        <w:t>PA</w:t>
      </w:r>
      <w:r w:rsidR="006E694A">
        <w:rPr>
          <w:rFonts w:ascii="Times New Roman" w:hAnsi="Times New Roman" w:cs="Times New Roman"/>
          <w:color w:val="000000" w:themeColor="text1"/>
          <w:sz w:val="24"/>
          <w:szCs w:val="24"/>
        </w:rPr>
        <w:t>’</w:t>
      </w:r>
      <w:del w:id="1149" w:author="EliseSchramkowski" w:date="2021-09-06T16:16:00Z">
        <w:r w:rsidR="006E694A" w:rsidDel="00CD5E12">
          <w:rPr>
            <w:rFonts w:ascii="Times New Roman" w:hAnsi="Times New Roman" w:cs="Times New Roman"/>
            <w:color w:val="000000" w:themeColor="text1"/>
            <w:sz w:val="24"/>
            <w:szCs w:val="24"/>
          </w:rPr>
          <w:delText xml:space="preserve"> dataset</w:delText>
        </w:r>
      </w:del>
      <w:r w:rsidR="009A0596">
        <w:rPr>
          <w:rFonts w:ascii="Times New Roman" w:hAnsi="Times New Roman" w:cs="Times New Roman"/>
          <w:color w:val="000000" w:themeColor="text1"/>
          <w:sz w:val="24"/>
          <w:szCs w:val="24"/>
        </w:rPr>
        <w:t>,</w:t>
      </w:r>
      <w:r w:rsidR="006E694A">
        <w:rPr>
          <w:rFonts w:ascii="Times New Roman" w:hAnsi="Times New Roman" w:cs="Times New Roman"/>
          <w:color w:val="000000" w:themeColor="text1"/>
          <w:sz w:val="24"/>
          <w:szCs w:val="24"/>
        </w:rPr>
        <w:t xml:space="preserve"> </w:t>
      </w:r>
      <w:r w:rsidR="00497789">
        <w:rPr>
          <w:rFonts w:ascii="Times New Roman" w:hAnsi="Times New Roman" w:cs="Times New Roman"/>
          <w:color w:val="000000" w:themeColor="text1"/>
          <w:sz w:val="24"/>
          <w:szCs w:val="24"/>
        </w:rPr>
        <w:t>69 (</w:t>
      </w:r>
      <w:r w:rsidR="00CB766D">
        <w:rPr>
          <w:rFonts w:ascii="Times New Roman" w:hAnsi="Times New Roman" w:cs="Times New Roman"/>
          <w:color w:val="000000" w:themeColor="text1"/>
          <w:sz w:val="24"/>
          <w:szCs w:val="24"/>
        </w:rPr>
        <w:t>13.7</w:t>
      </w:r>
      <w:r w:rsidR="00AF5806" w:rsidRPr="009E2B2C">
        <w:rPr>
          <w:rFonts w:ascii="Times New Roman" w:hAnsi="Times New Roman" w:cs="Times New Roman"/>
          <w:color w:val="000000" w:themeColor="text1"/>
          <w:sz w:val="24"/>
          <w:szCs w:val="24"/>
        </w:rPr>
        <w:t>%</w:t>
      </w:r>
      <w:r w:rsidR="00497789">
        <w:rPr>
          <w:rFonts w:ascii="Times New Roman" w:hAnsi="Times New Roman" w:cs="Times New Roman"/>
          <w:color w:val="000000" w:themeColor="text1"/>
          <w:sz w:val="24"/>
          <w:szCs w:val="24"/>
        </w:rPr>
        <w:t>)</w:t>
      </w:r>
      <w:r w:rsidR="00AF5806" w:rsidRPr="009E2B2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were</w:t>
      </w:r>
      <w:r w:rsidR="00367331" w:rsidRPr="009E2B2C">
        <w:rPr>
          <w:rFonts w:ascii="Times New Roman" w:hAnsi="Times New Roman" w:cs="Times New Roman"/>
          <w:color w:val="000000" w:themeColor="text1"/>
          <w:sz w:val="24"/>
          <w:szCs w:val="24"/>
        </w:rPr>
        <w:t xml:space="preserve"> inconsistent</w:t>
      </w:r>
      <w:r>
        <w:rPr>
          <w:rFonts w:ascii="Times New Roman" w:hAnsi="Times New Roman" w:cs="Times New Roman"/>
          <w:color w:val="000000" w:themeColor="text1"/>
          <w:sz w:val="24"/>
          <w:szCs w:val="24"/>
        </w:rPr>
        <w:t xml:space="preserve"> and </w:t>
      </w:r>
      <w:r w:rsidR="00497789">
        <w:rPr>
          <w:rFonts w:ascii="Times New Roman" w:hAnsi="Times New Roman" w:cs="Times New Roman"/>
          <w:color w:val="000000" w:themeColor="text1"/>
          <w:sz w:val="24"/>
          <w:szCs w:val="24"/>
        </w:rPr>
        <w:t>8 (</w:t>
      </w:r>
      <w:r>
        <w:rPr>
          <w:rFonts w:ascii="Times New Roman" w:hAnsi="Times New Roman" w:cs="Times New Roman"/>
          <w:color w:val="000000" w:themeColor="text1"/>
          <w:sz w:val="24"/>
          <w:szCs w:val="24"/>
        </w:rPr>
        <w:t>1.6%</w:t>
      </w:r>
      <w:r w:rsidR="0049778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grossly inconsistent (see Table </w:t>
      </w:r>
      <w:ins w:id="1150" w:author="EliseSchramkowski" w:date="2021-09-04T17:49:00Z">
        <w:r w:rsidR="00AB620E">
          <w:rPr>
            <w:rFonts w:ascii="Times New Roman" w:hAnsi="Times New Roman" w:cs="Times New Roman"/>
            <w:color w:val="000000" w:themeColor="text1"/>
            <w:sz w:val="24"/>
            <w:szCs w:val="24"/>
          </w:rPr>
          <w:t>6</w:t>
        </w:r>
      </w:ins>
      <w:del w:id="1151" w:author="EliseSchramkowski" w:date="2021-09-04T17:49:00Z">
        <w:r w:rsidR="00D90051" w:rsidDel="00AB620E">
          <w:rPr>
            <w:rFonts w:ascii="Times New Roman" w:hAnsi="Times New Roman" w:cs="Times New Roman"/>
            <w:color w:val="000000" w:themeColor="text1"/>
            <w:sz w:val="24"/>
            <w:szCs w:val="24"/>
          </w:rPr>
          <w:delText>5</w:delText>
        </w:r>
      </w:del>
      <w:r>
        <w:rPr>
          <w:rFonts w:ascii="Times New Roman" w:hAnsi="Times New Roman" w:cs="Times New Roman"/>
          <w:color w:val="000000" w:themeColor="text1"/>
          <w:sz w:val="24"/>
          <w:szCs w:val="24"/>
        </w:rPr>
        <w:t>).</w:t>
      </w:r>
      <w:r w:rsidR="00367331">
        <w:rPr>
          <w:rFonts w:ascii="Times New Roman" w:hAnsi="Times New Roman" w:cs="Times New Roman"/>
          <w:sz w:val="24"/>
          <w:szCs w:val="24"/>
        </w:rPr>
        <w:t xml:space="preserve"> </w:t>
      </w:r>
      <w:commentRangeStart w:id="1152"/>
      <w:commentRangeEnd w:id="1152"/>
      <w:r w:rsidR="006E694A">
        <w:rPr>
          <w:rStyle w:val="CommentReference"/>
        </w:rPr>
        <w:commentReference w:id="1152"/>
      </w:r>
      <w:r w:rsidR="00D127A2">
        <w:rPr>
          <w:rFonts w:ascii="Times New Roman" w:hAnsi="Times New Roman" w:cs="Times New Roman"/>
          <w:color w:val="000000" w:themeColor="text1"/>
          <w:sz w:val="24"/>
          <w:szCs w:val="24"/>
        </w:rPr>
        <w:t>All</w:t>
      </w:r>
      <w:r w:rsidR="00F9235A">
        <w:rPr>
          <w:rFonts w:ascii="Times New Roman" w:hAnsi="Times New Roman" w:cs="Times New Roman"/>
          <w:color w:val="000000" w:themeColor="text1"/>
          <w:sz w:val="24"/>
          <w:szCs w:val="24"/>
        </w:rPr>
        <w:t xml:space="preserve"> </w:t>
      </w:r>
      <w:r w:rsidR="002028CA">
        <w:rPr>
          <w:rFonts w:ascii="Times New Roman" w:hAnsi="Times New Roman" w:cs="Times New Roman"/>
          <w:color w:val="000000" w:themeColor="text1"/>
          <w:sz w:val="24"/>
          <w:szCs w:val="24"/>
        </w:rPr>
        <w:t>grossly incons</w:t>
      </w:r>
      <w:r w:rsidR="00CB766D">
        <w:rPr>
          <w:rFonts w:ascii="Times New Roman" w:hAnsi="Times New Roman" w:cs="Times New Roman"/>
          <w:color w:val="000000" w:themeColor="text1"/>
          <w:sz w:val="24"/>
          <w:szCs w:val="24"/>
        </w:rPr>
        <w:t>istent results had a</w:t>
      </w:r>
      <w:r w:rsidR="002028CA">
        <w:rPr>
          <w:rFonts w:ascii="Times New Roman" w:hAnsi="Times New Roman" w:cs="Times New Roman"/>
          <w:color w:val="000000" w:themeColor="text1"/>
          <w:sz w:val="24"/>
          <w:szCs w:val="24"/>
        </w:rPr>
        <w:t xml:space="preserve"> </w:t>
      </w:r>
      <w:r w:rsidR="00F775BF">
        <w:rPr>
          <w:rFonts w:ascii="Times New Roman" w:hAnsi="Times New Roman" w:cs="Times New Roman"/>
          <w:color w:val="000000" w:themeColor="text1"/>
          <w:sz w:val="24"/>
          <w:szCs w:val="24"/>
        </w:rPr>
        <w:t xml:space="preserve">statistically </w:t>
      </w:r>
      <w:r w:rsidR="002028CA">
        <w:rPr>
          <w:rFonts w:ascii="Times New Roman" w:hAnsi="Times New Roman" w:cs="Times New Roman"/>
          <w:color w:val="000000" w:themeColor="text1"/>
          <w:sz w:val="24"/>
          <w:szCs w:val="24"/>
        </w:rPr>
        <w:t xml:space="preserve">significant </w:t>
      </w:r>
      <w:r w:rsidR="00CB766D">
        <w:rPr>
          <w:rFonts w:ascii="Times New Roman" w:hAnsi="Times New Roman" w:cs="Times New Roman"/>
          <w:color w:val="000000" w:themeColor="text1"/>
          <w:sz w:val="24"/>
          <w:szCs w:val="24"/>
        </w:rPr>
        <w:t xml:space="preserve">reported </w:t>
      </w:r>
      <w:r w:rsidR="002028CA">
        <w:rPr>
          <w:rFonts w:ascii="Times New Roman" w:hAnsi="Times New Roman" w:cs="Times New Roman"/>
          <w:i/>
          <w:color w:val="000000" w:themeColor="text1"/>
          <w:sz w:val="24"/>
          <w:szCs w:val="24"/>
        </w:rPr>
        <w:t>p</w:t>
      </w:r>
      <w:r w:rsidR="002028CA">
        <w:rPr>
          <w:rFonts w:ascii="Times New Roman" w:hAnsi="Times New Roman" w:cs="Times New Roman"/>
          <w:color w:val="000000" w:themeColor="text1"/>
          <w:sz w:val="24"/>
          <w:szCs w:val="24"/>
        </w:rPr>
        <w:t xml:space="preserve">-value and an insignificant recalculated </w:t>
      </w:r>
      <w:r w:rsidR="002028CA">
        <w:rPr>
          <w:rFonts w:ascii="Times New Roman" w:hAnsi="Times New Roman" w:cs="Times New Roman"/>
          <w:i/>
          <w:color w:val="000000" w:themeColor="text1"/>
          <w:sz w:val="24"/>
          <w:szCs w:val="24"/>
        </w:rPr>
        <w:t>p</w:t>
      </w:r>
      <w:r w:rsidR="00CB766D">
        <w:rPr>
          <w:rFonts w:ascii="Times New Roman" w:hAnsi="Times New Roman" w:cs="Times New Roman"/>
          <w:color w:val="000000" w:themeColor="text1"/>
          <w:sz w:val="24"/>
          <w:szCs w:val="24"/>
        </w:rPr>
        <w:t>-value</w:t>
      </w:r>
      <w:r w:rsidR="006E694A">
        <w:rPr>
          <w:rFonts w:ascii="Times New Roman" w:hAnsi="Times New Roman" w:cs="Times New Roman"/>
          <w:color w:val="000000" w:themeColor="text1"/>
          <w:sz w:val="24"/>
          <w:szCs w:val="24"/>
        </w:rPr>
        <w:t>,</w:t>
      </w:r>
      <w:r w:rsidR="00666017">
        <w:rPr>
          <w:rFonts w:ascii="Times New Roman" w:hAnsi="Times New Roman" w:cs="Times New Roman"/>
          <w:color w:val="000000" w:themeColor="text1"/>
          <w:sz w:val="24"/>
          <w:szCs w:val="24"/>
        </w:rPr>
        <w:t xml:space="preserve"> making the</w:t>
      </w:r>
      <w:r w:rsidR="00D85A66" w:rsidRPr="00D85A66">
        <w:rPr>
          <w:rFonts w:ascii="Times New Roman" w:hAnsi="Times New Roman" w:cs="Times New Roman"/>
          <w:color w:val="000000" w:themeColor="text1"/>
          <w:sz w:val="24"/>
          <w:szCs w:val="24"/>
        </w:rPr>
        <w:t xml:space="preserve"> </w:t>
      </w:r>
      <w:r w:rsidR="00D85A66" w:rsidRPr="00D85A66">
        <w:rPr>
          <w:rFonts w:ascii="Times New Roman" w:hAnsi="Times New Roman" w:cs="Times New Roman"/>
          <w:color w:val="000000" w:themeColor="text1"/>
          <w:sz w:val="24"/>
          <w:szCs w:val="24"/>
        </w:rPr>
        <w:lastRenderedPageBreak/>
        <w:t>percentage of significant</w:t>
      </w:r>
      <w:r w:rsidR="00D85A66" w:rsidRPr="00D85A66">
        <w:rPr>
          <w:rFonts w:ascii="Times New Roman" w:hAnsi="Times New Roman" w:cs="Times New Roman"/>
          <w:i/>
          <w:color w:val="000000" w:themeColor="text1"/>
          <w:sz w:val="24"/>
          <w:szCs w:val="24"/>
        </w:rPr>
        <w:t xml:space="preserve"> p</w:t>
      </w:r>
      <w:r w:rsidR="00D85A66">
        <w:rPr>
          <w:rFonts w:ascii="Times New Roman" w:hAnsi="Times New Roman" w:cs="Times New Roman"/>
          <w:color w:val="000000" w:themeColor="text1"/>
          <w:sz w:val="24"/>
          <w:szCs w:val="24"/>
        </w:rPr>
        <w:t xml:space="preserve">-values </w:t>
      </w:r>
      <w:r w:rsidR="00D85A66" w:rsidRPr="00D85A66">
        <w:rPr>
          <w:rFonts w:ascii="Times New Roman" w:hAnsi="Times New Roman" w:cs="Times New Roman"/>
          <w:color w:val="000000" w:themeColor="text1"/>
          <w:sz w:val="24"/>
          <w:szCs w:val="24"/>
        </w:rPr>
        <w:t xml:space="preserve">found among recalculated </w:t>
      </w:r>
      <w:r w:rsidR="00D85A66" w:rsidRPr="00D85A66">
        <w:rPr>
          <w:rFonts w:ascii="Times New Roman" w:hAnsi="Times New Roman" w:cs="Times New Roman"/>
          <w:i/>
          <w:color w:val="000000" w:themeColor="text1"/>
          <w:sz w:val="24"/>
          <w:szCs w:val="24"/>
        </w:rPr>
        <w:t>p</w:t>
      </w:r>
      <w:r w:rsidR="00CB766D">
        <w:rPr>
          <w:rFonts w:ascii="Times New Roman" w:hAnsi="Times New Roman" w:cs="Times New Roman"/>
          <w:color w:val="000000" w:themeColor="text1"/>
          <w:sz w:val="24"/>
          <w:szCs w:val="24"/>
        </w:rPr>
        <w:t>-</w:t>
      </w:r>
      <w:commentRangeStart w:id="1153"/>
      <w:r w:rsidR="00CB766D">
        <w:rPr>
          <w:rFonts w:ascii="Times New Roman" w:hAnsi="Times New Roman" w:cs="Times New Roman"/>
          <w:color w:val="000000" w:themeColor="text1"/>
          <w:sz w:val="24"/>
          <w:szCs w:val="24"/>
        </w:rPr>
        <w:t>values</w:t>
      </w:r>
      <w:r w:rsidR="00666017">
        <w:rPr>
          <w:rFonts w:ascii="Times New Roman" w:hAnsi="Times New Roman" w:cs="Times New Roman"/>
          <w:color w:val="000000" w:themeColor="text1"/>
          <w:sz w:val="24"/>
          <w:szCs w:val="24"/>
        </w:rPr>
        <w:t xml:space="preserve"> </w:t>
      </w:r>
      <w:r w:rsidR="00D85A66">
        <w:rPr>
          <w:rFonts w:ascii="Times New Roman" w:hAnsi="Times New Roman" w:cs="Times New Roman"/>
          <w:color w:val="000000" w:themeColor="text1"/>
          <w:sz w:val="24"/>
          <w:szCs w:val="24"/>
        </w:rPr>
        <w:t>1.6</w:t>
      </w:r>
      <w:r w:rsidR="00D85A66" w:rsidRPr="00D85A66">
        <w:rPr>
          <w:rFonts w:ascii="Times New Roman" w:hAnsi="Times New Roman" w:cs="Times New Roman"/>
          <w:color w:val="000000" w:themeColor="text1"/>
          <w:sz w:val="24"/>
          <w:szCs w:val="24"/>
        </w:rPr>
        <w:t xml:space="preserve"> percentage points lower </w:t>
      </w:r>
      <w:r w:rsidR="006E694A">
        <w:rPr>
          <w:rFonts w:ascii="Times New Roman" w:hAnsi="Times New Roman" w:cs="Times New Roman"/>
          <w:color w:val="000000" w:themeColor="text1"/>
          <w:sz w:val="24"/>
          <w:szCs w:val="24"/>
        </w:rPr>
        <w:t xml:space="preserve">(30.3% rather than 31.9%) </w:t>
      </w:r>
      <w:r w:rsidR="00D85A66" w:rsidRPr="00D85A66">
        <w:rPr>
          <w:rFonts w:ascii="Times New Roman" w:hAnsi="Times New Roman" w:cs="Times New Roman"/>
          <w:color w:val="000000" w:themeColor="text1"/>
          <w:sz w:val="24"/>
          <w:szCs w:val="24"/>
        </w:rPr>
        <w:t xml:space="preserve">than that found among </w:t>
      </w:r>
      <w:r w:rsidR="00272129">
        <w:rPr>
          <w:rFonts w:ascii="Times New Roman" w:hAnsi="Times New Roman" w:cs="Times New Roman"/>
          <w:color w:val="000000" w:themeColor="text1"/>
          <w:sz w:val="24"/>
          <w:szCs w:val="24"/>
        </w:rPr>
        <w:t xml:space="preserve">their </w:t>
      </w:r>
      <w:r w:rsidR="00D85A66" w:rsidRPr="00D85A66">
        <w:rPr>
          <w:rFonts w:ascii="Times New Roman" w:hAnsi="Times New Roman" w:cs="Times New Roman"/>
          <w:color w:val="000000" w:themeColor="text1"/>
          <w:sz w:val="24"/>
          <w:szCs w:val="24"/>
        </w:rPr>
        <w:t>reported</w:t>
      </w:r>
      <w:r w:rsidR="00272129">
        <w:rPr>
          <w:rFonts w:ascii="Times New Roman" w:hAnsi="Times New Roman" w:cs="Times New Roman"/>
          <w:color w:val="000000" w:themeColor="text1"/>
          <w:sz w:val="24"/>
          <w:szCs w:val="24"/>
        </w:rPr>
        <w:t xml:space="preserve"> counterparts</w:t>
      </w:r>
      <w:r w:rsidR="006E694A">
        <w:rPr>
          <w:rFonts w:ascii="Times New Roman" w:hAnsi="Times New Roman" w:cs="Times New Roman"/>
          <w:color w:val="000000" w:themeColor="text1"/>
          <w:sz w:val="24"/>
          <w:szCs w:val="24"/>
        </w:rPr>
        <w:t>.</w:t>
      </w:r>
      <w:r w:rsidR="006200DA">
        <w:rPr>
          <w:rFonts w:ascii="Times New Roman" w:hAnsi="Times New Roman" w:cs="Times New Roman"/>
          <w:color w:val="000000" w:themeColor="text1"/>
          <w:sz w:val="24"/>
          <w:szCs w:val="24"/>
        </w:rPr>
        <w:t xml:space="preserve"> </w:t>
      </w:r>
      <w:commentRangeEnd w:id="1153"/>
      <w:r w:rsidR="007958DD">
        <w:rPr>
          <w:rStyle w:val="CommentReference"/>
        </w:rPr>
        <w:commentReference w:id="1153"/>
      </w:r>
      <w:r w:rsidR="00806C8F">
        <w:rPr>
          <w:rFonts w:ascii="Times New Roman" w:hAnsi="Times New Roman" w:cs="Times New Roman"/>
          <w:sz w:val="24"/>
          <w:szCs w:val="24"/>
        </w:rPr>
        <w:t xml:space="preserve">Out of 168 results </w:t>
      </w:r>
      <w:r w:rsidR="008F0A7A">
        <w:rPr>
          <w:rFonts w:ascii="Times New Roman" w:hAnsi="Times New Roman" w:cs="Times New Roman"/>
          <w:sz w:val="24"/>
          <w:szCs w:val="24"/>
        </w:rPr>
        <w:t>corresponding to</w:t>
      </w:r>
      <w:r w:rsidR="00806C8F">
        <w:rPr>
          <w:rFonts w:ascii="Times New Roman" w:hAnsi="Times New Roman" w:cs="Times New Roman"/>
          <w:sz w:val="24"/>
          <w:szCs w:val="24"/>
        </w:rPr>
        <w:t xml:space="preserve"> explicitly stated hypotheses,</w:t>
      </w:r>
      <w:r w:rsidR="00D35A70">
        <w:rPr>
          <w:rFonts w:ascii="Times New Roman" w:hAnsi="Times New Roman" w:cs="Times New Roman"/>
          <w:sz w:val="24"/>
          <w:szCs w:val="24"/>
        </w:rPr>
        <w:t xml:space="preserve"> 22</w:t>
      </w:r>
      <w:r w:rsidR="00F94DE4">
        <w:rPr>
          <w:rFonts w:ascii="Times New Roman" w:hAnsi="Times New Roman" w:cs="Times New Roman"/>
          <w:sz w:val="24"/>
          <w:szCs w:val="24"/>
        </w:rPr>
        <w:t xml:space="preserve"> </w:t>
      </w:r>
      <w:r w:rsidR="00806C8F">
        <w:rPr>
          <w:rFonts w:ascii="Times New Roman" w:hAnsi="Times New Roman" w:cs="Times New Roman"/>
          <w:sz w:val="24"/>
          <w:szCs w:val="24"/>
        </w:rPr>
        <w:t>(13.1%) were inconsistent and 4 (2.4%) grossly inconsistent</w:t>
      </w:r>
      <w:del w:id="1154" w:author="EliseSchramkowski" w:date="2021-08-12T11:00:00Z">
        <w:r w:rsidR="00806C8F" w:rsidDel="00F7665A">
          <w:rPr>
            <w:rFonts w:ascii="Times New Roman" w:hAnsi="Times New Roman" w:cs="Times New Roman"/>
            <w:sz w:val="24"/>
            <w:szCs w:val="24"/>
          </w:rPr>
          <w:delText>.</w:delText>
        </w:r>
      </w:del>
      <w:r w:rsidR="00806C8F">
        <w:rPr>
          <w:rFonts w:ascii="Times New Roman" w:hAnsi="Times New Roman" w:cs="Times New Roman"/>
          <w:sz w:val="24"/>
          <w:szCs w:val="24"/>
        </w:rPr>
        <w:t>.</w:t>
      </w:r>
      <w:ins w:id="1155" w:author="EliseSchramkowski" w:date="2021-11-09T14:29:00Z">
        <w:r w:rsidR="0004375E">
          <w:rPr>
            <w:rFonts w:ascii="Times New Roman" w:hAnsi="Times New Roman" w:cs="Times New Roman"/>
            <w:sz w:val="24"/>
            <w:szCs w:val="24"/>
          </w:rPr>
          <w:t xml:space="preserve"> </w:t>
        </w:r>
      </w:ins>
      <w:del w:id="1156" w:author="EliseSchramkowski" w:date="2021-11-09T14:29:00Z">
        <w:r w:rsidR="00806C8F" w:rsidDel="0004375E">
          <w:rPr>
            <w:rFonts w:ascii="Times New Roman" w:hAnsi="Times New Roman" w:cs="Times New Roman"/>
            <w:sz w:val="24"/>
            <w:szCs w:val="24"/>
          </w:rPr>
          <w:delText xml:space="preserve"> </w:delText>
        </w:r>
      </w:del>
      <w:ins w:id="1157" w:author="EliseSchramkowski" w:date="2021-11-09T14:29:00Z">
        <w:r w:rsidR="0004375E">
          <w:rPr>
            <w:rFonts w:ascii="Times New Roman" w:hAnsi="Times New Roman" w:cs="Times New Roman"/>
            <w:sz w:val="24"/>
            <w:szCs w:val="24"/>
          </w:rPr>
          <w:t xml:space="preserve">Out of 337 results corresponding to explicitly stated hypotheses, </w:t>
        </w:r>
      </w:ins>
      <w:ins w:id="1158" w:author="EliseSchramkowski" w:date="2021-11-09T14:30:00Z">
        <w:r w:rsidR="000473F0">
          <w:rPr>
            <w:rFonts w:ascii="Times New Roman" w:hAnsi="Times New Roman" w:cs="Times New Roman"/>
            <w:sz w:val="24"/>
            <w:szCs w:val="24"/>
          </w:rPr>
          <w:t>47</w:t>
        </w:r>
      </w:ins>
      <w:ins w:id="1159" w:author="EliseSchramkowski" w:date="2021-11-09T14:29:00Z">
        <w:r w:rsidR="0004375E">
          <w:rPr>
            <w:rFonts w:ascii="Times New Roman" w:hAnsi="Times New Roman" w:cs="Times New Roman"/>
            <w:sz w:val="24"/>
            <w:szCs w:val="24"/>
          </w:rPr>
          <w:t xml:space="preserve"> (13.</w:t>
        </w:r>
      </w:ins>
      <w:ins w:id="1160" w:author="EliseSchramkowski" w:date="2021-11-09T14:30:00Z">
        <w:r w:rsidR="000473F0">
          <w:rPr>
            <w:rFonts w:ascii="Times New Roman" w:hAnsi="Times New Roman" w:cs="Times New Roman"/>
            <w:sz w:val="24"/>
            <w:szCs w:val="24"/>
          </w:rPr>
          <w:t>9</w:t>
        </w:r>
      </w:ins>
      <w:ins w:id="1161" w:author="EliseSchramkowski" w:date="2021-11-09T14:29:00Z">
        <w:r w:rsidR="0004375E">
          <w:rPr>
            <w:rFonts w:ascii="Times New Roman" w:hAnsi="Times New Roman" w:cs="Times New Roman"/>
            <w:sz w:val="24"/>
            <w:szCs w:val="24"/>
          </w:rPr>
          <w:t>%) were inconsistent and 4</w:t>
        </w:r>
      </w:ins>
      <w:ins w:id="1162" w:author="EliseSchramkowski" w:date="2021-11-09T14:30:00Z">
        <w:r w:rsidR="000473F0">
          <w:rPr>
            <w:rFonts w:ascii="Times New Roman" w:hAnsi="Times New Roman" w:cs="Times New Roman"/>
            <w:sz w:val="24"/>
            <w:szCs w:val="24"/>
          </w:rPr>
          <w:t xml:space="preserve"> (1.2</w:t>
        </w:r>
      </w:ins>
      <w:ins w:id="1163" w:author="EliseSchramkowski" w:date="2021-11-09T14:29:00Z">
        <w:r w:rsidR="0004375E">
          <w:rPr>
            <w:rFonts w:ascii="Times New Roman" w:hAnsi="Times New Roman" w:cs="Times New Roman"/>
            <w:sz w:val="24"/>
            <w:szCs w:val="24"/>
          </w:rPr>
          <w:t>%) grossly inconsistent</w:t>
        </w:r>
      </w:ins>
      <w:ins w:id="1164" w:author="EliseSchramkowski" w:date="2021-11-09T14:30:00Z">
        <w:r w:rsidR="000473F0">
          <w:rPr>
            <w:rFonts w:ascii="Times New Roman" w:hAnsi="Times New Roman" w:cs="Times New Roman"/>
            <w:sz w:val="24"/>
            <w:szCs w:val="24"/>
          </w:rPr>
          <w:t>. O</w:t>
        </w:r>
      </w:ins>
      <w:del w:id="1165" w:author="EliseSchramkowski" w:date="2021-11-09T14:30:00Z">
        <w:r w:rsidR="00D35A70" w:rsidDel="000473F0">
          <w:rPr>
            <w:rFonts w:ascii="Times New Roman" w:hAnsi="Times New Roman" w:cs="Times New Roman"/>
            <w:color w:val="000000" w:themeColor="text1"/>
            <w:sz w:val="24"/>
            <w:szCs w:val="24"/>
          </w:rPr>
          <w:delText xml:space="preserve">Thus, </w:delText>
        </w:r>
        <w:r w:rsidR="008F0A7A" w:rsidDel="000473F0">
          <w:rPr>
            <w:rFonts w:ascii="Times New Roman" w:hAnsi="Times New Roman" w:cs="Times New Roman"/>
            <w:color w:val="000000" w:themeColor="text1"/>
            <w:sz w:val="24"/>
            <w:szCs w:val="24"/>
          </w:rPr>
          <w:delText>o</w:delText>
        </w:r>
      </w:del>
      <w:r w:rsidR="008F0A7A">
        <w:rPr>
          <w:rFonts w:ascii="Times New Roman" w:hAnsi="Times New Roman" w:cs="Times New Roman"/>
          <w:color w:val="000000" w:themeColor="text1"/>
          <w:sz w:val="24"/>
          <w:szCs w:val="24"/>
        </w:rPr>
        <w:t>ur hypotheses that less</w:t>
      </w:r>
      <w:ins w:id="1166" w:author="EliseSchramkowski" w:date="2021-11-01T14:38:00Z">
        <w:r w:rsidR="00ED0D81">
          <w:rPr>
            <w:rFonts w:ascii="Times New Roman" w:hAnsi="Times New Roman" w:cs="Times New Roman"/>
            <w:color w:val="000000" w:themeColor="text1"/>
            <w:sz w:val="24"/>
            <w:szCs w:val="24"/>
          </w:rPr>
          <w:t xml:space="preserve"> (gross)</w:t>
        </w:r>
      </w:ins>
      <w:r w:rsidR="008F0A7A">
        <w:rPr>
          <w:rFonts w:ascii="Times New Roman" w:hAnsi="Times New Roman" w:cs="Times New Roman"/>
          <w:color w:val="000000" w:themeColor="text1"/>
          <w:sz w:val="24"/>
          <w:szCs w:val="24"/>
        </w:rPr>
        <w:t xml:space="preserve"> inconsistencies </w:t>
      </w:r>
      <w:del w:id="1167" w:author="EliseSchramkowski" w:date="2021-11-01T14:38:00Z">
        <w:r w:rsidR="008F0A7A" w:rsidDel="00ED0D81">
          <w:rPr>
            <w:rFonts w:ascii="Times New Roman" w:hAnsi="Times New Roman" w:cs="Times New Roman"/>
            <w:color w:val="000000" w:themeColor="text1"/>
            <w:sz w:val="24"/>
            <w:szCs w:val="24"/>
          </w:rPr>
          <w:delText xml:space="preserve">(H1, and gross inconsistencies in H2) </w:delText>
        </w:r>
      </w:del>
      <w:r w:rsidR="008F0A7A">
        <w:rPr>
          <w:rFonts w:ascii="Times New Roman" w:hAnsi="Times New Roman" w:cs="Times New Roman"/>
          <w:color w:val="000000" w:themeColor="text1"/>
          <w:sz w:val="24"/>
          <w:szCs w:val="24"/>
        </w:rPr>
        <w:t>will be observed for results on explicitly stated hypotheses are not confirmed</w:t>
      </w:r>
      <w:ins w:id="1168" w:author="EliseSchramkowski" w:date="2021-08-22T14:41:00Z">
        <w:r w:rsidR="00C51977">
          <w:rPr>
            <w:rFonts w:ascii="Times New Roman" w:hAnsi="Times New Roman" w:cs="Times New Roman"/>
            <w:color w:val="000000" w:themeColor="text1"/>
            <w:sz w:val="24"/>
            <w:szCs w:val="24"/>
          </w:rPr>
          <w:t>.</w:t>
        </w:r>
      </w:ins>
      <w:r w:rsidR="00806C8F">
        <w:rPr>
          <w:rFonts w:ascii="Times New Roman" w:hAnsi="Times New Roman" w:cs="Times New Roman"/>
          <w:sz w:val="24"/>
          <w:szCs w:val="24"/>
        </w:rPr>
        <w:t xml:space="preserve"> </w:t>
      </w:r>
      <w:r w:rsidR="00DD6E74">
        <w:rPr>
          <w:rFonts w:ascii="Times New Roman" w:hAnsi="Times New Roman" w:cs="Times New Roman"/>
          <w:sz w:val="24"/>
          <w:szCs w:val="24"/>
        </w:rPr>
        <w:t>As for H1, t</w:t>
      </w:r>
      <w:r w:rsidR="00187184">
        <w:rPr>
          <w:rFonts w:ascii="Times New Roman" w:hAnsi="Times New Roman" w:cs="Times New Roman"/>
          <w:sz w:val="24"/>
          <w:szCs w:val="24"/>
        </w:rPr>
        <w:t xml:space="preserve">he odds </w:t>
      </w:r>
      <w:r w:rsidR="008F0A7A">
        <w:rPr>
          <w:rFonts w:ascii="Times New Roman" w:hAnsi="Times New Roman" w:cs="Times New Roman"/>
          <w:sz w:val="24"/>
          <w:szCs w:val="24"/>
        </w:rPr>
        <w:t>of</w:t>
      </w:r>
      <w:r w:rsidR="00187184">
        <w:rPr>
          <w:rFonts w:ascii="Times New Roman" w:hAnsi="Times New Roman" w:cs="Times New Roman"/>
          <w:sz w:val="24"/>
          <w:szCs w:val="24"/>
        </w:rPr>
        <w:t xml:space="preserve"> a result of an explicitly stated hypothesis </w:t>
      </w:r>
      <w:r w:rsidR="008F0A7A">
        <w:rPr>
          <w:rFonts w:ascii="Times New Roman" w:hAnsi="Times New Roman" w:cs="Times New Roman"/>
          <w:sz w:val="24"/>
          <w:szCs w:val="24"/>
        </w:rPr>
        <w:t>being</w:t>
      </w:r>
      <w:r w:rsidR="00187184">
        <w:rPr>
          <w:rFonts w:ascii="Times New Roman" w:hAnsi="Times New Roman" w:cs="Times New Roman"/>
          <w:sz w:val="24"/>
          <w:szCs w:val="24"/>
        </w:rPr>
        <w:t xml:space="preserve"> inconsistent </w:t>
      </w:r>
      <w:r w:rsidR="008F0A7A">
        <w:rPr>
          <w:rFonts w:ascii="Times New Roman" w:hAnsi="Times New Roman" w:cs="Times New Roman"/>
          <w:sz w:val="24"/>
          <w:szCs w:val="24"/>
        </w:rPr>
        <w:t>we</w:t>
      </w:r>
      <w:r w:rsidR="00187184">
        <w:rPr>
          <w:rFonts w:ascii="Times New Roman" w:hAnsi="Times New Roman" w:cs="Times New Roman"/>
          <w:sz w:val="24"/>
          <w:szCs w:val="24"/>
        </w:rPr>
        <w:t>re</w:t>
      </w:r>
      <w:del w:id="1169" w:author="EliseSchramkowski" w:date="2021-08-12T11:01:00Z">
        <w:r w:rsidR="00187184" w:rsidDel="00F7665A">
          <w:rPr>
            <w:rFonts w:ascii="Times New Roman" w:hAnsi="Times New Roman" w:cs="Times New Roman"/>
            <w:sz w:val="24"/>
            <w:szCs w:val="24"/>
          </w:rPr>
          <w:delText xml:space="preserve"> </w:delText>
        </w:r>
      </w:del>
      <w:r w:rsidR="00187184">
        <w:rPr>
          <w:rFonts w:ascii="Times New Roman" w:hAnsi="Times New Roman" w:cs="Times New Roman"/>
          <w:sz w:val="24"/>
          <w:szCs w:val="24"/>
        </w:rPr>
        <w:t xml:space="preserve"> 1.076 times smaller than the odds that a result not related to an explicitly stated hypothesis</w:t>
      </w:r>
      <w:r w:rsidR="008F0A7A">
        <w:rPr>
          <w:rFonts w:ascii="Times New Roman" w:hAnsi="Times New Roman" w:cs="Times New Roman"/>
          <w:sz w:val="24"/>
          <w:szCs w:val="24"/>
        </w:rPr>
        <w:t xml:space="preserve"> was</w:t>
      </w:r>
      <w:r w:rsidR="00187184">
        <w:rPr>
          <w:rFonts w:ascii="Times New Roman" w:hAnsi="Times New Roman" w:cs="Times New Roman"/>
          <w:sz w:val="24"/>
          <w:szCs w:val="24"/>
        </w:rPr>
        <w:t xml:space="preserve"> </w:t>
      </w:r>
      <w:r w:rsidR="00806C8F">
        <w:rPr>
          <w:rFonts w:ascii="Times New Roman" w:hAnsi="Times New Roman" w:cs="Times New Roman"/>
          <w:sz w:val="24"/>
          <w:szCs w:val="24"/>
        </w:rPr>
        <w:t>in</w:t>
      </w:r>
      <w:r w:rsidR="00187184">
        <w:rPr>
          <w:rFonts w:ascii="Times New Roman" w:hAnsi="Times New Roman" w:cs="Times New Roman"/>
          <w:sz w:val="24"/>
          <w:szCs w:val="24"/>
        </w:rPr>
        <w:t xml:space="preserve">consistent, </w:t>
      </w:r>
      <w:r w:rsidR="00187184">
        <w:rPr>
          <w:rFonts w:ascii="Times New Roman" w:hAnsi="Times New Roman" w:cs="Times New Roman"/>
          <w:i/>
          <w:sz w:val="24"/>
          <w:szCs w:val="24"/>
        </w:rPr>
        <w:t>b</w:t>
      </w:r>
      <w:r w:rsidR="00187184">
        <w:rPr>
          <w:rFonts w:ascii="Times New Roman" w:hAnsi="Times New Roman" w:cs="Times New Roman"/>
          <w:sz w:val="24"/>
          <w:szCs w:val="24"/>
        </w:rPr>
        <w:t xml:space="preserve"> = -.073, </w:t>
      </w:r>
      <w:r w:rsidR="00187184">
        <w:rPr>
          <w:rFonts w:ascii="Times New Roman" w:hAnsi="Times New Roman" w:cs="Times New Roman"/>
          <w:i/>
          <w:sz w:val="24"/>
          <w:szCs w:val="24"/>
        </w:rPr>
        <w:t>p</w:t>
      </w:r>
      <w:r w:rsidR="00187184">
        <w:rPr>
          <w:rFonts w:ascii="Times New Roman" w:hAnsi="Times New Roman" w:cs="Times New Roman"/>
          <w:sz w:val="24"/>
          <w:szCs w:val="24"/>
        </w:rPr>
        <w:t xml:space="preserve"> = .793, OR = .930, 95% CI </w:t>
      </w:r>
      <w:r w:rsidR="00DD6E74">
        <w:rPr>
          <w:rFonts w:ascii="Times New Roman" w:hAnsi="Times New Roman" w:cs="Times New Roman"/>
          <w:sz w:val="24"/>
          <w:szCs w:val="24"/>
        </w:rPr>
        <w:t>[</w:t>
      </w:r>
      <w:r w:rsidR="00187184">
        <w:rPr>
          <w:rFonts w:ascii="Times New Roman" w:hAnsi="Times New Roman" w:cs="Times New Roman"/>
          <w:sz w:val="24"/>
          <w:szCs w:val="24"/>
        </w:rPr>
        <w:t>.531, 1.585</w:t>
      </w:r>
      <w:r w:rsidR="00DD6E74">
        <w:rPr>
          <w:rFonts w:ascii="Times New Roman" w:hAnsi="Times New Roman" w:cs="Times New Roman"/>
          <w:sz w:val="24"/>
          <w:szCs w:val="24"/>
        </w:rPr>
        <w:t>]</w:t>
      </w:r>
      <w:r w:rsidR="00187184">
        <w:rPr>
          <w:rFonts w:ascii="Times New Roman" w:hAnsi="Times New Roman" w:cs="Times New Roman"/>
          <w:sz w:val="24"/>
          <w:szCs w:val="24"/>
        </w:rPr>
        <w:t xml:space="preserve">. </w:t>
      </w:r>
      <w:del w:id="1170" w:author="EliseSchramkowski" w:date="2021-08-22T14:41:00Z">
        <w:r w:rsidR="00DD6E74" w:rsidDel="00C51977">
          <w:rPr>
            <w:rFonts w:ascii="Times New Roman" w:hAnsi="Times New Roman" w:cs="Times New Roman"/>
            <w:sz w:val="24"/>
            <w:szCs w:val="24"/>
          </w:rPr>
          <w:delText xml:space="preserve"> </w:delText>
        </w:r>
      </w:del>
      <w:r w:rsidR="00DD6E74">
        <w:rPr>
          <w:rFonts w:ascii="Times New Roman" w:hAnsi="Times New Roman" w:cs="Times New Roman"/>
          <w:sz w:val="24"/>
          <w:szCs w:val="24"/>
        </w:rPr>
        <w:t xml:space="preserve">Regarding </w:t>
      </w:r>
      <w:r w:rsidR="00187184">
        <w:rPr>
          <w:rFonts w:ascii="Times New Roman" w:hAnsi="Times New Roman" w:cs="Times New Roman"/>
          <w:sz w:val="24"/>
          <w:szCs w:val="24"/>
        </w:rPr>
        <w:t>H2</w:t>
      </w:r>
      <w:r w:rsidR="00DD6E74">
        <w:rPr>
          <w:rFonts w:ascii="Times New Roman" w:hAnsi="Times New Roman" w:cs="Times New Roman"/>
          <w:sz w:val="24"/>
          <w:szCs w:val="24"/>
        </w:rPr>
        <w:t xml:space="preserve">, </w:t>
      </w:r>
      <w:r w:rsidR="00187184">
        <w:rPr>
          <w:rFonts w:ascii="Times New Roman" w:hAnsi="Times New Roman" w:cs="Times New Roman"/>
          <w:sz w:val="24"/>
          <w:szCs w:val="24"/>
        </w:rPr>
        <w:t xml:space="preserve">the odds </w:t>
      </w:r>
      <w:r w:rsidR="008F0A7A">
        <w:rPr>
          <w:rFonts w:ascii="Times New Roman" w:hAnsi="Times New Roman" w:cs="Times New Roman"/>
          <w:sz w:val="24"/>
          <w:szCs w:val="24"/>
        </w:rPr>
        <w:t>of</w:t>
      </w:r>
      <w:r w:rsidR="00187184">
        <w:rPr>
          <w:rFonts w:ascii="Times New Roman" w:hAnsi="Times New Roman" w:cs="Times New Roman"/>
          <w:sz w:val="24"/>
          <w:szCs w:val="24"/>
        </w:rPr>
        <w:t xml:space="preserve"> a result of an explicitly stated hypothesis </w:t>
      </w:r>
      <w:r w:rsidR="008F0A7A">
        <w:rPr>
          <w:rFonts w:ascii="Times New Roman" w:hAnsi="Times New Roman" w:cs="Times New Roman"/>
          <w:sz w:val="24"/>
          <w:szCs w:val="24"/>
        </w:rPr>
        <w:t>being</w:t>
      </w:r>
      <w:r w:rsidR="00187184">
        <w:rPr>
          <w:rFonts w:ascii="Times New Roman" w:hAnsi="Times New Roman" w:cs="Times New Roman"/>
          <w:sz w:val="24"/>
          <w:szCs w:val="24"/>
        </w:rPr>
        <w:t xml:space="preserve"> grossly inconsistent</w:t>
      </w:r>
      <w:del w:id="1171" w:author="EliseSchramkowski" w:date="2021-11-01T14:39:00Z">
        <w:r w:rsidR="00187184" w:rsidDel="00ED0D81">
          <w:rPr>
            <w:rFonts w:ascii="Times New Roman" w:hAnsi="Times New Roman" w:cs="Times New Roman"/>
            <w:sz w:val="24"/>
            <w:szCs w:val="24"/>
          </w:rPr>
          <w:delText xml:space="preserve"> </w:delText>
        </w:r>
        <w:r w:rsidR="008F0A7A" w:rsidDel="00ED0D81">
          <w:rPr>
            <w:rFonts w:ascii="Times New Roman" w:hAnsi="Times New Roman" w:cs="Times New Roman"/>
            <w:sz w:val="24"/>
            <w:szCs w:val="24"/>
          </w:rPr>
          <w:delText xml:space="preserve">was </w:delText>
        </w:r>
      </w:del>
      <w:ins w:id="1172" w:author="EliseSchramkowski" w:date="2021-11-01T14:39:00Z">
        <w:r w:rsidR="00ED0D81">
          <w:rPr>
            <w:rFonts w:ascii="Times New Roman" w:hAnsi="Times New Roman" w:cs="Times New Roman"/>
            <w:sz w:val="24"/>
            <w:szCs w:val="24"/>
          </w:rPr>
          <w:t xml:space="preserve"> were </w:t>
        </w:r>
      </w:ins>
      <w:r w:rsidR="008F0A7A">
        <w:rPr>
          <w:rFonts w:ascii="Times New Roman" w:hAnsi="Times New Roman" w:cs="Times New Roman"/>
          <w:sz w:val="24"/>
          <w:szCs w:val="24"/>
        </w:rPr>
        <w:t xml:space="preserve">2.030 </w:t>
      </w:r>
      <w:r w:rsidR="00187184">
        <w:rPr>
          <w:rFonts w:ascii="Times New Roman" w:hAnsi="Times New Roman" w:cs="Times New Roman"/>
          <w:sz w:val="24"/>
          <w:szCs w:val="24"/>
        </w:rPr>
        <w:t xml:space="preserve">two times larger than the odds that a result not related to an explicitly stated hypothesis </w:t>
      </w:r>
      <w:r w:rsidR="008F0A7A">
        <w:rPr>
          <w:rFonts w:ascii="Times New Roman" w:hAnsi="Times New Roman" w:cs="Times New Roman"/>
          <w:sz w:val="24"/>
          <w:szCs w:val="24"/>
        </w:rPr>
        <w:t>was</w:t>
      </w:r>
      <w:r w:rsidR="00187184">
        <w:rPr>
          <w:rFonts w:ascii="Times New Roman" w:hAnsi="Times New Roman" w:cs="Times New Roman"/>
          <w:sz w:val="24"/>
          <w:szCs w:val="24"/>
        </w:rPr>
        <w:t xml:space="preserve"> grossly inconsistent, but this difference </w:t>
      </w:r>
      <w:r w:rsidR="008F0A7A">
        <w:rPr>
          <w:rFonts w:ascii="Times New Roman" w:hAnsi="Times New Roman" w:cs="Times New Roman"/>
          <w:sz w:val="24"/>
          <w:szCs w:val="24"/>
        </w:rPr>
        <w:t>wa</w:t>
      </w:r>
      <w:r w:rsidR="00187184">
        <w:rPr>
          <w:rFonts w:ascii="Times New Roman" w:hAnsi="Times New Roman" w:cs="Times New Roman"/>
          <w:sz w:val="24"/>
          <w:szCs w:val="24"/>
        </w:rPr>
        <w:t xml:space="preserve">s </w:t>
      </w:r>
      <w:r w:rsidR="00187184" w:rsidRPr="00C15CF5">
        <w:rPr>
          <w:rFonts w:ascii="Times New Roman" w:hAnsi="Times New Roman" w:cs="Times New Roman"/>
          <w:sz w:val="24"/>
          <w:szCs w:val="24"/>
        </w:rPr>
        <w:t xml:space="preserve">not significant, </w:t>
      </w:r>
      <w:r w:rsidR="00187184" w:rsidRPr="00C15CF5">
        <w:rPr>
          <w:rFonts w:ascii="Times New Roman" w:hAnsi="Times New Roman" w:cs="Times New Roman"/>
          <w:i/>
          <w:iCs/>
          <w:sz w:val="24"/>
          <w:szCs w:val="24"/>
        </w:rPr>
        <w:t>b</w:t>
      </w:r>
      <w:r w:rsidR="00187184" w:rsidRPr="00C15CF5">
        <w:rPr>
          <w:rFonts w:ascii="Times New Roman" w:hAnsi="Times New Roman" w:cs="Times New Roman"/>
          <w:i/>
          <w:iCs/>
          <w:sz w:val="24"/>
          <w:szCs w:val="24"/>
          <w:rPrChange w:id="1173" w:author="EliseSchramkowski" w:date="2021-11-04T16:35:00Z">
            <w:rPr>
              <w:rFonts w:ascii="Times New Roman" w:hAnsi="Times New Roman" w:cs="Times New Roman"/>
              <w:sz w:val="24"/>
              <w:szCs w:val="24"/>
            </w:rPr>
          </w:rPrChange>
        </w:rPr>
        <w:t xml:space="preserve"> </w:t>
      </w:r>
      <w:r w:rsidR="00187184" w:rsidRPr="00C15CF5">
        <w:rPr>
          <w:rFonts w:ascii="Times New Roman" w:hAnsi="Times New Roman" w:cs="Times New Roman"/>
          <w:sz w:val="24"/>
          <w:szCs w:val="24"/>
        </w:rPr>
        <w:t xml:space="preserve">= .708, </w:t>
      </w:r>
      <w:r w:rsidR="00187184" w:rsidRPr="00C15CF5">
        <w:rPr>
          <w:rFonts w:ascii="Times New Roman" w:hAnsi="Times New Roman" w:cs="Times New Roman"/>
          <w:i/>
          <w:iCs/>
          <w:sz w:val="24"/>
          <w:szCs w:val="24"/>
        </w:rPr>
        <w:t>p</w:t>
      </w:r>
      <w:r w:rsidR="00187184" w:rsidRPr="00C15CF5">
        <w:rPr>
          <w:rFonts w:ascii="Times New Roman" w:hAnsi="Times New Roman" w:cs="Times New Roman"/>
          <w:sz w:val="24"/>
          <w:szCs w:val="24"/>
        </w:rPr>
        <w:t xml:space="preserve"> = .321, OR = 2.030, 95% CI </w:t>
      </w:r>
      <w:r w:rsidR="00DD6E74" w:rsidRPr="00C15CF5">
        <w:rPr>
          <w:rFonts w:ascii="Times New Roman" w:hAnsi="Times New Roman" w:cs="Times New Roman"/>
          <w:sz w:val="24"/>
          <w:szCs w:val="24"/>
        </w:rPr>
        <w:t>[</w:t>
      </w:r>
      <w:r w:rsidR="00187184" w:rsidRPr="00C15CF5">
        <w:rPr>
          <w:rFonts w:ascii="Times New Roman" w:hAnsi="Times New Roman" w:cs="Times New Roman"/>
          <w:sz w:val="24"/>
          <w:szCs w:val="24"/>
        </w:rPr>
        <w:t>.475, 8.685</w:t>
      </w:r>
      <w:r w:rsidR="00DD6E74" w:rsidRPr="00C15CF5">
        <w:rPr>
          <w:rFonts w:ascii="Times New Roman" w:hAnsi="Times New Roman" w:cs="Times New Roman"/>
          <w:sz w:val="24"/>
          <w:szCs w:val="24"/>
        </w:rPr>
        <w:t>]</w:t>
      </w:r>
      <w:r w:rsidR="00187184" w:rsidRPr="00C15CF5">
        <w:rPr>
          <w:rFonts w:ascii="Times New Roman" w:hAnsi="Times New Roman" w:cs="Times New Roman"/>
          <w:sz w:val="24"/>
          <w:szCs w:val="24"/>
        </w:rPr>
        <w:t>.</w:t>
      </w:r>
      <w:del w:id="1174" w:author="EliseSchramkowski" w:date="2021-08-12T11:05:00Z">
        <w:r w:rsidR="00CE293C" w:rsidRPr="00C15CF5" w:rsidDel="004E12B3">
          <w:rPr>
            <w:rFonts w:ascii="Times New Roman" w:hAnsi="Times New Roman" w:cs="Times New Roman"/>
            <w:sz w:val="24"/>
            <w:szCs w:val="24"/>
          </w:rPr>
          <w:delText xml:space="preserve"> </w:delText>
        </w:r>
      </w:del>
      <w:del w:id="1175" w:author="EliseSchramkowski" w:date="2021-11-01T14:39:00Z">
        <w:r w:rsidR="004E12B3" w:rsidRPr="00C15CF5" w:rsidDel="000D4F35">
          <w:rPr>
            <w:rFonts w:ascii="Times New Roman" w:hAnsi="Times New Roman" w:cs="Times New Roman"/>
            <w:sz w:val="24"/>
            <w:szCs w:val="24"/>
          </w:rPr>
          <w:delText xml:space="preserve"> </w:delText>
        </w:r>
      </w:del>
      <w:del w:id="1176" w:author="EliseSchramkowski" w:date="2021-09-09T09:46:00Z">
        <w:r w:rsidR="007958DD" w:rsidRPr="00C15CF5" w:rsidDel="00B24FB8">
          <w:rPr>
            <w:rFonts w:ascii="Times New Roman" w:hAnsi="Times New Roman" w:cs="Times New Roman"/>
            <w:iCs/>
            <w:sz w:val="24"/>
            <w:szCs w:val="24"/>
          </w:rPr>
          <w:delText xml:space="preserve">As </w:delText>
        </w:r>
        <w:commentRangeStart w:id="1177"/>
        <w:commentRangeStart w:id="1178"/>
        <w:r w:rsidR="007958DD" w:rsidRPr="00C15CF5" w:rsidDel="00B24FB8">
          <w:rPr>
            <w:rFonts w:ascii="Times New Roman" w:hAnsi="Times New Roman" w:cs="Times New Roman"/>
            <w:iCs/>
            <w:sz w:val="24"/>
            <w:szCs w:val="24"/>
          </w:rPr>
          <w:delText>for the different journals, r</w:delText>
        </w:r>
      </w:del>
      <w:del w:id="1179" w:author="EliseSchramkowski" w:date="2021-11-01T14:39:00Z">
        <w:r w:rsidR="00CE293C" w:rsidRPr="00C15CF5" w:rsidDel="000D4F35">
          <w:rPr>
            <w:rFonts w:ascii="Times New Roman" w:hAnsi="Times New Roman" w:cs="Times New Roman"/>
            <w:iCs/>
            <w:sz w:val="24"/>
            <w:szCs w:val="24"/>
          </w:rPr>
          <w:delText xml:space="preserve">elatively </w:delText>
        </w:r>
      </w:del>
      <w:ins w:id="1180" w:author="EliseSchramkowski" w:date="2021-11-01T14:39:00Z">
        <w:r w:rsidR="000D4F35" w:rsidRPr="00C15CF5">
          <w:rPr>
            <w:rFonts w:ascii="Times New Roman" w:hAnsi="Times New Roman" w:cs="Times New Roman"/>
            <w:sz w:val="24"/>
            <w:szCs w:val="24"/>
          </w:rPr>
          <w:t xml:space="preserve"> Most </w:t>
        </w:r>
      </w:ins>
      <w:del w:id="1181" w:author="EliseSchramkowski" w:date="2021-11-01T14:39:00Z">
        <w:r w:rsidR="00CE293C" w:rsidRPr="00C15CF5" w:rsidDel="000D4F35">
          <w:rPr>
            <w:rFonts w:ascii="Times New Roman" w:hAnsi="Times New Roman" w:cs="Times New Roman"/>
            <w:iCs/>
            <w:sz w:val="24"/>
            <w:szCs w:val="24"/>
          </w:rPr>
          <w:delText xml:space="preserve">few </w:delText>
        </w:r>
      </w:del>
      <w:r w:rsidR="00A90303" w:rsidRPr="00C15CF5">
        <w:rPr>
          <w:rFonts w:ascii="Times New Roman" w:hAnsi="Times New Roman" w:cs="Times New Roman"/>
          <w:iCs/>
          <w:sz w:val="24"/>
          <w:szCs w:val="24"/>
        </w:rPr>
        <w:t xml:space="preserve">recalculated </w:t>
      </w:r>
      <w:ins w:id="1182" w:author="EliseSchramkowski" w:date="2021-11-04T16:35:00Z">
        <w:r w:rsidR="00C15CF5" w:rsidRPr="00C15CF5">
          <w:rPr>
            <w:rFonts w:ascii="Times New Roman" w:hAnsi="Times New Roman" w:cs="Times New Roman"/>
            <w:i/>
            <w:color w:val="000000" w:themeColor="text1"/>
            <w:sz w:val="24"/>
            <w:szCs w:val="24"/>
            <w:rPrChange w:id="1183" w:author="EliseSchramkowski" w:date="2021-11-04T16:35:00Z">
              <w:rPr>
                <w:rFonts w:ascii="Times New Roman" w:hAnsi="Times New Roman" w:cs="Times New Roman"/>
                <w:i/>
                <w:color w:val="000000" w:themeColor="text1"/>
                <w:sz w:val="24"/>
                <w:szCs w:val="24"/>
                <w:highlight w:val="yellow"/>
              </w:rPr>
            </w:rPrChange>
          </w:rPr>
          <w:t>p</w:t>
        </w:r>
        <w:r w:rsidR="00C15CF5" w:rsidRPr="00C15CF5">
          <w:rPr>
            <w:rFonts w:ascii="Times New Roman" w:hAnsi="Times New Roman" w:cs="Times New Roman"/>
            <w:iCs/>
            <w:color w:val="000000" w:themeColor="text1"/>
            <w:sz w:val="24"/>
            <w:szCs w:val="24"/>
            <w:rPrChange w:id="1184" w:author="EliseSchramkowski" w:date="2021-11-04T16:35:00Z">
              <w:rPr>
                <w:rFonts w:ascii="Times New Roman" w:hAnsi="Times New Roman" w:cs="Times New Roman"/>
                <w:iCs/>
                <w:color w:val="000000" w:themeColor="text1"/>
                <w:sz w:val="24"/>
                <w:szCs w:val="24"/>
                <w:highlight w:val="yellow"/>
              </w:rPr>
            </w:rPrChange>
          </w:rPr>
          <w:t xml:space="preserve">-values </w:t>
        </w:r>
      </w:ins>
      <w:del w:id="1185" w:author="EliseSchramkowski" w:date="2021-11-04T16:35:00Z">
        <w:r w:rsidR="00CE293C" w:rsidRPr="00C15CF5" w:rsidDel="00C15CF5">
          <w:rPr>
            <w:rFonts w:ascii="Times New Roman" w:hAnsi="Times New Roman" w:cs="Times New Roman"/>
            <w:iCs/>
            <w:sz w:val="24"/>
            <w:szCs w:val="24"/>
          </w:rPr>
          <w:delText xml:space="preserve">results </w:delText>
        </w:r>
      </w:del>
      <w:r w:rsidR="00CE293C" w:rsidRPr="00C15CF5">
        <w:rPr>
          <w:rFonts w:ascii="Times New Roman" w:hAnsi="Times New Roman" w:cs="Times New Roman"/>
          <w:iCs/>
          <w:sz w:val="24"/>
          <w:szCs w:val="24"/>
        </w:rPr>
        <w:t>were</w:t>
      </w:r>
      <w:r w:rsidR="00CE293C">
        <w:rPr>
          <w:rFonts w:ascii="Times New Roman" w:hAnsi="Times New Roman" w:cs="Times New Roman"/>
          <w:iCs/>
          <w:sz w:val="24"/>
          <w:szCs w:val="24"/>
        </w:rPr>
        <w:t xml:space="preserve"> retrieved</w:t>
      </w:r>
      <w:del w:id="1186" w:author="EliseSchramkowski" w:date="2021-09-09T09:46:00Z">
        <w:r w:rsidR="00CE293C" w:rsidDel="00B24FB8">
          <w:rPr>
            <w:rFonts w:ascii="Times New Roman" w:hAnsi="Times New Roman" w:cs="Times New Roman"/>
            <w:iCs/>
            <w:sz w:val="24"/>
            <w:szCs w:val="24"/>
          </w:rPr>
          <w:delText xml:space="preserve"> for</w:delText>
        </w:r>
      </w:del>
      <w:del w:id="1187" w:author="EliseSchramkowski" w:date="2021-08-12T11:06:00Z">
        <w:r w:rsidR="00CE293C" w:rsidDel="004E12B3">
          <w:rPr>
            <w:rFonts w:ascii="Times New Roman" w:hAnsi="Times New Roman" w:cs="Times New Roman"/>
            <w:iCs/>
            <w:sz w:val="24"/>
            <w:szCs w:val="24"/>
          </w:rPr>
          <w:delText xml:space="preserve"> </w:delText>
        </w:r>
      </w:del>
      <w:ins w:id="1188" w:author="EliseSchramkowski" w:date="2021-09-09T09:46:00Z">
        <w:r w:rsidR="00B24FB8">
          <w:rPr>
            <w:rFonts w:ascii="Times New Roman" w:hAnsi="Times New Roman" w:cs="Times New Roman"/>
            <w:iCs/>
            <w:sz w:val="24"/>
            <w:szCs w:val="24"/>
          </w:rPr>
          <w:t xml:space="preserve"> from </w:t>
        </w:r>
      </w:ins>
      <w:ins w:id="1189" w:author="EliseSchramkowski" w:date="2021-11-01T14:40:00Z">
        <w:r w:rsidR="000D4F35">
          <w:rPr>
            <w:rFonts w:ascii="Times New Roman" w:hAnsi="Times New Roman" w:cs="Times New Roman"/>
            <w:iCs/>
            <w:sz w:val="24"/>
            <w:szCs w:val="24"/>
          </w:rPr>
          <w:t xml:space="preserve">the two </w:t>
        </w:r>
      </w:ins>
      <w:ins w:id="1190" w:author="EliseSchramkowski" w:date="2021-08-12T11:06:00Z">
        <w:r w:rsidR="004E12B3">
          <w:rPr>
            <w:rFonts w:ascii="Times New Roman" w:hAnsi="Times New Roman" w:cs="Times New Roman"/>
            <w:iCs/>
            <w:sz w:val="24"/>
            <w:szCs w:val="24"/>
          </w:rPr>
          <w:t>APA journals</w:t>
        </w:r>
      </w:ins>
      <w:ins w:id="1191" w:author="EliseSchramkowski" w:date="2021-11-01T14:41:00Z">
        <w:r w:rsidR="00333211">
          <w:rPr>
            <w:rFonts w:ascii="Times New Roman" w:hAnsi="Times New Roman" w:cs="Times New Roman"/>
            <w:iCs/>
            <w:sz w:val="24"/>
            <w:szCs w:val="24"/>
          </w:rPr>
          <w:t>. These journals,</w:t>
        </w:r>
      </w:ins>
      <w:ins w:id="1192" w:author="EliseSchramkowski" w:date="2021-08-12T11:11:00Z">
        <w:r w:rsidR="007F4E52">
          <w:rPr>
            <w:rFonts w:ascii="Times New Roman" w:hAnsi="Times New Roman" w:cs="Times New Roman"/>
            <w:iCs/>
            <w:sz w:val="24"/>
            <w:szCs w:val="24"/>
          </w:rPr>
          <w:t xml:space="preserve"> </w:t>
        </w:r>
      </w:ins>
      <w:del w:id="1193" w:author="EliseSchramkowski" w:date="2021-08-12T11:06:00Z">
        <w:r w:rsidR="00CE293C" w:rsidDel="004E12B3">
          <w:rPr>
            <w:rFonts w:ascii="Times New Roman" w:hAnsi="Times New Roman" w:cs="Times New Roman"/>
            <w:iCs/>
            <w:sz w:val="24"/>
            <w:szCs w:val="24"/>
          </w:rPr>
          <w:delText>SQ</w:delText>
        </w:r>
        <w:r w:rsidR="001375BD" w:rsidDel="004E12B3">
          <w:rPr>
            <w:rFonts w:ascii="Times New Roman" w:hAnsi="Times New Roman" w:cs="Times New Roman"/>
            <w:iCs/>
            <w:sz w:val="24"/>
            <w:szCs w:val="24"/>
          </w:rPr>
          <w:delText xml:space="preserve"> (5)</w:delText>
        </w:r>
        <w:r w:rsidR="00CE293C" w:rsidDel="004E12B3">
          <w:rPr>
            <w:rFonts w:ascii="Times New Roman" w:hAnsi="Times New Roman" w:cs="Times New Roman"/>
            <w:iCs/>
            <w:sz w:val="24"/>
            <w:szCs w:val="24"/>
          </w:rPr>
          <w:delText>, AS</w:delText>
        </w:r>
        <w:commentRangeEnd w:id="1177"/>
        <w:r w:rsidR="00E55E4D" w:rsidDel="004E12B3">
          <w:rPr>
            <w:rStyle w:val="CommentReference"/>
          </w:rPr>
          <w:commentReference w:id="1177"/>
        </w:r>
        <w:commentRangeEnd w:id="1178"/>
        <w:r w:rsidR="004E12B3" w:rsidDel="004E12B3">
          <w:rPr>
            <w:rStyle w:val="CommentReference"/>
          </w:rPr>
          <w:commentReference w:id="1178"/>
        </w:r>
        <w:r w:rsidR="00CE293C" w:rsidDel="004E12B3">
          <w:rPr>
            <w:rFonts w:ascii="Times New Roman" w:hAnsi="Times New Roman" w:cs="Times New Roman"/>
            <w:iCs/>
            <w:sz w:val="24"/>
            <w:szCs w:val="24"/>
          </w:rPr>
          <w:delText>R</w:delText>
        </w:r>
        <w:r w:rsidR="001375BD" w:rsidDel="004E12B3">
          <w:rPr>
            <w:rFonts w:ascii="Times New Roman" w:hAnsi="Times New Roman" w:cs="Times New Roman"/>
            <w:iCs/>
            <w:sz w:val="24"/>
            <w:szCs w:val="24"/>
          </w:rPr>
          <w:delText xml:space="preserve"> (43)</w:delText>
        </w:r>
        <w:r w:rsidR="00CE293C" w:rsidDel="004E12B3">
          <w:rPr>
            <w:rFonts w:ascii="Times New Roman" w:hAnsi="Times New Roman" w:cs="Times New Roman"/>
            <w:iCs/>
            <w:sz w:val="24"/>
            <w:szCs w:val="24"/>
          </w:rPr>
          <w:delText>, and AJS</w:delText>
        </w:r>
        <w:r w:rsidR="001375BD" w:rsidDel="004E12B3">
          <w:rPr>
            <w:rFonts w:ascii="Times New Roman" w:hAnsi="Times New Roman" w:cs="Times New Roman"/>
            <w:iCs/>
            <w:sz w:val="24"/>
            <w:szCs w:val="24"/>
          </w:rPr>
          <w:delText xml:space="preserve"> (41)</w:delText>
        </w:r>
        <w:r w:rsidR="00CE293C" w:rsidDel="004E12B3">
          <w:rPr>
            <w:rFonts w:ascii="Times New Roman" w:hAnsi="Times New Roman" w:cs="Times New Roman"/>
            <w:iCs/>
            <w:sz w:val="24"/>
            <w:szCs w:val="24"/>
          </w:rPr>
          <w:delText xml:space="preserve">. </w:delText>
        </w:r>
      </w:del>
      <w:del w:id="1194" w:author="EliseSchramkowski" w:date="2021-11-01T14:40:00Z">
        <w:r w:rsidR="00CE293C" w:rsidRPr="00E55E4D" w:rsidDel="00333211">
          <w:rPr>
            <w:rFonts w:ascii="Times New Roman" w:hAnsi="Times New Roman" w:cs="Times New Roman"/>
            <w:iCs/>
            <w:sz w:val="24"/>
            <w:szCs w:val="24"/>
            <w:highlight w:val="yellow"/>
            <w:rPrChange w:id="1195" w:author="Marcel van Assen" w:date="2021-08-10T20:30:00Z">
              <w:rPr>
                <w:rFonts w:ascii="Times New Roman" w:hAnsi="Times New Roman" w:cs="Times New Roman"/>
                <w:iCs/>
                <w:sz w:val="24"/>
                <w:szCs w:val="24"/>
              </w:rPr>
            </w:rPrChange>
          </w:rPr>
          <w:delText>For</w:delText>
        </w:r>
      </w:del>
      <w:r w:rsidR="00CE293C" w:rsidRPr="00E55E4D">
        <w:rPr>
          <w:rFonts w:ascii="Times New Roman" w:hAnsi="Times New Roman" w:cs="Times New Roman"/>
          <w:iCs/>
          <w:sz w:val="24"/>
          <w:szCs w:val="24"/>
          <w:highlight w:val="yellow"/>
          <w:rPrChange w:id="1196" w:author="Marcel van Assen" w:date="2021-08-10T20:30:00Z">
            <w:rPr>
              <w:rFonts w:ascii="Times New Roman" w:hAnsi="Times New Roman" w:cs="Times New Roman"/>
              <w:iCs/>
              <w:sz w:val="24"/>
              <w:szCs w:val="24"/>
            </w:rPr>
          </w:rPrChange>
        </w:rPr>
        <w:t xml:space="preserve"> </w:t>
      </w:r>
      <w:r w:rsidR="00CE293C" w:rsidRPr="00E904DC">
        <w:rPr>
          <w:rFonts w:ascii="Times New Roman" w:hAnsi="Times New Roman" w:cs="Times New Roman"/>
          <w:i/>
          <w:sz w:val="24"/>
          <w:szCs w:val="24"/>
          <w:highlight w:val="yellow"/>
          <w:rPrChange w:id="1197" w:author="EliseSchramkowski" w:date="2021-11-05T14:55:00Z">
            <w:rPr>
              <w:rFonts w:ascii="Times New Roman" w:hAnsi="Times New Roman" w:cs="Times New Roman"/>
              <w:iCs/>
              <w:sz w:val="24"/>
              <w:szCs w:val="24"/>
            </w:rPr>
          </w:rPrChange>
        </w:rPr>
        <w:t>JMF</w:t>
      </w:r>
      <w:r w:rsidR="00CE293C" w:rsidRPr="00E55E4D">
        <w:rPr>
          <w:rFonts w:ascii="Times New Roman" w:hAnsi="Times New Roman" w:cs="Times New Roman"/>
          <w:iCs/>
          <w:sz w:val="24"/>
          <w:szCs w:val="24"/>
          <w:highlight w:val="yellow"/>
          <w:rPrChange w:id="1198" w:author="Marcel van Assen" w:date="2021-08-10T20:30:00Z">
            <w:rPr>
              <w:rFonts w:ascii="Times New Roman" w:hAnsi="Times New Roman" w:cs="Times New Roman"/>
              <w:iCs/>
              <w:sz w:val="24"/>
              <w:szCs w:val="24"/>
            </w:rPr>
          </w:rPrChange>
        </w:rPr>
        <w:t xml:space="preserve"> and </w:t>
      </w:r>
      <w:r w:rsidR="00CE293C" w:rsidRPr="00E904DC">
        <w:rPr>
          <w:rFonts w:ascii="Times New Roman" w:hAnsi="Times New Roman" w:cs="Times New Roman"/>
          <w:i/>
          <w:sz w:val="24"/>
          <w:szCs w:val="24"/>
          <w:highlight w:val="yellow"/>
          <w:rPrChange w:id="1199" w:author="EliseSchramkowski" w:date="2021-11-05T14:55:00Z">
            <w:rPr>
              <w:rFonts w:ascii="Times New Roman" w:hAnsi="Times New Roman" w:cs="Times New Roman"/>
              <w:iCs/>
              <w:sz w:val="24"/>
              <w:szCs w:val="24"/>
            </w:rPr>
          </w:rPrChange>
        </w:rPr>
        <w:t>CHQ</w:t>
      </w:r>
      <w:ins w:id="1200" w:author="EliseSchramkowski" w:date="2021-11-01T14:41:00Z">
        <w:r w:rsidR="00333211">
          <w:rPr>
            <w:rFonts w:ascii="Times New Roman" w:hAnsi="Times New Roman" w:cs="Times New Roman"/>
            <w:iCs/>
            <w:sz w:val="24"/>
            <w:szCs w:val="24"/>
            <w:highlight w:val="yellow"/>
          </w:rPr>
          <w:t>,</w:t>
        </w:r>
      </w:ins>
      <w:ins w:id="1201" w:author="EliseSchramkowski" w:date="2021-11-01T14:40:00Z">
        <w:r w:rsidR="00333211">
          <w:rPr>
            <w:rFonts w:ascii="Times New Roman" w:hAnsi="Times New Roman" w:cs="Times New Roman"/>
            <w:iCs/>
            <w:sz w:val="24"/>
            <w:szCs w:val="24"/>
            <w:highlight w:val="yellow"/>
          </w:rPr>
          <w:t xml:space="preserve"> had very similar </w:t>
        </w:r>
      </w:ins>
      <w:del w:id="1202" w:author="EliseSchramkowski" w:date="2021-11-01T14:40:00Z">
        <w:r w:rsidR="00CE293C" w:rsidRPr="00E55E4D" w:rsidDel="00333211">
          <w:rPr>
            <w:rFonts w:ascii="Times New Roman" w:hAnsi="Times New Roman" w:cs="Times New Roman"/>
            <w:iCs/>
            <w:sz w:val="24"/>
            <w:szCs w:val="24"/>
            <w:highlight w:val="yellow"/>
            <w:rPrChange w:id="1203" w:author="Marcel van Assen" w:date="2021-08-10T20:30:00Z">
              <w:rPr>
                <w:rFonts w:ascii="Times New Roman" w:hAnsi="Times New Roman" w:cs="Times New Roman"/>
                <w:iCs/>
                <w:sz w:val="24"/>
                <w:szCs w:val="24"/>
              </w:rPr>
            </w:rPrChange>
          </w:rPr>
          <w:delText xml:space="preserve">, </w:delText>
        </w:r>
      </w:del>
      <w:del w:id="1204" w:author="EliseSchramkowski" w:date="2021-08-12T11:08:00Z">
        <w:r w:rsidR="00CE293C" w:rsidRPr="00E55E4D" w:rsidDel="004E12B3">
          <w:rPr>
            <w:rFonts w:ascii="Times New Roman" w:hAnsi="Times New Roman" w:cs="Times New Roman"/>
            <w:iCs/>
            <w:sz w:val="24"/>
            <w:szCs w:val="24"/>
            <w:highlight w:val="yellow"/>
            <w:rPrChange w:id="1205" w:author="Marcel van Assen" w:date="2021-08-10T20:30:00Z">
              <w:rPr>
                <w:rFonts w:ascii="Times New Roman" w:hAnsi="Times New Roman" w:cs="Times New Roman"/>
                <w:iCs/>
                <w:sz w:val="24"/>
                <w:szCs w:val="24"/>
              </w:rPr>
            </w:rPrChange>
          </w:rPr>
          <w:delText xml:space="preserve">the </w:delText>
        </w:r>
      </w:del>
      <w:ins w:id="1206" w:author="EliseSchramkowski" w:date="2021-08-12T11:07:00Z">
        <w:r w:rsidR="004E12B3">
          <w:rPr>
            <w:rFonts w:ascii="Times New Roman" w:hAnsi="Times New Roman" w:cs="Times New Roman"/>
            <w:iCs/>
            <w:sz w:val="24"/>
            <w:szCs w:val="24"/>
            <w:highlight w:val="yellow"/>
          </w:rPr>
          <w:t xml:space="preserve">percentages </w:t>
        </w:r>
      </w:ins>
      <w:del w:id="1207" w:author="EliseSchramkowski" w:date="2021-08-12T11:07:00Z">
        <w:r w:rsidR="00CE293C" w:rsidRPr="00E55E4D" w:rsidDel="004E12B3">
          <w:rPr>
            <w:rFonts w:ascii="Times New Roman" w:hAnsi="Times New Roman" w:cs="Times New Roman"/>
            <w:iCs/>
            <w:sz w:val="24"/>
            <w:szCs w:val="24"/>
            <w:highlight w:val="yellow"/>
            <w:rPrChange w:id="1208" w:author="Marcel van Assen" w:date="2021-08-10T20:30:00Z">
              <w:rPr>
                <w:rFonts w:ascii="Times New Roman" w:hAnsi="Times New Roman" w:cs="Times New Roman"/>
                <w:iCs/>
                <w:sz w:val="24"/>
                <w:szCs w:val="24"/>
              </w:rPr>
            </w:rPrChange>
          </w:rPr>
          <w:delText xml:space="preserve">numbers </w:delText>
        </w:r>
      </w:del>
      <w:r w:rsidR="00CE293C" w:rsidRPr="00E55E4D">
        <w:rPr>
          <w:rFonts w:ascii="Times New Roman" w:hAnsi="Times New Roman" w:cs="Times New Roman"/>
          <w:iCs/>
          <w:sz w:val="24"/>
          <w:szCs w:val="24"/>
          <w:highlight w:val="yellow"/>
          <w:rPrChange w:id="1209" w:author="Marcel van Assen" w:date="2021-08-10T20:30:00Z">
            <w:rPr>
              <w:rFonts w:ascii="Times New Roman" w:hAnsi="Times New Roman" w:cs="Times New Roman"/>
              <w:iCs/>
              <w:sz w:val="24"/>
              <w:szCs w:val="24"/>
            </w:rPr>
          </w:rPrChange>
        </w:rPr>
        <w:t>of inconsistencies</w:t>
      </w:r>
      <w:ins w:id="1210" w:author="EliseSchramkowski" w:date="2021-08-12T11:07:00Z">
        <w:r w:rsidR="004E12B3">
          <w:rPr>
            <w:rFonts w:ascii="Times New Roman" w:hAnsi="Times New Roman" w:cs="Times New Roman"/>
            <w:iCs/>
            <w:sz w:val="24"/>
            <w:szCs w:val="24"/>
            <w:highlight w:val="yellow"/>
          </w:rPr>
          <w:t xml:space="preserve"> (14.6% and 14.7%, respectively)</w:t>
        </w:r>
      </w:ins>
      <w:r w:rsidR="00CE293C" w:rsidRPr="00E55E4D">
        <w:rPr>
          <w:rFonts w:ascii="Times New Roman" w:hAnsi="Times New Roman" w:cs="Times New Roman"/>
          <w:iCs/>
          <w:sz w:val="24"/>
          <w:szCs w:val="24"/>
          <w:highlight w:val="yellow"/>
          <w:rPrChange w:id="1211" w:author="Marcel van Assen" w:date="2021-08-10T20:30:00Z">
            <w:rPr>
              <w:rFonts w:ascii="Times New Roman" w:hAnsi="Times New Roman" w:cs="Times New Roman"/>
              <w:iCs/>
              <w:sz w:val="24"/>
              <w:szCs w:val="24"/>
            </w:rPr>
          </w:rPrChange>
        </w:rPr>
        <w:t xml:space="preserve"> </w:t>
      </w:r>
      <w:del w:id="1212" w:author="EliseSchramkowski" w:date="2021-08-12T11:08:00Z">
        <w:r w:rsidR="00CE293C" w:rsidRPr="00E55E4D" w:rsidDel="004E12B3">
          <w:rPr>
            <w:rFonts w:ascii="Times New Roman" w:hAnsi="Times New Roman" w:cs="Times New Roman"/>
            <w:iCs/>
            <w:sz w:val="24"/>
            <w:szCs w:val="24"/>
            <w:highlight w:val="yellow"/>
            <w:rPrChange w:id="1213" w:author="Marcel van Assen" w:date="2021-08-10T20:30:00Z">
              <w:rPr>
                <w:rFonts w:ascii="Times New Roman" w:hAnsi="Times New Roman" w:cs="Times New Roman"/>
                <w:iCs/>
                <w:sz w:val="24"/>
                <w:szCs w:val="24"/>
              </w:rPr>
            </w:rPrChange>
          </w:rPr>
          <w:delText xml:space="preserve">were </w:delText>
        </w:r>
      </w:del>
      <w:del w:id="1214" w:author="EliseSchramkowski" w:date="2021-08-12T11:06:00Z">
        <w:r w:rsidR="00CE293C" w:rsidRPr="00E55E4D" w:rsidDel="004E12B3">
          <w:rPr>
            <w:rFonts w:ascii="Times New Roman" w:hAnsi="Times New Roman" w:cs="Times New Roman"/>
            <w:iCs/>
            <w:sz w:val="24"/>
            <w:szCs w:val="24"/>
            <w:highlight w:val="yellow"/>
            <w:rPrChange w:id="1215" w:author="Marcel van Assen" w:date="2021-08-10T20:30:00Z">
              <w:rPr>
                <w:rFonts w:ascii="Times New Roman" w:hAnsi="Times New Roman" w:cs="Times New Roman"/>
                <w:iCs/>
                <w:sz w:val="24"/>
                <w:szCs w:val="24"/>
              </w:rPr>
            </w:rPrChange>
          </w:rPr>
          <w:delText xml:space="preserve">27 </w:delText>
        </w:r>
        <w:r w:rsidR="00DD6E74" w:rsidRPr="00E55E4D" w:rsidDel="004E12B3">
          <w:rPr>
            <w:rFonts w:ascii="Times New Roman" w:hAnsi="Times New Roman" w:cs="Times New Roman"/>
            <w:iCs/>
            <w:sz w:val="24"/>
            <w:szCs w:val="24"/>
            <w:highlight w:val="yellow"/>
            <w:rPrChange w:id="1216" w:author="Marcel van Assen" w:date="2021-08-10T20:30:00Z">
              <w:rPr>
                <w:rFonts w:ascii="Times New Roman" w:hAnsi="Times New Roman" w:cs="Times New Roman"/>
                <w:iCs/>
                <w:sz w:val="24"/>
                <w:szCs w:val="24"/>
              </w:rPr>
            </w:rPrChange>
          </w:rPr>
          <w:delText xml:space="preserve">out of 185 </w:delText>
        </w:r>
        <w:r w:rsidR="00A90303" w:rsidRPr="00E55E4D" w:rsidDel="004E12B3">
          <w:rPr>
            <w:rFonts w:ascii="Times New Roman" w:hAnsi="Times New Roman" w:cs="Times New Roman"/>
            <w:iCs/>
            <w:sz w:val="24"/>
            <w:szCs w:val="24"/>
            <w:highlight w:val="yellow"/>
            <w:rPrChange w:id="1217" w:author="Marcel van Assen" w:date="2021-08-10T20:30:00Z">
              <w:rPr>
                <w:rFonts w:ascii="Times New Roman" w:hAnsi="Times New Roman" w:cs="Times New Roman"/>
                <w:iCs/>
                <w:sz w:val="24"/>
                <w:szCs w:val="24"/>
              </w:rPr>
            </w:rPrChange>
          </w:rPr>
          <w:delText xml:space="preserve">results </w:delText>
        </w:r>
      </w:del>
      <w:del w:id="1218" w:author="EliseSchramkowski" w:date="2021-08-12T11:07:00Z">
        <w:r w:rsidR="00CE293C" w:rsidRPr="00E55E4D" w:rsidDel="004E12B3">
          <w:rPr>
            <w:rFonts w:ascii="Times New Roman" w:hAnsi="Times New Roman" w:cs="Times New Roman"/>
            <w:iCs/>
            <w:sz w:val="24"/>
            <w:szCs w:val="24"/>
            <w:highlight w:val="yellow"/>
            <w:rPrChange w:id="1219" w:author="Marcel van Assen" w:date="2021-08-10T20:30:00Z">
              <w:rPr>
                <w:rFonts w:ascii="Times New Roman" w:hAnsi="Times New Roman" w:cs="Times New Roman"/>
                <w:iCs/>
                <w:sz w:val="24"/>
                <w:szCs w:val="24"/>
              </w:rPr>
            </w:rPrChange>
          </w:rPr>
          <w:delText xml:space="preserve">14.6%) and 44 </w:delText>
        </w:r>
        <w:r w:rsidR="00DD6E74" w:rsidRPr="00E55E4D" w:rsidDel="004E12B3">
          <w:rPr>
            <w:rFonts w:ascii="Times New Roman" w:hAnsi="Times New Roman" w:cs="Times New Roman"/>
            <w:iCs/>
            <w:sz w:val="24"/>
            <w:szCs w:val="24"/>
            <w:highlight w:val="yellow"/>
            <w:rPrChange w:id="1220" w:author="Marcel van Assen" w:date="2021-08-10T20:30:00Z">
              <w:rPr>
                <w:rFonts w:ascii="Times New Roman" w:hAnsi="Times New Roman" w:cs="Times New Roman"/>
                <w:iCs/>
                <w:sz w:val="24"/>
                <w:szCs w:val="24"/>
              </w:rPr>
            </w:rPrChange>
          </w:rPr>
          <w:delText xml:space="preserve">out of 231 </w:delText>
        </w:r>
        <w:r w:rsidR="00A90303" w:rsidRPr="00E55E4D" w:rsidDel="004E12B3">
          <w:rPr>
            <w:rFonts w:ascii="Times New Roman" w:hAnsi="Times New Roman" w:cs="Times New Roman"/>
            <w:iCs/>
            <w:sz w:val="24"/>
            <w:szCs w:val="24"/>
            <w:highlight w:val="yellow"/>
            <w:rPrChange w:id="1221" w:author="Marcel van Assen" w:date="2021-08-10T20:30:00Z">
              <w:rPr>
                <w:rFonts w:ascii="Times New Roman" w:hAnsi="Times New Roman" w:cs="Times New Roman"/>
                <w:iCs/>
                <w:sz w:val="24"/>
                <w:szCs w:val="24"/>
              </w:rPr>
            </w:rPrChange>
          </w:rPr>
          <w:delText xml:space="preserve">results </w:delText>
        </w:r>
        <w:r w:rsidR="00CE293C" w:rsidRPr="00E55E4D" w:rsidDel="004E12B3">
          <w:rPr>
            <w:rFonts w:ascii="Times New Roman" w:hAnsi="Times New Roman" w:cs="Times New Roman"/>
            <w:iCs/>
            <w:sz w:val="24"/>
            <w:szCs w:val="24"/>
            <w:highlight w:val="yellow"/>
            <w:rPrChange w:id="1222" w:author="Marcel van Assen" w:date="2021-08-10T20:30:00Z">
              <w:rPr>
                <w:rFonts w:ascii="Times New Roman" w:hAnsi="Times New Roman" w:cs="Times New Roman"/>
                <w:iCs/>
                <w:sz w:val="24"/>
                <w:szCs w:val="24"/>
              </w:rPr>
            </w:rPrChange>
          </w:rPr>
          <w:delText>(14.7%), respecti</w:delText>
        </w:r>
      </w:del>
      <w:ins w:id="1223" w:author="EliseSchramkowski" w:date="2021-08-12T11:08:00Z">
        <w:r w:rsidR="004E12B3">
          <w:rPr>
            <w:rFonts w:ascii="Times New Roman" w:hAnsi="Times New Roman" w:cs="Times New Roman"/>
            <w:iCs/>
            <w:sz w:val="24"/>
            <w:szCs w:val="24"/>
            <w:highlight w:val="yellow"/>
          </w:rPr>
          <w:t>and gross inconsistencies (1.6% and 1.7%, respectively)</w:t>
        </w:r>
      </w:ins>
      <w:r w:rsidR="006D202B">
        <w:rPr>
          <w:rFonts w:ascii="Times New Roman" w:hAnsi="Times New Roman" w:cs="Times New Roman"/>
          <w:iCs/>
          <w:sz w:val="24"/>
          <w:szCs w:val="24"/>
          <w:highlight w:val="yellow"/>
        </w:rPr>
        <w:t>.</w:t>
      </w:r>
      <w:del w:id="1224" w:author="EliseSchramkowski" w:date="2021-08-12T11:08:00Z">
        <w:r w:rsidR="00CE293C" w:rsidRPr="00E55E4D" w:rsidDel="004E12B3">
          <w:rPr>
            <w:rFonts w:ascii="Times New Roman" w:hAnsi="Times New Roman" w:cs="Times New Roman"/>
            <w:iCs/>
            <w:sz w:val="24"/>
            <w:szCs w:val="24"/>
            <w:highlight w:val="yellow"/>
            <w:rPrChange w:id="1225" w:author="Marcel van Assen" w:date="2021-08-10T20:30:00Z">
              <w:rPr>
                <w:rFonts w:ascii="Times New Roman" w:hAnsi="Times New Roman" w:cs="Times New Roman"/>
                <w:iCs/>
                <w:sz w:val="24"/>
                <w:szCs w:val="24"/>
              </w:rPr>
            </w:rPrChange>
          </w:rPr>
          <w:delText>.</w:delText>
        </w:r>
      </w:del>
      <w:ins w:id="1226" w:author="EliseSchramkowski" w:date="2021-11-04T16:35:00Z">
        <w:r w:rsidR="008C04ED">
          <w:rPr>
            <w:rFonts w:ascii="Times New Roman" w:hAnsi="Times New Roman" w:cs="Times New Roman"/>
            <w:iCs/>
            <w:sz w:val="24"/>
            <w:szCs w:val="24"/>
            <w:highlight w:val="yellow"/>
          </w:rPr>
          <w:t xml:space="preserve"> </w:t>
        </w:r>
      </w:ins>
      <w:del w:id="1227" w:author="EliseSchramkowski" w:date="2021-08-12T11:08:00Z">
        <w:r w:rsidR="00CE293C" w:rsidRPr="00E55E4D" w:rsidDel="004E12B3">
          <w:rPr>
            <w:rFonts w:ascii="Times New Roman" w:hAnsi="Times New Roman" w:cs="Times New Roman"/>
            <w:iCs/>
            <w:sz w:val="24"/>
            <w:szCs w:val="24"/>
            <w:highlight w:val="yellow"/>
            <w:rPrChange w:id="1228" w:author="Marcel van Assen" w:date="2021-08-10T20:30:00Z">
              <w:rPr>
                <w:rFonts w:ascii="Times New Roman" w:hAnsi="Times New Roman" w:cs="Times New Roman"/>
                <w:iCs/>
                <w:sz w:val="24"/>
                <w:szCs w:val="24"/>
              </w:rPr>
            </w:rPrChange>
          </w:rPr>
          <w:delText xml:space="preserve"> The numbers of gross inconsistencies were 3</w:delText>
        </w:r>
      </w:del>
      <w:del w:id="1229" w:author="EliseSchramkowski" w:date="2021-08-12T11:09:00Z">
        <w:r w:rsidR="00CE293C" w:rsidRPr="00E55E4D" w:rsidDel="004E12B3">
          <w:rPr>
            <w:rFonts w:ascii="Times New Roman" w:hAnsi="Times New Roman" w:cs="Times New Roman"/>
            <w:iCs/>
            <w:sz w:val="24"/>
            <w:szCs w:val="24"/>
            <w:highlight w:val="yellow"/>
            <w:rPrChange w:id="1230" w:author="Marcel van Assen" w:date="2021-08-10T20:30:00Z">
              <w:rPr>
                <w:rFonts w:ascii="Times New Roman" w:hAnsi="Times New Roman" w:cs="Times New Roman"/>
                <w:iCs/>
                <w:sz w:val="24"/>
                <w:szCs w:val="24"/>
              </w:rPr>
            </w:rPrChange>
          </w:rPr>
          <w:delText xml:space="preserve"> (1.6%) for JMF and 4 (1.7%) CHQ. </w:delText>
        </w:r>
      </w:del>
      <w:del w:id="1231" w:author="EliseSchramkowski" w:date="2021-08-12T11:02:00Z">
        <w:r w:rsidR="00CE293C" w:rsidRPr="00E55E4D" w:rsidDel="00FB0A33">
          <w:rPr>
            <w:rFonts w:ascii="Times New Roman" w:hAnsi="Times New Roman" w:cs="Times New Roman"/>
            <w:iCs/>
            <w:sz w:val="24"/>
            <w:szCs w:val="24"/>
            <w:highlight w:val="yellow"/>
            <w:rPrChange w:id="1232" w:author="Marcel van Assen" w:date="2021-08-10T20:30:00Z">
              <w:rPr>
                <w:rFonts w:ascii="Times New Roman" w:hAnsi="Times New Roman" w:cs="Times New Roman"/>
                <w:iCs/>
                <w:sz w:val="24"/>
                <w:szCs w:val="24"/>
              </w:rPr>
            </w:rPrChange>
          </w:rPr>
          <w:delText>Among the different years, inconsistencies ranged from 11.0% (1</w:delText>
        </w:r>
        <w:r w:rsidR="00EB7005" w:rsidRPr="00E55E4D" w:rsidDel="00FB0A33">
          <w:rPr>
            <w:rFonts w:ascii="Times New Roman" w:hAnsi="Times New Roman" w:cs="Times New Roman"/>
            <w:iCs/>
            <w:sz w:val="24"/>
            <w:szCs w:val="24"/>
            <w:highlight w:val="yellow"/>
            <w:rPrChange w:id="1233" w:author="Marcel van Assen" w:date="2021-08-10T20:30:00Z">
              <w:rPr>
                <w:rFonts w:ascii="Times New Roman" w:hAnsi="Times New Roman" w:cs="Times New Roman"/>
                <w:iCs/>
                <w:sz w:val="24"/>
                <w:szCs w:val="24"/>
              </w:rPr>
            </w:rPrChange>
          </w:rPr>
          <w:delText>5 out of 136</w:delText>
        </w:r>
        <w:r w:rsidR="00CE293C" w:rsidRPr="00E55E4D" w:rsidDel="00FB0A33">
          <w:rPr>
            <w:rFonts w:ascii="Times New Roman" w:hAnsi="Times New Roman" w:cs="Times New Roman"/>
            <w:iCs/>
            <w:sz w:val="24"/>
            <w:szCs w:val="24"/>
            <w:highlight w:val="yellow"/>
            <w:rPrChange w:id="1234" w:author="Marcel van Assen" w:date="2021-08-10T20:30:00Z">
              <w:rPr>
                <w:rFonts w:ascii="Times New Roman" w:hAnsi="Times New Roman" w:cs="Times New Roman"/>
                <w:iCs/>
                <w:sz w:val="24"/>
                <w:szCs w:val="24"/>
              </w:rPr>
            </w:rPrChange>
          </w:rPr>
          <w:delText xml:space="preserve"> results) for 2015 to 16.2% (32</w:delText>
        </w:r>
        <w:r w:rsidR="00EB7005" w:rsidRPr="00E55E4D" w:rsidDel="00FB0A33">
          <w:rPr>
            <w:rFonts w:ascii="Times New Roman" w:hAnsi="Times New Roman" w:cs="Times New Roman"/>
            <w:iCs/>
            <w:sz w:val="24"/>
            <w:szCs w:val="24"/>
            <w:highlight w:val="yellow"/>
            <w:rPrChange w:id="1235" w:author="Marcel van Assen" w:date="2021-08-10T20:30:00Z">
              <w:rPr>
                <w:rFonts w:ascii="Times New Roman" w:hAnsi="Times New Roman" w:cs="Times New Roman"/>
                <w:iCs/>
                <w:sz w:val="24"/>
                <w:szCs w:val="24"/>
              </w:rPr>
            </w:rPrChange>
          </w:rPr>
          <w:delText xml:space="preserve"> out of 197</w:delText>
        </w:r>
        <w:r w:rsidR="00CE293C" w:rsidRPr="00E55E4D" w:rsidDel="00FB0A33">
          <w:rPr>
            <w:rFonts w:ascii="Times New Roman" w:hAnsi="Times New Roman" w:cs="Times New Roman"/>
            <w:iCs/>
            <w:sz w:val="24"/>
            <w:szCs w:val="24"/>
            <w:highlight w:val="yellow"/>
            <w:rPrChange w:id="1236" w:author="Marcel van Assen" w:date="2021-08-10T20:30:00Z">
              <w:rPr>
                <w:rFonts w:ascii="Times New Roman" w:hAnsi="Times New Roman" w:cs="Times New Roman"/>
                <w:iCs/>
                <w:sz w:val="24"/>
                <w:szCs w:val="24"/>
              </w:rPr>
            </w:rPrChange>
          </w:rPr>
          <w:delText xml:space="preserve"> results) for 2016, while gross inconsistencies ranged from 0.6% (</w:delText>
        </w:r>
        <w:r w:rsidR="00EB7005" w:rsidRPr="00E55E4D" w:rsidDel="00FB0A33">
          <w:rPr>
            <w:rFonts w:ascii="Times New Roman" w:hAnsi="Times New Roman" w:cs="Times New Roman"/>
            <w:iCs/>
            <w:sz w:val="24"/>
            <w:szCs w:val="24"/>
            <w:highlight w:val="yellow"/>
            <w:rPrChange w:id="1237" w:author="Marcel van Assen" w:date="2021-08-10T20:30:00Z">
              <w:rPr>
                <w:rFonts w:ascii="Times New Roman" w:hAnsi="Times New Roman" w:cs="Times New Roman"/>
                <w:iCs/>
                <w:sz w:val="24"/>
                <w:szCs w:val="24"/>
              </w:rPr>
            </w:rPrChange>
          </w:rPr>
          <w:delText xml:space="preserve">1 out of 172 </w:delText>
        </w:r>
        <w:r w:rsidR="00EB7005" w:rsidRPr="00E55E4D" w:rsidDel="00FB0A33">
          <w:rPr>
            <w:rFonts w:ascii="Times New Roman" w:hAnsi="Times New Roman" w:cs="Times New Roman"/>
            <w:iCs/>
            <w:color w:val="000000" w:themeColor="text1"/>
            <w:sz w:val="24"/>
            <w:szCs w:val="24"/>
            <w:highlight w:val="yellow"/>
            <w:rPrChange w:id="1238" w:author="Marcel van Assen" w:date="2021-08-10T20:30:00Z">
              <w:rPr>
                <w:rFonts w:ascii="Times New Roman" w:hAnsi="Times New Roman" w:cs="Times New Roman"/>
                <w:iCs/>
                <w:color w:val="000000" w:themeColor="text1"/>
                <w:sz w:val="24"/>
                <w:szCs w:val="24"/>
              </w:rPr>
            </w:rPrChange>
          </w:rPr>
          <w:delText>results</w:delText>
        </w:r>
        <w:r w:rsidR="00CE293C" w:rsidRPr="00E55E4D" w:rsidDel="00FB0A33">
          <w:rPr>
            <w:rFonts w:ascii="Times New Roman" w:hAnsi="Times New Roman" w:cs="Times New Roman"/>
            <w:iCs/>
            <w:color w:val="000000" w:themeColor="text1"/>
            <w:sz w:val="24"/>
            <w:szCs w:val="24"/>
            <w:highlight w:val="yellow"/>
            <w:rPrChange w:id="1239" w:author="Marcel van Assen" w:date="2021-08-10T20:30:00Z">
              <w:rPr>
                <w:rFonts w:ascii="Times New Roman" w:hAnsi="Times New Roman" w:cs="Times New Roman"/>
                <w:iCs/>
                <w:color w:val="000000" w:themeColor="text1"/>
                <w:sz w:val="24"/>
                <w:szCs w:val="24"/>
              </w:rPr>
            </w:rPrChange>
          </w:rPr>
          <w:delText xml:space="preserve">) for 2014 to 2.2% (3 </w:delText>
        </w:r>
        <w:r w:rsidR="00EB7005" w:rsidRPr="00E55E4D" w:rsidDel="00FB0A33">
          <w:rPr>
            <w:rFonts w:ascii="Times New Roman" w:hAnsi="Times New Roman" w:cs="Times New Roman"/>
            <w:iCs/>
            <w:color w:val="000000" w:themeColor="text1"/>
            <w:sz w:val="24"/>
            <w:szCs w:val="24"/>
            <w:highlight w:val="yellow"/>
            <w:rPrChange w:id="1240" w:author="Marcel van Assen" w:date="2021-08-10T20:30:00Z">
              <w:rPr>
                <w:rFonts w:ascii="Times New Roman" w:hAnsi="Times New Roman" w:cs="Times New Roman"/>
                <w:iCs/>
                <w:color w:val="000000" w:themeColor="text1"/>
                <w:sz w:val="24"/>
                <w:szCs w:val="24"/>
              </w:rPr>
            </w:rPrChange>
          </w:rPr>
          <w:delText xml:space="preserve">out of 136 </w:delText>
        </w:r>
        <w:r w:rsidR="00CE293C" w:rsidRPr="00E55E4D" w:rsidDel="00FB0A33">
          <w:rPr>
            <w:rFonts w:ascii="Times New Roman" w:hAnsi="Times New Roman" w:cs="Times New Roman"/>
            <w:iCs/>
            <w:color w:val="000000" w:themeColor="text1"/>
            <w:sz w:val="24"/>
            <w:szCs w:val="24"/>
            <w:highlight w:val="yellow"/>
            <w:rPrChange w:id="1241" w:author="Marcel van Assen" w:date="2021-08-10T20:30:00Z">
              <w:rPr>
                <w:rFonts w:ascii="Times New Roman" w:hAnsi="Times New Roman" w:cs="Times New Roman"/>
                <w:iCs/>
                <w:color w:val="000000" w:themeColor="text1"/>
                <w:sz w:val="24"/>
                <w:szCs w:val="24"/>
              </w:rPr>
            </w:rPrChange>
          </w:rPr>
          <w:delText>results) for 2015.</w:delText>
        </w:r>
      </w:del>
    </w:p>
    <w:p w14:paraId="21FCA1E9" w14:textId="56C285DD" w:rsidR="004B200C" w:rsidRDefault="00283BE1">
      <w:pPr>
        <w:spacing w:after="0" w:line="480" w:lineRule="auto"/>
        <w:jc w:val="both"/>
        <w:rPr>
          <w:rFonts w:ascii="Times New Roman" w:hAnsi="Times New Roman" w:cs="Times New Roman"/>
          <w:iCs/>
          <w:sz w:val="24"/>
          <w:szCs w:val="24"/>
        </w:rPr>
        <w:pPrChange w:id="1242" w:author="EliseSchramkowski" w:date="2021-11-04T16:35:00Z">
          <w:pPr>
            <w:spacing w:after="0" w:line="480" w:lineRule="auto"/>
            <w:ind w:firstLine="708"/>
            <w:jc w:val="both"/>
          </w:pPr>
        </w:pPrChange>
      </w:pPr>
      <w:ins w:id="1243" w:author="EliseSchramkowski" w:date="2021-09-06T16:17:00Z">
        <w:r>
          <w:rPr>
            <w:rFonts w:ascii="Times New Roman" w:hAnsi="Times New Roman" w:cs="Times New Roman"/>
            <w:iCs/>
            <w:color w:val="000000" w:themeColor="text1"/>
            <w:sz w:val="24"/>
            <w:szCs w:val="24"/>
          </w:rPr>
          <w:t>As for ‘</w:t>
        </w:r>
      </w:ins>
      <w:ins w:id="1244" w:author="EliseSchramkowski" w:date="2021-09-07T10:26:00Z">
        <w:r w:rsidR="00B33F58">
          <w:rPr>
            <w:rFonts w:ascii="Times New Roman" w:hAnsi="Times New Roman" w:cs="Times New Roman"/>
            <w:i/>
            <w:color w:val="000000" w:themeColor="text1"/>
            <w:sz w:val="24"/>
            <w:szCs w:val="24"/>
          </w:rPr>
          <w:t>Hyp</w:t>
        </w:r>
      </w:ins>
      <w:ins w:id="1245" w:author="EliseSchramkowski" w:date="2021-09-06T16:17:00Z">
        <w:r>
          <w:rPr>
            <w:rFonts w:ascii="Times New Roman" w:hAnsi="Times New Roman" w:cs="Times New Roman"/>
            <w:iCs/>
            <w:color w:val="000000" w:themeColor="text1"/>
            <w:sz w:val="24"/>
            <w:szCs w:val="24"/>
          </w:rPr>
          <w:t>’, 15 out</w:t>
        </w:r>
      </w:ins>
      <w:del w:id="1246" w:author="EliseSchramkowski" w:date="2021-09-06T16:17:00Z">
        <w:r w:rsidR="00187184" w:rsidRPr="00A65DB0" w:rsidDel="00283BE1">
          <w:rPr>
            <w:rFonts w:ascii="Times New Roman" w:hAnsi="Times New Roman" w:cs="Times New Roman"/>
            <w:iCs/>
            <w:color w:val="000000" w:themeColor="text1"/>
            <w:sz w:val="24"/>
            <w:szCs w:val="24"/>
          </w:rPr>
          <w:delText>O</w:delText>
        </w:r>
      </w:del>
      <w:del w:id="1247" w:author="EliseSchramkowski" w:date="2021-09-06T16:16:00Z">
        <w:r w:rsidR="00187184" w:rsidRPr="00A65DB0" w:rsidDel="004D2C07">
          <w:rPr>
            <w:rFonts w:ascii="Times New Roman" w:hAnsi="Times New Roman" w:cs="Times New Roman"/>
            <w:iCs/>
            <w:color w:val="000000" w:themeColor="text1"/>
            <w:sz w:val="24"/>
            <w:szCs w:val="24"/>
          </w:rPr>
          <w:delText>nly 1</w:delText>
        </w:r>
        <w:r w:rsidR="005F2A14" w:rsidRPr="00A65DB0" w:rsidDel="004D2C07">
          <w:rPr>
            <w:rFonts w:ascii="Times New Roman" w:hAnsi="Times New Roman" w:cs="Times New Roman"/>
            <w:iCs/>
            <w:color w:val="000000" w:themeColor="text1"/>
            <w:sz w:val="24"/>
            <w:szCs w:val="24"/>
          </w:rPr>
          <w:delText>5</w:delText>
        </w:r>
        <w:r w:rsidR="00187184" w:rsidRPr="00A65DB0" w:rsidDel="004D2C07">
          <w:rPr>
            <w:rFonts w:ascii="Times New Roman" w:hAnsi="Times New Roman" w:cs="Times New Roman"/>
            <w:iCs/>
            <w:color w:val="000000" w:themeColor="text1"/>
            <w:sz w:val="24"/>
            <w:szCs w:val="24"/>
          </w:rPr>
          <w:delText xml:space="preserve"> </w:delText>
        </w:r>
        <w:r w:rsidR="005F2A14" w:rsidRPr="00A65DB0" w:rsidDel="004D2C07">
          <w:rPr>
            <w:rFonts w:ascii="Times New Roman" w:hAnsi="Times New Roman" w:cs="Times New Roman"/>
            <w:iCs/>
            <w:color w:val="000000" w:themeColor="text1"/>
            <w:sz w:val="24"/>
            <w:szCs w:val="24"/>
          </w:rPr>
          <w:delText>o</w:delText>
        </w:r>
      </w:del>
      <w:del w:id="1248" w:author="EliseSchramkowski" w:date="2021-09-06T16:17:00Z">
        <w:r w:rsidR="005F2A14" w:rsidRPr="00A65DB0" w:rsidDel="00283BE1">
          <w:rPr>
            <w:rFonts w:ascii="Times New Roman" w:hAnsi="Times New Roman" w:cs="Times New Roman"/>
            <w:iCs/>
            <w:color w:val="000000" w:themeColor="text1"/>
            <w:sz w:val="24"/>
            <w:szCs w:val="24"/>
          </w:rPr>
          <w:delText>ut</w:delText>
        </w:r>
      </w:del>
      <w:r w:rsidR="005F2A14" w:rsidRPr="00A65DB0">
        <w:rPr>
          <w:rFonts w:ascii="Times New Roman" w:hAnsi="Times New Roman" w:cs="Times New Roman"/>
          <w:iCs/>
          <w:color w:val="000000" w:themeColor="text1"/>
          <w:sz w:val="24"/>
          <w:szCs w:val="24"/>
        </w:rPr>
        <w:t xml:space="preserve"> of 351 </w:t>
      </w:r>
      <w:r w:rsidR="00187184" w:rsidRPr="00A65DB0">
        <w:rPr>
          <w:rFonts w:ascii="Times New Roman" w:hAnsi="Times New Roman" w:cs="Times New Roman"/>
          <w:iCs/>
          <w:color w:val="000000" w:themeColor="text1"/>
          <w:sz w:val="24"/>
          <w:szCs w:val="24"/>
        </w:rPr>
        <w:t xml:space="preserve">recalculated </w:t>
      </w:r>
      <w:r w:rsidR="00187184" w:rsidRPr="00A65DB0">
        <w:rPr>
          <w:rFonts w:ascii="Times New Roman" w:hAnsi="Times New Roman" w:cs="Times New Roman"/>
          <w:i/>
          <w:color w:val="000000" w:themeColor="text1"/>
          <w:sz w:val="24"/>
          <w:szCs w:val="24"/>
        </w:rPr>
        <w:t>p</w:t>
      </w:r>
      <w:r w:rsidR="00187184" w:rsidRPr="00A65DB0">
        <w:rPr>
          <w:rFonts w:ascii="Times New Roman" w:hAnsi="Times New Roman" w:cs="Times New Roman"/>
          <w:iCs/>
          <w:color w:val="000000" w:themeColor="text1"/>
          <w:sz w:val="24"/>
          <w:szCs w:val="24"/>
        </w:rPr>
        <w:t>-values</w:t>
      </w:r>
      <w:r w:rsidR="00D35A70" w:rsidRPr="00A65DB0">
        <w:rPr>
          <w:rFonts w:ascii="Times New Roman" w:hAnsi="Times New Roman" w:cs="Times New Roman"/>
          <w:iCs/>
          <w:color w:val="000000" w:themeColor="text1"/>
          <w:sz w:val="24"/>
          <w:szCs w:val="24"/>
        </w:rPr>
        <w:t xml:space="preserve"> </w:t>
      </w:r>
      <w:del w:id="1249" w:author="EliseSchramkowski" w:date="2021-09-06T16:17:00Z">
        <w:r w:rsidR="00D35A70" w:rsidRPr="00A65DB0" w:rsidDel="00283BE1">
          <w:rPr>
            <w:rFonts w:ascii="Times New Roman" w:hAnsi="Times New Roman" w:cs="Times New Roman"/>
            <w:iCs/>
            <w:color w:val="000000" w:themeColor="text1"/>
            <w:sz w:val="24"/>
            <w:szCs w:val="24"/>
          </w:rPr>
          <w:delText>from ‘</w:delText>
        </w:r>
      </w:del>
      <w:del w:id="1250" w:author="EliseSchramkowski" w:date="2021-09-06T09:48:00Z">
        <w:r w:rsidR="006D202B" w:rsidRPr="007F37AF" w:rsidDel="007F37AF">
          <w:rPr>
            <w:rFonts w:ascii="Times New Roman" w:hAnsi="Times New Roman" w:cs="Times New Roman"/>
            <w:i/>
            <w:color w:val="000000" w:themeColor="text1"/>
            <w:sz w:val="24"/>
            <w:szCs w:val="24"/>
            <w:rPrChange w:id="1251" w:author="EliseSchramkowski" w:date="2021-09-06T09:48:00Z">
              <w:rPr>
                <w:rFonts w:ascii="Times New Roman" w:hAnsi="Times New Roman" w:cs="Times New Roman"/>
                <w:iCs/>
                <w:color w:val="000000" w:themeColor="text1"/>
                <w:sz w:val="24"/>
                <w:szCs w:val="24"/>
              </w:rPr>
            </w:rPrChange>
          </w:rPr>
          <w:delText>H</w:delText>
        </w:r>
      </w:del>
      <w:del w:id="1252" w:author="EliseSchramkowski" w:date="2021-09-06T16:17:00Z">
        <w:r w:rsidR="006D202B" w:rsidRPr="007F37AF" w:rsidDel="00283BE1">
          <w:rPr>
            <w:rFonts w:ascii="Times New Roman" w:hAnsi="Times New Roman" w:cs="Times New Roman"/>
            <w:i/>
            <w:color w:val="000000" w:themeColor="text1"/>
            <w:sz w:val="24"/>
            <w:szCs w:val="24"/>
            <w:rPrChange w:id="1253" w:author="EliseSchramkowski" w:date="2021-09-06T09:48:00Z">
              <w:rPr>
                <w:rFonts w:ascii="Times New Roman" w:hAnsi="Times New Roman" w:cs="Times New Roman"/>
                <w:iCs/>
                <w:color w:val="000000" w:themeColor="text1"/>
                <w:sz w:val="24"/>
                <w:szCs w:val="24"/>
              </w:rPr>
            </w:rPrChange>
          </w:rPr>
          <w:delText>yp</w:delText>
        </w:r>
        <w:r w:rsidR="006D202B" w:rsidDel="00283BE1">
          <w:rPr>
            <w:rFonts w:ascii="Times New Roman" w:hAnsi="Times New Roman" w:cs="Times New Roman"/>
            <w:iCs/>
            <w:color w:val="000000" w:themeColor="text1"/>
            <w:sz w:val="24"/>
            <w:szCs w:val="24"/>
          </w:rPr>
          <w:delText>’</w:delText>
        </w:r>
      </w:del>
      <w:del w:id="1254" w:author="EliseSchramkowski" w:date="2021-09-06T16:14:00Z">
        <w:r w:rsidR="00187184" w:rsidRPr="006D202B" w:rsidDel="00D86BE9">
          <w:rPr>
            <w:rFonts w:ascii="Times New Roman" w:hAnsi="Times New Roman" w:cs="Times New Roman"/>
            <w:iCs/>
            <w:color w:val="000000" w:themeColor="text1"/>
            <w:sz w:val="24"/>
            <w:szCs w:val="24"/>
          </w:rPr>
          <w:delText>were</w:delText>
        </w:r>
        <w:r w:rsidR="00187184" w:rsidRPr="00A65DB0" w:rsidDel="00D86BE9">
          <w:rPr>
            <w:rFonts w:ascii="Times New Roman" w:hAnsi="Times New Roman" w:cs="Times New Roman"/>
            <w:iCs/>
            <w:color w:val="000000" w:themeColor="text1"/>
            <w:sz w:val="24"/>
            <w:szCs w:val="24"/>
          </w:rPr>
          <w:delText xml:space="preserve"> found to be</w:delText>
        </w:r>
      </w:del>
      <w:ins w:id="1255" w:author="EliseSchramkowski" w:date="2021-09-06T16:14:00Z">
        <w:r w:rsidR="00D86BE9">
          <w:rPr>
            <w:rFonts w:ascii="Times New Roman" w:hAnsi="Times New Roman" w:cs="Times New Roman"/>
            <w:iCs/>
            <w:color w:val="000000" w:themeColor="text1"/>
            <w:sz w:val="24"/>
            <w:szCs w:val="24"/>
          </w:rPr>
          <w:t>were</w:t>
        </w:r>
      </w:ins>
      <w:r w:rsidR="005F2A14" w:rsidRPr="00A65DB0">
        <w:rPr>
          <w:rFonts w:ascii="Times New Roman" w:hAnsi="Times New Roman" w:cs="Times New Roman"/>
          <w:iCs/>
          <w:color w:val="000000" w:themeColor="text1"/>
          <w:sz w:val="24"/>
          <w:szCs w:val="24"/>
        </w:rPr>
        <w:t xml:space="preserve"> inconsistent </w:t>
      </w:r>
      <w:r w:rsidR="00187184" w:rsidRPr="00A65DB0">
        <w:rPr>
          <w:rFonts w:ascii="Times New Roman" w:hAnsi="Times New Roman" w:cs="Times New Roman"/>
          <w:iCs/>
          <w:color w:val="000000" w:themeColor="text1"/>
          <w:sz w:val="24"/>
          <w:szCs w:val="24"/>
        </w:rPr>
        <w:t>(</w:t>
      </w:r>
      <w:r w:rsidR="005F2A14" w:rsidRPr="00A65DB0">
        <w:rPr>
          <w:rFonts w:ascii="Times New Roman" w:hAnsi="Times New Roman" w:cs="Times New Roman"/>
          <w:iCs/>
          <w:color w:val="000000" w:themeColor="text1"/>
          <w:sz w:val="24"/>
          <w:szCs w:val="24"/>
        </w:rPr>
        <w:t>4.6</w:t>
      </w:r>
      <w:r w:rsidR="00187184" w:rsidRPr="00A65DB0">
        <w:rPr>
          <w:rFonts w:ascii="Times New Roman" w:hAnsi="Times New Roman" w:cs="Times New Roman"/>
          <w:iCs/>
          <w:color w:val="000000" w:themeColor="text1"/>
          <w:sz w:val="24"/>
          <w:szCs w:val="24"/>
        </w:rPr>
        <w:t>%</w:t>
      </w:r>
      <w:del w:id="1256" w:author="EliseSchramkowski" w:date="2021-11-05T14:54:00Z">
        <w:r w:rsidR="00187184" w:rsidRPr="00A65DB0" w:rsidDel="005A6A7E">
          <w:rPr>
            <w:rFonts w:ascii="Times New Roman" w:hAnsi="Times New Roman" w:cs="Times New Roman"/>
            <w:iCs/>
            <w:color w:val="000000" w:themeColor="text1"/>
            <w:sz w:val="24"/>
            <w:szCs w:val="24"/>
          </w:rPr>
          <w:delText xml:space="preserve"> of the total</w:delText>
        </w:r>
      </w:del>
      <w:r w:rsidR="00187184" w:rsidRPr="00A65DB0">
        <w:rPr>
          <w:rFonts w:ascii="Times New Roman" w:hAnsi="Times New Roman" w:cs="Times New Roman"/>
          <w:iCs/>
          <w:color w:val="000000" w:themeColor="text1"/>
          <w:sz w:val="24"/>
          <w:szCs w:val="24"/>
        </w:rPr>
        <w:t xml:space="preserve">), and </w:t>
      </w:r>
      <w:del w:id="1257" w:author="EliseSchramkowski" w:date="2021-09-06T16:16:00Z">
        <w:r w:rsidR="00187184" w:rsidRPr="00A65DB0" w:rsidDel="004D2C07">
          <w:rPr>
            <w:rFonts w:ascii="Times New Roman" w:hAnsi="Times New Roman" w:cs="Times New Roman"/>
            <w:iCs/>
            <w:color w:val="000000" w:themeColor="text1"/>
            <w:sz w:val="24"/>
            <w:szCs w:val="24"/>
          </w:rPr>
          <w:delText xml:space="preserve">only </w:delText>
        </w:r>
      </w:del>
      <w:r w:rsidR="00187184" w:rsidRPr="00A65DB0">
        <w:rPr>
          <w:rFonts w:ascii="Times New Roman" w:hAnsi="Times New Roman" w:cs="Times New Roman"/>
          <w:iCs/>
          <w:color w:val="000000" w:themeColor="text1"/>
          <w:sz w:val="24"/>
          <w:szCs w:val="24"/>
        </w:rPr>
        <w:t>three</w:t>
      </w:r>
      <w:del w:id="1258" w:author="EliseSchramkowski" w:date="2021-09-06T16:16:00Z">
        <w:r w:rsidR="00187184" w:rsidRPr="00A65DB0" w:rsidDel="004D2C07">
          <w:rPr>
            <w:rFonts w:ascii="Times New Roman" w:hAnsi="Times New Roman" w:cs="Times New Roman"/>
            <w:iCs/>
            <w:color w:val="000000" w:themeColor="text1"/>
            <w:sz w:val="24"/>
            <w:szCs w:val="24"/>
          </w:rPr>
          <w:delText xml:space="preserve"> </w:delText>
        </w:r>
        <w:r w:rsidR="00187184" w:rsidRPr="00A65DB0" w:rsidDel="004D2C07">
          <w:rPr>
            <w:rFonts w:ascii="Times New Roman" w:hAnsi="Times New Roman" w:cs="Times New Roman"/>
            <w:i/>
            <w:color w:val="000000" w:themeColor="text1"/>
            <w:sz w:val="24"/>
            <w:szCs w:val="24"/>
          </w:rPr>
          <w:delText>p</w:delText>
        </w:r>
        <w:r w:rsidR="00187184" w:rsidRPr="00A65DB0" w:rsidDel="004D2C07">
          <w:rPr>
            <w:rFonts w:ascii="Times New Roman" w:hAnsi="Times New Roman" w:cs="Times New Roman"/>
            <w:iCs/>
            <w:color w:val="000000" w:themeColor="text1"/>
            <w:sz w:val="24"/>
            <w:szCs w:val="24"/>
          </w:rPr>
          <w:delText>-values</w:delText>
        </w:r>
      </w:del>
      <w:r w:rsidR="00A65DB0" w:rsidRPr="00A65DB0">
        <w:rPr>
          <w:rFonts w:ascii="Times New Roman" w:hAnsi="Times New Roman" w:cs="Times New Roman"/>
          <w:iCs/>
          <w:color w:val="000000" w:themeColor="text1"/>
          <w:sz w:val="24"/>
          <w:szCs w:val="24"/>
        </w:rPr>
        <w:t xml:space="preserve"> (0.9%)</w:t>
      </w:r>
      <w:r w:rsidR="00187184" w:rsidRPr="00A65DB0">
        <w:rPr>
          <w:rFonts w:ascii="Times New Roman" w:hAnsi="Times New Roman" w:cs="Times New Roman"/>
          <w:iCs/>
          <w:color w:val="000000" w:themeColor="text1"/>
          <w:sz w:val="24"/>
          <w:szCs w:val="24"/>
        </w:rPr>
        <w:t xml:space="preserve"> were</w:t>
      </w:r>
      <w:r w:rsidR="00A65DB0" w:rsidRPr="00A65DB0">
        <w:rPr>
          <w:rFonts w:ascii="Times New Roman" w:hAnsi="Times New Roman" w:cs="Times New Roman"/>
          <w:iCs/>
          <w:color w:val="000000" w:themeColor="text1"/>
          <w:sz w:val="24"/>
          <w:szCs w:val="24"/>
        </w:rPr>
        <w:t xml:space="preserve"> </w:t>
      </w:r>
      <w:r w:rsidR="00E55E4D">
        <w:rPr>
          <w:rFonts w:ascii="Times New Roman" w:hAnsi="Times New Roman" w:cs="Times New Roman"/>
          <w:iCs/>
          <w:color w:val="000000" w:themeColor="text1"/>
          <w:sz w:val="24"/>
          <w:szCs w:val="24"/>
        </w:rPr>
        <w:t>gross</w:t>
      </w:r>
      <w:ins w:id="1259" w:author="EliseSchramkowski" w:date="2021-09-06T16:14:00Z">
        <w:r w:rsidR="00D86BE9">
          <w:rPr>
            <w:rFonts w:ascii="Times New Roman" w:hAnsi="Times New Roman" w:cs="Times New Roman"/>
            <w:iCs/>
            <w:color w:val="000000" w:themeColor="text1"/>
            <w:sz w:val="24"/>
            <w:szCs w:val="24"/>
          </w:rPr>
          <w:t>ly</w:t>
        </w:r>
      </w:ins>
      <w:r w:rsidR="00E55E4D">
        <w:rPr>
          <w:rFonts w:ascii="Times New Roman" w:hAnsi="Times New Roman" w:cs="Times New Roman"/>
          <w:iCs/>
          <w:color w:val="000000" w:themeColor="text1"/>
          <w:sz w:val="24"/>
          <w:szCs w:val="24"/>
        </w:rPr>
        <w:t xml:space="preserve"> inconsisten</w:t>
      </w:r>
      <w:ins w:id="1260" w:author="EliseSchramkowski" w:date="2021-09-06T16:16:00Z">
        <w:r>
          <w:rPr>
            <w:rFonts w:ascii="Times New Roman" w:hAnsi="Times New Roman" w:cs="Times New Roman"/>
            <w:iCs/>
            <w:color w:val="000000" w:themeColor="text1"/>
            <w:sz w:val="24"/>
            <w:szCs w:val="24"/>
          </w:rPr>
          <w:t>t</w:t>
        </w:r>
      </w:ins>
      <w:del w:id="1261" w:author="EliseSchramkowski" w:date="2021-09-06T16:16:00Z">
        <w:r w:rsidR="00E55E4D" w:rsidDel="00283BE1">
          <w:rPr>
            <w:rFonts w:ascii="Times New Roman" w:hAnsi="Times New Roman" w:cs="Times New Roman"/>
            <w:iCs/>
            <w:color w:val="000000" w:themeColor="text1"/>
            <w:sz w:val="24"/>
            <w:szCs w:val="24"/>
          </w:rPr>
          <w:delText>c</w:delText>
        </w:r>
      </w:del>
      <w:del w:id="1262" w:author="EliseSchramkowski" w:date="2021-09-06T16:14:00Z">
        <w:r w:rsidR="00E55E4D" w:rsidDel="00D86BE9">
          <w:rPr>
            <w:rFonts w:ascii="Times New Roman" w:hAnsi="Times New Roman" w:cs="Times New Roman"/>
            <w:iCs/>
            <w:color w:val="000000" w:themeColor="text1"/>
            <w:sz w:val="24"/>
            <w:szCs w:val="24"/>
          </w:rPr>
          <w:delText>ies</w:delText>
        </w:r>
      </w:del>
      <w:r w:rsidR="00A65DB0" w:rsidRPr="00A65DB0">
        <w:rPr>
          <w:rFonts w:ascii="Times New Roman" w:hAnsi="Times New Roman" w:cs="Times New Roman"/>
          <w:iCs/>
          <w:color w:val="000000" w:themeColor="text1"/>
          <w:sz w:val="24"/>
          <w:szCs w:val="24"/>
        </w:rPr>
        <w:t xml:space="preserve">. </w:t>
      </w:r>
      <w:del w:id="1263" w:author="EliseSchramkowski" w:date="2021-09-06T16:15:00Z">
        <w:r w:rsidR="00DB1C30" w:rsidRPr="00E55E4D" w:rsidDel="00D86BE9">
          <w:rPr>
            <w:rFonts w:ascii="Times New Roman" w:hAnsi="Times New Roman" w:cs="Times New Roman"/>
            <w:iCs/>
            <w:color w:val="000000" w:themeColor="text1"/>
            <w:sz w:val="24"/>
            <w:szCs w:val="24"/>
            <w:highlight w:val="yellow"/>
            <w:rPrChange w:id="1264" w:author="Marcel van Assen" w:date="2021-08-10T20:31:00Z">
              <w:rPr>
                <w:rFonts w:ascii="Times New Roman" w:hAnsi="Times New Roman" w:cs="Times New Roman"/>
                <w:iCs/>
                <w:color w:val="000000" w:themeColor="text1"/>
                <w:sz w:val="24"/>
                <w:szCs w:val="24"/>
              </w:rPr>
            </w:rPrChange>
          </w:rPr>
          <w:delText>Among the different journals, m</w:delText>
        </w:r>
      </w:del>
      <w:ins w:id="1265" w:author="EliseSchramkowski" w:date="2021-09-06T16:15:00Z">
        <w:r w:rsidR="00D86BE9">
          <w:rPr>
            <w:rFonts w:ascii="Times New Roman" w:hAnsi="Times New Roman" w:cs="Times New Roman"/>
            <w:iCs/>
            <w:color w:val="000000" w:themeColor="text1"/>
            <w:sz w:val="24"/>
            <w:szCs w:val="24"/>
            <w:highlight w:val="yellow"/>
          </w:rPr>
          <w:t>M</w:t>
        </w:r>
      </w:ins>
      <w:r w:rsidR="00D35A70" w:rsidRPr="00E55E4D">
        <w:rPr>
          <w:rFonts w:ascii="Times New Roman" w:hAnsi="Times New Roman" w:cs="Times New Roman"/>
          <w:iCs/>
          <w:color w:val="000000" w:themeColor="text1"/>
          <w:sz w:val="24"/>
          <w:szCs w:val="24"/>
          <w:highlight w:val="yellow"/>
          <w:rPrChange w:id="1266" w:author="Marcel van Assen" w:date="2021-08-10T20:31:00Z">
            <w:rPr>
              <w:rFonts w:ascii="Times New Roman" w:hAnsi="Times New Roman" w:cs="Times New Roman"/>
              <w:iCs/>
              <w:color w:val="000000" w:themeColor="text1"/>
              <w:sz w:val="24"/>
              <w:szCs w:val="24"/>
            </w:rPr>
          </w:rPrChange>
        </w:rPr>
        <w:t xml:space="preserve">ost </w:t>
      </w:r>
      <w:r w:rsidR="00696EFE" w:rsidRPr="00E55E4D">
        <w:rPr>
          <w:rFonts w:ascii="Times New Roman" w:hAnsi="Times New Roman" w:cs="Times New Roman"/>
          <w:iCs/>
          <w:color w:val="000000" w:themeColor="text1"/>
          <w:sz w:val="24"/>
          <w:szCs w:val="24"/>
          <w:highlight w:val="yellow"/>
          <w:rPrChange w:id="1267" w:author="Marcel van Assen" w:date="2021-08-10T20:31:00Z">
            <w:rPr>
              <w:rFonts w:ascii="Times New Roman" w:hAnsi="Times New Roman" w:cs="Times New Roman"/>
              <w:iCs/>
              <w:color w:val="000000" w:themeColor="text1"/>
              <w:sz w:val="24"/>
              <w:szCs w:val="24"/>
            </w:rPr>
          </w:rPrChange>
        </w:rPr>
        <w:t xml:space="preserve">recalculated </w:t>
      </w:r>
      <w:r w:rsidR="00CE293C" w:rsidRPr="00B24FB8">
        <w:rPr>
          <w:rFonts w:ascii="Times New Roman" w:hAnsi="Times New Roman" w:cs="Times New Roman"/>
          <w:i/>
          <w:color w:val="000000" w:themeColor="text1"/>
          <w:sz w:val="24"/>
          <w:szCs w:val="24"/>
          <w:highlight w:val="yellow"/>
          <w:rPrChange w:id="1268" w:author="EliseSchramkowski" w:date="2021-09-09T09:46:00Z">
            <w:rPr>
              <w:rFonts w:ascii="Times New Roman" w:hAnsi="Times New Roman" w:cs="Times New Roman"/>
              <w:iCs/>
              <w:color w:val="000000" w:themeColor="text1"/>
              <w:sz w:val="24"/>
              <w:szCs w:val="24"/>
            </w:rPr>
          </w:rPrChange>
        </w:rPr>
        <w:t>p</w:t>
      </w:r>
      <w:r w:rsidR="00CE293C" w:rsidRPr="00E55E4D">
        <w:rPr>
          <w:rFonts w:ascii="Times New Roman" w:hAnsi="Times New Roman" w:cs="Times New Roman"/>
          <w:iCs/>
          <w:color w:val="000000" w:themeColor="text1"/>
          <w:sz w:val="24"/>
          <w:szCs w:val="24"/>
          <w:highlight w:val="yellow"/>
          <w:rPrChange w:id="1269" w:author="Marcel van Assen" w:date="2021-08-10T20:31:00Z">
            <w:rPr>
              <w:rFonts w:ascii="Times New Roman" w:hAnsi="Times New Roman" w:cs="Times New Roman"/>
              <w:iCs/>
              <w:color w:val="000000" w:themeColor="text1"/>
              <w:sz w:val="24"/>
              <w:szCs w:val="24"/>
            </w:rPr>
          </w:rPrChange>
        </w:rPr>
        <w:t xml:space="preserve">-values </w:t>
      </w:r>
      <w:r w:rsidR="005759D1" w:rsidRPr="00E55E4D">
        <w:rPr>
          <w:rFonts w:ascii="Times New Roman" w:hAnsi="Times New Roman" w:cs="Times New Roman"/>
          <w:iCs/>
          <w:color w:val="000000" w:themeColor="text1"/>
          <w:sz w:val="24"/>
          <w:szCs w:val="24"/>
          <w:highlight w:val="yellow"/>
          <w:rPrChange w:id="1270" w:author="Marcel van Assen" w:date="2021-08-10T20:31:00Z">
            <w:rPr>
              <w:rFonts w:ascii="Times New Roman" w:hAnsi="Times New Roman" w:cs="Times New Roman"/>
              <w:iCs/>
              <w:color w:val="000000" w:themeColor="text1"/>
              <w:sz w:val="24"/>
              <w:szCs w:val="24"/>
            </w:rPr>
          </w:rPrChange>
        </w:rPr>
        <w:t xml:space="preserve">from </w:t>
      </w:r>
      <w:r w:rsidR="005759D1" w:rsidRPr="00E55E4D">
        <w:rPr>
          <w:rFonts w:ascii="Times New Roman" w:hAnsi="Times New Roman" w:cs="Times New Roman"/>
          <w:color w:val="000000" w:themeColor="text1"/>
          <w:sz w:val="24"/>
          <w:szCs w:val="24"/>
          <w:highlight w:val="yellow"/>
          <w:rPrChange w:id="1271" w:author="Marcel van Assen" w:date="2021-08-10T20:31:00Z">
            <w:rPr>
              <w:rFonts w:ascii="Times New Roman" w:hAnsi="Times New Roman" w:cs="Times New Roman"/>
              <w:color w:val="000000" w:themeColor="text1"/>
              <w:sz w:val="24"/>
              <w:szCs w:val="24"/>
            </w:rPr>
          </w:rPrChange>
        </w:rPr>
        <w:t>‘</w:t>
      </w:r>
      <w:ins w:id="1272" w:author="EliseSchramkowski" w:date="2021-09-08T16:19:00Z">
        <w:r w:rsidR="003B51C3">
          <w:rPr>
            <w:rFonts w:ascii="Times New Roman" w:hAnsi="Times New Roman" w:cs="Times New Roman"/>
            <w:i/>
            <w:iCs/>
            <w:color w:val="000000" w:themeColor="text1"/>
            <w:sz w:val="24"/>
            <w:szCs w:val="24"/>
          </w:rPr>
          <w:t>H</w:t>
        </w:r>
      </w:ins>
      <w:ins w:id="1273" w:author="EliseSchramkowski" w:date="2021-09-06T09:48:00Z">
        <w:r w:rsidR="007F37AF" w:rsidRPr="00D86BE9">
          <w:rPr>
            <w:rFonts w:ascii="Times New Roman" w:hAnsi="Times New Roman" w:cs="Times New Roman"/>
            <w:i/>
            <w:iCs/>
            <w:color w:val="000000" w:themeColor="text1"/>
            <w:sz w:val="24"/>
            <w:szCs w:val="24"/>
          </w:rPr>
          <w:t>yp</w:t>
        </w:r>
      </w:ins>
      <w:del w:id="1274" w:author="EliseSchramkowski" w:date="2021-09-06T09:48:00Z">
        <w:r w:rsidR="005759D1" w:rsidRPr="007F37AF" w:rsidDel="007F37AF">
          <w:rPr>
            <w:rFonts w:ascii="Times New Roman" w:hAnsi="Times New Roman" w:cs="Times New Roman"/>
            <w:color w:val="000000" w:themeColor="text1"/>
            <w:sz w:val="24"/>
            <w:szCs w:val="24"/>
            <w:highlight w:val="yellow"/>
            <w:rPrChange w:id="1275" w:author="EliseSchramkowski" w:date="2021-09-06T09:48:00Z">
              <w:rPr>
                <w:rFonts w:ascii="Times New Roman" w:hAnsi="Times New Roman" w:cs="Times New Roman"/>
                <w:color w:val="000000" w:themeColor="text1"/>
                <w:sz w:val="24"/>
                <w:szCs w:val="24"/>
              </w:rPr>
            </w:rPrChange>
          </w:rPr>
          <w:delText>Manual</w:delText>
        </w:r>
      </w:del>
      <w:r w:rsidR="005759D1" w:rsidRPr="007F37AF">
        <w:rPr>
          <w:rFonts w:ascii="Times New Roman" w:hAnsi="Times New Roman" w:cs="Times New Roman"/>
          <w:color w:val="000000" w:themeColor="text1"/>
          <w:sz w:val="24"/>
          <w:szCs w:val="24"/>
          <w:highlight w:val="yellow"/>
          <w:rPrChange w:id="1276" w:author="EliseSchramkowski" w:date="2021-09-06T09:48:00Z">
            <w:rPr>
              <w:rFonts w:ascii="Times New Roman" w:hAnsi="Times New Roman" w:cs="Times New Roman"/>
              <w:color w:val="000000" w:themeColor="text1"/>
              <w:sz w:val="24"/>
              <w:szCs w:val="24"/>
            </w:rPr>
          </w:rPrChange>
        </w:rPr>
        <w:t>’</w:t>
      </w:r>
      <w:r w:rsidR="005759D1" w:rsidRPr="00E55E4D">
        <w:rPr>
          <w:rFonts w:ascii="Times New Roman" w:hAnsi="Times New Roman" w:cs="Times New Roman"/>
          <w:color w:val="000000" w:themeColor="text1"/>
          <w:sz w:val="24"/>
          <w:szCs w:val="24"/>
          <w:highlight w:val="yellow"/>
          <w:rPrChange w:id="1277" w:author="Marcel van Assen" w:date="2021-08-10T20:31:00Z">
            <w:rPr>
              <w:rFonts w:ascii="Times New Roman" w:hAnsi="Times New Roman" w:cs="Times New Roman"/>
              <w:color w:val="000000" w:themeColor="text1"/>
              <w:sz w:val="24"/>
              <w:szCs w:val="24"/>
            </w:rPr>
          </w:rPrChange>
        </w:rPr>
        <w:t xml:space="preserve"> </w:t>
      </w:r>
      <w:r w:rsidR="00DB1C30" w:rsidRPr="00E55E4D">
        <w:rPr>
          <w:rFonts w:ascii="Times New Roman" w:hAnsi="Times New Roman" w:cs="Times New Roman"/>
          <w:color w:val="000000" w:themeColor="text1"/>
          <w:sz w:val="24"/>
          <w:szCs w:val="24"/>
          <w:highlight w:val="yellow"/>
          <w:rPrChange w:id="1278" w:author="Marcel van Assen" w:date="2021-08-10T20:31:00Z">
            <w:rPr>
              <w:rFonts w:ascii="Times New Roman" w:hAnsi="Times New Roman" w:cs="Times New Roman"/>
              <w:color w:val="000000" w:themeColor="text1"/>
              <w:sz w:val="24"/>
              <w:szCs w:val="24"/>
            </w:rPr>
          </w:rPrChange>
        </w:rPr>
        <w:t xml:space="preserve">belonged to </w:t>
      </w:r>
      <w:r w:rsidR="00DB1C30" w:rsidRPr="00C36F68">
        <w:rPr>
          <w:rFonts w:ascii="Times New Roman" w:hAnsi="Times New Roman" w:cs="Times New Roman"/>
          <w:i/>
          <w:color w:val="000000" w:themeColor="text1"/>
          <w:sz w:val="24"/>
          <w:szCs w:val="24"/>
          <w:highlight w:val="yellow"/>
          <w:rPrChange w:id="1279" w:author="EliseSchramkowski" w:date="2021-11-05T14:55:00Z">
            <w:rPr>
              <w:rFonts w:ascii="Times New Roman" w:hAnsi="Times New Roman" w:cs="Times New Roman"/>
              <w:iCs/>
              <w:color w:val="000000" w:themeColor="text1"/>
              <w:sz w:val="24"/>
              <w:szCs w:val="24"/>
            </w:rPr>
          </w:rPrChange>
        </w:rPr>
        <w:t>ASR</w:t>
      </w:r>
      <w:r w:rsidR="00696EFE" w:rsidRPr="00E55E4D">
        <w:rPr>
          <w:rFonts w:ascii="Times New Roman" w:hAnsi="Times New Roman" w:cs="Times New Roman"/>
          <w:iCs/>
          <w:color w:val="000000" w:themeColor="text1"/>
          <w:sz w:val="24"/>
          <w:szCs w:val="24"/>
          <w:highlight w:val="yellow"/>
          <w:rPrChange w:id="1280" w:author="Marcel van Assen" w:date="2021-08-10T20:31:00Z">
            <w:rPr>
              <w:rFonts w:ascii="Times New Roman" w:hAnsi="Times New Roman" w:cs="Times New Roman"/>
              <w:iCs/>
              <w:color w:val="000000" w:themeColor="text1"/>
              <w:sz w:val="24"/>
              <w:szCs w:val="24"/>
            </w:rPr>
          </w:rPrChange>
        </w:rPr>
        <w:t xml:space="preserve"> articles </w:t>
      </w:r>
      <w:r w:rsidR="00CE293C" w:rsidRPr="00E55E4D">
        <w:rPr>
          <w:rFonts w:ascii="Times New Roman" w:hAnsi="Times New Roman" w:cs="Times New Roman"/>
          <w:iCs/>
          <w:color w:val="000000" w:themeColor="text1"/>
          <w:sz w:val="24"/>
          <w:szCs w:val="24"/>
          <w:highlight w:val="yellow"/>
          <w:rPrChange w:id="1281" w:author="Marcel van Assen" w:date="2021-08-10T20:31:00Z">
            <w:rPr>
              <w:rFonts w:ascii="Times New Roman" w:hAnsi="Times New Roman" w:cs="Times New Roman"/>
              <w:iCs/>
              <w:color w:val="000000" w:themeColor="text1"/>
              <w:sz w:val="24"/>
              <w:szCs w:val="24"/>
            </w:rPr>
          </w:rPrChange>
        </w:rPr>
        <w:t>(278 from 10 articles)</w:t>
      </w:r>
      <w:ins w:id="1282" w:author="EliseSchramkowski" w:date="2021-08-16T11:17:00Z">
        <w:r w:rsidR="00CB5B6C">
          <w:rPr>
            <w:rFonts w:ascii="Times New Roman" w:hAnsi="Times New Roman" w:cs="Times New Roman"/>
            <w:iCs/>
            <w:color w:val="000000" w:themeColor="text1"/>
            <w:sz w:val="24"/>
            <w:szCs w:val="24"/>
            <w:highlight w:val="yellow"/>
          </w:rPr>
          <w:t xml:space="preserve">, and </w:t>
        </w:r>
      </w:ins>
      <w:del w:id="1283" w:author="EliseSchramkowski" w:date="2021-08-16T11:17:00Z">
        <w:r w:rsidR="00DB1C30" w:rsidRPr="00E55E4D" w:rsidDel="00CB5B6C">
          <w:rPr>
            <w:rFonts w:ascii="Times New Roman" w:hAnsi="Times New Roman" w:cs="Times New Roman"/>
            <w:iCs/>
            <w:color w:val="000000" w:themeColor="text1"/>
            <w:sz w:val="24"/>
            <w:szCs w:val="24"/>
            <w:highlight w:val="yellow"/>
            <w:rPrChange w:id="1284" w:author="Marcel van Assen" w:date="2021-08-10T20:31:00Z">
              <w:rPr>
                <w:rFonts w:ascii="Times New Roman" w:hAnsi="Times New Roman" w:cs="Times New Roman"/>
                <w:iCs/>
                <w:color w:val="000000" w:themeColor="text1"/>
                <w:sz w:val="24"/>
                <w:szCs w:val="24"/>
              </w:rPr>
            </w:rPrChange>
          </w:rPr>
          <w:delText>.</w:delText>
        </w:r>
      </w:del>
      <w:del w:id="1285" w:author="EliseSchramkowski" w:date="2021-08-15T11:00:00Z">
        <w:r w:rsidR="00696EFE" w:rsidRPr="00E55E4D" w:rsidDel="00FA3808">
          <w:rPr>
            <w:rFonts w:ascii="Times New Roman" w:hAnsi="Times New Roman" w:cs="Times New Roman"/>
            <w:iCs/>
            <w:color w:val="000000" w:themeColor="text1"/>
            <w:sz w:val="24"/>
            <w:szCs w:val="24"/>
            <w:highlight w:val="yellow"/>
            <w:rPrChange w:id="1286" w:author="Marcel van Assen" w:date="2021-08-10T20:31:00Z">
              <w:rPr>
                <w:rFonts w:ascii="Times New Roman" w:hAnsi="Times New Roman" w:cs="Times New Roman"/>
                <w:iCs/>
                <w:color w:val="000000" w:themeColor="text1"/>
                <w:sz w:val="24"/>
                <w:szCs w:val="24"/>
              </w:rPr>
            </w:rPrChange>
          </w:rPr>
          <w:delText xml:space="preserve"> </w:delText>
        </w:r>
        <w:r w:rsidR="00CE293C" w:rsidRPr="00E55E4D" w:rsidDel="00FA3808">
          <w:rPr>
            <w:rFonts w:ascii="Times New Roman" w:hAnsi="Times New Roman" w:cs="Times New Roman"/>
            <w:iCs/>
            <w:sz w:val="24"/>
            <w:szCs w:val="24"/>
            <w:highlight w:val="yellow"/>
            <w:rPrChange w:id="1287" w:author="Marcel van Assen" w:date="2021-08-10T20:31:00Z">
              <w:rPr>
                <w:rFonts w:ascii="Times New Roman" w:hAnsi="Times New Roman" w:cs="Times New Roman"/>
                <w:iCs/>
                <w:sz w:val="24"/>
                <w:szCs w:val="24"/>
              </w:rPr>
            </w:rPrChange>
          </w:rPr>
          <w:delText>Among results from ASR, 12 (</w:delText>
        </w:r>
        <w:r w:rsidR="00A65DB0" w:rsidRPr="00E55E4D" w:rsidDel="00FA3808">
          <w:rPr>
            <w:rFonts w:ascii="Times New Roman" w:hAnsi="Times New Roman" w:cs="Times New Roman"/>
            <w:iCs/>
            <w:sz w:val="24"/>
            <w:szCs w:val="24"/>
            <w:highlight w:val="yellow"/>
            <w:rPrChange w:id="1288" w:author="Marcel van Assen" w:date="2021-08-10T20:31:00Z">
              <w:rPr>
                <w:rFonts w:ascii="Times New Roman" w:hAnsi="Times New Roman" w:cs="Times New Roman"/>
                <w:iCs/>
                <w:sz w:val="24"/>
                <w:szCs w:val="24"/>
              </w:rPr>
            </w:rPrChange>
          </w:rPr>
          <w:delText>3.9</w:delText>
        </w:r>
        <w:r w:rsidR="00CE293C" w:rsidRPr="00E55E4D" w:rsidDel="00FA3808">
          <w:rPr>
            <w:rFonts w:ascii="Times New Roman" w:hAnsi="Times New Roman" w:cs="Times New Roman"/>
            <w:iCs/>
            <w:sz w:val="24"/>
            <w:szCs w:val="24"/>
            <w:highlight w:val="yellow"/>
            <w:rPrChange w:id="1289" w:author="Marcel van Assen" w:date="2021-08-10T20:31:00Z">
              <w:rPr>
                <w:rFonts w:ascii="Times New Roman" w:hAnsi="Times New Roman" w:cs="Times New Roman"/>
                <w:iCs/>
                <w:sz w:val="24"/>
                <w:szCs w:val="24"/>
              </w:rPr>
            </w:rPrChange>
          </w:rPr>
          <w:delText>%) were inconsistent and 2 (0.7%) were grossly inconsistent.</w:delText>
        </w:r>
        <w:r w:rsidR="00B002A2" w:rsidRPr="00E55E4D" w:rsidDel="00FA3808">
          <w:rPr>
            <w:rFonts w:ascii="Times New Roman" w:hAnsi="Times New Roman" w:cs="Times New Roman"/>
            <w:iCs/>
            <w:sz w:val="24"/>
            <w:szCs w:val="24"/>
            <w:highlight w:val="yellow"/>
            <w:rPrChange w:id="1290" w:author="Marcel van Assen" w:date="2021-08-10T20:31:00Z">
              <w:rPr>
                <w:rFonts w:ascii="Times New Roman" w:hAnsi="Times New Roman" w:cs="Times New Roman"/>
                <w:iCs/>
                <w:sz w:val="24"/>
                <w:szCs w:val="24"/>
              </w:rPr>
            </w:rPrChange>
          </w:rPr>
          <w:delText xml:space="preserve"> As for AJS</w:delText>
        </w:r>
        <w:r w:rsidR="007958DD" w:rsidRPr="00E55E4D" w:rsidDel="00FA3808">
          <w:rPr>
            <w:rFonts w:ascii="Times New Roman" w:hAnsi="Times New Roman" w:cs="Times New Roman"/>
            <w:iCs/>
            <w:sz w:val="24"/>
            <w:szCs w:val="24"/>
            <w:highlight w:val="yellow"/>
            <w:rPrChange w:id="1291" w:author="Marcel van Assen" w:date="2021-08-10T20:31:00Z">
              <w:rPr>
                <w:rFonts w:ascii="Times New Roman" w:hAnsi="Times New Roman" w:cs="Times New Roman"/>
                <w:iCs/>
                <w:sz w:val="24"/>
                <w:szCs w:val="24"/>
              </w:rPr>
            </w:rPrChange>
          </w:rPr>
          <w:delText xml:space="preserve"> (</w:delText>
        </w:r>
        <w:r w:rsidR="004B200C" w:rsidRPr="00E55E4D" w:rsidDel="00FA3808">
          <w:rPr>
            <w:rFonts w:ascii="Times New Roman" w:hAnsi="Times New Roman" w:cs="Times New Roman"/>
            <w:iCs/>
            <w:sz w:val="24"/>
            <w:szCs w:val="24"/>
            <w:highlight w:val="yellow"/>
            <w:rPrChange w:id="1292" w:author="Marcel van Assen" w:date="2021-08-10T20:31:00Z">
              <w:rPr>
                <w:rFonts w:ascii="Times New Roman" w:hAnsi="Times New Roman" w:cs="Times New Roman"/>
                <w:iCs/>
                <w:sz w:val="24"/>
                <w:szCs w:val="24"/>
              </w:rPr>
            </w:rPrChange>
          </w:rPr>
          <w:delText xml:space="preserve">for which 68 </w:delText>
        </w:r>
        <w:r w:rsidR="004B200C" w:rsidRPr="00E55E4D" w:rsidDel="00FA3808">
          <w:rPr>
            <w:rFonts w:ascii="Times New Roman" w:hAnsi="Times New Roman" w:cs="Times New Roman"/>
            <w:iCs/>
            <w:color w:val="000000" w:themeColor="text1"/>
            <w:sz w:val="24"/>
            <w:szCs w:val="24"/>
            <w:highlight w:val="yellow"/>
            <w:rPrChange w:id="1293" w:author="Marcel van Assen" w:date="2021-08-10T20:31:00Z">
              <w:rPr>
                <w:rFonts w:ascii="Times New Roman" w:hAnsi="Times New Roman" w:cs="Times New Roman"/>
                <w:iCs/>
                <w:color w:val="000000" w:themeColor="text1"/>
                <w:sz w:val="24"/>
                <w:szCs w:val="24"/>
              </w:rPr>
            </w:rPrChange>
          </w:rPr>
          <w:delText>p-values</w:delText>
        </w:r>
        <w:r w:rsidR="004B200C" w:rsidRPr="00E55E4D" w:rsidDel="00FA3808">
          <w:rPr>
            <w:rFonts w:ascii="Times New Roman" w:hAnsi="Times New Roman" w:cs="Times New Roman"/>
            <w:iCs/>
            <w:sz w:val="24"/>
            <w:szCs w:val="24"/>
            <w:highlight w:val="yellow"/>
            <w:rPrChange w:id="1294" w:author="Marcel van Assen" w:date="2021-08-10T20:31:00Z">
              <w:rPr>
                <w:rFonts w:ascii="Times New Roman" w:hAnsi="Times New Roman" w:cs="Times New Roman"/>
                <w:iCs/>
                <w:sz w:val="24"/>
                <w:szCs w:val="24"/>
              </w:rPr>
            </w:rPrChange>
          </w:rPr>
          <w:delText xml:space="preserve"> of results from 7 articles were recalculated</w:delText>
        </w:r>
        <w:r w:rsidR="007958DD" w:rsidRPr="00E55E4D" w:rsidDel="00FA3808">
          <w:rPr>
            <w:rFonts w:ascii="Times New Roman" w:hAnsi="Times New Roman" w:cs="Times New Roman"/>
            <w:iCs/>
            <w:sz w:val="24"/>
            <w:szCs w:val="24"/>
            <w:highlight w:val="yellow"/>
            <w:rPrChange w:id="1295" w:author="Marcel van Assen" w:date="2021-08-10T20:31:00Z">
              <w:rPr>
                <w:rFonts w:ascii="Times New Roman" w:hAnsi="Times New Roman" w:cs="Times New Roman"/>
                <w:iCs/>
                <w:sz w:val="24"/>
                <w:szCs w:val="24"/>
              </w:rPr>
            </w:rPrChange>
          </w:rPr>
          <w:delText>)</w:delText>
        </w:r>
        <w:r w:rsidR="004B200C" w:rsidRPr="00E55E4D" w:rsidDel="00FA3808">
          <w:rPr>
            <w:rFonts w:ascii="Times New Roman" w:hAnsi="Times New Roman" w:cs="Times New Roman"/>
            <w:iCs/>
            <w:sz w:val="24"/>
            <w:szCs w:val="24"/>
            <w:highlight w:val="yellow"/>
            <w:rPrChange w:id="1296" w:author="Marcel van Assen" w:date="2021-08-10T20:31:00Z">
              <w:rPr>
                <w:rFonts w:ascii="Times New Roman" w:hAnsi="Times New Roman" w:cs="Times New Roman"/>
                <w:iCs/>
                <w:sz w:val="24"/>
                <w:szCs w:val="24"/>
              </w:rPr>
            </w:rPrChange>
          </w:rPr>
          <w:delText xml:space="preserve">, two (2.9%) were inconsistent and one (1.5%) was grossly inconsistent. Among the 5 results retrieved from two SQ articles, there were </w:delText>
        </w:r>
      </w:del>
      <w:del w:id="1297" w:author="EliseSchramkowski" w:date="2021-08-14T14:31:00Z">
        <w:r w:rsidR="004B200C" w:rsidRPr="00E55E4D" w:rsidDel="00D779D8">
          <w:rPr>
            <w:rFonts w:ascii="Times New Roman" w:hAnsi="Times New Roman" w:cs="Times New Roman"/>
            <w:iCs/>
            <w:sz w:val="24"/>
            <w:szCs w:val="24"/>
            <w:highlight w:val="yellow"/>
            <w:rPrChange w:id="1298" w:author="Marcel van Assen" w:date="2021-08-10T20:31:00Z">
              <w:rPr>
                <w:rFonts w:ascii="Times New Roman" w:hAnsi="Times New Roman" w:cs="Times New Roman"/>
                <w:iCs/>
                <w:sz w:val="24"/>
                <w:szCs w:val="24"/>
              </w:rPr>
            </w:rPrChange>
          </w:rPr>
          <w:delText xml:space="preserve">no gross inconsistencies and </w:delText>
        </w:r>
      </w:del>
      <w:del w:id="1299" w:author="EliseSchramkowski" w:date="2021-08-15T11:00:00Z">
        <w:r w:rsidR="004B200C" w:rsidRPr="00E55E4D" w:rsidDel="00FA3808">
          <w:rPr>
            <w:rFonts w:ascii="Times New Roman" w:hAnsi="Times New Roman" w:cs="Times New Roman"/>
            <w:iCs/>
            <w:sz w:val="24"/>
            <w:szCs w:val="24"/>
            <w:highlight w:val="yellow"/>
            <w:rPrChange w:id="1300" w:author="Marcel van Assen" w:date="2021-08-10T20:31:00Z">
              <w:rPr>
                <w:rFonts w:ascii="Times New Roman" w:hAnsi="Times New Roman" w:cs="Times New Roman"/>
                <w:iCs/>
                <w:sz w:val="24"/>
                <w:szCs w:val="24"/>
              </w:rPr>
            </w:rPrChange>
          </w:rPr>
          <w:delText>two inconsistencies (40.0%).</w:delText>
        </w:r>
        <w:r w:rsidR="00DB1C30" w:rsidRPr="00E55E4D" w:rsidDel="00FA3808">
          <w:rPr>
            <w:rFonts w:ascii="Times New Roman" w:hAnsi="Times New Roman" w:cs="Times New Roman"/>
            <w:iCs/>
            <w:sz w:val="24"/>
            <w:szCs w:val="24"/>
            <w:highlight w:val="yellow"/>
            <w:rPrChange w:id="1301" w:author="Marcel van Assen" w:date="2021-08-10T20:31:00Z">
              <w:rPr>
                <w:rFonts w:ascii="Times New Roman" w:hAnsi="Times New Roman" w:cs="Times New Roman"/>
                <w:iCs/>
                <w:sz w:val="24"/>
                <w:szCs w:val="24"/>
              </w:rPr>
            </w:rPrChange>
          </w:rPr>
          <w:delText xml:space="preserve"> </w:delText>
        </w:r>
        <w:r w:rsidR="00DB1C30" w:rsidRPr="00E55E4D" w:rsidDel="00CA7BB8">
          <w:rPr>
            <w:rFonts w:ascii="Times New Roman" w:hAnsi="Times New Roman" w:cs="Times New Roman"/>
            <w:iCs/>
            <w:sz w:val="24"/>
            <w:szCs w:val="24"/>
            <w:highlight w:val="yellow"/>
            <w:rPrChange w:id="1302" w:author="Marcel van Assen" w:date="2021-08-10T20:31:00Z">
              <w:rPr>
                <w:rFonts w:ascii="Times New Roman" w:hAnsi="Times New Roman" w:cs="Times New Roman"/>
                <w:iCs/>
                <w:sz w:val="24"/>
                <w:szCs w:val="24"/>
              </w:rPr>
            </w:rPrChange>
          </w:rPr>
          <w:delText xml:space="preserve">Among the different years, </w:delText>
        </w:r>
      </w:del>
      <w:del w:id="1303" w:author="EliseSchramkowski" w:date="2021-11-09T14:31:00Z">
        <w:r w:rsidR="00DB1C30" w:rsidRPr="00E55E4D" w:rsidDel="000B17C1">
          <w:rPr>
            <w:rFonts w:ascii="Times New Roman" w:hAnsi="Times New Roman" w:cs="Times New Roman"/>
            <w:iCs/>
            <w:sz w:val="24"/>
            <w:szCs w:val="24"/>
            <w:highlight w:val="yellow"/>
            <w:rPrChange w:id="1304" w:author="Marcel van Assen" w:date="2021-08-10T20:31:00Z">
              <w:rPr>
                <w:rFonts w:ascii="Times New Roman" w:hAnsi="Times New Roman" w:cs="Times New Roman"/>
                <w:iCs/>
                <w:sz w:val="24"/>
                <w:szCs w:val="24"/>
              </w:rPr>
            </w:rPrChange>
          </w:rPr>
          <w:delText xml:space="preserve">most recalculated </w:delText>
        </w:r>
        <w:r w:rsidR="00DB1C30" w:rsidRPr="00E55E4D" w:rsidDel="000B17C1">
          <w:rPr>
            <w:rFonts w:ascii="Times New Roman" w:hAnsi="Times New Roman" w:cs="Times New Roman"/>
            <w:i/>
            <w:sz w:val="24"/>
            <w:szCs w:val="24"/>
            <w:highlight w:val="yellow"/>
            <w:rPrChange w:id="1305" w:author="Marcel van Assen" w:date="2021-08-10T20:31:00Z">
              <w:rPr>
                <w:rFonts w:ascii="Times New Roman" w:hAnsi="Times New Roman" w:cs="Times New Roman"/>
                <w:i/>
                <w:sz w:val="24"/>
                <w:szCs w:val="24"/>
              </w:rPr>
            </w:rPrChange>
          </w:rPr>
          <w:delText>p</w:delText>
        </w:r>
        <w:r w:rsidR="00DB1C30" w:rsidRPr="00E55E4D" w:rsidDel="000B17C1">
          <w:rPr>
            <w:rFonts w:ascii="Times New Roman" w:hAnsi="Times New Roman" w:cs="Times New Roman"/>
            <w:iCs/>
            <w:sz w:val="24"/>
            <w:szCs w:val="24"/>
            <w:highlight w:val="yellow"/>
            <w:rPrChange w:id="1306" w:author="Marcel van Assen" w:date="2021-08-10T20:31:00Z">
              <w:rPr>
                <w:rFonts w:ascii="Times New Roman" w:hAnsi="Times New Roman" w:cs="Times New Roman"/>
                <w:iCs/>
                <w:sz w:val="24"/>
                <w:szCs w:val="24"/>
              </w:rPr>
            </w:rPrChange>
          </w:rPr>
          <w:delText>-values</w:delText>
        </w:r>
        <w:r w:rsidR="00DB1C30" w:rsidRPr="00E55E4D" w:rsidDel="000B17C1">
          <w:rPr>
            <w:rFonts w:ascii="Times New Roman" w:hAnsi="Times New Roman" w:cs="Times New Roman"/>
            <w:iCs/>
            <w:color w:val="000000" w:themeColor="text1"/>
            <w:sz w:val="24"/>
            <w:szCs w:val="24"/>
            <w:highlight w:val="yellow"/>
            <w:rPrChange w:id="1307" w:author="Marcel van Assen" w:date="2021-08-10T20:31:00Z">
              <w:rPr>
                <w:rFonts w:ascii="Times New Roman" w:hAnsi="Times New Roman" w:cs="Times New Roman"/>
                <w:iCs/>
                <w:color w:val="000000" w:themeColor="text1"/>
                <w:sz w:val="24"/>
                <w:szCs w:val="24"/>
              </w:rPr>
            </w:rPrChange>
          </w:rPr>
          <w:delText xml:space="preserve"> </w:delText>
        </w:r>
      </w:del>
      <w:r w:rsidR="00DB1C30" w:rsidRPr="00E55E4D">
        <w:rPr>
          <w:rFonts w:ascii="Times New Roman" w:hAnsi="Times New Roman" w:cs="Times New Roman"/>
          <w:iCs/>
          <w:color w:val="000000" w:themeColor="text1"/>
          <w:sz w:val="24"/>
          <w:szCs w:val="24"/>
          <w:highlight w:val="yellow"/>
          <w:rPrChange w:id="1308" w:author="Marcel van Assen" w:date="2021-08-10T20:31:00Z">
            <w:rPr>
              <w:rFonts w:ascii="Times New Roman" w:hAnsi="Times New Roman" w:cs="Times New Roman"/>
              <w:iCs/>
              <w:color w:val="000000" w:themeColor="text1"/>
              <w:sz w:val="24"/>
              <w:szCs w:val="24"/>
            </w:rPr>
          </w:rPrChange>
        </w:rPr>
        <w:t xml:space="preserve">were published in 2014 (307 from 12 articles). </w:t>
      </w:r>
      <w:del w:id="1309" w:author="EliseSchramkowski" w:date="2021-09-06T16:17:00Z">
        <w:r w:rsidR="00DB1C30" w:rsidRPr="00E55E4D" w:rsidDel="00283BE1">
          <w:rPr>
            <w:rFonts w:ascii="Times New Roman" w:hAnsi="Times New Roman" w:cs="Times New Roman"/>
            <w:iCs/>
            <w:color w:val="000000" w:themeColor="text1"/>
            <w:sz w:val="24"/>
            <w:szCs w:val="24"/>
            <w:highlight w:val="yellow"/>
            <w:rPrChange w:id="1310" w:author="Marcel van Assen" w:date="2021-08-10T20:31:00Z">
              <w:rPr>
                <w:rFonts w:ascii="Times New Roman" w:hAnsi="Times New Roman" w:cs="Times New Roman"/>
                <w:iCs/>
                <w:color w:val="000000" w:themeColor="text1"/>
                <w:sz w:val="24"/>
                <w:szCs w:val="24"/>
              </w:rPr>
            </w:rPrChange>
          </w:rPr>
          <w:delText xml:space="preserve">Of </w:delText>
        </w:r>
      </w:del>
      <w:del w:id="1311" w:author="EliseSchramkowski" w:date="2021-08-16T11:17:00Z">
        <w:r w:rsidR="00DB1C30" w:rsidRPr="00E55E4D" w:rsidDel="00CB5B6C">
          <w:rPr>
            <w:rFonts w:ascii="Times New Roman" w:hAnsi="Times New Roman" w:cs="Times New Roman"/>
            <w:iCs/>
            <w:color w:val="000000" w:themeColor="text1"/>
            <w:sz w:val="24"/>
            <w:szCs w:val="24"/>
            <w:highlight w:val="yellow"/>
            <w:rPrChange w:id="1312" w:author="Marcel van Assen" w:date="2021-08-10T20:31:00Z">
              <w:rPr>
                <w:rFonts w:ascii="Times New Roman" w:hAnsi="Times New Roman" w:cs="Times New Roman"/>
                <w:iCs/>
                <w:color w:val="000000" w:themeColor="text1"/>
                <w:sz w:val="24"/>
                <w:szCs w:val="24"/>
              </w:rPr>
            </w:rPrChange>
          </w:rPr>
          <w:delText xml:space="preserve">these </w:delText>
        </w:r>
      </w:del>
      <w:del w:id="1313" w:author="EliseSchramkowski" w:date="2021-09-06T16:17:00Z">
        <w:r w:rsidR="00DB1C30" w:rsidRPr="00E55E4D" w:rsidDel="00283BE1">
          <w:rPr>
            <w:rFonts w:ascii="Times New Roman" w:hAnsi="Times New Roman" w:cs="Times New Roman"/>
            <w:iCs/>
            <w:color w:val="000000" w:themeColor="text1"/>
            <w:sz w:val="24"/>
            <w:szCs w:val="24"/>
            <w:highlight w:val="yellow"/>
            <w:rPrChange w:id="1314" w:author="Marcel van Assen" w:date="2021-08-10T20:31:00Z">
              <w:rPr>
                <w:rFonts w:ascii="Times New Roman" w:hAnsi="Times New Roman" w:cs="Times New Roman"/>
                <w:iCs/>
                <w:color w:val="000000" w:themeColor="text1"/>
                <w:sz w:val="24"/>
                <w:szCs w:val="24"/>
              </w:rPr>
            </w:rPrChange>
          </w:rPr>
          <w:delText xml:space="preserve">recalculated </w:delText>
        </w:r>
        <w:r w:rsidR="00DB1C30" w:rsidRPr="00E55E4D" w:rsidDel="00283BE1">
          <w:rPr>
            <w:rFonts w:ascii="Times New Roman" w:hAnsi="Times New Roman" w:cs="Times New Roman"/>
            <w:i/>
            <w:color w:val="000000" w:themeColor="text1"/>
            <w:sz w:val="24"/>
            <w:szCs w:val="24"/>
            <w:highlight w:val="yellow"/>
            <w:rPrChange w:id="1315" w:author="Marcel van Assen" w:date="2021-08-10T20:31:00Z">
              <w:rPr>
                <w:rFonts w:ascii="Times New Roman" w:hAnsi="Times New Roman" w:cs="Times New Roman"/>
                <w:i/>
                <w:color w:val="000000" w:themeColor="text1"/>
                <w:sz w:val="24"/>
                <w:szCs w:val="24"/>
              </w:rPr>
            </w:rPrChange>
          </w:rPr>
          <w:delText>p</w:delText>
        </w:r>
        <w:r w:rsidR="00DB1C30" w:rsidRPr="00E55E4D" w:rsidDel="00283BE1">
          <w:rPr>
            <w:rFonts w:ascii="Times New Roman" w:hAnsi="Times New Roman" w:cs="Times New Roman"/>
            <w:iCs/>
            <w:color w:val="000000" w:themeColor="text1"/>
            <w:sz w:val="24"/>
            <w:szCs w:val="24"/>
            <w:highlight w:val="yellow"/>
            <w:rPrChange w:id="1316" w:author="Marcel van Assen" w:date="2021-08-10T20:31:00Z">
              <w:rPr>
                <w:rFonts w:ascii="Times New Roman" w:hAnsi="Times New Roman" w:cs="Times New Roman"/>
                <w:iCs/>
                <w:color w:val="000000" w:themeColor="text1"/>
                <w:sz w:val="24"/>
                <w:szCs w:val="24"/>
              </w:rPr>
            </w:rPrChange>
          </w:rPr>
          <w:delText>-values, 12 (3.9%) were inconsistent and 2 (0.7%) were grossly inconsistent.</w:delText>
        </w:r>
      </w:del>
      <w:del w:id="1317" w:author="EliseSchramkowski" w:date="2021-08-16T11:19:00Z">
        <w:r w:rsidR="00DB1C30" w:rsidRPr="00E55E4D" w:rsidDel="00CB5B6C">
          <w:rPr>
            <w:rFonts w:ascii="Times New Roman" w:hAnsi="Times New Roman" w:cs="Times New Roman"/>
            <w:iCs/>
            <w:color w:val="000000" w:themeColor="text1"/>
            <w:sz w:val="24"/>
            <w:szCs w:val="24"/>
            <w:highlight w:val="yellow"/>
            <w:rPrChange w:id="1318" w:author="Marcel van Assen" w:date="2021-08-10T20:31:00Z">
              <w:rPr>
                <w:rFonts w:ascii="Times New Roman" w:hAnsi="Times New Roman" w:cs="Times New Roman"/>
                <w:iCs/>
                <w:color w:val="000000" w:themeColor="text1"/>
                <w:sz w:val="24"/>
                <w:szCs w:val="24"/>
              </w:rPr>
            </w:rPrChange>
          </w:rPr>
          <w:delText xml:space="preserve"> </w:delText>
        </w:r>
      </w:del>
      <w:del w:id="1319" w:author="EliseSchramkowski" w:date="2021-08-14T14:30:00Z">
        <w:r w:rsidR="00DB1C30" w:rsidRPr="00E55E4D" w:rsidDel="006E285B">
          <w:rPr>
            <w:rFonts w:ascii="Times New Roman" w:hAnsi="Times New Roman" w:cs="Times New Roman"/>
            <w:iCs/>
            <w:color w:val="000000" w:themeColor="text1"/>
            <w:sz w:val="24"/>
            <w:szCs w:val="24"/>
            <w:highlight w:val="yellow"/>
            <w:rPrChange w:id="1320" w:author="Marcel van Assen" w:date="2021-08-10T20:31:00Z">
              <w:rPr>
                <w:rFonts w:ascii="Times New Roman" w:hAnsi="Times New Roman" w:cs="Times New Roman"/>
                <w:iCs/>
                <w:color w:val="000000" w:themeColor="text1"/>
                <w:sz w:val="24"/>
                <w:szCs w:val="24"/>
              </w:rPr>
            </w:rPrChange>
          </w:rPr>
          <w:delText xml:space="preserve">Similarly, </w:delText>
        </w:r>
        <w:r w:rsidR="00DD4D18" w:rsidRPr="00E55E4D" w:rsidDel="006E285B">
          <w:rPr>
            <w:rFonts w:ascii="Times New Roman" w:hAnsi="Times New Roman" w:cs="Times New Roman"/>
            <w:iCs/>
            <w:color w:val="000000" w:themeColor="text1"/>
            <w:sz w:val="24"/>
            <w:szCs w:val="24"/>
            <w:highlight w:val="yellow"/>
            <w:rPrChange w:id="1321" w:author="Marcel van Assen" w:date="2021-08-10T20:31:00Z">
              <w:rPr>
                <w:rFonts w:ascii="Times New Roman" w:hAnsi="Times New Roman" w:cs="Times New Roman"/>
                <w:iCs/>
                <w:color w:val="000000" w:themeColor="text1"/>
                <w:sz w:val="24"/>
                <w:szCs w:val="24"/>
              </w:rPr>
            </w:rPrChange>
          </w:rPr>
          <w:delText xml:space="preserve">for 2015, </w:delText>
        </w:r>
        <w:r w:rsidR="00DB1C30" w:rsidRPr="00E55E4D" w:rsidDel="006E285B">
          <w:rPr>
            <w:rFonts w:ascii="Times New Roman" w:hAnsi="Times New Roman" w:cs="Times New Roman"/>
            <w:iCs/>
            <w:color w:val="000000" w:themeColor="text1"/>
            <w:sz w:val="24"/>
            <w:szCs w:val="24"/>
            <w:highlight w:val="yellow"/>
            <w:rPrChange w:id="1322" w:author="Marcel van Assen" w:date="2021-08-10T20:31:00Z">
              <w:rPr>
                <w:rFonts w:ascii="Times New Roman" w:hAnsi="Times New Roman" w:cs="Times New Roman"/>
                <w:iCs/>
                <w:color w:val="000000" w:themeColor="text1"/>
                <w:sz w:val="24"/>
                <w:szCs w:val="24"/>
              </w:rPr>
            </w:rPrChange>
          </w:rPr>
          <w:delText>one of 33 recalculated p-values</w:delText>
        </w:r>
        <w:r w:rsidR="00DD4D18" w:rsidRPr="00E55E4D" w:rsidDel="006E285B">
          <w:rPr>
            <w:rFonts w:ascii="Times New Roman" w:hAnsi="Times New Roman" w:cs="Times New Roman"/>
            <w:iCs/>
            <w:color w:val="000000" w:themeColor="text1"/>
            <w:sz w:val="24"/>
            <w:szCs w:val="24"/>
            <w:highlight w:val="yellow"/>
            <w:rPrChange w:id="1323" w:author="Marcel van Assen" w:date="2021-08-10T20:31:00Z">
              <w:rPr>
                <w:rFonts w:ascii="Times New Roman" w:hAnsi="Times New Roman" w:cs="Times New Roman"/>
                <w:iCs/>
                <w:color w:val="000000" w:themeColor="text1"/>
                <w:sz w:val="24"/>
                <w:szCs w:val="24"/>
              </w:rPr>
            </w:rPrChange>
          </w:rPr>
          <w:delText xml:space="preserve"> </w:delText>
        </w:r>
        <w:r w:rsidR="00DB1C30" w:rsidRPr="00E55E4D" w:rsidDel="006E285B">
          <w:rPr>
            <w:rFonts w:ascii="Times New Roman" w:hAnsi="Times New Roman" w:cs="Times New Roman"/>
            <w:iCs/>
            <w:color w:val="000000" w:themeColor="text1"/>
            <w:sz w:val="24"/>
            <w:szCs w:val="24"/>
            <w:highlight w:val="yellow"/>
            <w:rPrChange w:id="1324" w:author="Marcel van Assen" w:date="2021-08-10T20:31:00Z">
              <w:rPr>
                <w:rFonts w:ascii="Times New Roman" w:hAnsi="Times New Roman" w:cs="Times New Roman"/>
                <w:iCs/>
                <w:color w:val="000000" w:themeColor="text1"/>
                <w:sz w:val="24"/>
                <w:szCs w:val="24"/>
              </w:rPr>
            </w:rPrChange>
          </w:rPr>
          <w:delText xml:space="preserve">was </w:delText>
        </w:r>
        <w:r w:rsidR="002C58F0" w:rsidRPr="00E55E4D" w:rsidDel="006E285B">
          <w:rPr>
            <w:rFonts w:ascii="Times New Roman" w:hAnsi="Times New Roman" w:cs="Times New Roman"/>
            <w:iCs/>
            <w:color w:val="000000" w:themeColor="text1"/>
            <w:sz w:val="24"/>
            <w:szCs w:val="24"/>
            <w:highlight w:val="yellow"/>
            <w:rPrChange w:id="1325" w:author="Marcel van Assen" w:date="2021-08-10T20:31:00Z">
              <w:rPr>
                <w:rFonts w:ascii="Times New Roman" w:hAnsi="Times New Roman" w:cs="Times New Roman"/>
                <w:iCs/>
                <w:color w:val="000000" w:themeColor="text1"/>
                <w:sz w:val="24"/>
                <w:szCs w:val="24"/>
              </w:rPr>
            </w:rPrChange>
          </w:rPr>
          <w:delText>inconsistent,</w:delText>
        </w:r>
        <w:r w:rsidR="00DD4D18" w:rsidRPr="00E55E4D" w:rsidDel="006E285B">
          <w:rPr>
            <w:rFonts w:ascii="Times New Roman" w:hAnsi="Times New Roman" w:cs="Times New Roman"/>
            <w:iCs/>
            <w:color w:val="000000" w:themeColor="text1"/>
            <w:sz w:val="24"/>
            <w:szCs w:val="24"/>
            <w:highlight w:val="yellow"/>
            <w:rPrChange w:id="1326" w:author="Marcel van Assen" w:date="2021-08-10T20:31:00Z">
              <w:rPr>
                <w:rFonts w:ascii="Times New Roman" w:hAnsi="Times New Roman" w:cs="Times New Roman"/>
                <w:iCs/>
                <w:color w:val="000000" w:themeColor="text1"/>
                <w:sz w:val="24"/>
                <w:szCs w:val="24"/>
              </w:rPr>
            </w:rPrChange>
          </w:rPr>
          <w:delText xml:space="preserve"> and </w:delText>
        </w:r>
        <w:r w:rsidR="00DB1C30" w:rsidRPr="00E55E4D" w:rsidDel="006E285B">
          <w:rPr>
            <w:rFonts w:ascii="Times New Roman" w:hAnsi="Times New Roman" w:cs="Times New Roman"/>
            <w:iCs/>
            <w:color w:val="000000" w:themeColor="text1"/>
            <w:sz w:val="24"/>
            <w:szCs w:val="24"/>
            <w:highlight w:val="yellow"/>
            <w:rPrChange w:id="1327" w:author="Marcel van Assen" w:date="2021-08-10T20:31:00Z">
              <w:rPr>
                <w:rFonts w:ascii="Times New Roman" w:hAnsi="Times New Roman" w:cs="Times New Roman"/>
                <w:iCs/>
                <w:color w:val="000000" w:themeColor="text1"/>
                <w:sz w:val="24"/>
                <w:szCs w:val="24"/>
              </w:rPr>
            </w:rPrChange>
          </w:rPr>
          <w:delText>no gross inconsistencies were found.</w:delText>
        </w:r>
        <w:r w:rsidR="00DD4D18" w:rsidRPr="00E55E4D" w:rsidDel="006E285B">
          <w:rPr>
            <w:rFonts w:ascii="Times New Roman" w:hAnsi="Times New Roman" w:cs="Times New Roman"/>
            <w:iCs/>
            <w:color w:val="000000" w:themeColor="text1"/>
            <w:sz w:val="24"/>
            <w:szCs w:val="24"/>
            <w:highlight w:val="yellow"/>
            <w:rPrChange w:id="1328" w:author="Marcel van Assen" w:date="2021-08-10T20:31:00Z">
              <w:rPr>
                <w:rFonts w:ascii="Times New Roman" w:hAnsi="Times New Roman" w:cs="Times New Roman"/>
                <w:iCs/>
                <w:color w:val="000000" w:themeColor="text1"/>
                <w:sz w:val="24"/>
                <w:szCs w:val="24"/>
              </w:rPr>
            </w:rPrChange>
          </w:rPr>
          <w:delText xml:space="preserve"> </w:delText>
        </w:r>
        <w:r w:rsidR="002C58F0" w:rsidRPr="00E55E4D" w:rsidDel="006E285B">
          <w:rPr>
            <w:rFonts w:ascii="Times New Roman" w:hAnsi="Times New Roman" w:cs="Times New Roman"/>
            <w:iCs/>
            <w:color w:val="000000" w:themeColor="text1"/>
            <w:sz w:val="24"/>
            <w:szCs w:val="24"/>
            <w:highlight w:val="yellow"/>
            <w:rPrChange w:id="1329" w:author="Marcel van Assen" w:date="2021-08-10T20:31:00Z">
              <w:rPr>
                <w:rFonts w:ascii="Times New Roman" w:hAnsi="Times New Roman" w:cs="Times New Roman"/>
                <w:iCs/>
                <w:color w:val="000000" w:themeColor="text1"/>
                <w:sz w:val="24"/>
                <w:szCs w:val="24"/>
              </w:rPr>
            </w:rPrChange>
          </w:rPr>
          <w:delText xml:space="preserve">There were only </w:delText>
        </w:r>
        <w:r w:rsidR="00DB1C30" w:rsidRPr="00E55E4D" w:rsidDel="006E285B">
          <w:rPr>
            <w:rFonts w:ascii="Times New Roman" w:hAnsi="Times New Roman" w:cs="Times New Roman"/>
            <w:iCs/>
            <w:color w:val="000000" w:themeColor="text1"/>
            <w:sz w:val="24"/>
            <w:szCs w:val="24"/>
            <w:highlight w:val="yellow"/>
            <w:rPrChange w:id="1330" w:author="Marcel van Assen" w:date="2021-08-10T20:31:00Z">
              <w:rPr>
                <w:rFonts w:ascii="Times New Roman" w:hAnsi="Times New Roman" w:cs="Times New Roman"/>
                <w:iCs/>
                <w:color w:val="000000" w:themeColor="text1"/>
                <w:sz w:val="24"/>
                <w:szCs w:val="24"/>
              </w:rPr>
            </w:rPrChange>
          </w:rPr>
          <w:delText>11 recalculated p-values</w:delText>
        </w:r>
        <w:r w:rsidR="002C58F0" w:rsidRPr="00E55E4D" w:rsidDel="006E285B">
          <w:rPr>
            <w:rFonts w:ascii="Times New Roman" w:hAnsi="Times New Roman" w:cs="Times New Roman"/>
            <w:iCs/>
            <w:color w:val="000000" w:themeColor="text1"/>
            <w:sz w:val="24"/>
            <w:szCs w:val="24"/>
            <w:highlight w:val="yellow"/>
            <w:rPrChange w:id="1331" w:author="Marcel van Assen" w:date="2021-08-10T20:31:00Z">
              <w:rPr>
                <w:rFonts w:ascii="Times New Roman" w:hAnsi="Times New Roman" w:cs="Times New Roman"/>
                <w:iCs/>
                <w:color w:val="000000" w:themeColor="text1"/>
                <w:sz w:val="24"/>
                <w:szCs w:val="24"/>
              </w:rPr>
            </w:rPrChange>
          </w:rPr>
          <w:delText xml:space="preserve"> for 2016, of which</w:delText>
        </w:r>
        <w:r w:rsidR="00DB1C30" w:rsidRPr="00E55E4D" w:rsidDel="006E285B">
          <w:rPr>
            <w:rFonts w:ascii="Times New Roman" w:hAnsi="Times New Roman" w:cs="Times New Roman"/>
            <w:iCs/>
            <w:color w:val="000000" w:themeColor="text1"/>
            <w:sz w:val="24"/>
            <w:szCs w:val="24"/>
            <w:highlight w:val="yellow"/>
            <w:rPrChange w:id="1332" w:author="Marcel van Assen" w:date="2021-08-10T20:31:00Z">
              <w:rPr>
                <w:rFonts w:ascii="Times New Roman" w:hAnsi="Times New Roman" w:cs="Times New Roman"/>
                <w:iCs/>
                <w:color w:val="000000" w:themeColor="text1"/>
                <w:sz w:val="24"/>
                <w:szCs w:val="24"/>
              </w:rPr>
            </w:rPrChange>
          </w:rPr>
          <w:delText xml:space="preserve"> 3 (27.3%) were inconsistent and one (9.1%) was grossly inconsistent.</w:delText>
        </w:r>
      </w:del>
      <w:ins w:id="1333" w:author="EliseSchramkowski" w:date="2021-08-16T11:19:00Z">
        <w:r w:rsidR="00CB5B6C">
          <w:rPr>
            <w:rFonts w:ascii="Times New Roman" w:hAnsi="Times New Roman" w:cs="Times New Roman"/>
            <w:iCs/>
            <w:color w:val="000000" w:themeColor="text1"/>
            <w:sz w:val="24"/>
            <w:szCs w:val="24"/>
            <w:highlight w:val="yellow"/>
          </w:rPr>
          <w:t>F</w:t>
        </w:r>
      </w:ins>
      <w:ins w:id="1334" w:author="EliseSchramkowski" w:date="2021-08-14T14:31:00Z">
        <w:r w:rsidR="00721222">
          <w:rPr>
            <w:rFonts w:ascii="Times New Roman" w:hAnsi="Times New Roman" w:cs="Times New Roman"/>
            <w:iCs/>
            <w:sz w:val="24"/>
            <w:szCs w:val="24"/>
            <w:highlight w:val="yellow"/>
          </w:rPr>
          <w:t>or a</w:t>
        </w:r>
      </w:ins>
      <w:ins w:id="1335" w:author="EliseSchramkowski" w:date="2021-08-16T11:19:00Z">
        <w:r w:rsidR="00CB5B6C">
          <w:rPr>
            <w:rFonts w:ascii="Times New Roman" w:hAnsi="Times New Roman" w:cs="Times New Roman"/>
            <w:iCs/>
            <w:sz w:val="24"/>
            <w:szCs w:val="24"/>
            <w:highlight w:val="yellow"/>
          </w:rPr>
          <w:t xml:space="preserve"> more detailed </w:t>
        </w:r>
      </w:ins>
      <w:ins w:id="1336" w:author="EliseSchramkowski" w:date="2021-08-14T14:31:00Z">
        <w:r w:rsidR="00721222">
          <w:rPr>
            <w:rFonts w:ascii="Times New Roman" w:hAnsi="Times New Roman" w:cs="Times New Roman"/>
            <w:iCs/>
            <w:sz w:val="24"/>
            <w:szCs w:val="24"/>
            <w:highlight w:val="yellow"/>
          </w:rPr>
          <w:t>overview</w:t>
        </w:r>
      </w:ins>
      <w:ins w:id="1337" w:author="EliseSchramkowski" w:date="2021-11-04T16:35:00Z">
        <w:r w:rsidR="008C04ED">
          <w:rPr>
            <w:rFonts w:ascii="Times New Roman" w:hAnsi="Times New Roman" w:cs="Times New Roman"/>
            <w:iCs/>
            <w:sz w:val="24"/>
            <w:szCs w:val="24"/>
            <w:highlight w:val="yellow"/>
          </w:rPr>
          <w:t xml:space="preserve"> of results</w:t>
        </w:r>
      </w:ins>
      <w:ins w:id="1338" w:author="EliseSchramkowski" w:date="2021-08-14T14:31:00Z">
        <w:r w:rsidR="00721222">
          <w:rPr>
            <w:rFonts w:ascii="Times New Roman" w:hAnsi="Times New Roman" w:cs="Times New Roman"/>
            <w:iCs/>
            <w:sz w:val="24"/>
            <w:szCs w:val="24"/>
            <w:highlight w:val="yellow"/>
          </w:rPr>
          <w:t xml:space="preserve">, see Table </w:t>
        </w:r>
      </w:ins>
      <w:ins w:id="1339" w:author="EliseSchramkowski" w:date="2021-09-04T17:50:00Z">
        <w:r w:rsidR="00AB620E">
          <w:rPr>
            <w:rFonts w:ascii="Times New Roman" w:hAnsi="Times New Roman" w:cs="Times New Roman"/>
            <w:iCs/>
            <w:sz w:val="24"/>
            <w:szCs w:val="24"/>
            <w:highlight w:val="yellow"/>
          </w:rPr>
          <w:t>6</w:t>
        </w:r>
      </w:ins>
      <w:ins w:id="1340" w:author="EliseSchramkowski" w:date="2021-08-14T14:31:00Z">
        <w:r w:rsidR="00721222">
          <w:rPr>
            <w:rFonts w:ascii="Times New Roman" w:hAnsi="Times New Roman" w:cs="Times New Roman"/>
            <w:iCs/>
            <w:sz w:val="24"/>
            <w:szCs w:val="24"/>
            <w:highlight w:val="yellow"/>
          </w:rPr>
          <w:t>.</w:t>
        </w:r>
      </w:ins>
    </w:p>
    <w:p w14:paraId="7FCFE066" w14:textId="15A447A7" w:rsidR="00B002A2" w:rsidRDefault="00B002A2" w:rsidP="00CE293C">
      <w:pPr>
        <w:spacing w:after="0" w:line="480" w:lineRule="auto"/>
        <w:ind w:firstLine="708"/>
        <w:jc w:val="both"/>
        <w:rPr>
          <w:rFonts w:ascii="Times New Roman" w:hAnsi="Times New Roman" w:cs="Times New Roman"/>
          <w:iCs/>
          <w:sz w:val="24"/>
          <w:szCs w:val="24"/>
        </w:rPr>
      </w:pPr>
    </w:p>
    <w:tbl>
      <w:tblPr>
        <w:tblStyle w:val="TableGrid"/>
        <w:tblpPr w:leftFromText="141" w:rightFromText="141" w:vertAnchor="text" w:horzAnchor="margin" w:tblpY="-1"/>
        <w:tblW w:w="9214" w:type="dxa"/>
        <w:tblLayout w:type="fixed"/>
        <w:tblLook w:val="04A0" w:firstRow="1" w:lastRow="0" w:firstColumn="1" w:lastColumn="0" w:noHBand="0" w:noVBand="1"/>
      </w:tblPr>
      <w:tblGrid>
        <w:gridCol w:w="236"/>
        <w:gridCol w:w="48"/>
        <w:gridCol w:w="2551"/>
        <w:gridCol w:w="1134"/>
        <w:gridCol w:w="1134"/>
        <w:gridCol w:w="1701"/>
        <w:gridCol w:w="2410"/>
      </w:tblGrid>
      <w:tr w:rsidR="00B002A2" w14:paraId="18C4866B" w14:textId="77777777" w:rsidTr="00A31603">
        <w:tc>
          <w:tcPr>
            <w:tcW w:w="9214" w:type="dxa"/>
            <w:gridSpan w:val="7"/>
            <w:tcBorders>
              <w:top w:val="nil"/>
              <w:left w:val="nil"/>
              <w:bottom w:val="single" w:sz="4" w:space="0" w:color="auto"/>
              <w:right w:val="nil"/>
            </w:tcBorders>
          </w:tcPr>
          <w:p w14:paraId="64E0A270" w14:textId="5D692BF4" w:rsidR="00B002A2" w:rsidRPr="009F2366" w:rsidRDefault="00B002A2" w:rsidP="00A31603">
            <w:pPr>
              <w:spacing w:line="276" w:lineRule="auto"/>
              <w:jc w:val="both"/>
              <w:rPr>
                <w:rFonts w:ascii="Times New Roman" w:hAnsi="Times New Roman" w:cs="Times New Roman"/>
                <w:sz w:val="24"/>
                <w:szCs w:val="24"/>
              </w:rPr>
            </w:pPr>
            <w:r>
              <w:rPr>
                <w:rFonts w:ascii="Times New Roman" w:hAnsi="Times New Roman" w:cs="Times New Roman"/>
                <w:i/>
                <w:sz w:val="24"/>
                <w:szCs w:val="24"/>
              </w:rPr>
              <w:lastRenderedPageBreak/>
              <w:t xml:space="preserve">Table </w:t>
            </w:r>
            <w:ins w:id="1341" w:author="EliseSchramkowski" w:date="2021-09-04T17:50:00Z">
              <w:r w:rsidR="00AB620E">
                <w:rPr>
                  <w:rFonts w:ascii="Times New Roman" w:hAnsi="Times New Roman" w:cs="Times New Roman"/>
                  <w:i/>
                  <w:sz w:val="24"/>
                  <w:szCs w:val="24"/>
                </w:rPr>
                <w:t>6</w:t>
              </w:r>
            </w:ins>
            <w:del w:id="1342" w:author="EliseSchramkowski" w:date="2021-09-04T17:50:00Z">
              <w:r w:rsidDel="00AB620E">
                <w:rPr>
                  <w:rFonts w:ascii="Times New Roman" w:hAnsi="Times New Roman" w:cs="Times New Roman"/>
                  <w:i/>
                  <w:sz w:val="24"/>
                  <w:szCs w:val="24"/>
                </w:rPr>
                <w:delText>5</w:delText>
              </w:r>
            </w:del>
            <w:r w:rsidRPr="009F2366">
              <w:rPr>
                <w:rFonts w:ascii="Times New Roman" w:hAnsi="Times New Roman" w:cs="Times New Roman"/>
                <w:sz w:val="24"/>
                <w:szCs w:val="24"/>
              </w:rPr>
              <w:t>. Descriptive statistics</w:t>
            </w:r>
            <w:r>
              <w:rPr>
                <w:rFonts w:ascii="Times New Roman" w:hAnsi="Times New Roman" w:cs="Times New Roman"/>
                <w:sz w:val="24"/>
                <w:szCs w:val="24"/>
              </w:rPr>
              <w:t xml:space="preserve"> on the number of articles, number of results and (gross) inconsistencies for the ‘</w:t>
            </w:r>
            <w:r w:rsidRPr="00A4632B">
              <w:rPr>
                <w:rFonts w:ascii="Times New Roman" w:hAnsi="Times New Roman" w:cs="Times New Roman"/>
                <w:i/>
                <w:iCs/>
                <w:sz w:val="24"/>
                <w:szCs w:val="24"/>
                <w:rPrChange w:id="1343" w:author="EliseSchramkowski" w:date="2021-09-08T09:55:00Z">
                  <w:rPr>
                    <w:rFonts w:ascii="Times New Roman" w:hAnsi="Times New Roman" w:cs="Times New Roman"/>
                    <w:sz w:val="24"/>
                    <w:szCs w:val="24"/>
                  </w:rPr>
                </w:rPrChange>
              </w:rPr>
              <w:t>APA</w:t>
            </w:r>
            <w:r>
              <w:rPr>
                <w:rFonts w:ascii="Times New Roman" w:hAnsi="Times New Roman" w:cs="Times New Roman"/>
                <w:sz w:val="24"/>
                <w:szCs w:val="24"/>
              </w:rPr>
              <w:t>’</w:t>
            </w:r>
            <w:r w:rsidRPr="009F2366">
              <w:rPr>
                <w:rFonts w:ascii="Times New Roman" w:hAnsi="Times New Roman" w:cs="Times New Roman"/>
                <w:sz w:val="24"/>
                <w:szCs w:val="24"/>
              </w:rPr>
              <w:t xml:space="preserve"> </w:t>
            </w:r>
            <w:r>
              <w:rPr>
                <w:rFonts w:ascii="Times New Roman" w:hAnsi="Times New Roman" w:cs="Times New Roman"/>
                <w:sz w:val="24"/>
                <w:szCs w:val="24"/>
              </w:rPr>
              <w:t xml:space="preserve">and </w:t>
            </w:r>
            <w:ins w:id="1344" w:author="EliseSchramkowski" w:date="2021-09-06T09:49:00Z">
              <w:r w:rsidR="007F37AF">
                <w:rPr>
                  <w:rFonts w:ascii="Times New Roman" w:hAnsi="Times New Roman" w:cs="Times New Roman"/>
                  <w:color w:val="000000"/>
                  <w:sz w:val="24"/>
                  <w:szCs w:val="24"/>
                </w:rPr>
                <w:t>‘</w:t>
              </w:r>
            </w:ins>
            <w:ins w:id="1345" w:author="EliseSchramkowski" w:date="2021-09-07T10:26:00Z">
              <w:r w:rsidR="00B33F58" w:rsidRPr="00A4632B">
                <w:rPr>
                  <w:rFonts w:ascii="Times New Roman" w:hAnsi="Times New Roman" w:cs="Times New Roman"/>
                  <w:i/>
                  <w:iCs/>
                  <w:sz w:val="24"/>
                  <w:szCs w:val="24"/>
                  <w:rPrChange w:id="1346" w:author="EliseSchramkowski" w:date="2021-09-08T09:55:00Z">
                    <w:rPr>
                      <w:rFonts w:ascii="Times New Roman" w:hAnsi="Times New Roman" w:cs="Times New Roman"/>
                      <w:sz w:val="24"/>
                      <w:szCs w:val="24"/>
                    </w:rPr>
                  </w:rPrChange>
                </w:rPr>
                <w:t>Hyp</w:t>
              </w:r>
            </w:ins>
            <w:ins w:id="1347" w:author="EliseSchramkowski" w:date="2021-09-06T09:50:00Z">
              <w:r w:rsidR="007F37AF">
                <w:rPr>
                  <w:rFonts w:ascii="Times New Roman" w:hAnsi="Times New Roman" w:cs="Times New Roman"/>
                  <w:sz w:val="24"/>
                  <w:szCs w:val="24"/>
                </w:rPr>
                <w:t>’ d</w:t>
              </w:r>
            </w:ins>
            <w:del w:id="1348" w:author="EliseSchramkowski" w:date="2021-09-06T09:49:00Z">
              <w:r w:rsidRPr="007F37AF" w:rsidDel="007F37AF">
                <w:rPr>
                  <w:rFonts w:ascii="Times New Roman" w:hAnsi="Times New Roman" w:cs="Times New Roman"/>
                  <w:sz w:val="24"/>
                  <w:szCs w:val="24"/>
                </w:rPr>
                <w:delText>Manual</w:delText>
              </w:r>
              <w:r w:rsidDel="007F37AF">
                <w:rPr>
                  <w:rFonts w:ascii="Times New Roman" w:hAnsi="Times New Roman" w:cs="Times New Roman"/>
                  <w:sz w:val="24"/>
                  <w:szCs w:val="24"/>
                </w:rPr>
                <w:delText xml:space="preserve"> </w:delText>
              </w:r>
            </w:del>
            <w:del w:id="1349" w:author="EliseSchramkowski" w:date="2021-09-06T09:50:00Z">
              <w:r w:rsidRPr="009F2366" w:rsidDel="007F37AF">
                <w:rPr>
                  <w:rFonts w:ascii="Times New Roman" w:hAnsi="Times New Roman" w:cs="Times New Roman"/>
                  <w:sz w:val="24"/>
                  <w:szCs w:val="24"/>
                </w:rPr>
                <w:delText>d</w:delText>
              </w:r>
            </w:del>
            <w:r w:rsidRPr="009F2366">
              <w:rPr>
                <w:rFonts w:ascii="Times New Roman" w:hAnsi="Times New Roman" w:cs="Times New Roman"/>
                <w:sz w:val="24"/>
                <w:szCs w:val="24"/>
              </w:rPr>
              <w:t>ata</w:t>
            </w:r>
            <w:ins w:id="1350" w:author="EliseSchramkowski" w:date="2021-11-09T14:31:00Z">
              <w:r w:rsidR="005C5A58">
                <w:rPr>
                  <w:rFonts w:ascii="Times New Roman" w:hAnsi="Times New Roman" w:cs="Times New Roman"/>
                  <w:sz w:val="24"/>
                  <w:szCs w:val="24"/>
                </w:rPr>
                <w:t xml:space="preserve"> </w:t>
              </w:r>
            </w:ins>
            <w:r w:rsidRPr="009F2366">
              <w:rPr>
                <w:rFonts w:ascii="Times New Roman" w:hAnsi="Times New Roman" w:cs="Times New Roman"/>
                <w:sz w:val="24"/>
                <w:szCs w:val="24"/>
              </w:rPr>
              <w:t>set</w:t>
            </w:r>
            <w:ins w:id="1351" w:author="EliseSchramkowski" w:date="2021-09-06T09:50:00Z">
              <w:r w:rsidR="007F37AF">
                <w:rPr>
                  <w:rFonts w:ascii="Times New Roman" w:hAnsi="Times New Roman" w:cs="Times New Roman"/>
                  <w:sz w:val="24"/>
                  <w:szCs w:val="24"/>
                </w:rPr>
                <w:t>s</w:t>
              </w:r>
            </w:ins>
            <w:r w:rsidRPr="009F2366">
              <w:rPr>
                <w:rFonts w:ascii="Times New Roman" w:hAnsi="Times New Roman" w:cs="Times New Roman"/>
                <w:sz w:val="24"/>
                <w:szCs w:val="24"/>
              </w:rPr>
              <w:t>.</w:t>
            </w:r>
          </w:p>
        </w:tc>
      </w:tr>
      <w:tr w:rsidR="00B002A2" w14:paraId="7DEB7D00" w14:textId="77777777" w:rsidTr="00A31603">
        <w:tc>
          <w:tcPr>
            <w:tcW w:w="2835" w:type="dxa"/>
            <w:gridSpan w:val="3"/>
            <w:tcBorders>
              <w:top w:val="double" w:sz="4" w:space="0" w:color="auto"/>
              <w:left w:val="nil"/>
              <w:bottom w:val="nil"/>
              <w:right w:val="nil"/>
            </w:tcBorders>
          </w:tcPr>
          <w:p w14:paraId="466587A5" w14:textId="77777777" w:rsidR="00B002A2" w:rsidRPr="009F2366" w:rsidRDefault="00B002A2" w:rsidP="00A31603">
            <w:pPr>
              <w:spacing w:line="276" w:lineRule="auto"/>
              <w:jc w:val="both"/>
              <w:rPr>
                <w:rFonts w:ascii="Times New Roman" w:hAnsi="Times New Roman" w:cs="Times New Roman"/>
                <w:sz w:val="24"/>
                <w:szCs w:val="24"/>
              </w:rPr>
            </w:pPr>
          </w:p>
        </w:tc>
        <w:tc>
          <w:tcPr>
            <w:tcW w:w="6379" w:type="dxa"/>
            <w:gridSpan w:val="4"/>
            <w:tcBorders>
              <w:top w:val="double" w:sz="4" w:space="0" w:color="auto"/>
              <w:left w:val="nil"/>
              <w:bottom w:val="nil"/>
              <w:right w:val="nil"/>
            </w:tcBorders>
          </w:tcPr>
          <w:p w14:paraId="40119770" w14:textId="77777777" w:rsidR="00B002A2" w:rsidRPr="0063518F" w:rsidRDefault="00B002A2" w:rsidP="00A31603">
            <w:pPr>
              <w:spacing w:line="276" w:lineRule="auto"/>
              <w:jc w:val="center"/>
              <w:rPr>
                <w:rFonts w:ascii="Times New Roman" w:hAnsi="Times New Roman" w:cs="Times New Roman"/>
                <w:b/>
                <w:bCs/>
                <w:sz w:val="24"/>
                <w:szCs w:val="24"/>
              </w:rPr>
            </w:pPr>
            <w:r w:rsidRPr="0063518F">
              <w:rPr>
                <w:rFonts w:ascii="Times New Roman" w:hAnsi="Times New Roman" w:cs="Times New Roman"/>
                <w:b/>
                <w:bCs/>
                <w:sz w:val="24"/>
                <w:szCs w:val="24"/>
              </w:rPr>
              <w:t>‘APA’</w:t>
            </w:r>
          </w:p>
        </w:tc>
      </w:tr>
      <w:tr w:rsidR="00B002A2" w14:paraId="42057096" w14:textId="77777777" w:rsidTr="00A31603">
        <w:tc>
          <w:tcPr>
            <w:tcW w:w="2835" w:type="dxa"/>
            <w:gridSpan w:val="3"/>
            <w:tcBorders>
              <w:top w:val="nil"/>
              <w:left w:val="nil"/>
              <w:bottom w:val="single" w:sz="4" w:space="0" w:color="auto"/>
              <w:right w:val="nil"/>
            </w:tcBorders>
          </w:tcPr>
          <w:p w14:paraId="4E27569F" w14:textId="77777777" w:rsidR="00B002A2" w:rsidRPr="009F2366" w:rsidRDefault="00B002A2" w:rsidP="00A31603">
            <w:pPr>
              <w:spacing w:line="276" w:lineRule="auto"/>
              <w:jc w:val="both"/>
              <w:rPr>
                <w:rFonts w:ascii="Times New Roman" w:hAnsi="Times New Roman" w:cs="Times New Roman"/>
                <w:sz w:val="24"/>
                <w:szCs w:val="24"/>
              </w:rPr>
            </w:pPr>
          </w:p>
        </w:tc>
        <w:tc>
          <w:tcPr>
            <w:tcW w:w="1134" w:type="dxa"/>
            <w:tcBorders>
              <w:top w:val="nil"/>
              <w:left w:val="nil"/>
              <w:bottom w:val="single" w:sz="4" w:space="0" w:color="auto"/>
              <w:right w:val="nil"/>
            </w:tcBorders>
          </w:tcPr>
          <w:p w14:paraId="5632E1B6" w14:textId="77777777" w:rsidR="00B002A2" w:rsidRPr="009F2366" w:rsidRDefault="00B002A2" w:rsidP="00A31603">
            <w:pPr>
              <w:spacing w:line="276" w:lineRule="auto"/>
              <w:jc w:val="center"/>
              <w:rPr>
                <w:rFonts w:ascii="Times New Roman" w:hAnsi="Times New Roman" w:cs="Times New Roman"/>
                <w:sz w:val="24"/>
                <w:szCs w:val="24"/>
              </w:rPr>
            </w:pPr>
            <w:r>
              <w:rPr>
                <w:rFonts w:ascii="Times New Roman" w:hAnsi="Times New Roman" w:cs="Times New Roman"/>
                <w:sz w:val="24"/>
                <w:szCs w:val="24"/>
              </w:rPr>
              <w:t>#A</w:t>
            </w:r>
            <w:r w:rsidRPr="009F2366">
              <w:rPr>
                <w:rFonts w:ascii="Times New Roman" w:hAnsi="Times New Roman" w:cs="Times New Roman"/>
                <w:sz w:val="24"/>
                <w:szCs w:val="24"/>
              </w:rPr>
              <w:t>rticles</w:t>
            </w:r>
          </w:p>
        </w:tc>
        <w:tc>
          <w:tcPr>
            <w:tcW w:w="1134" w:type="dxa"/>
            <w:tcBorders>
              <w:top w:val="nil"/>
              <w:left w:val="nil"/>
              <w:bottom w:val="single" w:sz="4" w:space="0" w:color="auto"/>
              <w:right w:val="nil"/>
            </w:tcBorders>
          </w:tcPr>
          <w:p w14:paraId="7909D5AF" w14:textId="77777777" w:rsidR="00B002A2" w:rsidRPr="009F2366" w:rsidRDefault="00B002A2" w:rsidP="00A31603">
            <w:pPr>
              <w:spacing w:line="276" w:lineRule="auto"/>
              <w:jc w:val="center"/>
              <w:rPr>
                <w:rFonts w:ascii="Times New Roman" w:hAnsi="Times New Roman" w:cs="Times New Roman"/>
                <w:sz w:val="24"/>
                <w:szCs w:val="24"/>
              </w:rPr>
            </w:pPr>
            <w:r>
              <w:rPr>
                <w:rFonts w:ascii="Times New Roman" w:hAnsi="Times New Roman" w:cs="Times New Roman"/>
                <w:sz w:val="24"/>
                <w:szCs w:val="24"/>
              </w:rPr>
              <w:t>#R</w:t>
            </w:r>
            <w:r w:rsidRPr="009F2366">
              <w:rPr>
                <w:rFonts w:ascii="Times New Roman" w:hAnsi="Times New Roman" w:cs="Times New Roman"/>
                <w:sz w:val="24"/>
                <w:szCs w:val="24"/>
              </w:rPr>
              <w:t>esults</w:t>
            </w:r>
          </w:p>
        </w:tc>
        <w:tc>
          <w:tcPr>
            <w:tcW w:w="1701" w:type="dxa"/>
            <w:tcBorders>
              <w:top w:val="nil"/>
              <w:left w:val="nil"/>
              <w:bottom w:val="single" w:sz="4" w:space="0" w:color="auto"/>
              <w:right w:val="nil"/>
            </w:tcBorders>
          </w:tcPr>
          <w:p w14:paraId="0957A139" w14:textId="77777777" w:rsidR="00B002A2" w:rsidRPr="009F2366" w:rsidRDefault="00B002A2" w:rsidP="00A31603">
            <w:pPr>
              <w:spacing w:line="276" w:lineRule="auto"/>
              <w:jc w:val="center"/>
              <w:rPr>
                <w:rFonts w:ascii="Times New Roman" w:hAnsi="Times New Roman" w:cs="Times New Roman"/>
                <w:sz w:val="24"/>
                <w:szCs w:val="24"/>
              </w:rPr>
            </w:pPr>
            <w:r w:rsidRPr="009F2366">
              <w:rPr>
                <w:rFonts w:ascii="Times New Roman" w:hAnsi="Times New Roman" w:cs="Times New Roman"/>
                <w:sz w:val="24"/>
                <w:szCs w:val="24"/>
              </w:rPr>
              <w:t>Inconsistencies</w:t>
            </w:r>
          </w:p>
        </w:tc>
        <w:tc>
          <w:tcPr>
            <w:tcW w:w="2410" w:type="dxa"/>
            <w:tcBorders>
              <w:top w:val="nil"/>
              <w:left w:val="nil"/>
              <w:bottom w:val="single" w:sz="4" w:space="0" w:color="auto"/>
              <w:right w:val="nil"/>
            </w:tcBorders>
          </w:tcPr>
          <w:p w14:paraId="01D0CAEC" w14:textId="77777777" w:rsidR="00B002A2" w:rsidRPr="009F2366" w:rsidRDefault="00B002A2" w:rsidP="00A31603">
            <w:pPr>
              <w:spacing w:line="276" w:lineRule="auto"/>
              <w:jc w:val="center"/>
              <w:rPr>
                <w:rFonts w:ascii="Times New Roman" w:hAnsi="Times New Roman" w:cs="Times New Roman"/>
                <w:sz w:val="24"/>
                <w:szCs w:val="24"/>
              </w:rPr>
            </w:pPr>
            <w:r w:rsidRPr="009F2366">
              <w:rPr>
                <w:rFonts w:ascii="Times New Roman" w:hAnsi="Times New Roman" w:cs="Times New Roman"/>
                <w:sz w:val="24"/>
                <w:szCs w:val="24"/>
              </w:rPr>
              <w:t>Gross inconsistencies</w:t>
            </w:r>
          </w:p>
        </w:tc>
      </w:tr>
      <w:tr w:rsidR="00B002A2" w14:paraId="0E140945" w14:textId="77777777" w:rsidTr="00A31603">
        <w:tc>
          <w:tcPr>
            <w:tcW w:w="2835" w:type="dxa"/>
            <w:gridSpan w:val="3"/>
            <w:tcBorders>
              <w:top w:val="single" w:sz="4" w:space="0" w:color="auto"/>
              <w:left w:val="nil"/>
              <w:bottom w:val="nil"/>
              <w:right w:val="nil"/>
            </w:tcBorders>
          </w:tcPr>
          <w:p w14:paraId="65BD14D1" w14:textId="4DDBCEE5" w:rsidR="00B002A2" w:rsidRPr="007F4E52" w:rsidRDefault="00B002A2" w:rsidP="00A31603">
            <w:pPr>
              <w:spacing w:line="276" w:lineRule="auto"/>
              <w:jc w:val="both"/>
              <w:rPr>
                <w:rFonts w:ascii="Times New Roman" w:hAnsi="Times New Roman" w:cs="Times New Roman"/>
                <w:sz w:val="24"/>
                <w:szCs w:val="24"/>
                <w:vertAlign w:val="superscript"/>
              </w:rPr>
            </w:pPr>
            <w:r w:rsidRPr="009F2366">
              <w:rPr>
                <w:rFonts w:ascii="Times New Roman" w:hAnsi="Times New Roman" w:cs="Times New Roman"/>
                <w:sz w:val="24"/>
                <w:szCs w:val="24"/>
              </w:rPr>
              <w:t>Relation to explicitly stated hypothesis</w:t>
            </w:r>
            <w:r w:rsidR="00900AE7">
              <w:rPr>
                <w:rFonts w:ascii="Times New Roman" w:hAnsi="Times New Roman" w:cs="Times New Roman"/>
                <w:sz w:val="24"/>
                <w:szCs w:val="24"/>
                <w:vertAlign w:val="superscript"/>
              </w:rPr>
              <w:t>1</w:t>
            </w:r>
          </w:p>
        </w:tc>
        <w:tc>
          <w:tcPr>
            <w:tcW w:w="1134" w:type="dxa"/>
            <w:tcBorders>
              <w:top w:val="single" w:sz="4" w:space="0" w:color="auto"/>
              <w:left w:val="nil"/>
              <w:bottom w:val="nil"/>
              <w:right w:val="nil"/>
            </w:tcBorders>
          </w:tcPr>
          <w:p w14:paraId="21D47D1B" w14:textId="77777777" w:rsidR="00B002A2" w:rsidRPr="009F2366" w:rsidRDefault="00B002A2" w:rsidP="00A31603">
            <w:pPr>
              <w:spacing w:line="276" w:lineRule="auto"/>
              <w:jc w:val="both"/>
              <w:rPr>
                <w:rFonts w:ascii="Times New Roman" w:hAnsi="Times New Roman" w:cs="Times New Roman"/>
                <w:sz w:val="24"/>
                <w:szCs w:val="24"/>
              </w:rPr>
            </w:pPr>
          </w:p>
        </w:tc>
        <w:tc>
          <w:tcPr>
            <w:tcW w:w="1134" w:type="dxa"/>
            <w:tcBorders>
              <w:top w:val="single" w:sz="4" w:space="0" w:color="auto"/>
              <w:left w:val="nil"/>
              <w:bottom w:val="nil"/>
              <w:right w:val="nil"/>
            </w:tcBorders>
          </w:tcPr>
          <w:p w14:paraId="6FD02CDA" w14:textId="77777777" w:rsidR="00B002A2" w:rsidRPr="009F2366" w:rsidRDefault="00B002A2" w:rsidP="00A31603">
            <w:pPr>
              <w:spacing w:line="276" w:lineRule="auto"/>
              <w:jc w:val="both"/>
              <w:rPr>
                <w:rFonts w:ascii="Times New Roman" w:hAnsi="Times New Roman" w:cs="Times New Roman"/>
                <w:sz w:val="24"/>
                <w:szCs w:val="24"/>
              </w:rPr>
            </w:pPr>
          </w:p>
        </w:tc>
        <w:tc>
          <w:tcPr>
            <w:tcW w:w="1701" w:type="dxa"/>
            <w:tcBorders>
              <w:top w:val="single" w:sz="4" w:space="0" w:color="auto"/>
              <w:left w:val="nil"/>
              <w:bottom w:val="nil"/>
              <w:right w:val="nil"/>
            </w:tcBorders>
          </w:tcPr>
          <w:p w14:paraId="2055A24E" w14:textId="77777777" w:rsidR="00B002A2" w:rsidRPr="009F2366" w:rsidRDefault="00B002A2" w:rsidP="00A31603">
            <w:pPr>
              <w:spacing w:line="276" w:lineRule="auto"/>
              <w:jc w:val="both"/>
              <w:rPr>
                <w:rFonts w:ascii="Times New Roman" w:hAnsi="Times New Roman" w:cs="Times New Roman"/>
                <w:sz w:val="24"/>
                <w:szCs w:val="24"/>
              </w:rPr>
            </w:pPr>
          </w:p>
        </w:tc>
        <w:tc>
          <w:tcPr>
            <w:tcW w:w="2410" w:type="dxa"/>
            <w:tcBorders>
              <w:top w:val="single" w:sz="4" w:space="0" w:color="auto"/>
              <w:left w:val="nil"/>
              <w:bottom w:val="nil"/>
              <w:right w:val="nil"/>
            </w:tcBorders>
          </w:tcPr>
          <w:p w14:paraId="10404E99" w14:textId="77777777" w:rsidR="00B002A2" w:rsidRPr="009F2366" w:rsidRDefault="00B002A2" w:rsidP="00A31603">
            <w:pPr>
              <w:spacing w:line="276" w:lineRule="auto"/>
              <w:jc w:val="both"/>
              <w:rPr>
                <w:rFonts w:ascii="Times New Roman" w:hAnsi="Times New Roman" w:cs="Times New Roman"/>
                <w:sz w:val="24"/>
                <w:szCs w:val="24"/>
              </w:rPr>
            </w:pPr>
          </w:p>
        </w:tc>
      </w:tr>
      <w:tr w:rsidR="00B002A2" w:rsidRPr="000365E1" w14:paraId="5C7E8727" w14:textId="77777777" w:rsidTr="00A31603">
        <w:tc>
          <w:tcPr>
            <w:tcW w:w="236" w:type="dxa"/>
            <w:tcBorders>
              <w:top w:val="nil"/>
              <w:left w:val="nil"/>
              <w:bottom w:val="nil"/>
              <w:right w:val="nil"/>
            </w:tcBorders>
          </w:tcPr>
          <w:p w14:paraId="31B44CB2" w14:textId="77777777" w:rsidR="00B002A2" w:rsidRPr="000365E1" w:rsidRDefault="00B002A2" w:rsidP="00A31603">
            <w:pPr>
              <w:spacing w:line="276" w:lineRule="auto"/>
              <w:jc w:val="both"/>
              <w:rPr>
                <w:rFonts w:ascii="Times New Roman" w:hAnsi="Times New Roman" w:cs="Times New Roman"/>
                <w:color w:val="000000"/>
                <w:sz w:val="24"/>
                <w:szCs w:val="16"/>
              </w:rPr>
            </w:pPr>
          </w:p>
        </w:tc>
        <w:tc>
          <w:tcPr>
            <w:tcW w:w="2599" w:type="dxa"/>
            <w:gridSpan w:val="2"/>
            <w:tcBorders>
              <w:top w:val="nil"/>
              <w:left w:val="nil"/>
              <w:bottom w:val="nil"/>
              <w:right w:val="nil"/>
            </w:tcBorders>
          </w:tcPr>
          <w:p w14:paraId="6CEF1E14" w14:textId="77777777" w:rsidR="00B002A2" w:rsidRPr="000365E1" w:rsidRDefault="00B002A2" w:rsidP="00A31603">
            <w:pPr>
              <w:spacing w:line="276" w:lineRule="auto"/>
              <w:jc w:val="both"/>
              <w:rPr>
                <w:rFonts w:ascii="Times New Roman" w:hAnsi="Times New Roman" w:cs="Times New Roman"/>
                <w:color w:val="000000"/>
                <w:sz w:val="24"/>
                <w:szCs w:val="24"/>
              </w:rPr>
            </w:pPr>
            <w:r w:rsidRPr="000365E1">
              <w:rPr>
                <w:rFonts w:ascii="Times New Roman" w:hAnsi="Times New Roman" w:cs="Times New Roman"/>
                <w:color w:val="000000"/>
                <w:sz w:val="24"/>
                <w:szCs w:val="24"/>
              </w:rPr>
              <w:t>Yes</w:t>
            </w:r>
          </w:p>
        </w:tc>
        <w:tc>
          <w:tcPr>
            <w:tcW w:w="1134" w:type="dxa"/>
            <w:tcBorders>
              <w:top w:val="nil"/>
              <w:left w:val="nil"/>
              <w:bottom w:val="nil"/>
              <w:right w:val="nil"/>
            </w:tcBorders>
          </w:tcPr>
          <w:p w14:paraId="2C61E82B" w14:textId="58DC76E9" w:rsidR="00B002A2" w:rsidRPr="00FF2335" w:rsidRDefault="00900AE7" w:rsidP="00A31603">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t>
            </w:r>
          </w:p>
        </w:tc>
        <w:tc>
          <w:tcPr>
            <w:tcW w:w="1134" w:type="dxa"/>
            <w:tcBorders>
              <w:top w:val="nil"/>
              <w:left w:val="nil"/>
              <w:bottom w:val="nil"/>
              <w:right w:val="nil"/>
            </w:tcBorders>
          </w:tcPr>
          <w:p w14:paraId="431479AF"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168</w:t>
            </w:r>
          </w:p>
        </w:tc>
        <w:tc>
          <w:tcPr>
            <w:tcW w:w="1701" w:type="dxa"/>
            <w:tcBorders>
              <w:top w:val="nil"/>
              <w:left w:val="nil"/>
              <w:bottom w:val="nil"/>
              <w:right w:val="nil"/>
            </w:tcBorders>
          </w:tcPr>
          <w:p w14:paraId="038D1408"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22 (13.1%)</w:t>
            </w:r>
          </w:p>
        </w:tc>
        <w:tc>
          <w:tcPr>
            <w:tcW w:w="2410" w:type="dxa"/>
            <w:tcBorders>
              <w:top w:val="nil"/>
              <w:left w:val="nil"/>
              <w:bottom w:val="nil"/>
              <w:right w:val="nil"/>
            </w:tcBorders>
          </w:tcPr>
          <w:p w14:paraId="56462822"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4 (2.4%)</w:t>
            </w:r>
          </w:p>
        </w:tc>
      </w:tr>
      <w:tr w:rsidR="00B002A2" w:rsidRPr="000365E1" w14:paraId="33B0ECCE" w14:textId="77777777" w:rsidTr="00A31603">
        <w:tc>
          <w:tcPr>
            <w:tcW w:w="236" w:type="dxa"/>
            <w:tcBorders>
              <w:top w:val="nil"/>
              <w:left w:val="nil"/>
              <w:bottom w:val="nil"/>
              <w:right w:val="nil"/>
            </w:tcBorders>
          </w:tcPr>
          <w:p w14:paraId="7D13C519" w14:textId="77777777" w:rsidR="00B002A2" w:rsidRPr="000365E1" w:rsidRDefault="00B002A2" w:rsidP="00A31603">
            <w:pPr>
              <w:spacing w:line="360" w:lineRule="auto"/>
              <w:jc w:val="both"/>
              <w:rPr>
                <w:rFonts w:ascii="Times New Roman" w:hAnsi="Times New Roman" w:cs="Times New Roman"/>
                <w:color w:val="000000"/>
                <w:sz w:val="24"/>
                <w:szCs w:val="16"/>
              </w:rPr>
            </w:pPr>
          </w:p>
        </w:tc>
        <w:tc>
          <w:tcPr>
            <w:tcW w:w="2599" w:type="dxa"/>
            <w:gridSpan w:val="2"/>
            <w:tcBorders>
              <w:top w:val="nil"/>
              <w:left w:val="nil"/>
              <w:bottom w:val="nil"/>
              <w:right w:val="nil"/>
            </w:tcBorders>
          </w:tcPr>
          <w:p w14:paraId="7A7D396E" w14:textId="77777777" w:rsidR="00B002A2" w:rsidRPr="000365E1" w:rsidRDefault="00B002A2" w:rsidP="00A31603">
            <w:pPr>
              <w:spacing w:line="360" w:lineRule="auto"/>
              <w:jc w:val="both"/>
              <w:rPr>
                <w:rFonts w:ascii="Times New Roman" w:hAnsi="Times New Roman" w:cs="Times New Roman"/>
                <w:color w:val="000000"/>
                <w:sz w:val="24"/>
                <w:szCs w:val="24"/>
              </w:rPr>
            </w:pPr>
            <w:r w:rsidRPr="000365E1">
              <w:rPr>
                <w:rFonts w:ascii="Times New Roman" w:hAnsi="Times New Roman" w:cs="Times New Roman"/>
                <w:color w:val="000000"/>
                <w:sz w:val="24"/>
                <w:szCs w:val="24"/>
              </w:rPr>
              <w:t>No</w:t>
            </w:r>
          </w:p>
        </w:tc>
        <w:tc>
          <w:tcPr>
            <w:tcW w:w="1134" w:type="dxa"/>
            <w:tcBorders>
              <w:top w:val="nil"/>
              <w:left w:val="nil"/>
              <w:bottom w:val="nil"/>
              <w:right w:val="nil"/>
            </w:tcBorders>
          </w:tcPr>
          <w:p w14:paraId="311119C9" w14:textId="1CCABDAF" w:rsidR="00B002A2" w:rsidRPr="00FF2335" w:rsidRDefault="00900AE7" w:rsidP="00A31603">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68</w:t>
            </w:r>
          </w:p>
        </w:tc>
        <w:tc>
          <w:tcPr>
            <w:tcW w:w="1134" w:type="dxa"/>
            <w:tcBorders>
              <w:top w:val="nil"/>
              <w:left w:val="nil"/>
              <w:bottom w:val="nil"/>
              <w:right w:val="nil"/>
            </w:tcBorders>
          </w:tcPr>
          <w:p w14:paraId="7817125A" w14:textId="77777777" w:rsidR="00B002A2" w:rsidRPr="00FF2335" w:rsidRDefault="00B002A2" w:rsidP="00A31603">
            <w:pPr>
              <w:spacing w:line="360"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337</w:t>
            </w:r>
          </w:p>
        </w:tc>
        <w:tc>
          <w:tcPr>
            <w:tcW w:w="1701" w:type="dxa"/>
            <w:tcBorders>
              <w:top w:val="nil"/>
              <w:left w:val="nil"/>
              <w:bottom w:val="nil"/>
              <w:right w:val="nil"/>
            </w:tcBorders>
          </w:tcPr>
          <w:p w14:paraId="2827FAD6" w14:textId="77777777" w:rsidR="00B002A2" w:rsidRPr="00FF2335" w:rsidRDefault="00B002A2" w:rsidP="00A31603">
            <w:pPr>
              <w:spacing w:line="360"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47 (13.9%)</w:t>
            </w:r>
          </w:p>
        </w:tc>
        <w:tc>
          <w:tcPr>
            <w:tcW w:w="2410" w:type="dxa"/>
            <w:tcBorders>
              <w:top w:val="nil"/>
              <w:left w:val="nil"/>
              <w:bottom w:val="nil"/>
              <w:right w:val="nil"/>
            </w:tcBorders>
          </w:tcPr>
          <w:p w14:paraId="20CEAC33" w14:textId="77777777" w:rsidR="00B002A2" w:rsidRPr="00FF2335" w:rsidRDefault="00B002A2" w:rsidP="00A31603">
            <w:pPr>
              <w:spacing w:line="360"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4 (1.2%)</w:t>
            </w:r>
          </w:p>
        </w:tc>
      </w:tr>
      <w:tr w:rsidR="00B002A2" w:rsidRPr="000365E1" w14:paraId="78B1FF77" w14:textId="77777777" w:rsidTr="00A31603">
        <w:tc>
          <w:tcPr>
            <w:tcW w:w="2835" w:type="dxa"/>
            <w:gridSpan w:val="3"/>
            <w:tcBorders>
              <w:top w:val="nil"/>
              <w:left w:val="nil"/>
              <w:bottom w:val="nil"/>
              <w:right w:val="nil"/>
            </w:tcBorders>
          </w:tcPr>
          <w:p w14:paraId="2579713B" w14:textId="77777777" w:rsidR="00B002A2" w:rsidRPr="000365E1" w:rsidRDefault="00B002A2" w:rsidP="00A31603">
            <w:pPr>
              <w:spacing w:line="276" w:lineRule="auto"/>
              <w:jc w:val="both"/>
              <w:rPr>
                <w:rFonts w:ascii="Times New Roman" w:hAnsi="Times New Roman" w:cs="Times New Roman"/>
                <w:color w:val="000000"/>
                <w:sz w:val="24"/>
                <w:szCs w:val="24"/>
              </w:rPr>
            </w:pPr>
            <w:r w:rsidRPr="000365E1">
              <w:rPr>
                <w:rFonts w:ascii="Times New Roman" w:hAnsi="Times New Roman" w:cs="Times New Roman"/>
                <w:color w:val="000000"/>
                <w:sz w:val="24"/>
                <w:szCs w:val="24"/>
              </w:rPr>
              <w:t>Journal</w:t>
            </w:r>
          </w:p>
        </w:tc>
        <w:tc>
          <w:tcPr>
            <w:tcW w:w="1134" w:type="dxa"/>
            <w:tcBorders>
              <w:top w:val="nil"/>
              <w:left w:val="nil"/>
              <w:bottom w:val="nil"/>
              <w:right w:val="nil"/>
            </w:tcBorders>
          </w:tcPr>
          <w:p w14:paraId="3EF9A878"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p>
        </w:tc>
        <w:tc>
          <w:tcPr>
            <w:tcW w:w="1134" w:type="dxa"/>
            <w:tcBorders>
              <w:top w:val="nil"/>
              <w:left w:val="nil"/>
              <w:bottom w:val="nil"/>
              <w:right w:val="nil"/>
            </w:tcBorders>
          </w:tcPr>
          <w:p w14:paraId="0AC0DABD"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p>
        </w:tc>
        <w:tc>
          <w:tcPr>
            <w:tcW w:w="1701" w:type="dxa"/>
            <w:tcBorders>
              <w:top w:val="nil"/>
              <w:left w:val="nil"/>
              <w:bottom w:val="nil"/>
              <w:right w:val="nil"/>
            </w:tcBorders>
          </w:tcPr>
          <w:p w14:paraId="239441A7"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p>
        </w:tc>
        <w:tc>
          <w:tcPr>
            <w:tcW w:w="2410" w:type="dxa"/>
            <w:tcBorders>
              <w:top w:val="nil"/>
              <w:left w:val="nil"/>
              <w:bottom w:val="nil"/>
              <w:right w:val="nil"/>
            </w:tcBorders>
          </w:tcPr>
          <w:p w14:paraId="09A777F7"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p>
        </w:tc>
      </w:tr>
      <w:tr w:rsidR="00B002A2" w:rsidRPr="000365E1" w14:paraId="769CD987" w14:textId="77777777" w:rsidTr="00A31603">
        <w:tc>
          <w:tcPr>
            <w:tcW w:w="236" w:type="dxa"/>
            <w:tcBorders>
              <w:top w:val="nil"/>
              <w:left w:val="nil"/>
              <w:bottom w:val="nil"/>
              <w:right w:val="nil"/>
            </w:tcBorders>
          </w:tcPr>
          <w:p w14:paraId="5FA27609" w14:textId="77777777" w:rsidR="00B002A2" w:rsidRPr="000365E1" w:rsidRDefault="00B002A2" w:rsidP="00A31603">
            <w:pPr>
              <w:spacing w:line="276" w:lineRule="auto"/>
              <w:jc w:val="both"/>
              <w:rPr>
                <w:rFonts w:ascii="Times New Roman" w:hAnsi="Times New Roman" w:cs="Times New Roman"/>
                <w:color w:val="000000"/>
                <w:sz w:val="24"/>
                <w:szCs w:val="16"/>
              </w:rPr>
            </w:pPr>
          </w:p>
        </w:tc>
        <w:tc>
          <w:tcPr>
            <w:tcW w:w="2599" w:type="dxa"/>
            <w:gridSpan w:val="2"/>
            <w:tcBorders>
              <w:top w:val="nil"/>
              <w:left w:val="nil"/>
              <w:bottom w:val="nil"/>
              <w:right w:val="nil"/>
            </w:tcBorders>
          </w:tcPr>
          <w:p w14:paraId="76971035" w14:textId="77777777" w:rsidR="00B002A2" w:rsidRPr="000365E1" w:rsidRDefault="00B002A2" w:rsidP="00A31603">
            <w:pPr>
              <w:spacing w:line="276" w:lineRule="auto"/>
              <w:jc w:val="both"/>
              <w:rPr>
                <w:rFonts w:ascii="Times New Roman" w:hAnsi="Times New Roman" w:cs="Times New Roman"/>
                <w:color w:val="000000"/>
                <w:sz w:val="24"/>
                <w:szCs w:val="24"/>
              </w:rPr>
            </w:pPr>
            <w:r w:rsidRPr="000365E1">
              <w:rPr>
                <w:rFonts w:ascii="Times New Roman" w:hAnsi="Times New Roman" w:cs="Times New Roman"/>
                <w:color w:val="000000"/>
                <w:sz w:val="24"/>
                <w:szCs w:val="24"/>
              </w:rPr>
              <w:t>ASR</w:t>
            </w:r>
          </w:p>
        </w:tc>
        <w:tc>
          <w:tcPr>
            <w:tcW w:w="1134" w:type="dxa"/>
            <w:tcBorders>
              <w:top w:val="nil"/>
              <w:left w:val="nil"/>
              <w:bottom w:val="nil"/>
              <w:right w:val="nil"/>
            </w:tcBorders>
          </w:tcPr>
          <w:p w14:paraId="1C55B266"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7</w:t>
            </w:r>
          </w:p>
        </w:tc>
        <w:tc>
          <w:tcPr>
            <w:tcW w:w="1134" w:type="dxa"/>
            <w:tcBorders>
              <w:top w:val="nil"/>
              <w:left w:val="nil"/>
              <w:bottom w:val="nil"/>
              <w:right w:val="nil"/>
            </w:tcBorders>
          </w:tcPr>
          <w:p w14:paraId="1EA9B153"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43</w:t>
            </w:r>
          </w:p>
        </w:tc>
        <w:tc>
          <w:tcPr>
            <w:tcW w:w="1701" w:type="dxa"/>
            <w:tcBorders>
              <w:top w:val="nil"/>
              <w:left w:val="nil"/>
              <w:bottom w:val="nil"/>
              <w:right w:val="nil"/>
            </w:tcBorders>
          </w:tcPr>
          <w:p w14:paraId="6F046E74"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1 (2.3%)</w:t>
            </w:r>
          </w:p>
        </w:tc>
        <w:tc>
          <w:tcPr>
            <w:tcW w:w="2410" w:type="dxa"/>
            <w:tcBorders>
              <w:top w:val="nil"/>
              <w:left w:val="nil"/>
              <w:bottom w:val="nil"/>
              <w:right w:val="nil"/>
            </w:tcBorders>
          </w:tcPr>
          <w:p w14:paraId="180E45EA"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1 (2.3%)</w:t>
            </w:r>
          </w:p>
        </w:tc>
      </w:tr>
      <w:tr w:rsidR="00B002A2" w:rsidRPr="000365E1" w14:paraId="709E45CB" w14:textId="77777777" w:rsidTr="00A31603">
        <w:tc>
          <w:tcPr>
            <w:tcW w:w="236" w:type="dxa"/>
            <w:tcBorders>
              <w:top w:val="nil"/>
              <w:left w:val="nil"/>
              <w:bottom w:val="nil"/>
              <w:right w:val="nil"/>
            </w:tcBorders>
          </w:tcPr>
          <w:p w14:paraId="7A5200BB" w14:textId="77777777" w:rsidR="00B002A2" w:rsidRPr="000365E1" w:rsidRDefault="00B002A2" w:rsidP="00A31603">
            <w:pPr>
              <w:spacing w:line="276" w:lineRule="auto"/>
              <w:jc w:val="both"/>
              <w:rPr>
                <w:rFonts w:ascii="Times New Roman" w:hAnsi="Times New Roman" w:cs="Times New Roman"/>
                <w:color w:val="000000"/>
                <w:sz w:val="24"/>
                <w:szCs w:val="16"/>
              </w:rPr>
            </w:pPr>
          </w:p>
        </w:tc>
        <w:tc>
          <w:tcPr>
            <w:tcW w:w="2599" w:type="dxa"/>
            <w:gridSpan w:val="2"/>
            <w:tcBorders>
              <w:top w:val="nil"/>
              <w:left w:val="nil"/>
              <w:bottom w:val="nil"/>
              <w:right w:val="nil"/>
            </w:tcBorders>
          </w:tcPr>
          <w:p w14:paraId="36F30D54" w14:textId="77777777" w:rsidR="00B002A2" w:rsidRPr="000365E1" w:rsidRDefault="00B002A2" w:rsidP="00A31603">
            <w:pPr>
              <w:spacing w:line="276" w:lineRule="auto"/>
              <w:jc w:val="both"/>
              <w:rPr>
                <w:rFonts w:ascii="Times New Roman" w:hAnsi="Times New Roman" w:cs="Times New Roman"/>
                <w:color w:val="000000"/>
                <w:sz w:val="24"/>
                <w:szCs w:val="24"/>
              </w:rPr>
            </w:pPr>
            <w:r w:rsidRPr="000365E1">
              <w:rPr>
                <w:rFonts w:ascii="Times New Roman" w:hAnsi="Times New Roman" w:cs="Times New Roman"/>
                <w:color w:val="000000"/>
                <w:sz w:val="24"/>
                <w:szCs w:val="24"/>
              </w:rPr>
              <w:t>AJS</w:t>
            </w:r>
          </w:p>
        </w:tc>
        <w:tc>
          <w:tcPr>
            <w:tcW w:w="1134" w:type="dxa"/>
            <w:tcBorders>
              <w:top w:val="nil"/>
              <w:left w:val="nil"/>
              <w:bottom w:val="nil"/>
              <w:right w:val="nil"/>
            </w:tcBorders>
          </w:tcPr>
          <w:p w14:paraId="2553320C"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3</w:t>
            </w:r>
          </w:p>
        </w:tc>
        <w:tc>
          <w:tcPr>
            <w:tcW w:w="1134" w:type="dxa"/>
            <w:tcBorders>
              <w:top w:val="nil"/>
              <w:left w:val="nil"/>
              <w:bottom w:val="nil"/>
              <w:right w:val="nil"/>
            </w:tcBorders>
          </w:tcPr>
          <w:p w14:paraId="03B3CABC"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41</w:t>
            </w:r>
          </w:p>
        </w:tc>
        <w:tc>
          <w:tcPr>
            <w:tcW w:w="1701" w:type="dxa"/>
            <w:tcBorders>
              <w:top w:val="nil"/>
              <w:left w:val="nil"/>
              <w:bottom w:val="nil"/>
              <w:right w:val="nil"/>
            </w:tcBorders>
          </w:tcPr>
          <w:p w14:paraId="23752FA4"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2 (4.9%)</w:t>
            </w:r>
          </w:p>
        </w:tc>
        <w:tc>
          <w:tcPr>
            <w:tcW w:w="2410" w:type="dxa"/>
            <w:tcBorders>
              <w:top w:val="nil"/>
              <w:left w:val="nil"/>
              <w:bottom w:val="nil"/>
              <w:right w:val="nil"/>
            </w:tcBorders>
          </w:tcPr>
          <w:p w14:paraId="61B179E6"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0 (0%)</w:t>
            </w:r>
          </w:p>
        </w:tc>
      </w:tr>
      <w:tr w:rsidR="00B002A2" w:rsidRPr="000365E1" w14:paraId="7AF86B5D" w14:textId="77777777" w:rsidTr="00A31603">
        <w:tc>
          <w:tcPr>
            <w:tcW w:w="236" w:type="dxa"/>
            <w:tcBorders>
              <w:top w:val="nil"/>
              <w:left w:val="nil"/>
              <w:bottom w:val="nil"/>
              <w:right w:val="nil"/>
            </w:tcBorders>
          </w:tcPr>
          <w:p w14:paraId="02E86367" w14:textId="77777777" w:rsidR="00B002A2" w:rsidRPr="000365E1" w:rsidRDefault="00B002A2" w:rsidP="00A31603">
            <w:pPr>
              <w:spacing w:line="276" w:lineRule="auto"/>
              <w:jc w:val="both"/>
              <w:rPr>
                <w:rFonts w:ascii="Times New Roman" w:hAnsi="Times New Roman" w:cs="Times New Roman"/>
                <w:color w:val="000000"/>
                <w:sz w:val="24"/>
                <w:szCs w:val="16"/>
              </w:rPr>
            </w:pPr>
          </w:p>
        </w:tc>
        <w:tc>
          <w:tcPr>
            <w:tcW w:w="2599" w:type="dxa"/>
            <w:gridSpan w:val="2"/>
            <w:tcBorders>
              <w:top w:val="nil"/>
              <w:left w:val="nil"/>
              <w:bottom w:val="nil"/>
              <w:right w:val="nil"/>
            </w:tcBorders>
          </w:tcPr>
          <w:p w14:paraId="283A1433" w14:textId="77777777" w:rsidR="00B002A2" w:rsidRPr="000365E1" w:rsidRDefault="00B002A2" w:rsidP="00A31603">
            <w:pPr>
              <w:spacing w:line="276" w:lineRule="auto"/>
              <w:jc w:val="both"/>
              <w:rPr>
                <w:rFonts w:ascii="Times New Roman" w:hAnsi="Times New Roman" w:cs="Times New Roman"/>
                <w:color w:val="000000"/>
                <w:sz w:val="24"/>
                <w:szCs w:val="24"/>
              </w:rPr>
            </w:pPr>
            <w:r w:rsidRPr="000365E1">
              <w:rPr>
                <w:rFonts w:ascii="Times New Roman" w:hAnsi="Times New Roman" w:cs="Times New Roman"/>
                <w:color w:val="000000"/>
                <w:sz w:val="24"/>
                <w:szCs w:val="24"/>
              </w:rPr>
              <w:t>SQ</w:t>
            </w:r>
          </w:p>
        </w:tc>
        <w:tc>
          <w:tcPr>
            <w:tcW w:w="1134" w:type="dxa"/>
            <w:tcBorders>
              <w:top w:val="nil"/>
              <w:left w:val="nil"/>
              <w:bottom w:val="nil"/>
              <w:right w:val="nil"/>
            </w:tcBorders>
          </w:tcPr>
          <w:p w14:paraId="5725C1B1"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2</w:t>
            </w:r>
          </w:p>
        </w:tc>
        <w:tc>
          <w:tcPr>
            <w:tcW w:w="1134" w:type="dxa"/>
            <w:tcBorders>
              <w:top w:val="nil"/>
              <w:left w:val="nil"/>
              <w:bottom w:val="nil"/>
              <w:right w:val="nil"/>
            </w:tcBorders>
          </w:tcPr>
          <w:p w14:paraId="5E8499FC"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5</w:t>
            </w:r>
          </w:p>
        </w:tc>
        <w:tc>
          <w:tcPr>
            <w:tcW w:w="1701" w:type="dxa"/>
            <w:tcBorders>
              <w:top w:val="nil"/>
              <w:left w:val="nil"/>
              <w:bottom w:val="nil"/>
              <w:right w:val="nil"/>
            </w:tcBorders>
          </w:tcPr>
          <w:p w14:paraId="20144DF6"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5 (100%)</w:t>
            </w:r>
          </w:p>
        </w:tc>
        <w:tc>
          <w:tcPr>
            <w:tcW w:w="2410" w:type="dxa"/>
            <w:tcBorders>
              <w:top w:val="nil"/>
              <w:left w:val="nil"/>
              <w:bottom w:val="nil"/>
              <w:right w:val="nil"/>
            </w:tcBorders>
          </w:tcPr>
          <w:p w14:paraId="45FFA20B"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0 (0%)</w:t>
            </w:r>
          </w:p>
        </w:tc>
      </w:tr>
      <w:tr w:rsidR="00B002A2" w:rsidRPr="000365E1" w14:paraId="615CA5F7" w14:textId="77777777" w:rsidTr="00A31603">
        <w:tc>
          <w:tcPr>
            <w:tcW w:w="236" w:type="dxa"/>
            <w:tcBorders>
              <w:top w:val="nil"/>
              <w:left w:val="nil"/>
              <w:bottom w:val="nil"/>
              <w:right w:val="nil"/>
            </w:tcBorders>
          </w:tcPr>
          <w:p w14:paraId="273BDA27" w14:textId="77777777" w:rsidR="00B002A2" w:rsidRPr="000365E1" w:rsidRDefault="00B002A2" w:rsidP="00A31603">
            <w:pPr>
              <w:spacing w:line="276" w:lineRule="auto"/>
              <w:jc w:val="both"/>
              <w:rPr>
                <w:rFonts w:ascii="Times New Roman" w:hAnsi="Times New Roman" w:cs="Times New Roman"/>
                <w:color w:val="000000"/>
                <w:sz w:val="24"/>
                <w:szCs w:val="16"/>
              </w:rPr>
            </w:pPr>
          </w:p>
        </w:tc>
        <w:tc>
          <w:tcPr>
            <w:tcW w:w="2599" w:type="dxa"/>
            <w:gridSpan w:val="2"/>
            <w:tcBorders>
              <w:top w:val="nil"/>
              <w:left w:val="nil"/>
              <w:bottom w:val="nil"/>
              <w:right w:val="nil"/>
            </w:tcBorders>
          </w:tcPr>
          <w:p w14:paraId="3E2CDE50" w14:textId="77777777" w:rsidR="00B002A2" w:rsidRPr="000365E1" w:rsidRDefault="00B002A2" w:rsidP="00A31603">
            <w:pPr>
              <w:spacing w:line="276" w:lineRule="auto"/>
              <w:jc w:val="both"/>
              <w:rPr>
                <w:rFonts w:ascii="Times New Roman" w:hAnsi="Times New Roman" w:cs="Times New Roman"/>
                <w:color w:val="000000"/>
                <w:sz w:val="24"/>
                <w:szCs w:val="24"/>
              </w:rPr>
            </w:pPr>
            <w:r w:rsidRPr="000365E1">
              <w:rPr>
                <w:rFonts w:ascii="Times New Roman" w:hAnsi="Times New Roman" w:cs="Times New Roman"/>
                <w:color w:val="000000"/>
                <w:sz w:val="24"/>
                <w:szCs w:val="24"/>
              </w:rPr>
              <w:t>JMF</w:t>
            </w:r>
          </w:p>
        </w:tc>
        <w:tc>
          <w:tcPr>
            <w:tcW w:w="1134" w:type="dxa"/>
            <w:tcBorders>
              <w:top w:val="nil"/>
              <w:left w:val="nil"/>
              <w:bottom w:val="nil"/>
              <w:right w:val="nil"/>
            </w:tcBorders>
          </w:tcPr>
          <w:p w14:paraId="5A597C3A"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36</w:t>
            </w:r>
          </w:p>
        </w:tc>
        <w:tc>
          <w:tcPr>
            <w:tcW w:w="1134" w:type="dxa"/>
            <w:tcBorders>
              <w:top w:val="nil"/>
              <w:left w:val="nil"/>
              <w:bottom w:val="nil"/>
              <w:right w:val="nil"/>
            </w:tcBorders>
          </w:tcPr>
          <w:p w14:paraId="35FF9CC1"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185</w:t>
            </w:r>
          </w:p>
        </w:tc>
        <w:tc>
          <w:tcPr>
            <w:tcW w:w="1701" w:type="dxa"/>
            <w:tcBorders>
              <w:top w:val="nil"/>
              <w:left w:val="nil"/>
              <w:bottom w:val="nil"/>
              <w:right w:val="nil"/>
            </w:tcBorders>
          </w:tcPr>
          <w:p w14:paraId="2A2D703B"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27 (14.6%)</w:t>
            </w:r>
          </w:p>
        </w:tc>
        <w:tc>
          <w:tcPr>
            <w:tcW w:w="2410" w:type="dxa"/>
            <w:tcBorders>
              <w:top w:val="nil"/>
              <w:left w:val="nil"/>
              <w:bottom w:val="nil"/>
              <w:right w:val="nil"/>
            </w:tcBorders>
          </w:tcPr>
          <w:p w14:paraId="2C37524A"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3 (1.6%)</w:t>
            </w:r>
          </w:p>
        </w:tc>
      </w:tr>
      <w:tr w:rsidR="00B002A2" w:rsidRPr="000365E1" w14:paraId="39B479E2" w14:textId="77777777" w:rsidTr="00A31603">
        <w:tc>
          <w:tcPr>
            <w:tcW w:w="236" w:type="dxa"/>
            <w:tcBorders>
              <w:top w:val="nil"/>
              <w:left w:val="nil"/>
              <w:bottom w:val="nil"/>
              <w:right w:val="nil"/>
            </w:tcBorders>
          </w:tcPr>
          <w:p w14:paraId="3A57E0B4" w14:textId="77777777" w:rsidR="00B002A2" w:rsidRPr="000365E1" w:rsidRDefault="00B002A2" w:rsidP="00A31603">
            <w:pPr>
              <w:spacing w:line="360" w:lineRule="auto"/>
              <w:jc w:val="both"/>
              <w:rPr>
                <w:rFonts w:ascii="Times New Roman" w:hAnsi="Times New Roman" w:cs="Times New Roman"/>
                <w:color w:val="000000"/>
                <w:sz w:val="24"/>
                <w:szCs w:val="16"/>
              </w:rPr>
            </w:pPr>
          </w:p>
        </w:tc>
        <w:tc>
          <w:tcPr>
            <w:tcW w:w="2599" w:type="dxa"/>
            <w:gridSpan w:val="2"/>
            <w:tcBorders>
              <w:top w:val="nil"/>
              <w:left w:val="nil"/>
              <w:bottom w:val="nil"/>
              <w:right w:val="nil"/>
            </w:tcBorders>
          </w:tcPr>
          <w:p w14:paraId="5854296A" w14:textId="77777777" w:rsidR="00B002A2" w:rsidRPr="000365E1" w:rsidRDefault="00B002A2" w:rsidP="00A31603">
            <w:pPr>
              <w:spacing w:line="360" w:lineRule="auto"/>
              <w:jc w:val="both"/>
              <w:rPr>
                <w:rFonts w:ascii="Times New Roman" w:hAnsi="Times New Roman" w:cs="Times New Roman"/>
                <w:color w:val="000000"/>
                <w:sz w:val="24"/>
                <w:szCs w:val="24"/>
              </w:rPr>
            </w:pPr>
            <w:r w:rsidRPr="000365E1">
              <w:rPr>
                <w:rFonts w:ascii="Times New Roman" w:hAnsi="Times New Roman" w:cs="Times New Roman"/>
                <w:color w:val="000000"/>
                <w:sz w:val="24"/>
                <w:szCs w:val="24"/>
              </w:rPr>
              <w:t>CHQ</w:t>
            </w:r>
          </w:p>
        </w:tc>
        <w:tc>
          <w:tcPr>
            <w:tcW w:w="1134" w:type="dxa"/>
            <w:tcBorders>
              <w:top w:val="nil"/>
              <w:left w:val="nil"/>
              <w:bottom w:val="nil"/>
              <w:right w:val="nil"/>
            </w:tcBorders>
          </w:tcPr>
          <w:p w14:paraId="2FC5A10C" w14:textId="77777777" w:rsidR="00B002A2" w:rsidRPr="00FF2335" w:rsidRDefault="00B002A2" w:rsidP="00A31603">
            <w:pPr>
              <w:spacing w:line="360"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28</w:t>
            </w:r>
          </w:p>
        </w:tc>
        <w:tc>
          <w:tcPr>
            <w:tcW w:w="1134" w:type="dxa"/>
            <w:tcBorders>
              <w:top w:val="nil"/>
              <w:left w:val="nil"/>
              <w:bottom w:val="nil"/>
              <w:right w:val="nil"/>
            </w:tcBorders>
          </w:tcPr>
          <w:p w14:paraId="4BC02585" w14:textId="77777777" w:rsidR="00B002A2" w:rsidRPr="00FF2335" w:rsidRDefault="00B002A2" w:rsidP="00A31603">
            <w:pPr>
              <w:spacing w:line="360"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231</w:t>
            </w:r>
          </w:p>
        </w:tc>
        <w:tc>
          <w:tcPr>
            <w:tcW w:w="1701" w:type="dxa"/>
            <w:tcBorders>
              <w:top w:val="nil"/>
              <w:left w:val="nil"/>
              <w:bottom w:val="nil"/>
              <w:right w:val="nil"/>
            </w:tcBorders>
          </w:tcPr>
          <w:p w14:paraId="256C4931" w14:textId="77777777" w:rsidR="00B002A2" w:rsidRPr="00FF2335" w:rsidRDefault="00B002A2" w:rsidP="00A31603">
            <w:pPr>
              <w:spacing w:line="360"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34 (14.7%)</w:t>
            </w:r>
          </w:p>
        </w:tc>
        <w:tc>
          <w:tcPr>
            <w:tcW w:w="2410" w:type="dxa"/>
            <w:tcBorders>
              <w:top w:val="nil"/>
              <w:left w:val="nil"/>
              <w:bottom w:val="nil"/>
              <w:right w:val="nil"/>
            </w:tcBorders>
          </w:tcPr>
          <w:p w14:paraId="4640A987" w14:textId="77777777" w:rsidR="00B002A2" w:rsidRPr="00FF2335" w:rsidRDefault="00B002A2" w:rsidP="00A31603">
            <w:pPr>
              <w:spacing w:line="360"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4 (1.7%)</w:t>
            </w:r>
          </w:p>
        </w:tc>
      </w:tr>
      <w:tr w:rsidR="00B002A2" w:rsidRPr="000365E1" w14:paraId="5BE4A651" w14:textId="77777777" w:rsidTr="00A31603">
        <w:tc>
          <w:tcPr>
            <w:tcW w:w="2835" w:type="dxa"/>
            <w:gridSpan w:val="3"/>
            <w:tcBorders>
              <w:top w:val="nil"/>
              <w:left w:val="nil"/>
              <w:bottom w:val="nil"/>
              <w:right w:val="nil"/>
            </w:tcBorders>
          </w:tcPr>
          <w:p w14:paraId="5BB4A4C6" w14:textId="77777777" w:rsidR="00B002A2" w:rsidRPr="000365E1" w:rsidRDefault="00B002A2" w:rsidP="00A31603">
            <w:pPr>
              <w:spacing w:line="276" w:lineRule="auto"/>
              <w:jc w:val="both"/>
              <w:rPr>
                <w:rFonts w:ascii="Times New Roman" w:hAnsi="Times New Roman" w:cs="Times New Roman"/>
                <w:color w:val="000000"/>
                <w:sz w:val="24"/>
                <w:szCs w:val="24"/>
              </w:rPr>
            </w:pPr>
            <w:r w:rsidRPr="000365E1">
              <w:rPr>
                <w:rFonts w:ascii="Times New Roman" w:hAnsi="Times New Roman" w:cs="Times New Roman"/>
                <w:color w:val="000000"/>
                <w:sz w:val="24"/>
                <w:szCs w:val="24"/>
              </w:rPr>
              <w:t>Year</w:t>
            </w:r>
          </w:p>
        </w:tc>
        <w:tc>
          <w:tcPr>
            <w:tcW w:w="1134" w:type="dxa"/>
            <w:tcBorders>
              <w:top w:val="nil"/>
              <w:left w:val="nil"/>
              <w:bottom w:val="nil"/>
              <w:right w:val="nil"/>
            </w:tcBorders>
          </w:tcPr>
          <w:p w14:paraId="3C221952"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p>
        </w:tc>
        <w:tc>
          <w:tcPr>
            <w:tcW w:w="1134" w:type="dxa"/>
            <w:tcBorders>
              <w:top w:val="nil"/>
              <w:left w:val="nil"/>
              <w:bottom w:val="nil"/>
              <w:right w:val="nil"/>
            </w:tcBorders>
          </w:tcPr>
          <w:p w14:paraId="03322D05"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p>
        </w:tc>
        <w:tc>
          <w:tcPr>
            <w:tcW w:w="1701" w:type="dxa"/>
            <w:tcBorders>
              <w:top w:val="nil"/>
              <w:left w:val="nil"/>
              <w:bottom w:val="nil"/>
              <w:right w:val="nil"/>
            </w:tcBorders>
          </w:tcPr>
          <w:p w14:paraId="36F5BE35"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p>
        </w:tc>
        <w:tc>
          <w:tcPr>
            <w:tcW w:w="2410" w:type="dxa"/>
            <w:tcBorders>
              <w:top w:val="nil"/>
              <w:left w:val="nil"/>
              <w:bottom w:val="nil"/>
              <w:right w:val="nil"/>
            </w:tcBorders>
          </w:tcPr>
          <w:p w14:paraId="0C8EC33D"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p>
        </w:tc>
      </w:tr>
      <w:tr w:rsidR="00B002A2" w:rsidRPr="000365E1" w14:paraId="551F3C4B" w14:textId="77777777" w:rsidTr="00A31603">
        <w:tc>
          <w:tcPr>
            <w:tcW w:w="236" w:type="dxa"/>
            <w:tcBorders>
              <w:top w:val="nil"/>
              <w:left w:val="nil"/>
              <w:bottom w:val="nil"/>
              <w:right w:val="nil"/>
            </w:tcBorders>
          </w:tcPr>
          <w:p w14:paraId="6DCD633D" w14:textId="77777777" w:rsidR="00B002A2" w:rsidRPr="000365E1" w:rsidRDefault="00B002A2" w:rsidP="00A31603">
            <w:pPr>
              <w:spacing w:line="276" w:lineRule="auto"/>
              <w:jc w:val="both"/>
              <w:rPr>
                <w:rFonts w:ascii="Times New Roman" w:hAnsi="Times New Roman" w:cs="Times New Roman"/>
                <w:color w:val="000000"/>
                <w:sz w:val="24"/>
                <w:szCs w:val="16"/>
              </w:rPr>
            </w:pPr>
          </w:p>
        </w:tc>
        <w:tc>
          <w:tcPr>
            <w:tcW w:w="2599" w:type="dxa"/>
            <w:gridSpan w:val="2"/>
            <w:tcBorders>
              <w:top w:val="nil"/>
              <w:left w:val="nil"/>
              <w:bottom w:val="nil"/>
              <w:right w:val="nil"/>
            </w:tcBorders>
          </w:tcPr>
          <w:p w14:paraId="7B6517FD" w14:textId="77777777" w:rsidR="00B002A2" w:rsidRPr="000365E1" w:rsidRDefault="00B002A2" w:rsidP="00A31603">
            <w:pPr>
              <w:spacing w:line="276" w:lineRule="auto"/>
              <w:jc w:val="both"/>
              <w:rPr>
                <w:rFonts w:ascii="Times New Roman" w:hAnsi="Times New Roman" w:cs="Times New Roman"/>
                <w:color w:val="000000"/>
                <w:sz w:val="24"/>
                <w:szCs w:val="24"/>
              </w:rPr>
            </w:pPr>
            <w:r w:rsidRPr="000365E1">
              <w:rPr>
                <w:rFonts w:ascii="Times New Roman" w:hAnsi="Times New Roman" w:cs="Times New Roman"/>
                <w:color w:val="000000"/>
                <w:sz w:val="24"/>
                <w:szCs w:val="24"/>
              </w:rPr>
              <w:t>2014</w:t>
            </w:r>
          </w:p>
        </w:tc>
        <w:tc>
          <w:tcPr>
            <w:tcW w:w="1134" w:type="dxa"/>
            <w:tcBorders>
              <w:top w:val="nil"/>
              <w:left w:val="nil"/>
              <w:bottom w:val="nil"/>
              <w:right w:val="nil"/>
            </w:tcBorders>
          </w:tcPr>
          <w:p w14:paraId="7056366D"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20</w:t>
            </w:r>
          </w:p>
        </w:tc>
        <w:tc>
          <w:tcPr>
            <w:tcW w:w="1134" w:type="dxa"/>
            <w:tcBorders>
              <w:top w:val="nil"/>
              <w:left w:val="nil"/>
              <w:bottom w:val="nil"/>
              <w:right w:val="nil"/>
            </w:tcBorders>
          </w:tcPr>
          <w:p w14:paraId="3672D4A1"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172</w:t>
            </w:r>
          </w:p>
        </w:tc>
        <w:tc>
          <w:tcPr>
            <w:tcW w:w="1701" w:type="dxa"/>
            <w:tcBorders>
              <w:top w:val="nil"/>
              <w:left w:val="nil"/>
              <w:bottom w:val="nil"/>
              <w:right w:val="nil"/>
            </w:tcBorders>
          </w:tcPr>
          <w:p w14:paraId="6E540704"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22 (12.8%)</w:t>
            </w:r>
          </w:p>
        </w:tc>
        <w:tc>
          <w:tcPr>
            <w:tcW w:w="2410" w:type="dxa"/>
            <w:tcBorders>
              <w:top w:val="nil"/>
              <w:left w:val="nil"/>
              <w:bottom w:val="nil"/>
              <w:right w:val="nil"/>
            </w:tcBorders>
          </w:tcPr>
          <w:p w14:paraId="289E1F30"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1 (0.6%)</w:t>
            </w:r>
          </w:p>
        </w:tc>
      </w:tr>
      <w:tr w:rsidR="00B002A2" w:rsidRPr="000365E1" w14:paraId="227764B0" w14:textId="77777777" w:rsidTr="00A31603">
        <w:tc>
          <w:tcPr>
            <w:tcW w:w="236" w:type="dxa"/>
            <w:tcBorders>
              <w:top w:val="nil"/>
              <w:left w:val="nil"/>
              <w:bottom w:val="nil"/>
              <w:right w:val="nil"/>
            </w:tcBorders>
          </w:tcPr>
          <w:p w14:paraId="2A58EA81" w14:textId="77777777" w:rsidR="00B002A2" w:rsidRPr="000365E1" w:rsidRDefault="00B002A2" w:rsidP="00A31603">
            <w:pPr>
              <w:spacing w:line="276" w:lineRule="auto"/>
              <w:jc w:val="both"/>
              <w:rPr>
                <w:rFonts w:ascii="Times New Roman" w:hAnsi="Times New Roman" w:cs="Times New Roman"/>
                <w:color w:val="000000"/>
                <w:sz w:val="24"/>
                <w:szCs w:val="16"/>
              </w:rPr>
            </w:pPr>
          </w:p>
        </w:tc>
        <w:tc>
          <w:tcPr>
            <w:tcW w:w="2599" w:type="dxa"/>
            <w:gridSpan w:val="2"/>
            <w:tcBorders>
              <w:top w:val="nil"/>
              <w:left w:val="nil"/>
              <w:bottom w:val="nil"/>
              <w:right w:val="nil"/>
            </w:tcBorders>
          </w:tcPr>
          <w:p w14:paraId="302927DD" w14:textId="77777777" w:rsidR="00B002A2" w:rsidRPr="000365E1" w:rsidRDefault="00B002A2" w:rsidP="00A31603">
            <w:pPr>
              <w:spacing w:line="276" w:lineRule="auto"/>
              <w:jc w:val="both"/>
              <w:rPr>
                <w:rFonts w:ascii="Times New Roman" w:hAnsi="Times New Roman" w:cs="Times New Roman"/>
                <w:color w:val="000000"/>
                <w:sz w:val="24"/>
                <w:szCs w:val="24"/>
              </w:rPr>
            </w:pPr>
            <w:r w:rsidRPr="000365E1">
              <w:rPr>
                <w:rFonts w:ascii="Times New Roman" w:hAnsi="Times New Roman" w:cs="Times New Roman"/>
                <w:color w:val="000000"/>
                <w:sz w:val="24"/>
                <w:szCs w:val="24"/>
              </w:rPr>
              <w:t>2015</w:t>
            </w:r>
          </w:p>
        </w:tc>
        <w:tc>
          <w:tcPr>
            <w:tcW w:w="1134" w:type="dxa"/>
            <w:tcBorders>
              <w:top w:val="nil"/>
              <w:left w:val="nil"/>
              <w:bottom w:val="nil"/>
              <w:right w:val="nil"/>
            </w:tcBorders>
          </w:tcPr>
          <w:p w14:paraId="35EB0A53"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21</w:t>
            </w:r>
          </w:p>
        </w:tc>
        <w:tc>
          <w:tcPr>
            <w:tcW w:w="1134" w:type="dxa"/>
            <w:tcBorders>
              <w:top w:val="nil"/>
              <w:left w:val="nil"/>
              <w:bottom w:val="nil"/>
              <w:right w:val="nil"/>
            </w:tcBorders>
          </w:tcPr>
          <w:p w14:paraId="14F7DF1B"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136</w:t>
            </w:r>
          </w:p>
        </w:tc>
        <w:tc>
          <w:tcPr>
            <w:tcW w:w="1701" w:type="dxa"/>
            <w:tcBorders>
              <w:top w:val="nil"/>
              <w:left w:val="nil"/>
              <w:bottom w:val="nil"/>
              <w:right w:val="nil"/>
            </w:tcBorders>
          </w:tcPr>
          <w:p w14:paraId="0436D731"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15 (11.0%)</w:t>
            </w:r>
          </w:p>
        </w:tc>
        <w:tc>
          <w:tcPr>
            <w:tcW w:w="2410" w:type="dxa"/>
            <w:tcBorders>
              <w:top w:val="nil"/>
              <w:left w:val="nil"/>
              <w:bottom w:val="nil"/>
              <w:right w:val="nil"/>
            </w:tcBorders>
          </w:tcPr>
          <w:p w14:paraId="46EA381C"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3 (2.2%)</w:t>
            </w:r>
          </w:p>
        </w:tc>
      </w:tr>
      <w:tr w:rsidR="00B002A2" w:rsidRPr="000365E1" w14:paraId="25A562F6" w14:textId="77777777" w:rsidTr="00A31603">
        <w:tc>
          <w:tcPr>
            <w:tcW w:w="236" w:type="dxa"/>
            <w:tcBorders>
              <w:top w:val="nil"/>
              <w:left w:val="nil"/>
              <w:bottom w:val="nil"/>
              <w:right w:val="nil"/>
            </w:tcBorders>
          </w:tcPr>
          <w:p w14:paraId="595E7799" w14:textId="77777777" w:rsidR="00B002A2" w:rsidRPr="000365E1" w:rsidRDefault="00B002A2" w:rsidP="00A31603">
            <w:pPr>
              <w:spacing w:line="360" w:lineRule="auto"/>
              <w:jc w:val="both"/>
              <w:rPr>
                <w:rFonts w:ascii="Times New Roman" w:hAnsi="Times New Roman" w:cs="Times New Roman"/>
                <w:color w:val="000000"/>
                <w:sz w:val="24"/>
                <w:szCs w:val="16"/>
              </w:rPr>
            </w:pPr>
          </w:p>
        </w:tc>
        <w:tc>
          <w:tcPr>
            <w:tcW w:w="2599" w:type="dxa"/>
            <w:gridSpan w:val="2"/>
            <w:tcBorders>
              <w:top w:val="nil"/>
              <w:left w:val="nil"/>
              <w:bottom w:val="nil"/>
              <w:right w:val="nil"/>
            </w:tcBorders>
          </w:tcPr>
          <w:p w14:paraId="181F033F" w14:textId="77777777" w:rsidR="00B002A2" w:rsidRPr="000365E1" w:rsidRDefault="00B002A2" w:rsidP="00A31603">
            <w:pPr>
              <w:spacing w:line="360" w:lineRule="auto"/>
              <w:jc w:val="both"/>
              <w:rPr>
                <w:rFonts w:ascii="Times New Roman" w:hAnsi="Times New Roman" w:cs="Times New Roman"/>
                <w:color w:val="000000"/>
                <w:sz w:val="24"/>
                <w:szCs w:val="24"/>
              </w:rPr>
            </w:pPr>
            <w:r w:rsidRPr="000365E1">
              <w:rPr>
                <w:rFonts w:ascii="Times New Roman" w:hAnsi="Times New Roman" w:cs="Times New Roman"/>
                <w:color w:val="000000"/>
                <w:sz w:val="24"/>
                <w:szCs w:val="24"/>
              </w:rPr>
              <w:t>2016</w:t>
            </w:r>
          </w:p>
        </w:tc>
        <w:tc>
          <w:tcPr>
            <w:tcW w:w="1134" w:type="dxa"/>
            <w:tcBorders>
              <w:top w:val="nil"/>
              <w:left w:val="nil"/>
              <w:bottom w:val="nil"/>
              <w:right w:val="nil"/>
            </w:tcBorders>
          </w:tcPr>
          <w:p w14:paraId="78CC597B" w14:textId="77777777" w:rsidR="00B002A2" w:rsidRPr="00FF2335" w:rsidRDefault="00B002A2" w:rsidP="00A31603">
            <w:pPr>
              <w:spacing w:line="360"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35</w:t>
            </w:r>
          </w:p>
        </w:tc>
        <w:tc>
          <w:tcPr>
            <w:tcW w:w="1134" w:type="dxa"/>
            <w:tcBorders>
              <w:top w:val="nil"/>
              <w:left w:val="nil"/>
              <w:bottom w:val="nil"/>
              <w:right w:val="nil"/>
            </w:tcBorders>
          </w:tcPr>
          <w:p w14:paraId="5291BC78" w14:textId="77777777" w:rsidR="00B002A2" w:rsidRPr="00FF2335" w:rsidRDefault="00B002A2" w:rsidP="00A31603">
            <w:pPr>
              <w:spacing w:line="360"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197</w:t>
            </w:r>
          </w:p>
        </w:tc>
        <w:tc>
          <w:tcPr>
            <w:tcW w:w="1701" w:type="dxa"/>
            <w:tcBorders>
              <w:top w:val="nil"/>
              <w:left w:val="nil"/>
              <w:bottom w:val="nil"/>
              <w:right w:val="nil"/>
            </w:tcBorders>
          </w:tcPr>
          <w:p w14:paraId="3BF819F1" w14:textId="77777777" w:rsidR="00B002A2" w:rsidRPr="00FF2335" w:rsidRDefault="00B002A2" w:rsidP="00A31603">
            <w:pPr>
              <w:spacing w:line="360"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32 (16.2%)</w:t>
            </w:r>
          </w:p>
        </w:tc>
        <w:tc>
          <w:tcPr>
            <w:tcW w:w="2410" w:type="dxa"/>
            <w:tcBorders>
              <w:top w:val="nil"/>
              <w:left w:val="nil"/>
              <w:bottom w:val="nil"/>
              <w:right w:val="nil"/>
            </w:tcBorders>
          </w:tcPr>
          <w:p w14:paraId="3807FDEE" w14:textId="77777777" w:rsidR="00B002A2" w:rsidRPr="00FF2335" w:rsidRDefault="00B002A2" w:rsidP="00A31603">
            <w:pPr>
              <w:spacing w:line="360"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4 (2.0%)</w:t>
            </w:r>
          </w:p>
        </w:tc>
      </w:tr>
      <w:tr w:rsidR="00B002A2" w:rsidRPr="000365E1" w14:paraId="0D9AAF74" w14:textId="77777777" w:rsidTr="00A31603">
        <w:tc>
          <w:tcPr>
            <w:tcW w:w="2835" w:type="dxa"/>
            <w:gridSpan w:val="3"/>
            <w:tcBorders>
              <w:top w:val="nil"/>
              <w:left w:val="nil"/>
              <w:bottom w:val="nil"/>
              <w:right w:val="nil"/>
            </w:tcBorders>
          </w:tcPr>
          <w:p w14:paraId="54D2467E" w14:textId="77777777" w:rsidR="00B002A2" w:rsidRPr="000365E1" w:rsidRDefault="00B002A2" w:rsidP="00A31603">
            <w:pPr>
              <w:spacing w:line="276" w:lineRule="auto"/>
              <w:jc w:val="both"/>
              <w:rPr>
                <w:rFonts w:ascii="Times New Roman" w:hAnsi="Times New Roman" w:cs="Times New Roman"/>
                <w:color w:val="000000"/>
                <w:sz w:val="24"/>
                <w:szCs w:val="24"/>
              </w:rPr>
            </w:pPr>
            <w:r w:rsidRPr="000365E1">
              <w:rPr>
                <w:rFonts w:ascii="Times New Roman" w:hAnsi="Times New Roman" w:cs="Times New Roman"/>
                <w:color w:val="000000"/>
                <w:sz w:val="24"/>
                <w:szCs w:val="24"/>
              </w:rPr>
              <w:t>Total</w:t>
            </w:r>
          </w:p>
        </w:tc>
        <w:tc>
          <w:tcPr>
            <w:tcW w:w="1134" w:type="dxa"/>
            <w:tcBorders>
              <w:top w:val="nil"/>
              <w:left w:val="nil"/>
              <w:bottom w:val="nil"/>
              <w:right w:val="nil"/>
            </w:tcBorders>
          </w:tcPr>
          <w:p w14:paraId="21E7226C"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76</w:t>
            </w:r>
          </w:p>
        </w:tc>
        <w:tc>
          <w:tcPr>
            <w:tcW w:w="1134" w:type="dxa"/>
            <w:tcBorders>
              <w:top w:val="nil"/>
              <w:left w:val="nil"/>
              <w:bottom w:val="nil"/>
              <w:right w:val="nil"/>
            </w:tcBorders>
          </w:tcPr>
          <w:p w14:paraId="3B204A1F"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505</w:t>
            </w:r>
          </w:p>
        </w:tc>
        <w:tc>
          <w:tcPr>
            <w:tcW w:w="1701" w:type="dxa"/>
            <w:tcBorders>
              <w:top w:val="nil"/>
              <w:left w:val="nil"/>
              <w:bottom w:val="nil"/>
              <w:right w:val="nil"/>
            </w:tcBorders>
          </w:tcPr>
          <w:p w14:paraId="60C86CA3"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69 (13.7%)</w:t>
            </w:r>
          </w:p>
        </w:tc>
        <w:tc>
          <w:tcPr>
            <w:tcW w:w="2410" w:type="dxa"/>
            <w:tcBorders>
              <w:top w:val="nil"/>
              <w:left w:val="nil"/>
              <w:bottom w:val="nil"/>
              <w:right w:val="nil"/>
            </w:tcBorders>
          </w:tcPr>
          <w:p w14:paraId="03FCA034" w14:textId="77777777" w:rsidR="00B002A2" w:rsidRPr="00FF2335" w:rsidRDefault="00B002A2" w:rsidP="00A31603">
            <w:pPr>
              <w:spacing w:line="276" w:lineRule="auto"/>
              <w:jc w:val="center"/>
              <w:rPr>
                <w:rFonts w:ascii="Times New Roman" w:hAnsi="Times New Roman" w:cs="Times New Roman"/>
                <w:color w:val="000000" w:themeColor="text1"/>
                <w:sz w:val="24"/>
                <w:szCs w:val="24"/>
              </w:rPr>
            </w:pPr>
            <w:r w:rsidRPr="00FF2335">
              <w:rPr>
                <w:rFonts w:ascii="Times New Roman" w:hAnsi="Times New Roman" w:cs="Times New Roman"/>
                <w:color w:val="000000" w:themeColor="text1"/>
                <w:sz w:val="24"/>
                <w:szCs w:val="24"/>
              </w:rPr>
              <w:t>8 (1.6%)</w:t>
            </w:r>
          </w:p>
        </w:tc>
      </w:tr>
      <w:tr w:rsidR="00B002A2" w14:paraId="455D31AB" w14:textId="77777777" w:rsidTr="00A31603">
        <w:tc>
          <w:tcPr>
            <w:tcW w:w="2835" w:type="dxa"/>
            <w:gridSpan w:val="3"/>
            <w:tcBorders>
              <w:top w:val="nil"/>
              <w:left w:val="nil"/>
              <w:bottom w:val="single" w:sz="4" w:space="0" w:color="auto"/>
              <w:right w:val="nil"/>
            </w:tcBorders>
          </w:tcPr>
          <w:p w14:paraId="0249B057" w14:textId="77777777" w:rsidR="00B002A2" w:rsidRPr="00FF2335" w:rsidRDefault="00B002A2" w:rsidP="00A31603">
            <w:pPr>
              <w:spacing w:line="276" w:lineRule="auto"/>
              <w:jc w:val="both"/>
              <w:rPr>
                <w:rFonts w:ascii="Times New Roman" w:hAnsi="Times New Roman" w:cs="Times New Roman"/>
                <w:i/>
                <w:color w:val="000000" w:themeColor="text1"/>
                <w:sz w:val="24"/>
                <w:szCs w:val="24"/>
              </w:rPr>
            </w:pPr>
          </w:p>
        </w:tc>
        <w:tc>
          <w:tcPr>
            <w:tcW w:w="6379" w:type="dxa"/>
            <w:gridSpan w:val="4"/>
            <w:tcBorders>
              <w:top w:val="nil"/>
              <w:left w:val="nil"/>
              <w:bottom w:val="single" w:sz="4" w:space="0" w:color="auto"/>
              <w:right w:val="nil"/>
            </w:tcBorders>
          </w:tcPr>
          <w:p w14:paraId="5FFE99C0" w14:textId="77777777" w:rsidR="00B002A2" w:rsidRPr="00FF2335" w:rsidRDefault="00B002A2" w:rsidP="00A31603">
            <w:pPr>
              <w:spacing w:line="276" w:lineRule="auto"/>
              <w:jc w:val="both"/>
              <w:rPr>
                <w:rFonts w:ascii="Times New Roman" w:hAnsi="Times New Roman" w:cs="Times New Roman"/>
                <w:i/>
                <w:color w:val="000000" w:themeColor="text1"/>
                <w:sz w:val="24"/>
                <w:szCs w:val="24"/>
              </w:rPr>
            </w:pPr>
          </w:p>
        </w:tc>
      </w:tr>
      <w:tr w:rsidR="00B002A2" w14:paraId="2C5AFF14" w14:textId="77777777" w:rsidTr="00A31603">
        <w:tc>
          <w:tcPr>
            <w:tcW w:w="2835" w:type="dxa"/>
            <w:gridSpan w:val="3"/>
            <w:tcBorders>
              <w:top w:val="single" w:sz="4" w:space="0" w:color="auto"/>
              <w:left w:val="nil"/>
              <w:bottom w:val="nil"/>
              <w:right w:val="nil"/>
            </w:tcBorders>
          </w:tcPr>
          <w:p w14:paraId="23475293" w14:textId="77777777" w:rsidR="00B002A2" w:rsidRPr="00FF2335" w:rsidRDefault="00B002A2" w:rsidP="00A31603">
            <w:pPr>
              <w:spacing w:line="276" w:lineRule="auto"/>
              <w:jc w:val="both"/>
              <w:rPr>
                <w:rFonts w:ascii="Times New Roman" w:hAnsi="Times New Roman" w:cs="Times New Roman"/>
                <w:i/>
                <w:color w:val="000000" w:themeColor="text1"/>
                <w:sz w:val="24"/>
                <w:szCs w:val="24"/>
              </w:rPr>
            </w:pPr>
          </w:p>
        </w:tc>
        <w:tc>
          <w:tcPr>
            <w:tcW w:w="6379" w:type="dxa"/>
            <w:gridSpan w:val="4"/>
            <w:tcBorders>
              <w:top w:val="single" w:sz="4" w:space="0" w:color="auto"/>
              <w:left w:val="nil"/>
              <w:bottom w:val="nil"/>
              <w:right w:val="nil"/>
            </w:tcBorders>
          </w:tcPr>
          <w:p w14:paraId="0237A8FF" w14:textId="718B24D0" w:rsidR="00B002A2" w:rsidRPr="00CC4069" w:rsidRDefault="00B002A2" w:rsidP="00A31603">
            <w:pPr>
              <w:spacing w:line="276" w:lineRule="auto"/>
              <w:jc w:val="center"/>
              <w:rPr>
                <w:rFonts w:ascii="Times New Roman" w:hAnsi="Times New Roman" w:cs="Times New Roman"/>
                <w:b/>
                <w:bCs/>
                <w:iCs/>
                <w:color w:val="000000" w:themeColor="text1"/>
                <w:sz w:val="24"/>
                <w:szCs w:val="24"/>
              </w:rPr>
            </w:pPr>
            <w:r w:rsidRPr="00CC4069">
              <w:rPr>
                <w:rFonts w:ascii="Times New Roman" w:hAnsi="Times New Roman" w:cs="Times New Roman"/>
                <w:b/>
                <w:bCs/>
                <w:iCs/>
                <w:color w:val="000000" w:themeColor="text1"/>
                <w:sz w:val="24"/>
                <w:szCs w:val="24"/>
              </w:rPr>
              <w:t>‘</w:t>
            </w:r>
            <w:ins w:id="1352" w:author="EliseSchramkowski" w:date="2021-09-08T09:55:00Z">
              <w:r w:rsidR="00A4632B">
                <w:rPr>
                  <w:rFonts w:ascii="Times New Roman" w:hAnsi="Times New Roman" w:cs="Times New Roman"/>
                  <w:b/>
                  <w:bCs/>
                  <w:iCs/>
                  <w:color w:val="000000" w:themeColor="text1"/>
                  <w:sz w:val="24"/>
                  <w:szCs w:val="24"/>
                </w:rPr>
                <w:t>H</w:t>
              </w:r>
            </w:ins>
            <w:ins w:id="1353" w:author="EliseSchramkowski" w:date="2021-09-06T09:50:00Z">
              <w:r w:rsidR="0068743C">
                <w:rPr>
                  <w:rFonts w:ascii="Times New Roman" w:hAnsi="Times New Roman" w:cs="Times New Roman"/>
                  <w:b/>
                  <w:bCs/>
                  <w:iCs/>
                  <w:color w:val="000000" w:themeColor="text1"/>
                  <w:sz w:val="24"/>
                  <w:szCs w:val="24"/>
                </w:rPr>
                <w:t>yp</w:t>
              </w:r>
            </w:ins>
            <w:del w:id="1354" w:author="EliseSchramkowski" w:date="2021-09-06T09:50:00Z">
              <w:r w:rsidRPr="00CC4069" w:rsidDel="0068743C">
                <w:rPr>
                  <w:rFonts w:ascii="Times New Roman" w:hAnsi="Times New Roman" w:cs="Times New Roman"/>
                  <w:b/>
                  <w:bCs/>
                  <w:iCs/>
                  <w:color w:val="000000" w:themeColor="text1"/>
                  <w:sz w:val="24"/>
                  <w:szCs w:val="24"/>
                </w:rPr>
                <w:delText>Manual</w:delText>
              </w:r>
            </w:del>
            <w:r w:rsidRPr="00CC4069">
              <w:rPr>
                <w:rFonts w:ascii="Times New Roman" w:hAnsi="Times New Roman" w:cs="Times New Roman"/>
                <w:b/>
                <w:bCs/>
                <w:iCs/>
                <w:color w:val="000000" w:themeColor="text1"/>
                <w:sz w:val="24"/>
                <w:szCs w:val="24"/>
              </w:rPr>
              <w:t>’</w:t>
            </w:r>
          </w:p>
        </w:tc>
      </w:tr>
      <w:tr w:rsidR="00B002A2" w14:paraId="6A655E14" w14:textId="77777777" w:rsidTr="00A31603">
        <w:tc>
          <w:tcPr>
            <w:tcW w:w="2835" w:type="dxa"/>
            <w:gridSpan w:val="3"/>
            <w:tcBorders>
              <w:top w:val="nil"/>
              <w:left w:val="nil"/>
              <w:bottom w:val="single" w:sz="4" w:space="0" w:color="auto"/>
              <w:right w:val="nil"/>
            </w:tcBorders>
          </w:tcPr>
          <w:p w14:paraId="39F85DD6" w14:textId="77777777" w:rsidR="00B002A2" w:rsidRPr="00FF2335" w:rsidRDefault="00B002A2" w:rsidP="00A31603">
            <w:pPr>
              <w:spacing w:line="276" w:lineRule="auto"/>
              <w:jc w:val="both"/>
              <w:rPr>
                <w:rFonts w:ascii="Times New Roman" w:hAnsi="Times New Roman" w:cs="Times New Roman"/>
                <w:i/>
                <w:color w:val="000000" w:themeColor="text1"/>
                <w:sz w:val="24"/>
                <w:szCs w:val="24"/>
              </w:rPr>
            </w:pPr>
          </w:p>
        </w:tc>
        <w:tc>
          <w:tcPr>
            <w:tcW w:w="1134" w:type="dxa"/>
            <w:tcBorders>
              <w:top w:val="nil"/>
              <w:left w:val="nil"/>
              <w:bottom w:val="single" w:sz="4" w:space="0" w:color="auto"/>
              <w:right w:val="nil"/>
            </w:tcBorders>
          </w:tcPr>
          <w:p w14:paraId="0834B4BC" w14:textId="77777777" w:rsidR="00B002A2" w:rsidRPr="00CC4069" w:rsidRDefault="00B002A2" w:rsidP="00A31603">
            <w:pPr>
              <w:spacing w:line="276" w:lineRule="auto"/>
              <w:jc w:val="both"/>
              <w:rPr>
                <w:rFonts w:ascii="Times New Roman" w:hAnsi="Times New Roman" w:cs="Times New Roman"/>
                <w:b/>
                <w:bCs/>
                <w:i/>
                <w:color w:val="000000" w:themeColor="text1"/>
                <w:sz w:val="24"/>
                <w:szCs w:val="24"/>
              </w:rPr>
            </w:pPr>
            <w:r>
              <w:rPr>
                <w:rFonts w:ascii="Times New Roman" w:hAnsi="Times New Roman" w:cs="Times New Roman"/>
                <w:sz w:val="24"/>
                <w:szCs w:val="24"/>
              </w:rPr>
              <w:t>#A</w:t>
            </w:r>
            <w:r w:rsidRPr="009F2366">
              <w:rPr>
                <w:rFonts w:ascii="Times New Roman" w:hAnsi="Times New Roman" w:cs="Times New Roman"/>
                <w:sz w:val="24"/>
                <w:szCs w:val="24"/>
              </w:rPr>
              <w:t>rticles</w:t>
            </w:r>
          </w:p>
        </w:tc>
        <w:tc>
          <w:tcPr>
            <w:tcW w:w="1134" w:type="dxa"/>
            <w:tcBorders>
              <w:top w:val="nil"/>
              <w:left w:val="nil"/>
              <w:bottom w:val="single" w:sz="4" w:space="0" w:color="auto"/>
              <w:right w:val="nil"/>
            </w:tcBorders>
          </w:tcPr>
          <w:p w14:paraId="6906498A" w14:textId="77777777" w:rsidR="00B002A2" w:rsidRPr="00FF2335" w:rsidRDefault="00B002A2" w:rsidP="00A31603">
            <w:pPr>
              <w:spacing w:line="276" w:lineRule="auto"/>
              <w:jc w:val="both"/>
              <w:rPr>
                <w:rFonts w:ascii="Times New Roman" w:hAnsi="Times New Roman" w:cs="Times New Roman"/>
                <w:i/>
                <w:color w:val="000000" w:themeColor="text1"/>
                <w:sz w:val="24"/>
                <w:szCs w:val="24"/>
              </w:rPr>
            </w:pPr>
            <w:r>
              <w:rPr>
                <w:rFonts w:ascii="Times New Roman" w:hAnsi="Times New Roman" w:cs="Times New Roman"/>
                <w:sz w:val="24"/>
                <w:szCs w:val="24"/>
              </w:rPr>
              <w:t>#R</w:t>
            </w:r>
            <w:r w:rsidRPr="009F2366">
              <w:rPr>
                <w:rFonts w:ascii="Times New Roman" w:hAnsi="Times New Roman" w:cs="Times New Roman"/>
                <w:sz w:val="24"/>
                <w:szCs w:val="24"/>
              </w:rPr>
              <w:t>esults</w:t>
            </w:r>
          </w:p>
        </w:tc>
        <w:tc>
          <w:tcPr>
            <w:tcW w:w="1701" w:type="dxa"/>
            <w:tcBorders>
              <w:top w:val="nil"/>
              <w:left w:val="nil"/>
              <w:bottom w:val="single" w:sz="4" w:space="0" w:color="auto"/>
              <w:right w:val="nil"/>
            </w:tcBorders>
          </w:tcPr>
          <w:p w14:paraId="31402AA5" w14:textId="77777777" w:rsidR="00B002A2" w:rsidRPr="00FF2335" w:rsidRDefault="00B002A2" w:rsidP="00A31603">
            <w:pPr>
              <w:spacing w:line="276" w:lineRule="auto"/>
              <w:jc w:val="both"/>
              <w:rPr>
                <w:rFonts w:ascii="Times New Roman" w:hAnsi="Times New Roman" w:cs="Times New Roman"/>
                <w:i/>
                <w:color w:val="000000" w:themeColor="text1"/>
                <w:sz w:val="24"/>
                <w:szCs w:val="24"/>
              </w:rPr>
            </w:pPr>
            <w:r w:rsidRPr="009F2366">
              <w:rPr>
                <w:rFonts w:ascii="Times New Roman" w:hAnsi="Times New Roman" w:cs="Times New Roman"/>
                <w:sz w:val="24"/>
                <w:szCs w:val="24"/>
              </w:rPr>
              <w:t>Inconsistencies</w:t>
            </w:r>
          </w:p>
        </w:tc>
        <w:tc>
          <w:tcPr>
            <w:tcW w:w="2410" w:type="dxa"/>
            <w:tcBorders>
              <w:top w:val="nil"/>
              <w:left w:val="nil"/>
              <w:bottom w:val="single" w:sz="4" w:space="0" w:color="auto"/>
              <w:right w:val="nil"/>
            </w:tcBorders>
          </w:tcPr>
          <w:p w14:paraId="05B0CAEB" w14:textId="77777777" w:rsidR="00B002A2" w:rsidRPr="00FF2335" w:rsidRDefault="00B002A2" w:rsidP="00A31603">
            <w:pPr>
              <w:spacing w:line="276" w:lineRule="auto"/>
              <w:jc w:val="both"/>
              <w:rPr>
                <w:rFonts w:ascii="Times New Roman" w:hAnsi="Times New Roman" w:cs="Times New Roman"/>
                <w:i/>
                <w:color w:val="000000" w:themeColor="text1"/>
                <w:sz w:val="24"/>
                <w:szCs w:val="24"/>
              </w:rPr>
            </w:pPr>
            <w:r w:rsidRPr="009F2366">
              <w:rPr>
                <w:rFonts w:ascii="Times New Roman" w:hAnsi="Times New Roman" w:cs="Times New Roman"/>
                <w:sz w:val="24"/>
                <w:szCs w:val="24"/>
              </w:rPr>
              <w:t>Gross inconsistencies</w:t>
            </w:r>
          </w:p>
        </w:tc>
      </w:tr>
      <w:tr w:rsidR="00B002A2" w14:paraId="4B897CF6" w14:textId="77777777" w:rsidTr="00A31603">
        <w:tc>
          <w:tcPr>
            <w:tcW w:w="2835" w:type="dxa"/>
            <w:gridSpan w:val="3"/>
            <w:tcBorders>
              <w:top w:val="single" w:sz="4" w:space="0" w:color="auto"/>
              <w:left w:val="nil"/>
              <w:bottom w:val="nil"/>
              <w:right w:val="nil"/>
            </w:tcBorders>
          </w:tcPr>
          <w:p w14:paraId="4DD714C2" w14:textId="77777777" w:rsidR="00B002A2" w:rsidRPr="004C5DAD" w:rsidRDefault="00B002A2" w:rsidP="00A31603">
            <w:pPr>
              <w:spacing w:line="276"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Journal</w:t>
            </w:r>
          </w:p>
        </w:tc>
        <w:tc>
          <w:tcPr>
            <w:tcW w:w="1134" w:type="dxa"/>
            <w:tcBorders>
              <w:top w:val="single" w:sz="4" w:space="0" w:color="auto"/>
              <w:left w:val="nil"/>
              <w:bottom w:val="nil"/>
              <w:right w:val="nil"/>
            </w:tcBorders>
          </w:tcPr>
          <w:p w14:paraId="4F443B1B" w14:textId="77777777" w:rsidR="00B002A2" w:rsidRPr="00FF2335" w:rsidRDefault="00B002A2" w:rsidP="00A31603">
            <w:pPr>
              <w:spacing w:line="276" w:lineRule="auto"/>
              <w:jc w:val="both"/>
              <w:rPr>
                <w:rFonts w:ascii="Times New Roman" w:hAnsi="Times New Roman" w:cs="Times New Roman"/>
                <w:i/>
                <w:color w:val="000000" w:themeColor="text1"/>
                <w:sz w:val="24"/>
                <w:szCs w:val="24"/>
              </w:rPr>
            </w:pPr>
          </w:p>
        </w:tc>
        <w:tc>
          <w:tcPr>
            <w:tcW w:w="1134" w:type="dxa"/>
            <w:tcBorders>
              <w:top w:val="single" w:sz="4" w:space="0" w:color="auto"/>
              <w:left w:val="nil"/>
              <w:bottom w:val="nil"/>
              <w:right w:val="nil"/>
            </w:tcBorders>
          </w:tcPr>
          <w:p w14:paraId="079C527A" w14:textId="77777777" w:rsidR="00B002A2" w:rsidRPr="00FF2335" w:rsidRDefault="00B002A2" w:rsidP="00A31603">
            <w:pPr>
              <w:spacing w:line="276" w:lineRule="auto"/>
              <w:jc w:val="both"/>
              <w:rPr>
                <w:rFonts w:ascii="Times New Roman" w:hAnsi="Times New Roman" w:cs="Times New Roman"/>
                <w:i/>
                <w:color w:val="000000" w:themeColor="text1"/>
                <w:sz w:val="24"/>
                <w:szCs w:val="24"/>
              </w:rPr>
            </w:pPr>
          </w:p>
        </w:tc>
        <w:tc>
          <w:tcPr>
            <w:tcW w:w="1701" w:type="dxa"/>
            <w:tcBorders>
              <w:top w:val="single" w:sz="4" w:space="0" w:color="auto"/>
              <w:left w:val="nil"/>
              <w:bottom w:val="nil"/>
              <w:right w:val="nil"/>
            </w:tcBorders>
          </w:tcPr>
          <w:p w14:paraId="1314D9BB" w14:textId="77777777" w:rsidR="00B002A2" w:rsidRPr="00FF2335" w:rsidRDefault="00B002A2" w:rsidP="00A31603">
            <w:pPr>
              <w:spacing w:line="276" w:lineRule="auto"/>
              <w:jc w:val="both"/>
              <w:rPr>
                <w:rFonts w:ascii="Times New Roman" w:hAnsi="Times New Roman" w:cs="Times New Roman"/>
                <w:i/>
                <w:color w:val="000000" w:themeColor="text1"/>
                <w:sz w:val="24"/>
                <w:szCs w:val="24"/>
              </w:rPr>
            </w:pPr>
          </w:p>
        </w:tc>
        <w:tc>
          <w:tcPr>
            <w:tcW w:w="2410" w:type="dxa"/>
            <w:tcBorders>
              <w:top w:val="single" w:sz="4" w:space="0" w:color="auto"/>
              <w:left w:val="nil"/>
              <w:bottom w:val="nil"/>
              <w:right w:val="nil"/>
            </w:tcBorders>
          </w:tcPr>
          <w:p w14:paraId="21F19262" w14:textId="77777777" w:rsidR="00B002A2" w:rsidRPr="00FF2335" w:rsidRDefault="00B002A2" w:rsidP="00A31603">
            <w:pPr>
              <w:spacing w:line="276" w:lineRule="auto"/>
              <w:jc w:val="both"/>
              <w:rPr>
                <w:rFonts w:ascii="Times New Roman" w:hAnsi="Times New Roman" w:cs="Times New Roman"/>
                <w:i/>
                <w:color w:val="000000" w:themeColor="text1"/>
                <w:sz w:val="24"/>
                <w:szCs w:val="24"/>
              </w:rPr>
            </w:pPr>
          </w:p>
        </w:tc>
      </w:tr>
      <w:tr w:rsidR="00B002A2" w14:paraId="627B571D" w14:textId="77777777" w:rsidTr="00A31603">
        <w:tc>
          <w:tcPr>
            <w:tcW w:w="284" w:type="dxa"/>
            <w:gridSpan w:val="2"/>
            <w:tcBorders>
              <w:top w:val="nil"/>
              <w:left w:val="nil"/>
              <w:bottom w:val="nil"/>
              <w:right w:val="nil"/>
            </w:tcBorders>
          </w:tcPr>
          <w:p w14:paraId="748BCE84" w14:textId="77777777" w:rsidR="00B002A2" w:rsidRPr="00FF2335" w:rsidRDefault="00B002A2" w:rsidP="00A31603">
            <w:pPr>
              <w:spacing w:line="276" w:lineRule="auto"/>
              <w:jc w:val="both"/>
              <w:rPr>
                <w:rFonts w:ascii="Times New Roman" w:hAnsi="Times New Roman" w:cs="Times New Roman"/>
                <w:i/>
                <w:color w:val="000000" w:themeColor="text1"/>
                <w:sz w:val="24"/>
                <w:szCs w:val="24"/>
              </w:rPr>
            </w:pPr>
          </w:p>
        </w:tc>
        <w:tc>
          <w:tcPr>
            <w:tcW w:w="2551" w:type="dxa"/>
            <w:tcBorders>
              <w:top w:val="nil"/>
              <w:left w:val="nil"/>
              <w:bottom w:val="nil"/>
              <w:right w:val="nil"/>
            </w:tcBorders>
          </w:tcPr>
          <w:p w14:paraId="327EA666" w14:textId="77777777" w:rsidR="00B002A2" w:rsidRPr="00FF2335" w:rsidRDefault="00B002A2" w:rsidP="00A31603">
            <w:pPr>
              <w:spacing w:line="276" w:lineRule="auto"/>
              <w:jc w:val="both"/>
              <w:rPr>
                <w:rFonts w:ascii="Times New Roman" w:hAnsi="Times New Roman" w:cs="Times New Roman"/>
                <w:i/>
                <w:color w:val="000000" w:themeColor="text1"/>
                <w:sz w:val="24"/>
                <w:szCs w:val="24"/>
              </w:rPr>
            </w:pPr>
            <w:r w:rsidRPr="00AE5B21">
              <w:rPr>
                <w:rFonts w:ascii="Times New Roman" w:hAnsi="Times New Roman" w:cs="Times New Roman"/>
                <w:color w:val="000000" w:themeColor="text1"/>
                <w:sz w:val="24"/>
                <w:szCs w:val="24"/>
              </w:rPr>
              <w:t>ASR</w:t>
            </w:r>
          </w:p>
        </w:tc>
        <w:tc>
          <w:tcPr>
            <w:tcW w:w="1134" w:type="dxa"/>
            <w:tcBorders>
              <w:top w:val="nil"/>
              <w:left w:val="nil"/>
              <w:bottom w:val="nil"/>
              <w:right w:val="nil"/>
            </w:tcBorders>
          </w:tcPr>
          <w:p w14:paraId="3FC2680D" w14:textId="77777777" w:rsidR="00B002A2" w:rsidRPr="00FF2335" w:rsidRDefault="00B002A2" w:rsidP="00A31603">
            <w:pPr>
              <w:spacing w:line="276" w:lineRule="auto"/>
              <w:jc w:val="center"/>
              <w:rPr>
                <w:rFonts w:ascii="Times New Roman" w:hAnsi="Times New Roman" w:cs="Times New Roman"/>
                <w:i/>
                <w:color w:val="000000" w:themeColor="text1"/>
                <w:sz w:val="24"/>
                <w:szCs w:val="24"/>
              </w:rPr>
            </w:pPr>
            <w:r w:rsidRPr="00AE5B21">
              <w:rPr>
                <w:rFonts w:ascii="Times New Roman" w:hAnsi="Times New Roman" w:cs="Times New Roman"/>
                <w:color w:val="000000" w:themeColor="text1"/>
                <w:sz w:val="24"/>
                <w:szCs w:val="24"/>
              </w:rPr>
              <w:t>10</w:t>
            </w:r>
          </w:p>
        </w:tc>
        <w:tc>
          <w:tcPr>
            <w:tcW w:w="1134" w:type="dxa"/>
            <w:tcBorders>
              <w:top w:val="nil"/>
              <w:left w:val="nil"/>
              <w:bottom w:val="nil"/>
              <w:right w:val="nil"/>
            </w:tcBorders>
          </w:tcPr>
          <w:p w14:paraId="201EA220" w14:textId="77777777" w:rsidR="00B002A2" w:rsidRPr="00FF2335" w:rsidRDefault="00B002A2" w:rsidP="00A31603">
            <w:pPr>
              <w:spacing w:line="276" w:lineRule="auto"/>
              <w:jc w:val="center"/>
              <w:rPr>
                <w:rFonts w:ascii="Times New Roman" w:hAnsi="Times New Roman" w:cs="Times New Roman"/>
                <w:i/>
                <w:color w:val="000000" w:themeColor="text1"/>
                <w:sz w:val="24"/>
                <w:szCs w:val="24"/>
              </w:rPr>
            </w:pPr>
            <w:r w:rsidRPr="00AE5B21">
              <w:rPr>
                <w:rFonts w:ascii="Times New Roman" w:hAnsi="Times New Roman" w:cs="Times New Roman"/>
                <w:color w:val="000000" w:themeColor="text1"/>
                <w:sz w:val="24"/>
                <w:szCs w:val="24"/>
              </w:rPr>
              <w:t>278</w:t>
            </w:r>
          </w:p>
        </w:tc>
        <w:tc>
          <w:tcPr>
            <w:tcW w:w="1701" w:type="dxa"/>
            <w:tcBorders>
              <w:top w:val="nil"/>
              <w:left w:val="nil"/>
              <w:bottom w:val="nil"/>
              <w:right w:val="nil"/>
            </w:tcBorders>
          </w:tcPr>
          <w:p w14:paraId="523E7293" w14:textId="77777777" w:rsidR="00B002A2" w:rsidRPr="00FF2335" w:rsidRDefault="00B002A2" w:rsidP="00A31603">
            <w:pPr>
              <w:spacing w:line="276" w:lineRule="auto"/>
              <w:jc w:val="center"/>
              <w:rPr>
                <w:rFonts w:ascii="Times New Roman" w:hAnsi="Times New Roman" w:cs="Times New Roman"/>
                <w:i/>
                <w:color w:val="000000" w:themeColor="text1"/>
                <w:sz w:val="24"/>
                <w:szCs w:val="24"/>
              </w:rPr>
            </w:pPr>
            <w:r w:rsidRPr="00AE5B21">
              <w:rPr>
                <w:rFonts w:ascii="Times New Roman" w:hAnsi="Times New Roman" w:cs="Times New Roman"/>
                <w:color w:val="000000" w:themeColor="text1"/>
                <w:sz w:val="24"/>
                <w:szCs w:val="24"/>
              </w:rPr>
              <w:t>12 (4.3%)</w:t>
            </w:r>
          </w:p>
        </w:tc>
        <w:tc>
          <w:tcPr>
            <w:tcW w:w="2410" w:type="dxa"/>
            <w:tcBorders>
              <w:top w:val="nil"/>
              <w:left w:val="nil"/>
              <w:bottom w:val="nil"/>
              <w:right w:val="nil"/>
            </w:tcBorders>
          </w:tcPr>
          <w:p w14:paraId="40BE6026" w14:textId="77777777" w:rsidR="00B002A2" w:rsidRPr="00FF2335" w:rsidRDefault="00B002A2" w:rsidP="00A31603">
            <w:pPr>
              <w:spacing w:line="276" w:lineRule="auto"/>
              <w:jc w:val="center"/>
              <w:rPr>
                <w:rFonts w:ascii="Times New Roman" w:hAnsi="Times New Roman" w:cs="Times New Roman"/>
                <w:i/>
                <w:color w:val="000000" w:themeColor="text1"/>
                <w:sz w:val="24"/>
                <w:szCs w:val="24"/>
              </w:rPr>
            </w:pPr>
            <w:r w:rsidRPr="00AE5B21">
              <w:rPr>
                <w:rFonts w:ascii="Times New Roman" w:hAnsi="Times New Roman" w:cs="Times New Roman"/>
                <w:color w:val="000000" w:themeColor="text1"/>
                <w:sz w:val="24"/>
                <w:szCs w:val="24"/>
              </w:rPr>
              <w:t>2 (0.7%)</w:t>
            </w:r>
          </w:p>
        </w:tc>
      </w:tr>
      <w:tr w:rsidR="00B002A2" w14:paraId="6D00D802" w14:textId="77777777" w:rsidTr="00A31603">
        <w:tc>
          <w:tcPr>
            <w:tcW w:w="284" w:type="dxa"/>
            <w:gridSpan w:val="2"/>
            <w:tcBorders>
              <w:top w:val="nil"/>
              <w:left w:val="nil"/>
              <w:bottom w:val="nil"/>
              <w:right w:val="nil"/>
            </w:tcBorders>
          </w:tcPr>
          <w:p w14:paraId="30C9CE0D" w14:textId="77777777" w:rsidR="00B002A2" w:rsidRPr="00FF2335" w:rsidRDefault="00B002A2" w:rsidP="00A31603">
            <w:pPr>
              <w:spacing w:line="276" w:lineRule="auto"/>
              <w:jc w:val="both"/>
              <w:rPr>
                <w:rFonts w:ascii="Times New Roman" w:hAnsi="Times New Roman" w:cs="Times New Roman"/>
                <w:i/>
                <w:color w:val="000000" w:themeColor="text1"/>
                <w:sz w:val="24"/>
                <w:szCs w:val="24"/>
              </w:rPr>
            </w:pPr>
          </w:p>
        </w:tc>
        <w:tc>
          <w:tcPr>
            <w:tcW w:w="2551" w:type="dxa"/>
            <w:tcBorders>
              <w:top w:val="nil"/>
              <w:left w:val="nil"/>
              <w:bottom w:val="nil"/>
              <w:right w:val="nil"/>
            </w:tcBorders>
          </w:tcPr>
          <w:p w14:paraId="48F28C62" w14:textId="77777777" w:rsidR="00B002A2" w:rsidRPr="00FF2335" w:rsidRDefault="00B002A2" w:rsidP="00A31603">
            <w:pPr>
              <w:spacing w:line="276" w:lineRule="auto"/>
              <w:jc w:val="both"/>
              <w:rPr>
                <w:rFonts w:ascii="Times New Roman" w:hAnsi="Times New Roman" w:cs="Times New Roman"/>
                <w:i/>
                <w:color w:val="000000" w:themeColor="text1"/>
                <w:sz w:val="24"/>
                <w:szCs w:val="24"/>
              </w:rPr>
            </w:pPr>
            <w:r w:rsidRPr="00AE5B21">
              <w:rPr>
                <w:rFonts w:ascii="Times New Roman" w:hAnsi="Times New Roman" w:cs="Times New Roman"/>
                <w:color w:val="000000" w:themeColor="text1"/>
                <w:sz w:val="24"/>
                <w:szCs w:val="24"/>
              </w:rPr>
              <w:t>AJS</w:t>
            </w:r>
          </w:p>
        </w:tc>
        <w:tc>
          <w:tcPr>
            <w:tcW w:w="1134" w:type="dxa"/>
            <w:tcBorders>
              <w:top w:val="nil"/>
              <w:left w:val="nil"/>
              <w:bottom w:val="nil"/>
              <w:right w:val="nil"/>
            </w:tcBorders>
          </w:tcPr>
          <w:p w14:paraId="1C006644" w14:textId="77777777" w:rsidR="00B002A2" w:rsidRPr="00FF2335" w:rsidRDefault="00B002A2" w:rsidP="00A31603">
            <w:pPr>
              <w:spacing w:line="276" w:lineRule="auto"/>
              <w:jc w:val="center"/>
              <w:rPr>
                <w:rFonts w:ascii="Times New Roman" w:hAnsi="Times New Roman" w:cs="Times New Roman"/>
                <w:i/>
                <w:color w:val="000000" w:themeColor="text1"/>
                <w:sz w:val="24"/>
                <w:szCs w:val="24"/>
              </w:rPr>
            </w:pPr>
            <w:r w:rsidRPr="00AE5B21">
              <w:rPr>
                <w:rFonts w:ascii="Times New Roman" w:hAnsi="Times New Roman" w:cs="Times New Roman"/>
                <w:color w:val="000000" w:themeColor="text1"/>
                <w:sz w:val="24"/>
                <w:szCs w:val="24"/>
              </w:rPr>
              <w:t>7</w:t>
            </w:r>
          </w:p>
        </w:tc>
        <w:tc>
          <w:tcPr>
            <w:tcW w:w="1134" w:type="dxa"/>
            <w:tcBorders>
              <w:top w:val="nil"/>
              <w:left w:val="nil"/>
              <w:bottom w:val="nil"/>
              <w:right w:val="nil"/>
            </w:tcBorders>
          </w:tcPr>
          <w:p w14:paraId="5660104D" w14:textId="77777777" w:rsidR="00B002A2" w:rsidRPr="00FF2335" w:rsidRDefault="00B002A2" w:rsidP="00A31603">
            <w:pPr>
              <w:spacing w:line="276" w:lineRule="auto"/>
              <w:jc w:val="center"/>
              <w:rPr>
                <w:rFonts w:ascii="Times New Roman" w:hAnsi="Times New Roman" w:cs="Times New Roman"/>
                <w:i/>
                <w:color w:val="000000" w:themeColor="text1"/>
                <w:sz w:val="24"/>
                <w:szCs w:val="24"/>
              </w:rPr>
            </w:pPr>
            <w:r w:rsidRPr="00AE5B21">
              <w:rPr>
                <w:rFonts w:ascii="Times New Roman" w:hAnsi="Times New Roman" w:cs="Times New Roman"/>
                <w:color w:val="000000" w:themeColor="text1"/>
                <w:sz w:val="24"/>
                <w:szCs w:val="24"/>
              </w:rPr>
              <w:t>68</w:t>
            </w:r>
          </w:p>
        </w:tc>
        <w:tc>
          <w:tcPr>
            <w:tcW w:w="1701" w:type="dxa"/>
            <w:tcBorders>
              <w:top w:val="nil"/>
              <w:left w:val="nil"/>
              <w:bottom w:val="nil"/>
              <w:right w:val="nil"/>
            </w:tcBorders>
          </w:tcPr>
          <w:p w14:paraId="3E5E2C65" w14:textId="72BB9E1B" w:rsidR="00B002A2" w:rsidRPr="00FF2335" w:rsidRDefault="0058720B" w:rsidP="00A31603">
            <w:pPr>
              <w:spacing w:line="276" w:lineRule="auto"/>
              <w:jc w:val="center"/>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 2</w:t>
            </w:r>
            <w:r w:rsidR="00B002A2" w:rsidRPr="00AE5B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2.9</w:t>
            </w:r>
            <w:r w:rsidR="00B002A2" w:rsidRPr="00AE5B21">
              <w:rPr>
                <w:rFonts w:ascii="Times New Roman" w:hAnsi="Times New Roman" w:cs="Times New Roman"/>
                <w:color w:val="000000" w:themeColor="text1"/>
                <w:sz w:val="24"/>
                <w:szCs w:val="24"/>
              </w:rPr>
              <w:t>%)</w:t>
            </w:r>
          </w:p>
        </w:tc>
        <w:tc>
          <w:tcPr>
            <w:tcW w:w="2410" w:type="dxa"/>
            <w:tcBorders>
              <w:top w:val="nil"/>
              <w:left w:val="nil"/>
              <w:bottom w:val="nil"/>
              <w:right w:val="nil"/>
            </w:tcBorders>
          </w:tcPr>
          <w:p w14:paraId="3DD9F10A" w14:textId="77777777" w:rsidR="00B002A2" w:rsidRPr="00FF2335" w:rsidRDefault="00B002A2" w:rsidP="00A31603">
            <w:pPr>
              <w:spacing w:line="276" w:lineRule="auto"/>
              <w:jc w:val="center"/>
              <w:rPr>
                <w:rFonts w:ascii="Times New Roman" w:hAnsi="Times New Roman" w:cs="Times New Roman"/>
                <w:i/>
                <w:color w:val="000000" w:themeColor="text1"/>
                <w:sz w:val="24"/>
                <w:szCs w:val="24"/>
              </w:rPr>
            </w:pPr>
            <w:r w:rsidRPr="00AE5B21">
              <w:rPr>
                <w:rFonts w:ascii="Times New Roman" w:hAnsi="Times New Roman" w:cs="Times New Roman"/>
                <w:color w:val="000000" w:themeColor="text1"/>
                <w:sz w:val="24"/>
                <w:szCs w:val="24"/>
              </w:rPr>
              <w:t>1 (1.5%)</w:t>
            </w:r>
          </w:p>
        </w:tc>
      </w:tr>
      <w:tr w:rsidR="00B002A2" w14:paraId="61375114" w14:textId="77777777" w:rsidTr="00A31603">
        <w:tc>
          <w:tcPr>
            <w:tcW w:w="284" w:type="dxa"/>
            <w:gridSpan w:val="2"/>
            <w:tcBorders>
              <w:top w:val="nil"/>
              <w:left w:val="nil"/>
              <w:bottom w:val="nil"/>
              <w:right w:val="nil"/>
            </w:tcBorders>
          </w:tcPr>
          <w:p w14:paraId="546BBA96" w14:textId="77777777" w:rsidR="00B002A2" w:rsidRPr="00FF2335" w:rsidRDefault="00B002A2" w:rsidP="00A31603">
            <w:pPr>
              <w:spacing w:line="276" w:lineRule="auto"/>
              <w:jc w:val="both"/>
              <w:rPr>
                <w:rFonts w:ascii="Times New Roman" w:hAnsi="Times New Roman" w:cs="Times New Roman"/>
                <w:i/>
                <w:color w:val="000000" w:themeColor="text1"/>
                <w:sz w:val="24"/>
                <w:szCs w:val="24"/>
              </w:rPr>
            </w:pPr>
          </w:p>
        </w:tc>
        <w:tc>
          <w:tcPr>
            <w:tcW w:w="2551" w:type="dxa"/>
            <w:tcBorders>
              <w:top w:val="nil"/>
              <w:left w:val="nil"/>
              <w:bottom w:val="nil"/>
              <w:right w:val="nil"/>
            </w:tcBorders>
          </w:tcPr>
          <w:p w14:paraId="43E2020E" w14:textId="77777777" w:rsidR="00B002A2" w:rsidRPr="00FF2335" w:rsidRDefault="00B002A2" w:rsidP="00A31603">
            <w:pPr>
              <w:spacing w:line="276" w:lineRule="auto"/>
              <w:jc w:val="both"/>
              <w:rPr>
                <w:rFonts w:ascii="Times New Roman" w:hAnsi="Times New Roman" w:cs="Times New Roman"/>
                <w:i/>
                <w:color w:val="000000" w:themeColor="text1"/>
                <w:sz w:val="24"/>
                <w:szCs w:val="24"/>
              </w:rPr>
            </w:pPr>
            <w:r w:rsidRPr="00AE5B21">
              <w:rPr>
                <w:rFonts w:ascii="Times New Roman" w:hAnsi="Times New Roman" w:cs="Times New Roman"/>
                <w:color w:val="000000" w:themeColor="text1"/>
                <w:sz w:val="24"/>
                <w:szCs w:val="24"/>
              </w:rPr>
              <w:t>SQ</w:t>
            </w:r>
          </w:p>
        </w:tc>
        <w:tc>
          <w:tcPr>
            <w:tcW w:w="1134" w:type="dxa"/>
            <w:tcBorders>
              <w:top w:val="nil"/>
              <w:left w:val="nil"/>
              <w:bottom w:val="nil"/>
              <w:right w:val="nil"/>
            </w:tcBorders>
          </w:tcPr>
          <w:p w14:paraId="5075ACB3" w14:textId="69A87D61" w:rsidR="00B002A2" w:rsidRPr="005819F9" w:rsidRDefault="005819F9" w:rsidP="00A31603">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134" w:type="dxa"/>
            <w:tcBorders>
              <w:top w:val="nil"/>
              <w:left w:val="nil"/>
              <w:bottom w:val="nil"/>
              <w:right w:val="nil"/>
            </w:tcBorders>
          </w:tcPr>
          <w:p w14:paraId="4D6F3228" w14:textId="54B55727" w:rsidR="00B002A2" w:rsidRPr="005819F9" w:rsidRDefault="005819F9" w:rsidP="00A31603">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701" w:type="dxa"/>
            <w:tcBorders>
              <w:top w:val="nil"/>
              <w:left w:val="nil"/>
              <w:bottom w:val="nil"/>
              <w:right w:val="nil"/>
            </w:tcBorders>
          </w:tcPr>
          <w:p w14:paraId="3DE40E49" w14:textId="2080D20C" w:rsidR="00B002A2" w:rsidRPr="00FF2335" w:rsidRDefault="005819F9" w:rsidP="00A31603">
            <w:pPr>
              <w:spacing w:line="276" w:lineRule="auto"/>
              <w:jc w:val="center"/>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2</w:t>
            </w:r>
            <w:r w:rsidR="00B002A2" w:rsidRPr="00AE5B2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40.0</w:t>
            </w:r>
            <w:r w:rsidR="00B002A2" w:rsidRPr="00AE5B21">
              <w:rPr>
                <w:rFonts w:ascii="Times New Roman" w:hAnsi="Times New Roman" w:cs="Times New Roman"/>
                <w:color w:val="000000" w:themeColor="text1"/>
                <w:sz w:val="24"/>
                <w:szCs w:val="24"/>
              </w:rPr>
              <w:t>%)</w:t>
            </w:r>
          </w:p>
        </w:tc>
        <w:tc>
          <w:tcPr>
            <w:tcW w:w="2410" w:type="dxa"/>
            <w:tcBorders>
              <w:top w:val="nil"/>
              <w:left w:val="nil"/>
              <w:bottom w:val="nil"/>
              <w:right w:val="nil"/>
            </w:tcBorders>
          </w:tcPr>
          <w:p w14:paraId="7104D39E" w14:textId="77777777" w:rsidR="00B002A2" w:rsidRPr="00FF2335" w:rsidRDefault="00B002A2" w:rsidP="00A31603">
            <w:pPr>
              <w:spacing w:line="276" w:lineRule="auto"/>
              <w:jc w:val="center"/>
              <w:rPr>
                <w:rFonts w:ascii="Times New Roman" w:hAnsi="Times New Roman" w:cs="Times New Roman"/>
                <w:i/>
                <w:color w:val="000000" w:themeColor="text1"/>
                <w:sz w:val="24"/>
                <w:szCs w:val="24"/>
              </w:rPr>
            </w:pPr>
            <w:r w:rsidRPr="00AE5B21">
              <w:rPr>
                <w:rFonts w:ascii="Times New Roman" w:hAnsi="Times New Roman" w:cs="Times New Roman"/>
                <w:color w:val="000000" w:themeColor="text1"/>
                <w:sz w:val="24"/>
                <w:szCs w:val="24"/>
              </w:rPr>
              <w:t>0</w:t>
            </w:r>
          </w:p>
        </w:tc>
      </w:tr>
      <w:tr w:rsidR="00B002A2" w:rsidRPr="00B74BB7" w14:paraId="322A2407" w14:textId="77777777" w:rsidTr="00A31603">
        <w:tc>
          <w:tcPr>
            <w:tcW w:w="2835" w:type="dxa"/>
            <w:gridSpan w:val="3"/>
            <w:tcBorders>
              <w:top w:val="nil"/>
              <w:left w:val="nil"/>
              <w:bottom w:val="nil"/>
              <w:right w:val="nil"/>
            </w:tcBorders>
          </w:tcPr>
          <w:p w14:paraId="222E4FB3" w14:textId="77777777" w:rsidR="00B002A2" w:rsidRPr="000365E1" w:rsidRDefault="00B002A2" w:rsidP="00A31603">
            <w:pPr>
              <w:spacing w:line="276" w:lineRule="auto"/>
              <w:jc w:val="both"/>
              <w:rPr>
                <w:rFonts w:ascii="Times New Roman" w:hAnsi="Times New Roman" w:cs="Times New Roman"/>
                <w:color w:val="000000"/>
                <w:sz w:val="24"/>
                <w:szCs w:val="24"/>
              </w:rPr>
            </w:pPr>
            <w:r w:rsidRPr="000365E1">
              <w:rPr>
                <w:rFonts w:ascii="Times New Roman" w:hAnsi="Times New Roman" w:cs="Times New Roman"/>
                <w:color w:val="000000"/>
                <w:sz w:val="24"/>
                <w:szCs w:val="24"/>
              </w:rPr>
              <w:t>Year</w:t>
            </w:r>
          </w:p>
        </w:tc>
        <w:tc>
          <w:tcPr>
            <w:tcW w:w="1134" w:type="dxa"/>
            <w:tcBorders>
              <w:top w:val="nil"/>
              <w:left w:val="nil"/>
              <w:bottom w:val="nil"/>
              <w:right w:val="nil"/>
            </w:tcBorders>
          </w:tcPr>
          <w:p w14:paraId="65B43AED" w14:textId="77777777" w:rsidR="00B002A2" w:rsidRPr="008F5865" w:rsidRDefault="00B002A2" w:rsidP="00A31603">
            <w:pPr>
              <w:spacing w:line="276" w:lineRule="auto"/>
              <w:jc w:val="center"/>
              <w:rPr>
                <w:rFonts w:ascii="Times New Roman" w:hAnsi="Times New Roman" w:cs="Times New Roman"/>
                <w:color w:val="00B050"/>
                <w:sz w:val="24"/>
                <w:szCs w:val="24"/>
              </w:rPr>
            </w:pPr>
          </w:p>
        </w:tc>
        <w:tc>
          <w:tcPr>
            <w:tcW w:w="1134" w:type="dxa"/>
            <w:tcBorders>
              <w:top w:val="nil"/>
              <w:left w:val="nil"/>
              <w:bottom w:val="nil"/>
              <w:right w:val="nil"/>
            </w:tcBorders>
          </w:tcPr>
          <w:p w14:paraId="4E457914" w14:textId="77777777" w:rsidR="00B002A2" w:rsidRPr="008F5865" w:rsidRDefault="00B002A2" w:rsidP="00A31603">
            <w:pPr>
              <w:spacing w:line="276" w:lineRule="auto"/>
              <w:jc w:val="center"/>
              <w:rPr>
                <w:rFonts w:ascii="Times New Roman" w:hAnsi="Times New Roman" w:cs="Times New Roman"/>
                <w:color w:val="00B050"/>
                <w:sz w:val="24"/>
                <w:szCs w:val="24"/>
              </w:rPr>
            </w:pPr>
          </w:p>
        </w:tc>
        <w:tc>
          <w:tcPr>
            <w:tcW w:w="1701" w:type="dxa"/>
            <w:tcBorders>
              <w:top w:val="nil"/>
              <w:left w:val="nil"/>
              <w:bottom w:val="nil"/>
              <w:right w:val="nil"/>
            </w:tcBorders>
          </w:tcPr>
          <w:p w14:paraId="5A42CC15" w14:textId="77777777" w:rsidR="00B002A2" w:rsidRPr="008F5865" w:rsidRDefault="00B002A2" w:rsidP="00A31603">
            <w:pPr>
              <w:spacing w:line="276" w:lineRule="auto"/>
              <w:jc w:val="center"/>
              <w:rPr>
                <w:rFonts w:ascii="Times New Roman" w:hAnsi="Times New Roman" w:cs="Times New Roman"/>
                <w:color w:val="00B050"/>
                <w:sz w:val="24"/>
                <w:szCs w:val="24"/>
              </w:rPr>
            </w:pPr>
          </w:p>
        </w:tc>
        <w:tc>
          <w:tcPr>
            <w:tcW w:w="2410" w:type="dxa"/>
            <w:tcBorders>
              <w:top w:val="nil"/>
              <w:left w:val="nil"/>
              <w:bottom w:val="nil"/>
              <w:right w:val="nil"/>
            </w:tcBorders>
          </w:tcPr>
          <w:p w14:paraId="4F9C16F9" w14:textId="77777777" w:rsidR="00B002A2" w:rsidRPr="008F5865" w:rsidRDefault="00B002A2" w:rsidP="00A31603">
            <w:pPr>
              <w:spacing w:line="276" w:lineRule="auto"/>
              <w:jc w:val="center"/>
              <w:rPr>
                <w:rFonts w:ascii="Times New Roman" w:hAnsi="Times New Roman" w:cs="Times New Roman"/>
                <w:color w:val="00B050"/>
                <w:sz w:val="24"/>
                <w:szCs w:val="24"/>
              </w:rPr>
            </w:pPr>
          </w:p>
        </w:tc>
      </w:tr>
      <w:tr w:rsidR="00B002A2" w:rsidRPr="00B74BB7" w14:paraId="15576F07" w14:textId="77777777" w:rsidTr="00A31603">
        <w:tc>
          <w:tcPr>
            <w:tcW w:w="236" w:type="dxa"/>
            <w:tcBorders>
              <w:top w:val="nil"/>
              <w:left w:val="nil"/>
              <w:bottom w:val="nil"/>
              <w:right w:val="nil"/>
            </w:tcBorders>
          </w:tcPr>
          <w:p w14:paraId="15B4E4A8" w14:textId="77777777" w:rsidR="00B002A2" w:rsidRPr="000365E1" w:rsidRDefault="00B002A2" w:rsidP="00A31603">
            <w:pPr>
              <w:spacing w:line="276" w:lineRule="auto"/>
              <w:jc w:val="both"/>
              <w:rPr>
                <w:rFonts w:ascii="Times New Roman" w:hAnsi="Times New Roman" w:cs="Times New Roman"/>
                <w:color w:val="000000"/>
                <w:sz w:val="24"/>
                <w:szCs w:val="16"/>
              </w:rPr>
            </w:pPr>
          </w:p>
        </w:tc>
        <w:tc>
          <w:tcPr>
            <w:tcW w:w="2599" w:type="dxa"/>
            <w:gridSpan w:val="2"/>
            <w:tcBorders>
              <w:top w:val="nil"/>
              <w:left w:val="nil"/>
              <w:bottom w:val="nil"/>
              <w:right w:val="nil"/>
            </w:tcBorders>
          </w:tcPr>
          <w:p w14:paraId="57B4B8C7" w14:textId="77777777" w:rsidR="00B002A2" w:rsidRPr="000365E1" w:rsidRDefault="00B002A2" w:rsidP="00A31603">
            <w:pPr>
              <w:spacing w:line="276" w:lineRule="auto"/>
              <w:jc w:val="both"/>
              <w:rPr>
                <w:rFonts w:ascii="Times New Roman" w:hAnsi="Times New Roman" w:cs="Times New Roman"/>
                <w:color w:val="000000"/>
                <w:sz w:val="24"/>
                <w:szCs w:val="24"/>
              </w:rPr>
            </w:pPr>
            <w:r w:rsidRPr="000365E1">
              <w:rPr>
                <w:rFonts w:ascii="Times New Roman" w:hAnsi="Times New Roman" w:cs="Times New Roman"/>
                <w:color w:val="000000"/>
                <w:sz w:val="24"/>
                <w:szCs w:val="24"/>
              </w:rPr>
              <w:t>2014</w:t>
            </w:r>
          </w:p>
        </w:tc>
        <w:tc>
          <w:tcPr>
            <w:tcW w:w="1134" w:type="dxa"/>
            <w:tcBorders>
              <w:top w:val="nil"/>
              <w:left w:val="nil"/>
              <w:bottom w:val="nil"/>
              <w:right w:val="nil"/>
            </w:tcBorders>
          </w:tcPr>
          <w:p w14:paraId="4B218987" w14:textId="1F2BEA50" w:rsidR="00B002A2" w:rsidRPr="008F5865" w:rsidRDefault="00B002A2" w:rsidP="00A31603">
            <w:pPr>
              <w:spacing w:line="276" w:lineRule="auto"/>
              <w:jc w:val="center"/>
              <w:rPr>
                <w:rFonts w:ascii="Times New Roman" w:hAnsi="Times New Roman" w:cs="Times New Roman"/>
                <w:color w:val="00B050"/>
                <w:sz w:val="24"/>
                <w:szCs w:val="24"/>
              </w:rPr>
            </w:pPr>
            <w:r w:rsidRPr="008F5865">
              <w:rPr>
                <w:rFonts w:ascii="Times New Roman" w:hAnsi="Times New Roman" w:cs="Times New Roman"/>
                <w:color w:val="00B050"/>
                <w:sz w:val="24"/>
                <w:szCs w:val="24"/>
              </w:rPr>
              <w:t>1</w:t>
            </w:r>
            <w:r w:rsidR="00240E08" w:rsidRPr="008F5865">
              <w:rPr>
                <w:rFonts w:ascii="Times New Roman" w:hAnsi="Times New Roman" w:cs="Times New Roman"/>
                <w:color w:val="00B050"/>
                <w:sz w:val="24"/>
                <w:szCs w:val="24"/>
              </w:rPr>
              <w:t>2</w:t>
            </w:r>
          </w:p>
        </w:tc>
        <w:tc>
          <w:tcPr>
            <w:tcW w:w="1134" w:type="dxa"/>
            <w:tcBorders>
              <w:top w:val="nil"/>
              <w:left w:val="nil"/>
              <w:bottom w:val="nil"/>
              <w:right w:val="nil"/>
            </w:tcBorders>
          </w:tcPr>
          <w:p w14:paraId="60A5D4B6" w14:textId="274EAE95" w:rsidR="00B002A2" w:rsidRPr="008F5865" w:rsidRDefault="00DE05B0" w:rsidP="00A31603">
            <w:pPr>
              <w:spacing w:line="276" w:lineRule="auto"/>
              <w:jc w:val="center"/>
              <w:rPr>
                <w:rFonts w:ascii="Times New Roman" w:hAnsi="Times New Roman" w:cs="Times New Roman"/>
                <w:color w:val="00B050"/>
                <w:sz w:val="24"/>
                <w:szCs w:val="24"/>
              </w:rPr>
            </w:pPr>
            <w:r w:rsidRPr="008F5865">
              <w:rPr>
                <w:rFonts w:ascii="Times New Roman" w:hAnsi="Times New Roman" w:cs="Times New Roman"/>
                <w:color w:val="00B050"/>
                <w:sz w:val="24"/>
                <w:szCs w:val="24"/>
              </w:rPr>
              <w:t>307</w:t>
            </w:r>
          </w:p>
        </w:tc>
        <w:tc>
          <w:tcPr>
            <w:tcW w:w="1701" w:type="dxa"/>
            <w:tcBorders>
              <w:top w:val="nil"/>
              <w:left w:val="nil"/>
              <w:bottom w:val="nil"/>
              <w:right w:val="nil"/>
            </w:tcBorders>
          </w:tcPr>
          <w:p w14:paraId="54DE2DB2" w14:textId="15475EEF" w:rsidR="00B002A2" w:rsidRPr="008F5865" w:rsidRDefault="00DE05B0" w:rsidP="00A31603">
            <w:pPr>
              <w:spacing w:line="276" w:lineRule="auto"/>
              <w:jc w:val="center"/>
              <w:rPr>
                <w:rFonts w:ascii="Times New Roman" w:hAnsi="Times New Roman" w:cs="Times New Roman"/>
                <w:color w:val="00B050"/>
                <w:sz w:val="24"/>
                <w:szCs w:val="24"/>
              </w:rPr>
            </w:pPr>
            <w:r w:rsidRPr="008F5865">
              <w:rPr>
                <w:rFonts w:ascii="Times New Roman" w:hAnsi="Times New Roman" w:cs="Times New Roman"/>
                <w:color w:val="00B050"/>
                <w:sz w:val="24"/>
                <w:szCs w:val="24"/>
              </w:rPr>
              <w:t>12 (3.9%)</w:t>
            </w:r>
          </w:p>
        </w:tc>
        <w:tc>
          <w:tcPr>
            <w:tcW w:w="2410" w:type="dxa"/>
            <w:tcBorders>
              <w:top w:val="nil"/>
              <w:left w:val="nil"/>
              <w:bottom w:val="nil"/>
              <w:right w:val="nil"/>
            </w:tcBorders>
          </w:tcPr>
          <w:p w14:paraId="6A8BEEDC" w14:textId="7F4404DA" w:rsidR="00B002A2" w:rsidRPr="008F5865" w:rsidRDefault="00240E08" w:rsidP="00A31603">
            <w:pPr>
              <w:spacing w:line="276" w:lineRule="auto"/>
              <w:jc w:val="center"/>
              <w:rPr>
                <w:rFonts w:ascii="Times New Roman" w:hAnsi="Times New Roman" w:cs="Times New Roman"/>
                <w:color w:val="00B050"/>
                <w:sz w:val="24"/>
                <w:szCs w:val="24"/>
              </w:rPr>
            </w:pPr>
            <w:r w:rsidRPr="008F5865">
              <w:rPr>
                <w:rFonts w:ascii="Times New Roman" w:hAnsi="Times New Roman" w:cs="Times New Roman"/>
                <w:color w:val="00B050"/>
                <w:sz w:val="24"/>
                <w:szCs w:val="24"/>
              </w:rPr>
              <w:t>2</w:t>
            </w:r>
            <w:r w:rsidR="00B002A2" w:rsidRPr="008F5865">
              <w:rPr>
                <w:rFonts w:ascii="Times New Roman" w:hAnsi="Times New Roman" w:cs="Times New Roman"/>
                <w:color w:val="00B050"/>
                <w:sz w:val="24"/>
                <w:szCs w:val="24"/>
              </w:rPr>
              <w:t xml:space="preserve"> </w:t>
            </w:r>
            <w:r w:rsidRPr="008F5865">
              <w:rPr>
                <w:rFonts w:ascii="Times New Roman" w:hAnsi="Times New Roman" w:cs="Times New Roman"/>
                <w:color w:val="00B050"/>
                <w:sz w:val="24"/>
                <w:szCs w:val="24"/>
              </w:rPr>
              <w:t>(0.7</w:t>
            </w:r>
            <w:r w:rsidR="00B002A2" w:rsidRPr="008F5865">
              <w:rPr>
                <w:rFonts w:ascii="Times New Roman" w:hAnsi="Times New Roman" w:cs="Times New Roman"/>
                <w:color w:val="00B050"/>
                <w:sz w:val="24"/>
                <w:szCs w:val="24"/>
              </w:rPr>
              <w:t>%)</w:t>
            </w:r>
          </w:p>
        </w:tc>
      </w:tr>
      <w:tr w:rsidR="00B002A2" w:rsidRPr="00B74BB7" w14:paraId="381A9B00" w14:textId="77777777" w:rsidTr="00A31603">
        <w:tc>
          <w:tcPr>
            <w:tcW w:w="236" w:type="dxa"/>
            <w:tcBorders>
              <w:top w:val="nil"/>
              <w:left w:val="nil"/>
              <w:bottom w:val="nil"/>
              <w:right w:val="nil"/>
            </w:tcBorders>
          </w:tcPr>
          <w:p w14:paraId="564B11BE" w14:textId="77777777" w:rsidR="00B002A2" w:rsidRPr="000365E1" w:rsidRDefault="00B002A2" w:rsidP="00A31603">
            <w:pPr>
              <w:spacing w:line="276" w:lineRule="auto"/>
              <w:jc w:val="both"/>
              <w:rPr>
                <w:rFonts w:ascii="Times New Roman" w:hAnsi="Times New Roman" w:cs="Times New Roman"/>
                <w:color w:val="000000"/>
                <w:sz w:val="24"/>
                <w:szCs w:val="16"/>
              </w:rPr>
            </w:pPr>
          </w:p>
        </w:tc>
        <w:tc>
          <w:tcPr>
            <w:tcW w:w="2599" w:type="dxa"/>
            <w:gridSpan w:val="2"/>
            <w:tcBorders>
              <w:top w:val="nil"/>
              <w:left w:val="nil"/>
              <w:bottom w:val="nil"/>
              <w:right w:val="nil"/>
            </w:tcBorders>
          </w:tcPr>
          <w:p w14:paraId="18F49AB1" w14:textId="77777777" w:rsidR="00B002A2" w:rsidRPr="000365E1" w:rsidRDefault="00B002A2" w:rsidP="00A31603">
            <w:pPr>
              <w:spacing w:line="276" w:lineRule="auto"/>
              <w:jc w:val="both"/>
              <w:rPr>
                <w:rFonts w:ascii="Times New Roman" w:hAnsi="Times New Roman" w:cs="Times New Roman"/>
                <w:color w:val="000000"/>
                <w:sz w:val="24"/>
                <w:szCs w:val="24"/>
              </w:rPr>
            </w:pPr>
            <w:r w:rsidRPr="000365E1">
              <w:rPr>
                <w:rFonts w:ascii="Times New Roman" w:hAnsi="Times New Roman" w:cs="Times New Roman"/>
                <w:color w:val="000000"/>
                <w:sz w:val="24"/>
                <w:szCs w:val="24"/>
              </w:rPr>
              <w:t>2015</w:t>
            </w:r>
          </w:p>
        </w:tc>
        <w:tc>
          <w:tcPr>
            <w:tcW w:w="1134" w:type="dxa"/>
            <w:tcBorders>
              <w:top w:val="nil"/>
              <w:left w:val="nil"/>
              <w:bottom w:val="nil"/>
              <w:right w:val="nil"/>
            </w:tcBorders>
          </w:tcPr>
          <w:p w14:paraId="7ADF24A8" w14:textId="77777777" w:rsidR="00B002A2" w:rsidRPr="008F5865" w:rsidRDefault="00B002A2" w:rsidP="00A31603">
            <w:pPr>
              <w:spacing w:line="276" w:lineRule="auto"/>
              <w:jc w:val="center"/>
              <w:rPr>
                <w:rFonts w:ascii="Times New Roman" w:hAnsi="Times New Roman" w:cs="Times New Roman"/>
                <w:color w:val="00B050"/>
                <w:sz w:val="24"/>
                <w:szCs w:val="24"/>
              </w:rPr>
            </w:pPr>
            <w:r w:rsidRPr="008F5865">
              <w:rPr>
                <w:rFonts w:ascii="Times New Roman" w:hAnsi="Times New Roman" w:cs="Times New Roman"/>
                <w:color w:val="00B050"/>
                <w:sz w:val="24"/>
                <w:szCs w:val="24"/>
              </w:rPr>
              <w:t>3</w:t>
            </w:r>
          </w:p>
        </w:tc>
        <w:tc>
          <w:tcPr>
            <w:tcW w:w="1134" w:type="dxa"/>
            <w:tcBorders>
              <w:top w:val="nil"/>
              <w:left w:val="nil"/>
              <w:bottom w:val="nil"/>
              <w:right w:val="nil"/>
            </w:tcBorders>
          </w:tcPr>
          <w:p w14:paraId="5D8E2F40" w14:textId="77777777" w:rsidR="00B002A2" w:rsidRPr="008F5865" w:rsidRDefault="00B002A2" w:rsidP="00A31603">
            <w:pPr>
              <w:spacing w:line="276" w:lineRule="auto"/>
              <w:jc w:val="center"/>
              <w:rPr>
                <w:rFonts w:ascii="Times New Roman" w:hAnsi="Times New Roman" w:cs="Times New Roman"/>
                <w:color w:val="00B050"/>
                <w:sz w:val="24"/>
                <w:szCs w:val="24"/>
              </w:rPr>
            </w:pPr>
            <w:r w:rsidRPr="008F5865">
              <w:rPr>
                <w:rFonts w:ascii="Times New Roman" w:hAnsi="Times New Roman" w:cs="Times New Roman"/>
                <w:color w:val="00B050"/>
                <w:sz w:val="24"/>
                <w:szCs w:val="24"/>
              </w:rPr>
              <w:t>33</w:t>
            </w:r>
          </w:p>
        </w:tc>
        <w:tc>
          <w:tcPr>
            <w:tcW w:w="1701" w:type="dxa"/>
            <w:tcBorders>
              <w:top w:val="nil"/>
              <w:left w:val="nil"/>
              <w:bottom w:val="nil"/>
              <w:right w:val="nil"/>
            </w:tcBorders>
          </w:tcPr>
          <w:p w14:paraId="32B78B95" w14:textId="1AEEA202" w:rsidR="00B002A2" w:rsidRPr="008F5865" w:rsidRDefault="00420D91" w:rsidP="00A31603">
            <w:pPr>
              <w:spacing w:line="276" w:lineRule="auto"/>
              <w:jc w:val="center"/>
              <w:rPr>
                <w:rFonts w:ascii="Times New Roman" w:hAnsi="Times New Roman" w:cs="Times New Roman"/>
                <w:color w:val="00B050"/>
                <w:sz w:val="24"/>
                <w:szCs w:val="24"/>
              </w:rPr>
            </w:pPr>
            <w:r w:rsidRPr="008F5865">
              <w:rPr>
                <w:rFonts w:ascii="Times New Roman" w:hAnsi="Times New Roman" w:cs="Times New Roman"/>
                <w:color w:val="00B050"/>
                <w:sz w:val="24"/>
                <w:szCs w:val="24"/>
              </w:rPr>
              <w:t>1 (3.0%)</w:t>
            </w:r>
          </w:p>
        </w:tc>
        <w:tc>
          <w:tcPr>
            <w:tcW w:w="2410" w:type="dxa"/>
            <w:tcBorders>
              <w:top w:val="nil"/>
              <w:left w:val="nil"/>
              <w:bottom w:val="nil"/>
              <w:right w:val="nil"/>
            </w:tcBorders>
          </w:tcPr>
          <w:p w14:paraId="4672AB18" w14:textId="77777777" w:rsidR="00B002A2" w:rsidRPr="008F5865" w:rsidRDefault="00B002A2" w:rsidP="00A31603">
            <w:pPr>
              <w:spacing w:line="276" w:lineRule="auto"/>
              <w:jc w:val="center"/>
              <w:rPr>
                <w:rFonts w:ascii="Times New Roman" w:hAnsi="Times New Roman" w:cs="Times New Roman"/>
                <w:color w:val="00B050"/>
                <w:sz w:val="24"/>
                <w:szCs w:val="24"/>
              </w:rPr>
            </w:pPr>
            <w:r w:rsidRPr="008F5865">
              <w:rPr>
                <w:rFonts w:ascii="Times New Roman" w:hAnsi="Times New Roman" w:cs="Times New Roman"/>
                <w:color w:val="00B050"/>
                <w:sz w:val="24"/>
                <w:szCs w:val="24"/>
              </w:rPr>
              <w:t>0</w:t>
            </w:r>
          </w:p>
        </w:tc>
      </w:tr>
      <w:tr w:rsidR="00B002A2" w:rsidRPr="00B74BB7" w14:paraId="2A6E0699" w14:textId="77777777" w:rsidTr="00A31603">
        <w:tc>
          <w:tcPr>
            <w:tcW w:w="236" w:type="dxa"/>
            <w:tcBorders>
              <w:top w:val="nil"/>
              <w:left w:val="nil"/>
              <w:bottom w:val="nil"/>
              <w:right w:val="nil"/>
            </w:tcBorders>
          </w:tcPr>
          <w:p w14:paraId="6FB91C53" w14:textId="77777777" w:rsidR="00B002A2" w:rsidRPr="000365E1" w:rsidRDefault="00B002A2" w:rsidP="00A31603">
            <w:pPr>
              <w:spacing w:line="360" w:lineRule="auto"/>
              <w:jc w:val="both"/>
              <w:rPr>
                <w:rFonts w:ascii="Times New Roman" w:hAnsi="Times New Roman" w:cs="Times New Roman"/>
                <w:color w:val="000000"/>
                <w:sz w:val="24"/>
                <w:szCs w:val="16"/>
              </w:rPr>
            </w:pPr>
          </w:p>
        </w:tc>
        <w:tc>
          <w:tcPr>
            <w:tcW w:w="2599" w:type="dxa"/>
            <w:gridSpan w:val="2"/>
            <w:tcBorders>
              <w:top w:val="nil"/>
              <w:left w:val="nil"/>
              <w:bottom w:val="nil"/>
              <w:right w:val="nil"/>
            </w:tcBorders>
          </w:tcPr>
          <w:p w14:paraId="2B808760" w14:textId="77777777" w:rsidR="00B002A2" w:rsidRPr="000365E1" w:rsidRDefault="00B002A2" w:rsidP="00A31603">
            <w:pPr>
              <w:spacing w:line="360" w:lineRule="auto"/>
              <w:jc w:val="both"/>
              <w:rPr>
                <w:rFonts w:ascii="Times New Roman" w:hAnsi="Times New Roman" w:cs="Times New Roman"/>
                <w:color w:val="000000"/>
                <w:sz w:val="24"/>
                <w:szCs w:val="24"/>
              </w:rPr>
            </w:pPr>
            <w:r w:rsidRPr="000365E1">
              <w:rPr>
                <w:rFonts w:ascii="Times New Roman" w:hAnsi="Times New Roman" w:cs="Times New Roman"/>
                <w:color w:val="000000"/>
                <w:sz w:val="24"/>
                <w:szCs w:val="24"/>
              </w:rPr>
              <w:t>2016</w:t>
            </w:r>
          </w:p>
        </w:tc>
        <w:tc>
          <w:tcPr>
            <w:tcW w:w="1134" w:type="dxa"/>
            <w:tcBorders>
              <w:top w:val="nil"/>
              <w:left w:val="nil"/>
              <w:bottom w:val="nil"/>
              <w:right w:val="nil"/>
            </w:tcBorders>
          </w:tcPr>
          <w:p w14:paraId="7CD64503" w14:textId="77777777" w:rsidR="00B002A2" w:rsidRPr="008F5865" w:rsidRDefault="00B002A2" w:rsidP="00A31603">
            <w:pPr>
              <w:spacing w:line="360" w:lineRule="auto"/>
              <w:jc w:val="center"/>
              <w:rPr>
                <w:rFonts w:ascii="Times New Roman" w:hAnsi="Times New Roman" w:cs="Times New Roman"/>
                <w:color w:val="00B050"/>
                <w:sz w:val="24"/>
                <w:szCs w:val="24"/>
              </w:rPr>
            </w:pPr>
            <w:r w:rsidRPr="008F5865">
              <w:rPr>
                <w:rFonts w:ascii="Times New Roman" w:hAnsi="Times New Roman" w:cs="Times New Roman"/>
                <w:color w:val="00B050"/>
                <w:sz w:val="24"/>
                <w:szCs w:val="24"/>
              </w:rPr>
              <w:t>4</w:t>
            </w:r>
          </w:p>
        </w:tc>
        <w:tc>
          <w:tcPr>
            <w:tcW w:w="1134" w:type="dxa"/>
            <w:tcBorders>
              <w:top w:val="nil"/>
              <w:left w:val="nil"/>
              <w:bottom w:val="nil"/>
              <w:right w:val="nil"/>
            </w:tcBorders>
          </w:tcPr>
          <w:p w14:paraId="43228DCF" w14:textId="77777777" w:rsidR="00B002A2" w:rsidRPr="008F5865" w:rsidRDefault="00B002A2" w:rsidP="00A31603">
            <w:pPr>
              <w:spacing w:line="360" w:lineRule="auto"/>
              <w:jc w:val="center"/>
              <w:rPr>
                <w:rFonts w:ascii="Times New Roman" w:hAnsi="Times New Roman" w:cs="Times New Roman"/>
                <w:color w:val="00B050"/>
                <w:sz w:val="24"/>
                <w:szCs w:val="24"/>
              </w:rPr>
            </w:pPr>
            <w:r w:rsidRPr="008F5865">
              <w:rPr>
                <w:rFonts w:ascii="Times New Roman" w:hAnsi="Times New Roman" w:cs="Times New Roman"/>
                <w:color w:val="00B050"/>
                <w:sz w:val="24"/>
                <w:szCs w:val="24"/>
              </w:rPr>
              <w:t>11</w:t>
            </w:r>
          </w:p>
        </w:tc>
        <w:tc>
          <w:tcPr>
            <w:tcW w:w="1701" w:type="dxa"/>
            <w:tcBorders>
              <w:top w:val="nil"/>
              <w:left w:val="nil"/>
              <w:bottom w:val="nil"/>
              <w:right w:val="nil"/>
            </w:tcBorders>
          </w:tcPr>
          <w:p w14:paraId="1FA712A5" w14:textId="47D55EF3" w:rsidR="00B002A2" w:rsidRPr="008F5865" w:rsidRDefault="00420D91" w:rsidP="00A31603">
            <w:pPr>
              <w:spacing w:line="360" w:lineRule="auto"/>
              <w:jc w:val="center"/>
              <w:rPr>
                <w:rFonts w:ascii="Times New Roman" w:hAnsi="Times New Roman" w:cs="Times New Roman"/>
                <w:color w:val="00B050"/>
                <w:sz w:val="24"/>
                <w:szCs w:val="24"/>
              </w:rPr>
            </w:pPr>
            <w:r w:rsidRPr="008F5865">
              <w:rPr>
                <w:rFonts w:ascii="Times New Roman" w:hAnsi="Times New Roman" w:cs="Times New Roman"/>
                <w:color w:val="00B050"/>
                <w:sz w:val="24"/>
                <w:szCs w:val="24"/>
              </w:rPr>
              <w:t xml:space="preserve">3 </w:t>
            </w:r>
            <w:r w:rsidR="00B002A2" w:rsidRPr="008F5865">
              <w:rPr>
                <w:rFonts w:ascii="Times New Roman" w:hAnsi="Times New Roman" w:cs="Times New Roman"/>
                <w:color w:val="00B050"/>
                <w:sz w:val="24"/>
                <w:szCs w:val="24"/>
              </w:rPr>
              <w:t>(</w:t>
            </w:r>
            <w:r w:rsidRPr="008F5865">
              <w:rPr>
                <w:rFonts w:ascii="Times New Roman" w:hAnsi="Times New Roman" w:cs="Times New Roman"/>
                <w:color w:val="00B050"/>
                <w:sz w:val="24"/>
                <w:szCs w:val="24"/>
              </w:rPr>
              <w:t>27.3</w:t>
            </w:r>
            <w:r w:rsidR="00B002A2" w:rsidRPr="008F5865">
              <w:rPr>
                <w:rFonts w:ascii="Times New Roman" w:hAnsi="Times New Roman" w:cs="Times New Roman"/>
                <w:color w:val="00B050"/>
                <w:sz w:val="24"/>
                <w:szCs w:val="24"/>
              </w:rPr>
              <w:t>%)</w:t>
            </w:r>
          </w:p>
        </w:tc>
        <w:tc>
          <w:tcPr>
            <w:tcW w:w="2410" w:type="dxa"/>
            <w:tcBorders>
              <w:top w:val="nil"/>
              <w:left w:val="nil"/>
              <w:bottom w:val="nil"/>
              <w:right w:val="nil"/>
            </w:tcBorders>
          </w:tcPr>
          <w:p w14:paraId="6783129D" w14:textId="77777777" w:rsidR="00B002A2" w:rsidRPr="008F5865" w:rsidRDefault="00B002A2" w:rsidP="00A31603">
            <w:pPr>
              <w:spacing w:line="360" w:lineRule="auto"/>
              <w:jc w:val="center"/>
              <w:rPr>
                <w:rFonts w:ascii="Times New Roman" w:hAnsi="Times New Roman" w:cs="Times New Roman"/>
                <w:color w:val="00B050"/>
                <w:sz w:val="24"/>
                <w:szCs w:val="24"/>
              </w:rPr>
            </w:pPr>
            <w:r w:rsidRPr="008F5865">
              <w:rPr>
                <w:rFonts w:ascii="Times New Roman" w:hAnsi="Times New Roman" w:cs="Times New Roman"/>
                <w:color w:val="00B050"/>
                <w:sz w:val="24"/>
                <w:szCs w:val="24"/>
              </w:rPr>
              <w:t>1 (9.1%)</w:t>
            </w:r>
          </w:p>
        </w:tc>
      </w:tr>
      <w:tr w:rsidR="00B002A2" w14:paraId="09C2B146" w14:textId="77777777" w:rsidTr="00A31603">
        <w:trPr>
          <w:trHeight w:val="68"/>
        </w:trPr>
        <w:tc>
          <w:tcPr>
            <w:tcW w:w="2835" w:type="dxa"/>
            <w:gridSpan w:val="3"/>
            <w:tcBorders>
              <w:top w:val="nil"/>
              <w:left w:val="nil"/>
              <w:bottom w:val="nil"/>
              <w:right w:val="nil"/>
            </w:tcBorders>
          </w:tcPr>
          <w:p w14:paraId="59FFF532" w14:textId="77777777" w:rsidR="00B002A2" w:rsidRPr="00AE5B21" w:rsidRDefault="00B002A2" w:rsidP="00A31603">
            <w:pPr>
              <w:spacing w:line="276" w:lineRule="auto"/>
              <w:jc w:val="both"/>
              <w:rPr>
                <w:rFonts w:ascii="Times New Roman" w:hAnsi="Times New Roman" w:cs="Times New Roman"/>
                <w:color w:val="000000" w:themeColor="text1"/>
                <w:sz w:val="24"/>
                <w:szCs w:val="24"/>
              </w:rPr>
            </w:pPr>
            <w:r w:rsidRPr="000365E1">
              <w:rPr>
                <w:rFonts w:ascii="Times New Roman" w:hAnsi="Times New Roman" w:cs="Times New Roman"/>
                <w:color w:val="000000"/>
                <w:sz w:val="24"/>
                <w:szCs w:val="24"/>
              </w:rPr>
              <w:t>Total</w:t>
            </w:r>
          </w:p>
        </w:tc>
        <w:tc>
          <w:tcPr>
            <w:tcW w:w="1134" w:type="dxa"/>
            <w:tcBorders>
              <w:top w:val="nil"/>
              <w:left w:val="nil"/>
              <w:bottom w:val="nil"/>
              <w:right w:val="nil"/>
            </w:tcBorders>
          </w:tcPr>
          <w:p w14:paraId="4B6E624B" w14:textId="5AE097CD" w:rsidR="00B002A2" w:rsidRPr="00AE5B21" w:rsidRDefault="0058720B" w:rsidP="00A31603">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c>
          <w:tcPr>
            <w:tcW w:w="1134" w:type="dxa"/>
            <w:tcBorders>
              <w:top w:val="nil"/>
              <w:left w:val="nil"/>
              <w:bottom w:val="nil"/>
              <w:right w:val="nil"/>
            </w:tcBorders>
          </w:tcPr>
          <w:p w14:paraId="64BDBCFF" w14:textId="1136B82D" w:rsidR="00B002A2" w:rsidRPr="00AE5B21" w:rsidRDefault="00B002A2" w:rsidP="00A31603">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r w:rsidR="0058720B">
              <w:rPr>
                <w:rFonts w:ascii="Times New Roman" w:hAnsi="Times New Roman" w:cs="Times New Roman"/>
                <w:color w:val="000000" w:themeColor="text1"/>
                <w:sz w:val="24"/>
                <w:szCs w:val="24"/>
              </w:rPr>
              <w:t>1</w:t>
            </w:r>
          </w:p>
        </w:tc>
        <w:tc>
          <w:tcPr>
            <w:tcW w:w="1701" w:type="dxa"/>
            <w:tcBorders>
              <w:top w:val="nil"/>
              <w:left w:val="nil"/>
              <w:bottom w:val="nil"/>
              <w:right w:val="nil"/>
            </w:tcBorders>
          </w:tcPr>
          <w:p w14:paraId="5E08761A" w14:textId="23E6227D" w:rsidR="00B002A2" w:rsidRPr="00AE5B21" w:rsidRDefault="00B002A2" w:rsidP="00A31603">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ins w:id="1355" w:author="EliseSchramkowski" w:date="2021-12-06T13:33:00Z">
              <w:r w:rsidR="00950AEF">
                <w:rPr>
                  <w:rFonts w:ascii="Times New Roman" w:hAnsi="Times New Roman" w:cs="Times New Roman"/>
                  <w:color w:val="000000" w:themeColor="text1"/>
                  <w:sz w:val="24"/>
                  <w:szCs w:val="24"/>
                </w:rPr>
                <w:t>7</w:t>
              </w:r>
            </w:ins>
            <w:del w:id="1356" w:author="EliseSchramkowski" w:date="2021-12-06T13:32:00Z">
              <w:r w:rsidDel="00950AEF">
                <w:rPr>
                  <w:rFonts w:ascii="Times New Roman" w:hAnsi="Times New Roman" w:cs="Times New Roman"/>
                  <w:color w:val="000000" w:themeColor="text1"/>
                  <w:sz w:val="24"/>
                  <w:szCs w:val="24"/>
                </w:rPr>
                <w:delText>5</w:delText>
              </w:r>
            </w:del>
            <w:r>
              <w:rPr>
                <w:rFonts w:ascii="Times New Roman" w:hAnsi="Times New Roman" w:cs="Times New Roman"/>
                <w:color w:val="000000" w:themeColor="text1"/>
                <w:sz w:val="24"/>
                <w:szCs w:val="24"/>
              </w:rPr>
              <w:t xml:space="preserve"> (4.</w:t>
            </w:r>
            <w:ins w:id="1357" w:author="EliseSchramkowski" w:date="2021-12-06T13:33:00Z">
              <w:r w:rsidR="00950AEF">
                <w:rPr>
                  <w:rFonts w:ascii="Times New Roman" w:hAnsi="Times New Roman" w:cs="Times New Roman"/>
                  <w:color w:val="000000" w:themeColor="text1"/>
                  <w:sz w:val="24"/>
                  <w:szCs w:val="24"/>
                </w:rPr>
                <w:t>8</w:t>
              </w:r>
            </w:ins>
            <w:del w:id="1358" w:author="EliseSchramkowski" w:date="2021-12-06T13:33:00Z">
              <w:r w:rsidR="0058720B" w:rsidDel="00950AEF">
                <w:rPr>
                  <w:rFonts w:ascii="Times New Roman" w:hAnsi="Times New Roman" w:cs="Times New Roman"/>
                  <w:color w:val="000000" w:themeColor="text1"/>
                  <w:sz w:val="24"/>
                  <w:szCs w:val="24"/>
                </w:rPr>
                <w:delText>6</w:delText>
              </w:r>
            </w:del>
            <w:r>
              <w:rPr>
                <w:rFonts w:ascii="Times New Roman" w:hAnsi="Times New Roman" w:cs="Times New Roman"/>
                <w:color w:val="000000" w:themeColor="text1"/>
                <w:sz w:val="24"/>
                <w:szCs w:val="24"/>
              </w:rPr>
              <w:t>%)</w:t>
            </w:r>
          </w:p>
        </w:tc>
        <w:tc>
          <w:tcPr>
            <w:tcW w:w="2410" w:type="dxa"/>
            <w:tcBorders>
              <w:top w:val="nil"/>
              <w:left w:val="nil"/>
              <w:bottom w:val="nil"/>
              <w:right w:val="nil"/>
            </w:tcBorders>
          </w:tcPr>
          <w:p w14:paraId="05A799C4" w14:textId="153081F7" w:rsidR="00B002A2" w:rsidRPr="00AE5B21" w:rsidRDefault="00B002A2" w:rsidP="00A31603">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(0.</w:t>
            </w:r>
            <w:r w:rsidR="0058720B">
              <w:rPr>
                <w:rFonts w:ascii="Times New Roman" w:hAnsi="Times New Roman" w:cs="Times New Roman"/>
                <w:color w:val="000000" w:themeColor="text1"/>
                <w:sz w:val="24"/>
                <w:szCs w:val="24"/>
              </w:rPr>
              <w:t>9</w:t>
            </w:r>
            <w:r>
              <w:rPr>
                <w:rFonts w:ascii="Times New Roman" w:hAnsi="Times New Roman" w:cs="Times New Roman"/>
                <w:color w:val="000000" w:themeColor="text1"/>
                <w:sz w:val="24"/>
                <w:szCs w:val="24"/>
              </w:rPr>
              <w:t>%)</w:t>
            </w:r>
          </w:p>
        </w:tc>
      </w:tr>
      <w:tr w:rsidR="00B002A2" w14:paraId="597C9C7F" w14:textId="77777777" w:rsidTr="00A31603">
        <w:tc>
          <w:tcPr>
            <w:tcW w:w="9214" w:type="dxa"/>
            <w:gridSpan w:val="7"/>
            <w:tcBorders>
              <w:top w:val="single" w:sz="4" w:space="0" w:color="auto"/>
              <w:left w:val="nil"/>
              <w:bottom w:val="nil"/>
              <w:right w:val="nil"/>
            </w:tcBorders>
          </w:tcPr>
          <w:p w14:paraId="0D177F55" w14:textId="514D9ABB" w:rsidR="00B002A2" w:rsidRPr="00FF2335" w:rsidRDefault="00900AE7" w:rsidP="00900AE7">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vertAlign w:val="superscript"/>
              </w:rPr>
              <w:t>1</w:t>
            </w:r>
            <w:r w:rsidR="00B002A2" w:rsidRPr="00FF2335">
              <w:rPr>
                <w:rFonts w:ascii="Times New Roman" w:hAnsi="Times New Roman" w:cs="Times New Roman"/>
                <w:color w:val="000000" w:themeColor="text1"/>
                <w:sz w:val="24"/>
                <w:szCs w:val="24"/>
              </w:rPr>
              <w:t xml:space="preserve"> The numbers of articles mentioned for the results (not) related to explicitly stated hypotheses reflect the numbers of articles that contain at least one result that is (not) related to an explicitly stated hypothesis. </w:t>
            </w:r>
          </w:p>
        </w:tc>
      </w:tr>
    </w:tbl>
    <w:p w14:paraId="48B205F8" w14:textId="73749ACA" w:rsidR="00214793" w:rsidRDefault="00214793" w:rsidP="00214793">
      <w:pPr>
        <w:spacing w:after="0" w:line="480" w:lineRule="auto"/>
        <w:jc w:val="both"/>
        <w:rPr>
          <w:rFonts w:ascii="Times New Roman" w:hAnsi="Times New Roman" w:cs="Times New Roman"/>
          <w:sz w:val="24"/>
          <w:szCs w:val="24"/>
        </w:rPr>
      </w:pPr>
    </w:p>
    <w:p w14:paraId="3155ACDA" w14:textId="77777777" w:rsidR="00803CF5" w:rsidRDefault="00803CF5" w:rsidP="00186829">
      <w:pPr>
        <w:spacing w:after="0" w:line="480" w:lineRule="auto"/>
        <w:jc w:val="both"/>
        <w:rPr>
          <w:rFonts w:ascii="Times New Roman" w:hAnsi="Times New Roman" w:cs="Times New Roman"/>
          <w:iCs/>
          <w:sz w:val="24"/>
          <w:szCs w:val="24"/>
        </w:rPr>
      </w:pPr>
    </w:p>
    <w:p w14:paraId="367C4B76" w14:textId="533082E2" w:rsidR="000C45CD" w:rsidRPr="002E4D3F" w:rsidRDefault="000C45CD" w:rsidP="00186829">
      <w:pPr>
        <w:spacing w:after="0" w:line="480" w:lineRule="auto"/>
        <w:jc w:val="both"/>
        <w:rPr>
          <w:ins w:id="1359" w:author="EliseSchramkowski" w:date="2020-02-09T09:36:00Z"/>
          <w:rFonts w:ascii="Times New Roman" w:hAnsi="Times New Roman" w:cs="Times New Roman"/>
          <w:iCs/>
          <w:sz w:val="24"/>
          <w:szCs w:val="24"/>
        </w:rPr>
        <w:sectPr w:rsidR="000C45CD" w:rsidRPr="002E4D3F" w:rsidSect="000D602F">
          <w:footerReference w:type="default" r:id="rId13"/>
          <w:footerReference w:type="first" r:id="rId14"/>
          <w:pgSz w:w="11906" w:h="16838"/>
          <w:pgMar w:top="1797" w:right="1797" w:bottom="1797" w:left="1797" w:header="709" w:footer="709" w:gutter="0"/>
          <w:pgNumType w:start="0"/>
          <w:cols w:space="708"/>
          <w:titlePg/>
          <w:docGrid w:linePitch="360"/>
        </w:sectPr>
      </w:pPr>
    </w:p>
    <w:p w14:paraId="482719A5" w14:textId="4314D790" w:rsidR="00A00EA7" w:rsidRPr="00A00EA7" w:rsidDel="004F6ACD" w:rsidRDefault="00BF6AAE" w:rsidP="00186829">
      <w:pPr>
        <w:spacing w:after="0" w:line="480" w:lineRule="auto"/>
        <w:jc w:val="both"/>
        <w:rPr>
          <w:del w:id="1360" w:author="EliseSchramkowski" w:date="2019-04-20T10:23:00Z"/>
          <w:rFonts w:ascii="Times New Roman" w:hAnsi="Times New Roman" w:cs="Times New Roman"/>
          <w:sz w:val="24"/>
          <w:szCs w:val="24"/>
        </w:rPr>
      </w:pPr>
      <w:r>
        <w:rPr>
          <w:rFonts w:ascii="Times New Roman" w:hAnsi="Times New Roman" w:cs="Times New Roman"/>
          <w:i/>
          <w:sz w:val="24"/>
          <w:szCs w:val="24"/>
        </w:rPr>
        <w:lastRenderedPageBreak/>
        <w:t>Public</w:t>
      </w:r>
      <w:r w:rsidR="00232A6E">
        <w:rPr>
          <w:rFonts w:ascii="Times New Roman" w:hAnsi="Times New Roman" w:cs="Times New Roman"/>
          <w:i/>
          <w:sz w:val="24"/>
          <w:szCs w:val="24"/>
        </w:rPr>
        <w:t>a</w:t>
      </w:r>
      <w:r>
        <w:rPr>
          <w:rFonts w:ascii="Times New Roman" w:hAnsi="Times New Roman" w:cs="Times New Roman"/>
          <w:i/>
          <w:sz w:val="24"/>
          <w:szCs w:val="24"/>
        </w:rPr>
        <w:t>tion</w:t>
      </w:r>
      <w:ins w:id="1361" w:author="EliseSchramkowski" w:date="2021-08-15T10:55:00Z">
        <w:r w:rsidR="0080170F">
          <w:rPr>
            <w:rFonts w:ascii="Times New Roman" w:hAnsi="Times New Roman" w:cs="Times New Roman"/>
            <w:i/>
            <w:sz w:val="24"/>
            <w:szCs w:val="24"/>
          </w:rPr>
          <w:t xml:space="preserve"> </w:t>
        </w:r>
      </w:ins>
      <w:del w:id="1362" w:author="EliseSchramkowski" w:date="2021-08-15T10:55:00Z">
        <w:r w:rsidDel="0080170F">
          <w:rPr>
            <w:rFonts w:ascii="Times New Roman" w:hAnsi="Times New Roman" w:cs="Times New Roman"/>
            <w:i/>
            <w:sz w:val="24"/>
            <w:szCs w:val="24"/>
          </w:rPr>
          <w:delText xml:space="preserve"> </w:delText>
        </w:r>
      </w:del>
      <w:r>
        <w:rPr>
          <w:rFonts w:ascii="Times New Roman" w:hAnsi="Times New Roman" w:cs="Times New Roman"/>
          <w:i/>
          <w:sz w:val="24"/>
          <w:szCs w:val="24"/>
        </w:rPr>
        <w:t>bias</w:t>
      </w:r>
    </w:p>
    <w:p w14:paraId="024E8EA5" w14:textId="11A21E99" w:rsidR="006E1EB9" w:rsidRDefault="006724F1">
      <w:pPr>
        <w:keepNext/>
        <w:tabs>
          <w:tab w:val="center" w:pos="4156"/>
        </w:tabs>
        <w:spacing w:after="0" w:line="480" w:lineRule="auto"/>
        <w:jc w:val="both"/>
        <w:rPr>
          <w:rFonts w:ascii="Times New Roman" w:hAnsi="Times New Roman" w:cs="Times New Roman"/>
          <w:color w:val="000000" w:themeColor="text1"/>
          <w:sz w:val="24"/>
          <w:szCs w:val="24"/>
        </w:rPr>
        <w:pPrChange w:id="1363" w:author="EliseSchramkowski" w:date="2021-11-09T14:31:00Z">
          <w:pPr>
            <w:keepNext/>
            <w:spacing w:after="0" w:line="480" w:lineRule="auto"/>
            <w:jc w:val="both"/>
          </w:pPr>
        </w:pPrChange>
      </w:pPr>
      <w:commentRangeStart w:id="1364"/>
      <w:commentRangeStart w:id="1365"/>
      <w:commentRangeEnd w:id="1364"/>
      <w:r>
        <w:rPr>
          <w:rStyle w:val="CommentReference"/>
        </w:rPr>
        <w:commentReference w:id="1364"/>
      </w:r>
      <w:commentRangeEnd w:id="1365"/>
      <w:r w:rsidR="0086793E">
        <w:rPr>
          <w:rStyle w:val="CommentReference"/>
        </w:rPr>
        <w:commentReference w:id="1365"/>
      </w:r>
      <w:commentRangeStart w:id="1366"/>
      <w:commentRangeEnd w:id="1366"/>
      <w:r w:rsidR="00E55E4D">
        <w:rPr>
          <w:rStyle w:val="CommentReference"/>
        </w:rPr>
        <w:commentReference w:id="1366"/>
      </w:r>
      <w:ins w:id="1367" w:author="EliseSchramkowski" w:date="2021-11-09T14:31:00Z">
        <w:r w:rsidR="00AB1C76">
          <w:rPr>
            <w:rFonts w:ascii="Times New Roman" w:hAnsi="Times New Roman" w:cs="Times New Roman"/>
            <w:color w:val="000000" w:themeColor="text1"/>
            <w:sz w:val="24"/>
            <w:szCs w:val="24"/>
          </w:rPr>
          <w:tab/>
        </w:r>
      </w:ins>
    </w:p>
    <w:p w14:paraId="1940CA95" w14:textId="620FA380" w:rsidR="00AF5276" w:rsidRPr="00AF5276" w:rsidRDefault="00964589" w:rsidP="00AF5276">
      <w:pPr>
        <w:spacing w:after="0" w:line="480" w:lineRule="auto"/>
        <w:jc w:val="both"/>
        <w:rPr>
          <w:ins w:id="1368" w:author="EliseSchramkowski" w:date="2021-11-02T17:15:00Z"/>
          <w:rFonts w:ascii="Times New Roman" w:hAnsi="Times New Roman" w:cs="Times New Roman"/>
          <w:iCs/>
          <w:sz w:val="24"/>
          <w:szCs w:val="24"/>
        </w:rPr>
      </w:pPr>
      <w:del w:id="1369" w:author="EliseSchramkowski" w:date="2021-09-06T16:19:00Z">
        <w:r w:rsidDel="00106448">
          <w:rPr>
            <w:rFonts w:ascii="Times New Roman" w:hAnsi="Times New Roman" w:cs="Times New Roman"/>
            <w:sz w:val="24"/>
            <w:szCs w:val="24"/>
          </w:rPr>
          <w:delText>Examining</w:delText>
        </w:r>
        <w:r w:rsidR="00CB037B" w:rsidDel="00106448">
          <w:rPr>
            <w:rFonts w:ascii="Times New Roman" w:hAnsi="Times New Roman" w:cs="Times New Roman"/>
            <w:sz w:val="24"/>
            <w:szCs w:val="24"/>
          </w:rPr>
          <w:delText xml:space="preserve"> automatically retrieved results</w:delText>
        </w:r>
      </w:del>
      <w:ins w:id="1370" w:author="EliseSchramkowski" w:date="2021-09-06T16:19:00Z">
        <w:r w:rsidR="00106448">
          <w:rPr>
            <w:rFonts w:ascii="Times New Roman" w:hAnsi="Times New Roman" w:cs="Times New Roman"/>
            <w:sz w:val="24"/>
            <w:szCs w:val="24"/>
          </w:rPr>
          <w:t>Looking at ‘</w:t>
        </w:r>
        <w:r w:rsidR="00106448">
          <w:rPr>
            <w:rFonts w:ascii="Times New Roman" w:hAnsi="Times New Roman" w:cs="Times New Roman"/>
            <w:i/>
            <w:iCs/>
            <w:sz w:val="24"/>
            <w:szCs w:val="24"/>
          </w:rPr>
          <w:t>AllP</w:t>
        </w:r>
        <w:r w:rsidR="00106448">
          <w:rPr>
            <w:rFonts w:ascii="Times New Roman" w:hAnsi="Times New Roman" w:cs="Times New Roman"/>
            <w:sz w:val="24"/>
            <w:szCs w:val="24"/>
          </w:rPr>
          <w:t>’</w:t>
        </w:r>
      </w:ins>
      <w:r w:rsidR="00CB037B">
        <w:rPr>
          <w:rFonts w:ascii="Times New Roman" w:hAnsi="Times New Roman" w:cs="Times New Roman"/>
          <w:sz w:val="24"/>
          <w:szCs w:val="24"/>
        </w:rPr>
        <w:t xml:space="preserve">, there </w:t>
      </w:r>
      <w:commentRangeStart w:id="1371"/>
      <w:commentRangeStart w:id="1372"/>
      <w:r w:rsidR="00A90303">
        <w:rPr>
          <w:rFonts w:ascii="Times New Roman" w:hAnsi="Times New Roman" w:cs="Times New Roman"/>
          <w:sz w:val="24"/>
          <w:szCs w:val="24"/>
        </w:rPr>
        <w:t xml:space="preserve">was </w:t>
      </w:r>
      <w:r w:rsidR="00CB037B">
        <w:rPr>
          <w:rFonts w:ascii="Times New Roman" w:hAnsi="Times New Roman" w:cs="Times New Roman"/>
          <w:sz w:val="24"/>
          <w:szCs w:val="24"/>
        </w:rPr>
        <w:t>no evidence for publication bias</w:t>
      </w:r>
      <w:commentRangeEnd w:id="1371"/>
      <w:r>
        <w:rPr>
          <w:rStyle w:val="CommentReference"/>
        </w:rPr>
        <w:commentReference w:id="1371"/>
      </w:r>
      <w:commentRangeEnd w:id="1372"/>
      <w:r w:rsidR="00E25924">
        <w:rPr>
          <w:rStyle w:val="CommentReference"/>
        </w:rPr>
        <w:commentReference w:id="1372"/>
      </w:r>
      <w:ins w:id="1373" w:author="EliseSchramkowski" w:date="2021-09-06T16:20:00Z">
        <w:r w:rsidR="00106448">
          <w:rPr>
            <w:rFonts w:ascii="Times New Roman" w:hAnsi="Times New Roman" w:cs="Times New Roman"/>
            <w:sz w:val="24"/>
            <w:szCs w:val="24"/>
          </w:rPr>
          <w:t>/</w:t>
        </w:r>
        <w:r w:rsidR="00106448">
          <w:rPr>
            <w:rFonts w:ascii="Times New Roman" w:hAnsi="Times New Roman" w:cs="Times New Roman"/>
            <w:i/>
            <w:iCs/>
            <w:sz w:val="24"/>
            <w:szCs w:val="24"/>
          </w:rPr>
          <w:t>p</w:t>
        </w:r>
        <w:r w:rsidR="00106448">
          <w:rPr>
            <w:rFonts w:ascii="Times New Roman" w:hAnsi="Times New Roman" w:cs="Times New Roman"/>
            <w:sz w:val="24"/>
            <w:szCs w:val="24"/>
          </w:rPr>
          <w:t>-hacking</w:t>
        </w:r>
      </w:ins>
      <w:r w:rsidR="00CB037B">
        <w:rPr>
          <w:rFonts w:ascii="Times New Roman" w:hAnsi="Times New Roman" w:cs="Times New Roman"/>
          <w:sz w:val="24"/>
          <w:szCs w:val="24"/>
        </w:rPr>
        <w:t xml:space="preserve"> </w:t>
      </w:r>
      <w:r w:rsidR="0006741E">
        <w:rPr>
          <w:rFonts w:ascii="Times New Roman" w:hAnsi="Times New Roman" w:cs="Times New Roman"/>
          <w:sz w:val="24"/>
          <w:szCs w:val="24"/>
        </w:rPr>
        <w:t>(see Figure 2</w:t>
      </w:r>
      <w:ins w:id="1374" w:author="EliseSchramkowski" w:date="2021-08-19T11:13:00Z">
        <w:r w:rsidR="006664C1">
          <w:rPr>
            <w:rFonts w:ascii="Times New Roman" w:hAnsi="Times New Roman" w:cs="Times New Roman"/>
            <w:sz w:val="24"/>
            <w:szCs w:val="24"/>
          </w:rPr>
          <w:t>A</w:t>
        </w:r>
      </w:ins>
      <w:r w:rsidR="0006741E">
        <w:rPr>
          <w:rFonts w:ascii="Times New Roman" w:hAnsi="Times New Roman" w:cs="Times New Roman"/>
          <w:sz w:val="24"/>
          <w:szCs w:val="24"/>
        </w:rPr>
        <w:t xml:space="preserve"> and Table 7</w:t>
      </w:r>
      <w:commentRangeStart w:id="1375"/>
      <w:commentRangeStart w:id="1376"/>
      <w:r w:rsidR="0006741E">
        <w:rPr>
          <w:rFonts w:ascii="Times New Roman" w:hAnsi="Times New Roman" w:cs="Times New Roman"/>
          <w:sz w:val="24"/>
          <w:szCs w:val="24"/>
        </w:rPr>
        <w:t>). O</w:t>
      </w:r>
      <w:r w:rsidR="00CB037B">
        <w:rPr>
          <w:rFonts w:ascii="Times New Roman" w:hAnsi="Times New Roman" w:cs="Times New Roman"/>
          <w:sz w:val="24"/>
          <w:szCs w:val="24"/>
        </w:rPr>
        <w:t>verall</w:t>
      </w:r>
      <w:r w:rsidR="0006741E">
        <w:rPr>
          <w:rFonts w:ascii="Times New Roman" w:hAnsi="Times New Roman" w:cs="Times New Roman"/>
          <w:sz w:val="24"/>
          <w:szCs w:val="24"/>
        </w:rPr>
        <w:t>,</w:t>
      </w:r>
      <w:r w:rsidR="00CB037B">
        <w:rPr>
          <w:rFonts w:ascii="Times New Roman" w:hAnsi="Times New Roman" w:cs="Times New Roman"/>
          <w:sz w:val="24"/>
          <w:szCs w:val="24"/>
        </w:rPr>
        <w:t xml:space="preserve"> when using </w:t>
      </w:r>
      <w:proofErr w:type="spellStart"/>
      <w:r w:rsidR="00CB037B">
        <w:rPr>
          <w:rFonts w:ascii="Times New Roman" w:hAnsi="Times New Roman" w:cs="Times New Roman"/>
          <w:sz w:val="24"/>
          <w:szCs w:val="24"/>
        </w:rPr>
        <w:t>binwidth</w:t>
      </w:r>
      <w:proofErr w:type="spellEnd"/>
      <w:r w:rsidR="00CB037B">
        <w:rPr>
          <w:rFonts w:ascii="Times New Roman" w:hAnsi="Times New Roman" w:cs="Times New Roman"/>
          <w:sz w:val="24"/>
          <w:szCs w:val="24"/>
        </w:rPr>
        <w:t xml:space="preserve"> .01</w:t>
      </w:r>
      <w:r w:rsidR="002D6DD8">
        <w:rPr>
          <w:rFonts w:ascii="Times New Roman" w:hAnsi="Times New Roman" w:cs="Times New Roman"/>
          <w:sz w:val="24"/>
          <w:szCs w:val="24"/>
        </w:rPr>
        <w:t>,</w:t>
      </w:r>
      <w:r w:rsidR="00CB037B">
        <w:rPr>
          <w:rFonts w:ascii="Times New Roman" w:hAnsi="Times New Roman" w:cs="Times New Roman"/>
          <w:sz w:val="24"/>
          <w:szCs w:val="24"/>
        </w:rPr>
        <w:t xml:space="preserve"> </w:t>
      </w:r>
      <w:del w:id="1377" w:author="EliseSchramkowski" w:date="2021-09-06T09:50:00Z">
        <w:r w:rsidR="00CB037B" w:rsidDel="0068743C">
          <w:rPr>
            <w:rFonts w:ascii="Times New Roman" w:hAnsi="Times New Roman" w:cs="Times New Roman"/>
            <w:sz w:val="24"/>
            <w:szCs w:val="24"/>
          </w:rPr>
          <w:delText xml:space="preserve">only </w:delText>
        </w:r>
      </w:del>
      <w:ins w:id="1378" w:author="EliseSchramkowski" w:date="2021-08-19T11:13:00Z">
        <w:r w:rsidR="006664C1">
          <w:rPr>
            <w:rFonts w:ascii="Times New Roman" w:hAnsi="Times New Roman" w:cs="Times New Roman"/>
            <w:sz w:val="24"/>
            <w:szCs w:val="24"/>
          </w:rPr>
          <w:t>31</w:t>
        </w:r>
      </w:ins>
      <w:del w:id="1379" w:author="EliseSchramkowski" w:date="2021-08-19T11:13:00Z">
        <w:r w:rsidR="00CB037B" w:rsidDel="006664C1">
          <w:rPr>
            <w:rFonts w:ascii="Times New Roman" w:hAnsi="Times New Roman" w:cs="Times New Roman"/>
            <w:sz w:val="24"/>
            <w:szCs w:val="24"/>
          </w:rPr>
          <w:delText>13</w:delText>
        </w:r>
      </w:del>
      <w:r w:rsidR="00A90303">
        <w:rPr>
          <w:rFonts w:ascii="Times New Roman" w:hAnsi="Times New Roman" w:cs="Times New Roman"/>
          <w:sz w:val="24"/>
          <w:szCs w:val="24"/>
        </w:rPr>
        <w:t xml:space="preserve"> out </w:t>
      </w:r>
      <w:r w:rsidR="00CB037B">
        <w:rPr>
          <w:rFonts w:ascii="Times New Roman" w:hAnsi="Times New Roman" w:cs="Times New Roman"/>
          <w:sz w:val="24"/>
          <w:szCs w:val="24"/>
        </w:rPr>
        <w:t>of 73 results were just significant (43.</w:t>
      </w:r>
      <w:ins w:id="1380" w:author="EliseSchramkowski" w:date="2021-08-19T11:13:00Z">
        <w:r w:rsidR="006664C1">
          <w:rPr>
            <w:rFonts w:ascii="Times New Roman" w:hAnsi="Times New Roman" w:cs="Times New Roman"/>
            <w:sz w:val="24"/>
            <w:szCs w:val="24"/>
          </w:rPr>
          <w:t>8</w:t>
        </w:r>
      </w:ins>
      <w:del w:id="1381" w:author="EliseSchramkowski" w:date="2021-08-19T11:13:00Z">
        <w:r w:rsidR="00CB037B" w:rsidDel="006664C1">
          <w:rPr>
            <w:rFonts w:ascii="Times New Roman" w:hAnsi="Times New Roman" w:cs="Times New Roman"/>
            <w:sz w:val="24"/>
            <w:szCs w:val="24"/>
          </w:rPr>
          <w:delText>7</w:delText>
        </w:r>
      </w:del>
      <w:r w:rsidR="00CB037B">
        <w:rPr>
          <w:rFonts w:ascii="Times New Roman" w:hAnsi="Times New Roman" w:cs="Times New Roman"/>
          <w:sz w:val="24"/>
          <w:szCs w:val="24"/>
        </w:rPr>
        <w:t xml:space="preserve">%). </w:t>
      </w:r>
      <w:commentRangeEnd w:id="1375"/>
      <w:r>
        <w:rPr>
          <w:rStyle w:val="CommentReference"/>
        </w:rPr>
        <w:commentReference w:id="1375"/>
      </w:r>
      <w:commentRangeEnd w:id="1376"/>
      <w:ins w:id="1382" w:author="EliseSchramkowski" w:date="2021-09-06T09:51:00Z">
        <w:r w:rsidR="0068743C">
          <w:rPr>
            <w:rFonts w:ascii="Times New Roman" w:hAnsi="Times New Roman" w:cs="Times New Roman"/>
            <w:sz w:val="24"/>
            <w:szCs w:val="24"/>
          </w:rPr>
          <w:t>When using</w:t>
        </w:r>
      </w:ins>
      <w:r w:rsidR="006664C1">
        <w:rPr>
          <w:rStyle w:val="CommentReference"/>
        </w:rPr>
        <w:commentReference w:id="1376"/>
      </w:r>
      <w:del w:id="1383" w:author="EliseSchramkowski" w:date="2021-09-06T09:51:00Z">
        <w:r w:rsidR="00CB037B" w:rsidDel="0068743C">
          <w:rPr>
            <w:rFonts w:ascii="Times New Roman" w:hAnsi="Times New Roman" w:cs="Times New Roman"/>
            <w:sz w:val="24"/>
            <w:szCs w:val="24"/>
          </w:rPr>
          <w:delText xml:space="preserve">As for the </w:delText>
        </w:r>
        <w:r w:rsidR="0080170F" w:rsidDel="0068743C">
          <w:rPr>
            <w:rFonts w:ascii="Times New Roman" w:hAnsi="Times New Roman" w:cs="Times New Roman"/>
            <w:sz w:val="24"/>
            <w:szCs w:val="24"/>
          </w:rPr>
          <w:delText>1</w:delText>
        </w:r>
        <w:r w:rsidR="00CB037B" w:rsidDel="0068743C">
          <w:rPr>
            <w:rFonts w:ascii="Times New Roman" w:hAnsi="Times New Roman" w:cs="Times New Roman"/>
            <w:sz w:val="24"/>
            <w:szCs w:val="24"/>
          </w:rPr>
          <w:delText xml:space="preserve">27 results obtained </w:delText>
        </w:r>
        <w:r w:rsidR="00C80D23" w:rsidDel="0068743C">
          <w:rPr>
            <w:rFonts w:ascii="Times New Roman" w:hAnsi="Times New Roman" w:cs="Times New Roman"/>
            <w:sz w:val="24"/>
            <w:szCs w:val="24"/>
          </w:rPr>
          <w:delText>for</w:delText>
        </w:r>
      </w:del>
      <w:r w:rsidR="00CB037B">
        <w:rPr>
          <w:rFonts w:ascii="Times New Roman" w:hAnsi="Times New Roman" w:cs="Times New Roman"/>
          <w:sz w:val="24"/>
          <w:szCs w:val="24"/>
        </w:rPr>
        <w:t xml:space="preserve"> </w:t>
      </w:r>
      <w:proofErr w:type="spellStart"/>
      <w:r w:rsidR="00CB037B">
        <w:rPr>
          <w:rFonts w:ascii="Times New Roman" w:hAnsi="Times New Roman" w:cs="Times New Roman"/>
          <w:sz w:val="24"/>
          <w:szCs w:val="24"/>
        </w:rPr>
        <w:t>binwidth</w:t>
      </w:r>
      <w:proofErr w:type="spellEnd"/>
      <w:r w:rsidR="00CB037B">
        <w:rPr>
          <w:rFonts w:ascii="Times New Roman" w:hAnsi="Times New Roman" w:cs="Times New Roman"/>
          <w:sz w:val="24"/>
          <w:szCs w:val="24"/>
        </w:rPr>
        <w:t xml:space="preserve"> .02, </w:t>
      </w:r>
      <w:ins w:id="1384" w:author="EliseSchramkowski" w:date="2021-09-06T09:52:00Z">
        <w:r w:rsidR="0068743C">
          <w:rPr>
            <w:rFonts w:ascii="Times New Roman" w:hAnsi="Times New Roman" w:cs="Times New Roman"/>
            <w:sz w:val="24"/>
            <w:szCs w:val="24"/>
          </w:rPr>
          <w:t xml:space="preserve">64 out </w:t>
        </w:r>
      </w:ins>
      <w:del w:id="1385" w:author="EliseSchramkowski" w:date="2021-09-06T09:51:00Z">
        <w:r w:rsidR="00CB037B" w:rsidDel="0068743C">
          <w:rPr>
            <w:rFonts w:ascii="Times New Roman" w:hAnsi="Times New Roman" w:cs="Times New Roman"/>
            <w:sz w:val="24"/>
            <w:szCs w:val="24"/>
          </w:rPr>
          <w:delText>just slightly more</w:delText>
        </w:r>
      </w:del>
      <w:ins w:id="1386" w:author="EliseSchramkowski" w:date="2021-09-06T09:51:00Z">
        <w:r w:rsidR="0068743C">
          <w:rPr>
            <w:rFonts w:ascii="Times New Roman" w:hAnsi="Times New Roman" w:cs="Times New Roman"/>
            <w:sz w:val="24"/>
            <w:szCs w:val="24"/>
          </w:rPr>
          <w:t>of 127</w:t>
        </w:r>
      </w:ins>
      <w:r w:rsidR="00CB037B">
        <w:rPr>
          <w:rFonts w:ascii="Times New Roman" w:hAnsi="Times New Roman" w:cs="Times New Roman"/>
          <w:sz w:val="24"/>
          <w:szCs w:val="24"/>
        </w:rPr>
        <w:t xml:space="preserve"> results were just significant </w:t>
      </w:r>
      <w:del w:id="1387" w:author="EliseSchramkowski" w:date="2021-09-06T09:51:00Z">
        <w:r w:rsidR="00A90303" w:rsidDel="0068743C">
          <w:rPr>
            <w:rFonts w:ascii="Times New Roman" w:hAnsi="Times New Roman" w:cs="Times New Roman"/>
            <w:sz w:val="24"/>
            <w:szCs w:val="24"/>
          </w:rPr>
          <w:delText xml:space="preserve">than just nonsignificant </w:delText>
        </w:r>
      </w:del>
      <w:r w:rsidR="00CB037B">
        <w:rPr>
          <w:rFonts w:ascii="Times New Roman" w:hAnsi="Times New Roman" w:cs="Times New Roman"/>
          <w:sz w:val="24"/>
          <w:szCs w:val="24"/>
        </w:rPr>
        <w:t>(</w:t>
      </w:r>
      <w:del w:id="1388" w:author="EliseSchramkowski" w:date="2021-09-06T09:52:00Z">
        <w:r w:rsidR="003536B0" w:rsidDel="0068743C">
          <w:rPr>
            <w:rFonts w:ascii="Times New Roman" w:hAnsi="Times New Roman" w:cs="Times New Roman"/>
            <w:sz w:val="24"/>
            <w:szCs w:val="24"/>
          </w:rPr>
          <w:delText xml:space="preserve">64 </w:delText>
        </w:r>
        <w:r w:rsidR="00CB037B" w:rsidDel="0068743C">
          <w:rPr>
            <w:rFonts w:ascii="Times New Roman" w:hAnsi="Times New Roman" w:cs="Times New Roman"/>
            <w:sz w:val="24"/>
            <w:szCs w:val="24"/>
          </w:rPr>
          <w:delText xml:space="preserve">results, or </w:delText>
        </w:r>
      </w:del>
      <w:r w:rsidR="00CB037B">
        <w:rPr>
          <w:rFonts w:ascii="Times New Roman" w:hAnsi="Times New Roman" w:cs="Times New Roman"/>
          <w:sz w:val="24"/>
          <w:szCs w:val="24"/>
        </w:rPr>
        <w:t>50.4%).</w:t>
      </w:r>
      <w:ins w:id="1389" w:author="EliseSchramkowski" w:date="2021-08-14T14:33:00Z">
        <w:r w:rsidR="00721222" w:rsidRPr="0080170F">
          <w:rPr>
            <w:rFonts w:ascii="Times New Roman" w:hAnsi="Times New Roman" w:cs="Times New Roman"/>
            <w:sz w:val="24"/>
            <w:szCs w:val="24"/>
          </w:rPr>
          <w:t xml:space="preserve"> </w:t>
        </w:r>
      </w:ins>
      <w:del w:id="1390" w:author="EliseSchramkowski" w:date="2021-08-14T14:35:00Z">
        <w:r w:rsidR="00CB037B" w:rsidDel="00721222">
          <w:rPr>
            <w:rFonts w:ascii="Times New Roman" w:hAnsi="Times New Roman" w:cs="Times New Roman"/>
            <w:sz w:val="24"/>
            <w:szCs w:val="24"/>
          </w:rPr>
          <w:delText xml:space="preserve"> </w:delText>
        </w:r>
      </w:del>
      <w:commentRangeStart w:id="1391"/>
      <w:commentRangeEnd w:id="1391"/>
      <w:del w:id="1392" w:author="EliseSchramkowski" w:date="2021-11-02T17:15:00Z">
        <w:r w:rsidRPr="0080170F" w:rsidDel="00AF5276">
          <w:rPr>
            <w:rFonts w:ascii="Times New Roman" w:hAnsi="Times New Roman" w:cs="Times New Roman"/>
            <w:sz w:val="24"/>
            <w:szCs w:val="24"/>
          </w:rPr>
          <w:commentReference w:id="1391"/>
        </w:r>
        <w:r w:rsidR="00C80D23" w:rsidDel="00AF5276">
          <w:rPr>
            <w:rFonts w:ascii="Times New Roman" w:hAnsi="Times New Roman" w:cs="Times New Roman"/>
            <w:sz w:val="24"/>
            <w:szCs w:val="24"/>
          </w:rPr>
          <w:delText>.</w:delText>
        </w:r>
      </w:del>
      <w:del w:id="1393" w:author="EliseSchramkowski" w:date="2021-11-01T14:42:00Z">
        <w:r w:rsidR="00C80D23" w:rsidDel="00926DF5">
          <w:rPr>
            <w:rFonts w:ascii="Times New Roman" w:hAnsi="Times New Roman" w:cs="Times New Roman"/>
            <w:sz w:val="24"/>
            <w:szCs w:val="24"/>
          </w:rPr>
          <w:delText xml:space="preserve"> </w:delText>
        </w:r>
        <w:r w:rsidDel="00926DF5">
          <w:rPr>
            <w:rFonts w:ascii="Times New Roman" w:hAnsi="Times New Roman" w:cs="Times New Roman"/>
            <w:sz w:val="24"/>
            <w:szCs w:val="24"/>
          </w:rPr>
          <w:delText xml:space="preserve">No </w:delText>
        </w:r>
      </w:del>
      <w:ins w:id="1394" w:author="EliseSchramkowski" w:date="2021-11-01T14:42:00Z">
        <w:r w:rsidR="00926DF5">
          <w:rPr>
            <w:rFonts w:ascii="Times New Roman" w:hAnsi="Times New Roman" w:cs="Times New Roman"/>
            <w:sz w:val="24"/>
            <w:szCs w:val="24"/>
          </w:rPr>
          <w:t xml:space="preserve">There was no </w:t>
        </w:r>
      </w:ins>
      <w:del w:id="1395" w:author="EliseSchramkowski" w:date="2021-11-02T17:08:00Z">
        <w:r w:rsidDel="005102A9">
          <w:rPr>
            <w:rFonts w:ascii="Times New Roman" w:hAnsi="Times New Roman" w:cs="Times New Roman"/>
            <w:sz w:val="24"/>
            <w:szCs w:val="24"/>
          </w:rPr>
          <w:delText xml:space="preserve">strong </w:delText>
        </w:r>
      </w:del>
      <w:r>
        <w:rPr>
          <w:rFonts w:ascii="Times New Roman" w:hAnsi="Times New Roman" w:cs="Times New Roman"/>
          <w:sz w:val="24"/>
          <w:szCs w:val="24"/>
        </w:rPr>
        <w:t xml:space="preserve">evidence </w:t>
      </w:r>
      <w:ins w:id="1396" w:author="EliseSchramkowski" w:date="2021-11-01T14:42:00Z">
        <w:r w:rsidR="00926DF5">
          <w:rPr>
            <w:rFonts w:ascii="Times New Roman" w:hAnsi="Times New Roman" w:cs="Times New Roman"/>
            <w:sz w:val="24"/>
            <w:szCs w:val="24"/>
          </w:rPr>
          <w:t xml:space="preserve">of </w:t>
        </w:r>
      </w:ins>
      <w:del w:id="1397" w:author="EliseSchramkowski" w:date="2021-11-01T14:42:00Z">
        <w:r w:rsidDel="00926DF5">
          <w:rPr>
            <w:rFonts w:ascii="Times New Roman" w:hAnsi="Times New Roman" w:cs="Times New Roman"/>
            <w:sz w:val="24"/>
            <w:szCs w:val="24"/>
          </w:rPr>
          <w:delText xml:space="preserve">was obtained for </w:delText>
        </w:r>
      </w:del>
      <w:r>
        <w:rPr>
          <w:rFonts w:ascii="Times New Roman" w:hAnsi="Times New Roman" w:cs="Times New Roman"/>
          <w:sz w:val="24"/>
          <w:szCs w:val="24"/>
        </w:rPr>
        <w:t>publication bias</w:t>
      </w:r>
      <w:del w:id="1398" w:author="EliseSchramkowski" w:date="2021-09-06T16:21:00Z">
        <w:r w:rsidDel="00E25924">
          <w:rPr>
            <w:rFonts w:ascii="Times New Roman" w:hAnsi="Times New Roman" w:cs="Times New Roman"/>
            <w:sz w:val="24"/>
            <w:szCs w:val="24"/>
          </w:rPr>
          <w:delText xml:space="preserve"> concerning </w:delText>
        </w:r>
      </w:del>
      <w:ins w:id="1399" w:author="EliseSchramkowski" w:date="2021-09-06T16:21:00Z">
        <w:r w:rsidR="00E25924">
          <w:rPr>
            <w:rFonts w:ascii="Times New Roman" w:hAnsi="Times New Roman" w:cs="Times New Roman"/>
            <w:sz w:val="24"/>
            <w:szCs w:val="24"/>
          </w:rPr>
          <w:t xml:space="preserve"> among </w:t>
        </w:r>
      </w:ins>
      <w:r>
        <w:rPr>
          <w:rFonts w:ascii="Times New Roman" w:hAnsi="Times New Roman" w:cs="Times New Roman"/>
          <w:sz w:val="24"/>
          <w:szCs w:val="24"/>
        </w:rPr>
        <w:t>results related to explicitly stated hypotheses</w:t>
      </w:r>
      <w:ins w:id="1400" w:author="EliseSchramkowski" w:date="2021-09-06T16:21:00Z">
        <w:r w:rsidR="00E25924">
          <w:rPr>
            <w:rFonts w:ascii="Times New Roman" w:hAnsi="Times New Roman" w:cs="Times New Roman"/>
            <w:sz w:val="24"/>
            <w:szCs w:val="24"/>
          </w:rPr>
          <w:t xml:space="preserve">. </w:t>
        </w:r>
      </w:ins>
      <w:del w:id="1401" w:author="EliseSchramkowski" w:date="2021-09-06T16:21:00Z">
        <w:r w:rsidR="0079270C" w:rsidDel="00E25924">
          <w:rPr>
            <w:rFonts w:ascii="Times New Roman" w:hAnsi="Times New Roman" w:cs="Times New Roman"/>
            <w:sz w:val="24"/>
            <w:szCs w:val="24"/>
          </w:rPr>
          <w:delText xml:space="preserve">, since </w:delText>
        </w:r>
        <w:commentRangeStart w:id="1402"/>
        <w:commentRangeStart w:id="1403"/>
        <w:r w:rsidR="00C80D23" w:rsidDel="00E25924">
          <w:rPr>
            <w:rFonts w:ascii="Times New Roman" w:hAnsi="Times New Roman" w:cs="Times New Roman"/>
            <w:sz w:val="24"/>
            <w:szCs w:val="24"/>
          </w:rPr>
          <w:delText>a</w:delText>
        </w:r>
      </w:del>
      <w:ins w:id="1404" w:author="EliseSchramkowski" w:date="2021-09-06T16:21:00Z">
        <w:r w:rsidR="00E25924">
          <w:rPr>
            <w:rFonts w:ascii="Times New Roman" w:hAnsi="Times New Roman" w:cs="Times New Roman"/>
            <w:sz w:val="24"/>
            <w:szCs w:val="24"/>
          </w:rPr>
          <w:t>A</w:t>
        </w:r>
      </w:ins>
      <w:ins w:id="1405" w:author="EliseSchramkowski" w:date="2021-09-06T09:52:00Z">
        <w:r w:rsidR="005218C1">
          <w:rPr>
            <w:rFonts w:ascii="Times New Roman" w:hAnsi="Times New Roman" w:cs="Times New Roman"/>
            <w:sz w:val="24"/>
            <w:szCs w:val="24"/>
          </w:rPr>
          <w:t xml:space="preserve"> non-substantial</w:t>
        </w:r>
      </w:ins>
      <w:del w:id="1406" w:author="EliseSchramkowski" w:date="2021-09-06T09:52:00Z">
        <w:r w:rsidR="00C80D23" w:rsidDel="005218C1">
          <w:rPr>
            <w:rFonts w:ascii="Times New Roman" w:hAnsi="Times New Roman" w:cs="Times New Roman"/>
            <w:sz w:val="24"/>
            <w:szCs w:val="24"/>
          </w:rPr>
          <w:delText>n</w:delText>
        </w:r>
      </w:del>
      <w:r w:rsidR="00C80D23">
        <w:rPr>
          <w:rFonts w:ascii="Times New Roman" w:hAnsi="Times New Roman" w:cs="Times New Roman"/>
          <w:sz w:val="24"/>
          <w:szCs w:val="24"/>
        </w:rPr>
        <w:t xml:space="preserve"> indication of publication bias was found </w:t>
      </w:r>
      <w:del w:id="1407" w:author="EliseSchramkowski" w:date="2021-09-06T16:21:00Z">
        <w:r w:rsidR="00C80D23" w:rsidDel="00E25924">
          <w:rPr>
            <w:rFonts w:ascii="Times New Roman" w:hAnsi="Times New Roman" w:cs="Times New Roman"/>
            <w:sz w:val="24"/>
            <w:szCs w:val="24"/>
          </w:rPr>
          <w:delText xml:space="preserve">only </w:delText>
        </w:r>
      </w:del>
      <w:r w:rsidR="00C80D23">
        <w:rPr>
          <w:rFonts w:ascii="Times New Roman" w:hAnsi="Times New Roman" w:cs="Times New Roman"/>
          <w:sz w:val="24"/>
          <w:szCs w:val="24"/>
        </w:rPr>
        <w:t xml:space="preserve">for results not related to explicitly stated hypotheses when using </w:t>
      </w:r>
      <w:proofErr w:type="spellStart"/>
      <w:r w:rsidR="00C80D23">
        <w:rPr>
          <w:rFonts w:ascii="Times New Roman" w:hAnsi="Times New Roman" w:cs="Times New Roman"/>
          <w:sz w:val="24"/>
          <w:szCs w:val="24"/>
        </w:rPr>
        <w:t>binwidth</w:t>
      </w:r>
      <w:proofErr w:type="spellEnd"/>
      <w:r w:rsidR="00C80D23">
        <w:rPr>
          <w:rFonts w:ascii="Times New Roman" w:hAnsi="Times New Roman" w:cs="Times New Roman"/>
          <w:sz w:val="24"/>
          <w:szCs w:val="24"/>
        </w:rPr>
        <w:t xml:space="preserve"> .02:</w:t>
      </w:r>
      <w:r w:rsidR="00AD77C9">
        <w:rPr>
          <w:rFonts w:ascii="Times New Roman" w:hAnsi="Times New Roman" w:cs="Times New Roman"/>
          <w:sz w:val="24"/>
          <w:szCs w:val="24"/>
        </w:rPr>
        <w:t xml:space="preserve"> out of </w:t>
      </w:r>
      <w:r w:rsidR="00C80D23">
        <w:rPr>
          <w:rFonts w:ascii="Times New Roman" w:hAnsi="Times New Roman" w:cs="Times New Roman"/>
          <w:sz w:val="24"/>
          <w:szCs w:val="24"/>
        </w:rPr>
        <w:t>90 results, 47 (52.2%) were just significant</w:t>
      </w:r>
      <w:commentRangeEnd w:id="1402"/>
      <w:commentRangeEnd w:id="1403"/>
      <w:ins w:id="1408" w:author="EliseSchramkowski" w:date="2021-08-19T11:15:00Z">
        <w:r w:rsidR="006664C1">
          <w:rPr>
            <w:rFonts w:ascii="Times New Roman" w:hAnsi="Times New Roman" w:cs="Times New Roman"/>
            <w:sz w:val="24"/>
            <w:szCs w:val="24"/>
          </w:rPr>
          <w:t xml:space="preserve"> (see Figure 2B)</w:t>
        </w:r>
      </w:ins>
      <w:r>
        <w:rPr>
          <w:rStyle w:val="CommentReference"/>
        </w:rPr>
        <w:commentReference w:id="1402"/>
      </w:r>
      <w:r w:rsidR="006664C1">
        <w:rPr>
          <w:rStyle w:val="CommentReference"/>
        </w:rPr>
        <w:commentReference w:id="1403"/>
      </w:r>
      <w:r w:rsidR="00C80D23">
        <w:rPr>
          <w:rFonts w:ascii="Times New Roman" w:hAnsi="Times New Roman" w:cs="Times New Roman"/>
          <w:sz w:val="24"/>
          <w:szCs w:val="24"/>
        </w:rPr>
        <w:t xml:space="preserve">. </w:t>
      </w:r>
      <w:del w:id="1409" w:author="EliseSchramkowski" w:date="2021-08-22T14:41:00Z">
        <w:r w:rsidDel="00C51977">
          <w:rPr>
            <w:rFonts w:ascii="Times New Roman" w:hAnsi="Times New Roman" w:cs="Times New Roman"/>
            <w:sz w:val="24"/>
            <w:szCs w:val="24"/>
          </w:rPr>
          <w:delText>Results of logistic regression analyses do not confirm our hypothesis on publication bias (H3), with less</w:delText>
        </w:r>
        <w:r w:rsidR="00B502A1" w:rsidDel="00C51977">
          <w:rPr>
            <w:rFonts w:ascii="Times New Roman" w:hAnsi="Times New Roman" w:cs="Times New Roman"/>
            <w:sz w:val="24"/>
            <w:szCs w:val="24"/>
          </w:rPr>
          <w:delText>.</w:delText>
        </w:r>
        <w:r w:rsidDel="00C51977">
          <w:rPr>
            <w:rFonts w:ascii="Times New Roman" w:hAnsi="Times New Roman" w:cs="Times New Roman"/>
            <w:sz w:val="24"/>
            <w:szCs w:val="24"/>
          </w:rPr>
          <w:delText xml:space="preserve"> </w:delText>
        </w:r>
      </w:del>
      <w:r w:rsidR="001D0C02">
        <w:rPr>
          <w:rFonts w:ascii="Times New Roman" w:hAnsi="Times New Roman" w:cs="Times New Roman"/>
          <w:sz w:val="24"/>
          <w:szCs w:val="24"/>
        </w:rPr>
        <w:t>Next, we tested our hypothesis on publication bias (H3)</w:t>
      </w:r>
      <w:del w:id="1410" w:author="EliseSchramkowski" w:date="2021-09-09T09:47:00Z">
        <w:r w:rsidR="001D0C02" w:rsidDel="00B24FB8">
          <w:rPr>
            <w:rFonts w:ascii="Times New Roman" w:hAnsi="Times New Roman" w:cs="Times New Roman"/>
            <w:sz w:val="24"/>
            <w:szCs w:val="24"/>
          </w:rPr>
          <w:delText xml:space="preserve"> using logistic regressions</w:delText>
        </w:r>
      </w:del>
      <w:r w:rsidR="001D0C02">
        <w:rPr>
          <w:rFonts w:ascii="Times New Roman" w:hAnsi="Times New Roman" w:cs="Times New Roman"/>
          <w:sz w:val="24"/>
          <w:szCs w:val="24"/>
        </w:rPr>
        <w:t xml:space="preserve">. </w:t>
      </w:r>
      <w:del w:id="1411" w:author="EliseSchramkowski" w:date="2021-09-06T09:53:00Z">
        <w:r w:rsidR="001D0C02" w:rsidDel="00F354AF">
          <w:rPr>
            <w:rFonts w:ascii="Times New Roman" w:hAnsi="Times New Roman" w:cs="Times New Roman"/>
            <w:sz w:val="24"/>
            <w:szCs w:val="24"/>
          </w:rPr>
          <w:delText xml:space="preserve">Firstly, we studied evidence for publication bias </w:delText>
        </w:r>
        <w:r w:rsidR="001D0C02" w:rsidDel="005218C1">
          <w:rPr>
            <w:rFonts w:ascii="Times New Roman" w:hAnsi="Times New Roman" w:cs="Times New Roman"/>
            <w:sz w:val="24"/>
            <w:szCs w:val="24"/>
          </w:rPr>
          <w:delText xml:space="preserve">based on intervals of </w:delText>
        </w:r>
        <w:r w:rsidR="001D0C02" w:rsidDel="00F354AF">
          <w:rPr>
            <w:rFonts w:ascii="Times New Roman" w:hAnsi="Times New Roman" w:cs="Times New Roman"/>
            <w:sz w:val="24"/>
            <w:szCs w:val="24"/>
          </w:rPr>
          <w:delText xml:space="preserve">binwidth .01. </w:delText>
        </w:r>
      </w:del>
      <w:r w:rsidR="001D0C02">
        <w:rPr>
          <w:rFonts w:ascii="Times New Roman" w:hAnsi="Times New Roman" w:cs="Times New Roman"/>
          <w:sz w:val="24"/>
          <w:szCs w:val="24"/>
        </w:rPr>
        <w:t>There</w:t>
      </w:r>
      <w:r w:rsidR="00921F37">
        <w:rPr>
          <w:rFonts w:ascii="Times New Roman" w:hAnsi="Times New Roman" w:cs="Times New Roman"/>
          <w:sz w:val="24"/>
          <w:szCs w:val="24"/>
        </w:rPr>
        <w:t xml:space="preserve"> were </w:t>
      </w:r>
      <w:r w:rsidR="001D0C02">
        <w:rPr>
          <w:rFonts w:ascii="Times New Roman" w:hAnsi="Times New Roman" w:cs="Times New Roman"/>
          <w:sz w:val="24"/>
          <w:szCs w:val="24"/>
        </w:rPr>
        <w:t>1/.</w:t>
      </w:r>
      <w:r w:rsidR="00106878">
        <w:rPr>
          <w:rFonts w:ascii="Times New Roman" w:hAnsi="Times New Roman" w:cs="Times New Roman"/>
          <w:sz w:val="24"/>
          <w:szCs w:val="24"/>
        </w:rPr>
        <w:t>877</w:t>
      </w:r>
      <w:r w:rsidR="001D0C02">
        <w:rPr>
          <w:rFonts w:ascii="Times New Roman" w:hAnsi="Times New Roman" w:cs="Times New Roman"/>
          <w:sz w:val="24"/>
          <w:szCs w:val="24"/>
        </w:rPr>
        <w:t xml:space="preserve"> ≈ </w:t>
      </w:r>
      <w:r w:rsidR="00106878">
        <w:rPr>
          <w:rFonts w:ascii="Times New Roman" w:hAnsi="Times New Roman" w:cs="Times New Roman"/>
          <w:sz w:val="24"/>
          <w:szCs w:val="24"/>
        </w:rPr>
        <w:t>1.140</w:t>
      </w:r>
      <w:r w:rsidR="001D0C02">
        <w:rPr>
          <w:rFonts w:ascii="Times New Roman" w:hAnsi="Times New Roman" w:cs="Times New Roman"/>
          <w:sz w:val="24"/>
          <w:szCs w:val="24"/>
        </w:rPr>
        <w:t xml:space="preserve"> times less just significant </w:t>
      </w:r>
      <w:r w:rsidR="001D0C02">
        <w:rPr>
          <w:rFonts w:ascii="Times New Roman" w:hAnsi="Times New Roman" w:cs="Times New Roman"/>
          <w:i/>
          <w:sz w:val="24"/>
          <w:szCs w:val="24"/>
        </w:rPr>
        <w:t>p</w:t>
      </w:r>
      <w:r w:rsidR="001D0C02">
        <w:rPr>
          <w:rFonts w:ascii="Times New Roman" w:hAnsi="Times New Roman" w:cs="Times New Roman"/>
          <w:sz w:val="24"/>
          <w:szCs w:val="24"/>
        </w:rPr>
        <w:t>-values among reported results of explicitly stated hypotheses than among reported results not related to explicitly stated hypotheses</w:t>
      </w:r>
      <w:r>
        <w:rPr>
          <w:rFonts w:ascii="Times New Roman" w:hAnsi="Times New Roman" w:cs="Times New Roman"/>
          <w:sz w:val="24"/>
          <w:szCs w:val="24"/>
        </w:rPr>
        <w:t xml:space="preserve"> for </w:t>
      </w:r>
      <w:proofErr w:type="spellStart"/>
      <w:r>
        <w:rPr>
          <w:rFonts w:ascii="Times New Roman" w:hAnsi="Times New Roman" w:cs="Times New Roman"/>
          <w:sz w:val="24"/>
          <w:szCs w:val="24"/>
        </w:rPr>
        <w:t>binwidth</w:t>
      </w:r>
      <w:proofErr w:type="spellEnd"/>
      <w:r>
        <w:rPr>
          <w:rFonts w:ascii="Times New Roman" w:hAnsi="Times New Roman" w:cs="Times New Roman"/>
          <w:sz w:val="24"/>
          <w:szCs w:val="24"/>
        </w:rPr>
        <w:t xml:space="preserve"> .01 (</w:t>
      </w:r>
      <w:r w:rsidR="001D0C02">
        <w:rPr>
          <w:rFonts w:ascii="Times New Roman" w:hAnsi="Times New Roman" w:cs="Times New Roman"/>
          <w:i/>
          <w:sz w:val="24"/>
          <w:szCs w:val="24"/>
        </w:rPr>
        <w:t>b</w:t>
      </w:r>
      <w:r w:rsidR="001D0C02">
        <w:rPr>
          <w:rFonts w:ascii="Times New Roman" w:hAnsi="Times New Roman" w:cs="Times New Roman"/>
          <w:sz w:val="24"/>
          <w:szCs w:val="24"/>
        </w:rPr>
        <w:t xml:space="preserve"> = -.</w:t>
      </w:r>
      <w:r w:rsidR="00106878">
        <w:rPr>
          <w:rFonts w:ascii="Times New Roman" w:hAnsi="Times New Roman" w:cs="Times New Roman"/>
          <w:sz w:val="24"/>
          <w:szCs w:val="24"/>
        </w:rPr>
        <w:t>132</w:t>
      </w:r>
      <w:r w:rsidR="001D0C02">
        <w:rPr>
          <w:rFonts w:ascii="Times New Roman" w:hAnsi="Times New Roman" w:cs="Times New Roman"/>
          <w:sz w:val="24"/>
          <w:szCs w:val="24"/>
        </w:rPr>
        <w:t xml:space="preserve">, </w:t>
      </w:r>
      <w:r w:rsidR="001D0C02">
        <w:rPr>
          <w:rFonts w:ascii="Times New Roman" w:hAnsi="Times New Roman" w:cs="Times New Roman"/>
          <w:i/>
          <w:sz w:val="24"/>
          <w:szCs w:val="24"/>
        </w:rPr>
        <w:t>p</w:t>
      </w:r>
      <w:r w:rsidR="001D0C02">
        <w:rPr>
          <w:rFonts w:ascii="Times New Roman" w:hAnsi="Times New Roman" w:cs="Times New Roman"/>
          <w:sz w:val="24"/>
          <w:szCs w:val="24"/>
        </w:rPr>
        <w:t xml:space="preserve"> = .</w:t>
      </w:r>
      <w:r w:rsidR="00106878">
        <w:rPr>
          <w:rFonts w:ascii="Times New Roman" w:hAnsi="Times New Roman" w:cs="Times New Roman"/>
          <w:sz w:val="24"/>
          <w:szCs w:val="24"/>
        </w:rPr>
        <w:t>794</w:t>
      </w:r>
      <w:r w:rsidR="001D0C02">
        <w:rPr>
          <w:rFonts w:ascii="Times New Roman" w:hAnsi="Times New Roman" w:cs="Times New Roman"/>
          <w:sz w:val="24"/>
          <w:szCs w:val="24"/>
        </w:rPr>
        <w:t>, OR = .</w:t>
      </w:r>
      <w:r w:rsidR="00106878">
        <w:rPr>
          <w:rFonts w:ascii="Times New Roman" w:hAnsi="Times New Roman" w:cs="Times New Roman"/>
          <w:sz w:val="24"/>
          <w:szCs w:val="24"/>
        </w:rPr>
        <w:t>877</w:t>
      </w:r>
      <w:r w:rsidR="001D0C02">
        <w:rPr>
          <w:rFonts w:ascii="Times New Roman" w:hAnsi="Times New Roman" w:cs="Times New Roman"/>
          <w:sz w:val="24"/>
          <w:szCs w:val="24"/>
        </w:rPr>
        <w:t>, 95% CI [</w:t>
      </w:r>
      <w:r w:rsidR="00106878">
        <w:rPr>
          <w:rFonts w:ascii="Times New Roman" w:hAnsi="Times New Roman" w:cs="Times New Roman"/>
          <w:sz w:val="24"/>
          <w:szCs w:val="24"/>
        </w:rPr>
        <w:t>.321</w:t>
      </w:r>
      <w:r w:rsidR="001D0C02">
        <w:rPr>
          <w:rFonts w:ascii="Times New Roman" w:hAnsi="Times New Roman" w:cs="Times New Roman"/>
          <w:sz w:val="24"/>
          <w:szCs w:val="24"/>
        </w:rPr>
        <w:t>, 2.</w:t>
      </w:r>
      <w:r w:rsidR="00106878">
        <w:rPr>
          <w:rFonts w:ascii="Times New Roman" w:hAnsi="Times New Roman" w:cs="Times New Roman"/>
          <w:sz w:val="24"/>
          <w:szCs w:val="24"/>
        </w:rPr>
        <w:t>345</w:t>
      </w:r>
      <w:r w:rsidR="001D0C02">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binwidth</w:t>
      </w:r>
      <w:proofErr w:type="spellEnd"/>
      <w:r>
        <w:rPr>
          <w:rFonts w:ascii="Times New Roman" w:hAnsi="Times New Roman" w:cs="Times New Roman"/>
          <w:sz w:val="24"/>
          <w:szCs w:val="24"/>
        </w:rPr>
        <w:t xml:space="preserve"> .02 (</w:t>
      </w:r>
      <w:r w:rsidR="001D0C02">
        <w:rPr>
          <w:rFonts w:ascii="Times New Roman" w:hAnsi="Times New Roman" w:cs="Times New Roman"/>
          <w:i/>
          <w:sz w:val="24"/>
          <w:szCs w:val="24"/>
        </w:rPr>
        <w:t>b</w:t>
      </w:r>
      <w:r w:rsidR="001D0C02">
        <w:rPr>
          <w:rFonts w:ascii="Times New Roman" w:hAnsi="Times New Roman" w:cs="Times New Roman"/>
          <w:sz w:val="24"/>
          <w:szCs w:val="24"/>
        </w:rPr>
        <w:t xml:space="preserve"> = -.</w:t>
      </w:r>
      <w:r w:rsidR="00F54572">
        <w:rPr>
          <w:rFonts w:ascii="Times New Roman" w:hAnsi="Times New Roman" w:cs="Times New Roman"/>
          <w:sz w:val="24"/>
          <w:szCs w:val="24"/>
        </w:rPr>
        <w:t>251</w:t>
      </w:r>
      <w:r w:rsidR="001D0C02">
        <w:rPr>
          <w:rFonts w:ascii="Times New Roman" w:hAnsi="Times New Roman" w:cs="Times New Roman"/>
          <w:sz w:val="24"/>
          <w:szCs w:val="24"/>
        </w:rPr>
        <w:t xml:space="preserve">, </w:t>
      </w:r>
      <w:r w:rsidR="001D0C02">
        <w:rPr>
          <w:rFonts w:ascii="Times New Roman" w:hAnsi="Times New Roman" w:cs="Times New Roman"/>
          <w:i/>
          <w:sz w:val="24"/>
          <w:szCs w:val="24"/>
        </w:rPr>
        <w:t>p</w:t>
      </w:r>
      <w:r w:rsidR="001D0C02">
        <w:rPr>
          <w:rFonts w:ascii="Times New Roman" w:hAnsi="Times New Roman" w:cs="Times New Roman"/>
          <w:sz w:val="24"/>
          <w:szCs w:val="24"/>
        </w:rPr>
        <w:t xml:space="preserve"> = .</w:t>
      </w:r>
      <w:r w:rsidR="00F54572">
        <w:rPr>
          <w:rFonts w:ascii="Times New Roman" w:hAnsi="Times New Roman" w:cs="Times New Roman"/>
          <w:sz w:val="24"/>
          <w:szCs w:val="24"/>
        </w:rPr>
        <w:t>521</w:t>
      </w:r>
      <w:r w:rsidR="001D0C02">
        <w:rPr>
          <w:rFonts w:ascii="Times New Roman" w:hAnsi="Times New Roman" w:cs="Times New Roman"/>
          <w:sz w:val="24"/>
          <w:szCs w:val="24"/>
        </w:rPr>
        <w:t>, OR = .</w:t>
      </w:r>
      <w:r w:rsidR="00F54572">
        <w:rPr>
          <w:rFonts w:ascii="Times New Roman" w:hAnsi="Times New Roman" w:cs="Times New Roman"/>
          <w:sz w:val="24"/>
          <w:szCs w:val="24"/>
        </w:rPr>
        <w:t>778</w:t>
      </w:r>
      <w:r w:rsidR="001D0C02">
        <w:rPr>
          <w:rFonts w:ascii="Times New Roman" w:hAnsi="Times New Roman" w:cs="Times New Roman"/>
          <w:sz w:val="24"/>
          <w:szCs w:val="24"/>
        </w:rPr>
        <w:t>, 95% CI [.</w:t>
      </w:r>
      <w:r w:rsidR="00F54572">
        <w:rPr>
          <w:rFonts w:ascii="Times New Roman" w:hAnsi="Times New Roman" w:cs="Times New Roman"/>
          <w:sz w:val="24"/>
          <w:szCs w:val="24"/>
        </w:rPr>
        <w:t>358</w:t>
      </w:r>
      <w:r w:rsidR="001D0C02">
        <w:rPr>
          <w:rFonts w:ascii="Times New Roman" w:hAnsi="Times New Roman" w:cs="Times New Roman"/>
          <w:sz w:val="24"/>
          <w:szCs w:val="24"/>
        </w:rPr>
        <w:t>, 1.</w:t>
      </w:r>
      <w:r w:rsidR="00F54572">
        <w:rPr>
          <w:rFonts w:ascii="Times New Roman" w:hAnsi="Times New Roman" w:cs="Times New Roman"/>
          <w:sz w:val="24"/>
          <w:szCs w:val="24"/>
        </w:rPr>
        <w:t>674</w:t>
      </w:r>
      <w:r w:rsidR="001D0C02">
        <w:rPr>
          <w:rFonts w:ascii="Times New Roman" w:hAnsi="Times New Roman" w:cs="Times New Roman"/>
          <w:sz w:val="24"/>
          <w:szCs w:val="24"/>
        </w:rPr>
        <w:t>]</w:t>
      </w:r>
      <w:r>
        <w:rPr>
          <w:rFonts w:ascii="Times New Roman" w:hAnsi="Times New Roman" w:cs="Times New Roman"/>
          <w:sz w:val="24"/>
          <w:szCs w:val="24"/>
        </w:rPr>
        <w:t>)</w:t>
      </w:r>
      <w:del w:id="1412" w:author="EliseSchramkowski" w:date="2021-11-09T14:32:00Z">
        <w:r w:rsidR="001D0C02" w:rsidDel="00AB1C76">
          <w:rPr>
            <w:rFonts w:ascii="Times New Roman" w:hAnsi="Times New Roman" w:cs="Times New Roman"/>
            <w:sz w:val="24"/>
            <w:szCs w:val="24"/>
          </w:rPr>
          <w:delText xml:space="preserve">. </w:delText>
        </w:r>
        <w:r w:rsidDel="00AB1C76">
          <w:rPr>
            <w:rFonts w:ascii="Times New Roman" w:hAnsi="Times New Roman" w:cs="Times New Roman"/>
            <w:sz w:val="24"/>
            <w:szCs w:val="24"/>
          </w:rPr>
          <w:delText xml:space="preserve"> </w:delText>
        </w:r>
      </w:del>
      <w:ins w:id="1413" w:author="EliseSchramkowski" w:date="2021-11-09T14:32:00Z">
        <w:r w:rsidR="00AB1C76">
          <w:rPr>
            <w:rFonts w:ascii="Times New Roman" w:hAnsi="Times New Roman" w:cs="Times New Roman"/>
            <w:sz w:val="24"/>
            <w:szCs w:val="24"/>
          </w:rPr>
          <w:t xml:space="preserve">. </w:t>
        </w:r>
      </w:ins>
      <w:r w:rsidR="00435F33">
        <w:rPr>
          <w:rFonts w:ascii="Times New Roman" w:hAnsi="Times New Roman" w:cs="Times New Roman"/>
          <w:sz w:val="24"/>
          <w:szCs w:val="24"/>
        </w:rPr>
        <w:t xml:space="preserve">For results </w:t>
      </w:r>
      <w:del w:id="1414" w:author="EliseSchramkowski" w:date="2021-11-09T14:32:00Z">
        <w:r w:rsidR="00435F33" w:rsidDel="00AB1C76">
          <w:rPr>
            <w:rFonts w:ascii="Times New Roman" w:hAnsi="Times New Roman" w:cs="Times New Roman"/>
            <w:sz w:val="24"/>
            <w:szCs w:val="24"/>
          </w:rPr>
          <w:delText>related to explicitly stated hypotheses</w:delText>
        </w:r>
        <w:r w:rsidR="00B502A1" w:rsidDel="00AB1C76">
          <w:rPr>
            <w:rFonts w:ascii="Times New Roman" w:hAnsi="Times New Roman" w:cs="Times New Roman"/>
            <w:sz w:val="24"/>
            <w:szCs w:val="24"/>
          </w:rPr>
          <w:delText xml:space="preserve"> </w:delText>
        </w:r>
      </w:del>
      <w:r w:rsidR="00B502A1">
        <w:rPr>
          <w:rFonts w:ascii="Times New Roman" w:hAnsi="Times New Roman" w:cs="Times New Roman"/>
          <w:sz w:val="24"/>
          <w:szCs w:val="24"/>
        </w:rPr>
        <w:t>from ‘</w:t>
      </w:r>
      <w:r w:rsidR="00B502A1">
        <w:rPr>
          <w:rFonts w:ascii="Times New Roman" w:hAnsi="Times New Roman" w:cs="Times New Roman"/>
          <w:i/>
          <w:iCs/>
          <w:sz w:val="24"/>
          <w:szCs w:val="24"/>
        </w:rPr>
        <w:t>Hyp</w:t>
      </w:r>
      <w:r w:rsidR="00B502A1">
        <w:rPr>
          <w:rFonts w:ascii="Times New Roman" w:hAnsi="Times New Roman" w:cs="Times New Roman"/>
          <w:sz w:val="24"/>
          <w:szCs w:val="24"/>
        </w:rPr>
        <w:t>’</w:t>
      </w:r>
      <w:ins w:id="1415" w:author="EliseSchramkowski" w:date="2021-08-14T14:37:00Z">
        <w:r w:rsidR="00721222">
          <w:rPr>
            <w:rFonts w:ascii="Times New Roman" w:hAnsi="Times New Roman" w:cs="Times New Roman"/>
            <w:sz w:val="24"/>
            <w:szCs w:val="24"/>
          </w:rPr>
          <w:t>,</w:t>
        </w:r>
      </w:ins>
      <w:r w:rsidR="00435F33">
        <w:rPr>
          <w:rFonts w:ascii="Times New Roman" w:hAnsi="Times New Roman" w:cs="Times New Roman"/>
          <w:sz w:val="24"/>
          <w:szCs w:val="24"/>
        </w:rPr>
        <w:t xml:space="preserve"> we </w:t>
      </w:r>
      <w:r w:rsidR="00C80D23">
        <w:rPr>
          <w:rFonts w:ascii="Times New Roman" w:hAnsi="Times New Roman" w:cs="Times New Roman"/>
          <w:sz w:val="24"/>
          <w:szCs w:val="24"/>
        </w:rPr>
        <w:t xml:space="preserve">found </w:t>
      </w:r>
      <w:r w:rsidR="001D0C02" w:rsidRPr="00AF5276">
        <w:rPr>
          <w:rFonts w:ascii="Times New Roman" w:hAnsi="Times New Roman" w:cs="Times New Roman"/>
          <w:sz w:val="24"/>
          <w:szCs w:val="24"/>
        </w:rPr>
        <w:t xml:space="preserve">slightly more just significant </w:t>
      </w:r>
      <w:r w:rsidR="001D0C02" w:rsidRPr="00AF5276">
        <w:rPr>
          <w:rFonts w:ascii="Times New Roman" w:hAnsi="Times New Roman" w:cs="Times New Roman"/>
          <w:i/>
          <w:iCs/>
          <w:sz w:val="24"/>
          <w:szCs w:val="24"/>
        </w:rPr>
        <w:t>p</w:t>
      </w:r>
      <w:r w:rsidR="001D0C02" w:rsidRPr="00AF5276">
        <w:rPr>
          <w:rFonts w:ascii="Times New Roman" w:hAnsi="Times New Roman" w:cs="Times New Roman"/>
          <w:sz w:val="24"/>
          <w:szCs w:val="24"/>
        </w:rPr>
        <w:t>-values than just insignificant ones</w:t>
      </w:r>
      <w:r w:rsidR="00435F33" w:rsidRPr="00AF5276">
        <w:rPr>
          <w:rFonts w:ascii="Times New Roman" w:hAnsi="Times New Roman" w:cs="Times New Roman"/>
          <w:sz w:val="24"/>
          <w:szCs w:val="24"/>
        </w:rPr>
        <w:t xml:space="preserve"> </w:t>
      </w:r>
      <w:del w:id="1416" w:author="EliseSchramkowski" w:date="2021-08-14T14:37:00Z">
        <w:r w:rsidR="00435F33" w:rsidRPr="00AF5276" w:rsidDel="00721222">
          <w:rPr>
            <w:rFonts w:ascii="Times New Roman" w:hAnsi="Times New Roman" w:cs="Times New Roman"/>
            <w:sz w:val="24"/>
            <w:szCs w:val="24"/>
          </w:rPr>
          <w:delText>(</w:delText>
        </w:r>
      </w:del>
      <w:ins w:id="1417" w:author="EliseSchramkowski" w:date="2021-08-14T14:37:00Z">
        <w:r w:rsidR="00721222" w:rsidRPr="00AF5276">
          <w:rPr>
            <w:rFonts w:ascii="Times New Roman" w:hAnsi="Times New Roman" w:cs="Times New Roman"/>
            <w:sz w:val="24"/>
            <w:szCs w:val="24"/>
          </w:rPr>
          <w:t xml:space="preserve">- </w:t>
        </w:r>
      </w:ins>
      <w:r w:rsidR="000E29F0" w:rsidRPr="00AF5276">
        <w:rPr>
          <w:rFonts w:ascii="Times New Roman" w:hAnsi="Times New Roman" w:cs="Times New Roman"/>
          <w:sz w:val="24"/>
          <w:szCs w:val="24"/>
        </w:rPr>
        <w:t xml:space="preserve">9 </w:t>
      </w:r>
      <w:r w:rsidR="00435F33" w:rsidRPr="00AF5276">
        <w:rPr>
          <w:rFonts w:ascii="Times New Roman" w:hAnsi="Times New Roman" w:cs="Times New Roman"/>
          <w:sz w:val="24"/>
          <w:szCs w:val="24"/>
        </w:rPr>
        <w:t xml:space="preserve">out of 14 </w:t>
      </w:r>
      <w:r w:rsidR="000E29F0" w:rsidRPr="00AF5276">
        <w:rPr>
          <w:rFonts w:ascii="Times New Roman" w:hAnsi="Times New Roman" w:cs="Times New Roman"/>
          <w:sz w:val="24"/>
          <w:szCs w:val="24"/>
        </w:rPr>
        <w:t>results (</w:t>
      </w:r>
      <w:r w:rsidR="001D0C02" w:rsidRPr="00AF5276">
        <w:rPr>
          <w:rFonts w:ascii="Times New Roman" w:hAnsi="Times New Roman" w:cs="Times New Roman"/>
          <w:sz w:val="24"/>
          <w:szCs w:val="24"/>
        </w:rPr>
        <w:t>64.3%</w:t>
      </w:r>
      <w:r w:rsidR="000E29F0" w:rsidRPr="00AF5276">
        <w:rPr>
          <w:rFonts w:ascii="Times New Roman" w:hAnsi="Times New Roman" w:cs="Times New Roman"/>
          <w:sz w:val="24"/>
          <w:szCs w:val="24"/>
        </w:rPr>
        <w:t>)</w:t>
      </w:r>
      <w:r w:rsidR="001D0C02" w:rsidRPr="00AF5276">
        <w:rPr>
          <w:rFonts w:ascii="Times New Roman" w:hAnsi="Times New Roman" w:cs="Times New Roman"/>
          <w:sz w:val="24"/>
          <w:szCs w:val="24"/>
        </w:rPr>
        <w:t xml:space="preserve"> for </w:t>
      </w:r>
      <w:proofErr w:type="spellStart"/>
      <w:r w:rsidR="001D0C02" w:rsidRPr="00AF5276">
        <w:rPr>
          <w:rFonts w:ascii="Times New Roman" w:hAnsi="Times New Roman" w:cs="Times New Roman"/>
          <w:sz w:val="24"/>
          <w:szCs w:val="24"/>
        </w:rPr>
        <w:t>binwidth</w:t>
      </w:r>
      <w:proofErr w:type="spellEnd"/>
      <w:r w:rsidR="001D0C02" w:rsidRPr="00AF5276">
        <w:rPr>
          <w:rFonts w:ascii="Times New Roman" w:hAnsi="Times New Roman" w:cs="Times New Roman"/>
          <w:sz w:val="24"/>
          <w:szCs w:val="24"/>
        </w:rPr>
        <w:t xml:space="preserve"> .01, and </w:t>
      </w:r>
      <w:r w:rsidR="000E29F0" w:rsidRPr="00AF5276">
        <w:rPr>
          <w:rFonts w:ascii="Times New Roman" w:hAnsi="Times New Roman" w:cs="Times New Roman"/>
          <w:sz w:val="24"/>
          <w:szCs w:val="24"/>
        </w:rPr>
        <w:t>14</w:t>
      </w:r>
      <w:r w:rsidR="00435F33" w:rsidRPr="00AF5276">
        <w:rPr>
          <w:rFonts w:ascii="Times New Roman" w:hAnsi="Times New Roman" w:cs="Times New Roman"/>
          <w:sz w:val="24"/>
          <w:szCs w:val="24"/>
        </w:rPr>
        <w:t xml:space="preserve"> out of 27</w:t>
      </w:r>
      <w:r w:rsidR="000E29F0" w:rsidRPr="00AF5276">
        <w:rPr>
          <w:rFonts w:ascii="Times New Roman" w:hAnsi="Times New Roman" w:cs="Times New Roman"/>
          <w:sz w:val="24"/>
          <w:szCs w:val="24"/>
        </w:rPr>
        <w:t xml:space="preserve"> (</w:t>
      </w:r>
      <w:r w:rsidR="001D0C02" w:rsidRPr="00AF5276">
        <w:rPr>
          <w:rFonts w:ascii="Times New Roman" w:hAnsi="Times New Roman" w:cs="Times New Roman"/>
          <w:sz w:val="24"/>
          <w:szCs w:val="24"/>
        </w:rPr>
        <w:t>53.8%</w:t>
      </w:r>
      <w:r w:rsidR="000E29F0" w:rsidRPr="00AF5276">
        <w:rPr>
          <w:rFonts w:ascii="Times New Roman" w:hAnsi="Times New Roman" w:cs="Times New Roman"/>
          <w:sz w:val="24"/>
          <w:szCs w:val="24"/>
        </w:rPr>
        <w:t>)</w:t>
      </w:r>
      <w:r w:rsidR="001D0C02" w:rsidRPr="00AF5276">
        <w:rPr>
          <w:rFonts w:ascii="Times New Roman" w:hAnsi="Times New Roman" w:cs="Times New Roman"/>
          <w:sz w:val="24"/>
          <w:szCs w:val="24"/>
        </w:rPr>
        <w:t xml:space="preserve"> for </w:t>
      </w:r>
      <w:proofErr w:type="spellStart"/>
      <w:r w:rsidR="001D0C02" w:rsidRPr="00AF5276">
        <w:rPr>
          <w:rFonts w:ascii="Times New Roman" w:hAnsi="Times New Roman" w:cs="Times New Roman"/>
          <w:sz w:val="24"/>
          <w:szCs w:val="24"/>
        </w:rPr>
        <w:t>binwidth</w:t>
      </w:r>
      <w:proofErr w:type="spellEnd"/>
      <w:r w:rsidR="001D0C02" w:rsidRPr="00AF5276">
        <w:rPr>
          <w:rFonts w:ascii="Times New Roman" w:hAnsi="Times New Roman" w:cs="Times New Roman"/>
          <w:sz w:val="24"/>
          <w:szCs w:val="24"/>
        </w:rPr>
        <w:t xml:space="preserve"> .02</w:t>
      </w:r>
      <w:r w:rsidR="00435F33" w:rsidRPr="00AF5276">
        <w:rPr>
          <w:rFonts w:ascii="Times New Roman" w:hAnsi="Times New Roman" w:cs="Times New Roman"/>
          <w:sz w:val="24"/>
          <w:szCs w:val="24"/>
        </w:rPr>
        <w:t>,</w:t>
      </w:r>
      <w:r w:rsidR="0080170F" w:rsidRPr="00AF5276">
        <w:rPr>
          <w:rFonts w:ascii="Times New Roman" w:hAnsi="Times New Roman" w:cs="Times New Roman"/>
          <w:sz w:val="24"/>
          <w:szCs w:val="24"/>
        </w:rPr>
        <w:t xml:space="preserve"> </w:t>
      </w:r>
      <w:r w:rsidR="00C80D23" w:rsidRPr="00AF5276">
        <w:rPr>
          <w:rFonts w:ascii="Times New Roman" w:hAnsi="Times New Roman" w:cs="Times New Roman"/>
          <w:sz w:val="24"/>
          <w:szCs w:val="24"/>
        </w:rPr>
        <w:t xml:space="preserve">see </w:t>
      </w:r>
      <w:r w:rsidR="00D75952" w:rsidRPr="00AF5276">
        <w:rPr>
          <w:rFonts w:ascii="Times New Roman" w:hAnsi="Times New Roman" w:cs="Times New Roman"/>
          <w:sz w:val="24"/>
          <w:szCs w:val="24"/>
        </w:rPr>
        <w:t xml:space="preserve">Figure 3 and </w:t>
      </w:r>
      <w:r w:rsidR="00C80D23" w:rsidRPr="00AF5276">
        <w:rPr>
          <w:rFonts w:ascii="Times New Roman" w:hAnsi="Times New Roman" w:cs="Times New Roman"/>
          <w:sz w:val="24"/>
          <w:szCs w:val="24"/>
        </w:rPr>
        <w:t>Table 7</w:t>
      </w:r>
      <w:del w:id="1418" w:author="EliseSchramkowski" w:date="2021-08-14T14:37:00Z">
        <w:r w:rsidR="00C80D23" w:rsidRPr="00AF5276" w:rsidDel="00721222">
          <w:rPr>
            <w:rFonts w:ascii="Times New Roman" w:hAnsi="Times New Roman" w:cs="Times New Roman"/>
            <w:sz w:val="24"/>
            <w:szCs w:val="24"/>
          </w:rPr>
          <w:delText>)</w:delText>
        </w:r>
      </w:del>
      <w:r w:rsidR="000E29F0" w:rsidRPr="00AF5276">
        <w:rPr>
          <w:rFonts w:ascii="Times New Roman" w:hAnsi="Times New Roman" w:cs="Times New Roman"/>
          <w:sz w:val="24"/>
          <w:szCs w:val="24"/>
        </w:rPr>
        <w:t>.</w:t>
      </w:r>
      <w:r w:rsidR="001D0C02" w:rsidRPr="00AF5276">
        <w:rPr>
          <w:rFonts w:ascii="Times New Roman" w:hAnsi="Times New Roman" w:cs="Times New Roman"/>
          <w:sz w:val="24"/>
          <w:szCs w:val="24"/>
        </w:rPr>
        <w:t xml:space="preserve"> </w:t>
      </w:r>
    </w:p>
    <w:p w14:paraId="43811653" w14:textId="65A88793" w:rsidR="007410A9" w:rsidRDefault="001D0C02">
      <w:pPr>
        <w:spacing w:after="0" w:line="480" w:lineRule="auto"/>
        <w:jc w:val="both"/>
        <w:rPr>
          <w:rFonts w:ascii="Times New Roman" w:hAnsi="Times New Roman" w:cs="Times New Roman"/>
          <w:sz w:val="24"/>
          <w:szCs w:val="24"/>
        </w:rPr>
        <w:pPrChange w:id="1419" w:author="Marcel van Assen" w:date="2021-08-11T09:42:00Z">
          <w:pPr>
            <w:spacing w:after="0" w:line="480" w:lineRule="auto"/>
            <w:ind w:firstLine="708"/>
            <w:jc w:val="both"/>
          </w:pPr>
        </w:pPrChange>
      </w:pPr>
      <w:del w:id="1420" w:author="Marcel van Assen" w:date="2021-08-11T09:43:00Z">
        <w:r w:rsidRPr="00AF5276" w:rsidDel="00435F33">
          <w:rPr>
            <w:rFonts w:ascii="Times New Roman" w:hAnsi="Times New Roman" w:cs="Times New Roman"/>
            <w:sz w:val="24"/>
            <w:szCs w:val="24"/>
          </w:rPr>
          <w:delText xml:space="preserve">As for results split out by journal and year, the </w:delText>
        </w:r>
        <w:r w:rsidR="000E29F0" w:rsidRPr="00AF5276" w:rsidDel="00435F33">
          <w:rPr>
            <w:rFonts w:ascii="Times New Roman" w:hAnsi="Times New Roman" w:cs="Times New Roman"/>
            <w:sz w:val="24"/>
            <w:szCs w:val="24"/>
          </w:rPr>
          <w:delText xml:space="preserve">total </w:delText>
        </w:r>
        <w:r w:rsidRPr="00AF5276" w:rsidDel="00435F33">
          <w:rPr>
            <w:rFonts w:ascii="Times New Roman" w:hAnsi="Times New Roman" w:cs="Times New Roman"/>
            <w:sz w:val="24"/>
            <w:szCs w:val="24"/>
          </w:rPr>
          <w:delText xml:space="preserve">numbers </w:delText>
        </w:r>
        <w:r w:rsidR="000E29F0" w:rsidRPr="00AF5276" w:rsidDel="00435F33">
          <w:rPr>
            <w:rFonts w:ascii="Times New Roman" w:hAnsi="Times New Roman" w:cs="Times New Roman"/>
            <w:sz w:val="24"/>
            <w:szCs w:val="24"/>
          </w:rPr>
          <w:delText xml:space="preserve">of retrieved p-values </w:delText>
        </w:r>
        <w:r w:rsidR="00415F08" w:rsidRPr="00AF5276" w:rsidDel="00435F33">
          <w:rPr>
            <w:rFonts w:ascii="Times New Roman" w:hAnsi="Times New Roman" w:cs="Times New Roman"/>
            <w:sz w:val="24"/>
            <w:szCs w:val="24"/>
          </w:rPr>
          <w:delText xml:space="preserve">for both binwidths </w:delText>
        </w:r>
        <w:r w:rsidRPr="00AF5276" w:rsidDel="00435F33">
          <w:rPr>
            <w:rFonts w:ascii="Times New Roman" w:hAnsi="Times New Roman" w:cs="Times New Roman"/>
            <w:sz w:val="24"/>
            <w:szCs w:val="24"/>
          </w:rPr>
          <w:delText>are 13 at most</w:delText>
        </w:r>
        <w:r w:rsidR="00C80D23" w:rsidRPr="00AF5276" w:rsidDel="00435F33">
          <w:rPr>
            <w:rFonts w:ascii="Times New Roman" w:hAnsi="Times New Roman" w:cs="Times New Roman"/>
            <w:sz w:val="24"/>
            <w:szCs w:val="24"/>
          </w:rPr>
          <w:delText>. This makes it difficult to draw conclusions on the presence of publication bias in the different categories.</w:delText>
        </w:r>
      </w:del>
    </w:p>
    <w:p w14:paraId="0E07F69A" w14:textId="77777777" w:rsidR="0080170F" w:rsidRDefault="0080170F" w:rsidP="0080170F">
      <w:pPr>
        <w:keepNext/>
        <w:spacing w:after="0" w:line="480" w:lineRule="auto"/>
        <w:jc w:val="both"/>
        <w:rPr>
          <w:ins w:id="1421" w:author="EliseSchramkowski" w:date="2021-08-15T10:55:00Z"/>
          <w:rFonts w:ascii="Times New Roman" w:hAnsi="Times New Roman" w:cs="Times New Roman"/>
          <w:color w:val="000000" w:themeColor="text1"/>
          <w:sz w:val="24"/>
          <w:szCs w:val="24"/>
        </w:rPr>
      </w:pPr>
      <w:ins w:id="1422" w:author="EliseSchramkowski" w:date="2021-08-15T10:55:00Z">
        <w:r>
          <w:rPr>
            <w:rFonts w:ascii="Times New Roman" w:hAnsi="Times New Roman" w:cs="Times New Roman"/>
            <w:noProof/>
            <w:color w:val="000000" w:themeColor="text1"/>
            <w:sz w:val="24"/>
            <w:szCs w:val="24"/>
          </w:rPr>
          <w:lastRenderedPageBreak/>
          <w:drawing>
            <wp:inline distT="0" distB="0" distL="0" distR="0" wp14:anchorId="384D51D6" wp14:editId="09493F8F">
              <wp:extent cx="5278120" cy="5688965"/>
              <wp:effectExtent l="0" t="0" r="0" b="698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278120" cy="5688965"/>
                      </a:xfrm>
                      <a:prstGeom prst="rect">
                        <a:avLst/>
                      </a:prstGeom>
                    </pic:spPr>
                  </pic:pic>
                </a:graphicData>
              </a:graphic>
            </wp:inline>
          </w:drawing>
        </w:r>
      </w:ins>
    </w:p>
    <w:p w14:paraId="628C3800" w14:textId="2FA89440" w:rsidR="0080170F" w:rsidRPr="00367604" w:rsidRDefault="0080170F" w:rsidP="0080170F">
      <w:pPr>
        <w:pStyle w:val="Caption"/>
        <w:spacing w:line="276" w:lineRule="auto"/>
        <w:jc w:val="both"/>
        <w:rPr>
          <w:ins w:id="1423" w:author="EliseSchramkowski" w:date="2021-08-15T10:55:00Z"/>
          <w:rFonts w:ascii="Times New Roman" w:hAnsi="Times New Roman" w:cs="Times New Roman"/>
          <w:i w:val="0"/>
          <w:color w:val="000000" w:themeColor="text1"/>
          <w:sz w:val="24"/>
          <w:szCs w:val="24"/>
        </w:rPr>
      </w:pPr>
      <w:ins w:id="1424" w:author="EliseSchramkowski" w:date="2021-08-15T10:55:00Z">
        <w:r w:rsidRPr="00CF33A0">
          <w:rPr>
            <w:rFonts w:ascii="Times New Roman" w:hAnsi="Times New Roman" w:cs="Times New Roman"/>
            <w:color w:val="000000" w:themeColor="text1"/>
            <w:sz w:val="24"/>
            <w:szCs w:val="24"/>
          </w:rPr>
          <w:t>Figure 2</w:t>
        </w:r>
        <w:r w:rsidRPr="00CF33A0">
          <w:rPr>
            <w:rFonts w:ascii="Times New Roman" w:hAnsi="Times New Roman" w:cs="Times New Roman"/>
            <w:i w:val="0"/>
            <w:color w:val="000000" w:themeColor="text1"/>
            <w:sz w:val="24"/>
            <w:szCs w:val="24"/>
          </w:rPr>
          <w:t>. Histograms of</w:t>
        </w:r>
        <w:r>
          <w:rPr>
            <w:rFonts w:ascii="Times New Roman" w:hAnsi="Times New Roman" w:cs="Times New Roman"/>
            <w:i w:val="0"/>
            <w:color w:val="000000" w:themeColor="text1"/>
            <w:sz w:val="24"/>
            <w:szCs w:val="24"/>
          </w:rPr>
          <w:t xml:space="preserve"> numbers of</w:t>
        </w:r>
        <w:r w:rsidRPr="00CF33A0">
          <w:rPr>
            <w:rFonts w:ascii="Times New Roman" w:hAnsi="Times New Roman" w:cs="Times New Roman"/>
            <w:i w:val="0"/>
            <w:color w:val="000000" w:themeColor="text1"/>
            <w:sz w:val="24"/>
            <w:szCs w:val="24"/>
          </w:rPr>
          <w:t xml:space="preserve"> </w:t>
        </w:r>
        <w:r w:rsidRPr="00CF33A0">
          <w:rPr>
            <w:rFonts w:ascii="Times New Roman" w:hAnsi="Times New Roman" w:cs="Times New Roman"/>
            <w:color w:val="000000" w:themeColor="text1"/>
            <w:sz w:val="24"/>
            <w:szCs w:val="24"/>
          </w:rPr>
          <w:t>p</w:t>
        </w:r>
        <w:r w:rsidRPr="00CF33A0">
          <w:rPr>
            <w:rFonts w:ascii="Times New Roman" w:hAnsi="Times New Roman" w:cs="Times New Roman"/>
            <w:i w:val="0"/>
            <w:color w:val="000000" w:themeColor="text1"/>
            <w:sz w:val="24"/>
            <w:szCs w:val="24"/>
          </w:rPr>
          <w:t xml:space="preserve">-values in the range </w:t>
        </w:r>
        <w:r>
          <w:rPr>
            <w:rFonts w:ascii="Times New Roman" w:hAnsi="Times New Roman" w:cs="Times New Roman"/>
            <w:i w:val="0"/>
            <w:color w:val="000000" w:themeColor="text1"/>
            <w:sz w:val="24"/>
            <w:szCs w:val="24"/>
          </w:rPr>
          <w:t>0</w:t>
        </w:r>
        <w:r w:rsidRPr="00CF33A0">
          <w:rPr>
            <w:rFonts w:ascii="Times New Roman" w:hAnsi="Times New Roman" w:cs="Times New Roman"/>
            <w:i w:val="0"/>
            <w:color w:val="000000" w:themeColor="text1"/>
            <w:sz w:val="24"/>
            <w:szCs w:val="24"/>
          </w:rPr>
          <w:t xml:space="preserve"> - .10</w:t>
        </w:r>
        <w:r>
          <w:rPr>
            <w:rFonts w:ascii="Times New Roman" w:hAnsi="Times New Roman" w:cs="Times New Roman"/>
            <w:i w:val="0"/>
            <w:color w:val="000000" w:themeColor="text1"/>
            <w:sz w:val="24"/>
            <w:szCs w:val="24"/>
          </w:rPr>
          <w:t xml:space="preserve"> based on data from ‘</w:t>
        </w:r>
        <w:r w:rsidRPr="00DA310B">
          <w:rPr>
            <w:rFonts w:ascii="Times New Roman" w:hAnsi="Times New Roman" w:cs="Times New Roman"/>
            <w:iCs w:val="0"/>
            <w:color w:val="000000" w:themeColor="text1"/>
            <w:sz w:val="24"/>
            <w:szCs w:val="24"/>
            <w:rPrChange w:id="1425" w:author="EliseSchramkowski" w:date="2021-09-09T09:48:00Z">
              <w:rPr>
                <w:rFonts w:ascii="Times New Roman" w:hAnsi="Times New Roman" w:cs="Times New Roman"/>
                <w:i w:val="0"/>
                <w:color w:val="000000" w:themeColor="text1"/>
                <w:sz w:val="24"/>
                <w:szCs w:val="24"/>
              </w:rPr>
            </w:rPrChange>
          </w:rPr>
          <w:t>AllP</w:t>
        </w:r>
        <w:r>
          <w:rPr>
            <w:rFonts w:ascii="Times New Roman" w:hAnsi="Times New Roman" w:cs="Times New Roman"/>
            <w:i w:val="0"/>
            <w:color w:val="000000" w:themeColor="text1"/>
            <w:sz w:val="24"/>
            <w:szCs w:val="24"/>
          </w:rPr>
          <w:t>’</w:t>
        </w:r>
        <w:r w:rsidRPr="00CF33A0">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The histograms provide information on exactly reported </w:t>
        </w:r>
        <w:r>
          <w:rPr>
            <w:rFonts w:ascii="Times New Roman" w:hAnsi="Times New Roman" w:cs="Times New Roman"/>
            <w:color w:val="000000" w:themeColor="text1"/>
            <w:sz w:val="24"/>
            <w:szCs w:val="24"/>
          </w:rPr>
          <w:t>p</w:t>
        </w:r>
        <w:r>
          <w:rPr>
            <w:rFonts w:ascii="Times New Roman" w:hAnsi="Times New Roman" w:cs="Times New Roman"/>
            <w:i w:val="0"/>
            <w:color w:val="000000" w:themeColor="text1"/>
            <w:sz w:val="24"/>
            <w:szCs w:val="24"/>
          </w:rPr>
          <w:t xml:space="preserve">-values in general (2A), reported </w:t>
        </w:r>
        <w:r>
          <w:rPr>
            <w:rFonts w:ascii="Times New Roman" w:hAnsi="Times New Roman" w:cs="Times New Roman"/>
            <w:color w:val="000000" w:themeColor="text1"/>
            <w:sz w:val="24"/>
            <w:szCs w:val="24"/>
          </w:rPr>
          <w:t>p</w:t>
        </w:r>
        <w:r>
          <w:rPr>
            <w:rFonts w:ascii="Times New Roman" w:hAnsi="Times New Roman" w:cs="Times New Roman"/>
            <w:i w:val="0"/>
            <w:color w:val="000000" w:themeColor="text1"/>
            <w:sz w:val="24"/>
            <w:szCs w:val="24"/>
          </w:rPr>
          <w:t xml:space="preserve">-values that are not related to explicitly stated hypotheses (2B), and reported </w:t>
        </w:r>
        <w:r>
          <w:rPr>
            <w:rFonts w:ascii="Times New Roman" w:hAnsi="Times New Roman" w:cs="Times New Roman"/>
            <w:color w:val="000000" w:themeColor="text1"/>
            <w:sz w:val="24"/>
            <w:szCs w:val="24"/>
          </w:rPr>
          <w:t>p</w:t>
        </w:r>
        <w:r>
          <w:rPr>
            <w:rFonts w:ascii="Times New Roman" w:hAnsi="Times New Roman" w:cs="Times New Roman"/>
            <w:i w:val="0"/>
            <w:color w:val="000000" w:themeColor="text1"/>
            <w:sz w:val="24"/>
            <w:szCs w:val="24"/>
          </w:rPr>
          <w:t>-values that are related to explicitly stated hypotheses (2C) (</w:t>
        </w:r>
        <w:r>
          <w:rPr>
            <w:rFonts w:ascii="Times New Roman" w:hAnsi="Times New Roman" w:cs="Times New Roman"/>
            <w:color w:val="000000" w:themeColor="text1"/>
            <w:sz w:val="24"/>
            <w:szCs w:val="24"/>
          </w:rPr>
          <w:t>n</w:t>
        </w:r>
        <w:r>
          <w:rPr>
            <w:rFonts w:ascii="Times New Roman" w:hAnsi="Times New Roman" w:cs="Times New Roman"/>
            <w:i w:val="0"/>
            <w:color w:val="000000" w:themeColor="text1"/>
            <w:sz w:val="24"/>
            <w:szCs w:val="24"/>
          </w:rPr>
          <w:t xml:space="preserve"> between brackets)</w:t>
        </w:r>
        <w:r w:rsidRPr="007D2929">
          <w:rPr>
            <w:rFonts w:ascii="Times New Roman" w:hAnsi="Times New Roman" w:cs="Times New Roman"/>
            <w:i w:val="0"/>
            <w:color w:val="000000" w:themeColor="text1"/>
            <w:sz w:val="24"/>
            <w:szCs w:val="24"/>
          </w:rPr>
          <w:t xml:space="preserve">. </w:t>
        </w:r>
      </w:ins>
    </w:p>
    <w:p w14:paraId="2108F839" w14:textId="77777777" w:rsidR="002E4D3F" w:rsidRDefault="002E4D3F" w:rsidP="005E78D2">
      <w:pPr>
        <w:spacing w:after="0" w:line="480" w:lineRule="auto"/>
        <w:jc w:val="both"/>
        <w:rPr>
          <w:rFonts w:ascii="Times New Roman" w:hAnsi="Times New Roman" w:cs="Times New Roman"/>
          <w:sz w:val="24"/>
          <w:szCs w:val="24"/>
        </w:rPr>
      </w:pPr>
    </w:p>
    <w:tbl>
      <w:tblPr>
        <w:tblpPr w:leftFromText="141" w:rightFromText="141" w:vertAnchor="text" w:horzAnchor="margin" w:tblpY="-296"/>
        <w:tblW w:w="9072" w:type="dxa"/>
        <w:tblLayout w:type="fixed"/>
        <w:tblCellMar>
          <w:left w:w="70" w:type="dxa"/>
          <w:right w:w="70" w:type="dxa"/>
        </w:tblCellMar>
        <w:tblLook w:val="04A0" w:firstRow="1" w:lastRow="0" w:firstColumn="1" w:lastColumn="0" w:noHBand="0" w:noVBand="1"/>
      </w:tblPr>
      <w:tblGrid>
        <w:gridCol w:w="283"/>
        <w:gridCol w:w="1559"/>
        <w:gridCol w:w="851"/>
        <w:gridCol w:w="1418"/>
        <w:gridCol w:w="1418"/>
        <w:gridCol w:w="850"/>
        <w:gridCol w:w="1418"/>
        <w:gridCol w:w="1275"/>
      </w:tblGrid>
      <w:tr w:rsidR="00743499" w:rsidRPr="009C1BF2" w14:paraId="15803995" w14:textId="77777777" w:rsidTr="00985E9B">
        <w:trPr>
          <w:trHeight w:val="288"/>
        </w:trPr>
        <w:tc>
          <w:tcPr>
            <w:tcW w:w="9072" w:type="dxa"/>
            <w:gridSpan w:val="8"/>
            <w:tcBorders>
              <w:left w:val="nil"/>
              <w:bottom w:val="double" w:sz="4" w:space="0" w:color="auto"/>
              <w:right w:val="nil"/>
            </w:tcBorders>
          </w:tcPr>
          <w:p w14:paraId="22619AE6" w14:textId="298B3AB0" w:rsidR="00743499" w:rsidRPr="00B934E8" w:rsidRDefault="00743499" w:rsidP="00435F33">
            <w:pPr>
              <w:spacing w:after="0" w:line="276" w:lineRule="auto"/>
              <w:jc w:val="both"/>
              <w:rPr>
                <w:rFonts w:ascii="Times New Roman" w:eastAsia="Times New Roman" w:hAnsi="Times New Roman" w:cs="Times New Roman"/>
                <w:i/>
                <w:color w:val="000000"/>
                <w:sz w:val="24"/>
                <w:szCs w:val="24"/>
                <w:lang w:eastAsia="nl-NL"/>
              </w:rPr>
            </w:pPr>
            <w:r>
              <w:rPr>
                <w:rFonts w:ascii="Times New Roman" w:eastAsia="Times New Roman" w:hAnsi="Times New Roman" w:cs="Times New Roman"/>
                <w:i/>
                <w:color w:val="000000"/>
                <w:sz w:val="24"/>
                <w:szCs w:val="24"/>
                <w:lang w:eastAsia="nl-NL"/>
              </w:rPr>
              <w:lastRenderedPageBreak/>
              <w:t xml:space="preserve">Table </w:t>
            </w:r>
            <w:r w:rsidR="00D90051">
              <w:rPr>
                <w:rFonts w:ascii="Times New Roman" w:eastAsia="Times New Roman" w:hAnsi="Times New Roman" w:cs="Times New Roman"/>
                <w:i/>
                <w:color w:val="000000"/>
                <w:sz w:val="24"/>
                <w:szCs w:val="24"/>
                <w:lang w:eastAsia="nl-NL"/>
              </w:rPr>
              <w:t>7</w:t>
            </w:r>
            <w:r w:rsidRPr="00B934E8">
              <w:rPr>
                <w:rFonts w:ascii="Times New Roman" w:eastAsia="Times New Roman" w:hAnsi="Times New Roman" w:cs="Times New Roman"/>
                <w:color w:val="000000"/>
                <w:sz w:val="24"/>
                <w:szCs w:val="24"/>
                <w:lang w:eastAsia="nl-NL"/>
              </w:rPr>
              <w:t xml:space="preserve">. </w:t>
            </w:r>
            <w:r w:rsidR="00435F33">
              <w:rPr>
                <w:rFonts w:ascii="Times New Roman" w:eastAsia="Times New Roman" w:hAnsi="Times New Roman" w:cs="Times New Roman"/>
                <w:color w:val="000000"/>
                <w:sz w:val="24"/>
                <w:szCs w:val="24"/>
                <w:lang w:eastAsia="nl-NL"/>
              </w:rPr>
              <w:t xml:space="preserve">Numbers of </w:t>
            </w:r>
            <w:r w:rsidR="00435F33">
              <w:rPr>
                <w:rFonts w:ascii="Times New Roman" w:eastAsia="Times New Roman" w:hAnsi="Times New Roman" w:cs="Times New Roman"/>
                <w:i/>
                <w:color w:val="000000"/>
                <w:sz w:val="24"/>
                <w:szCs w:val="24"/>
                <w:lang w:eastAsia="nl-NL"/>
              </w:rPr>
              <w:t>p</w:t>
            </w:r>
            <w:r w:rsidR="00435F33">
              <w:rPr>
                <w:rFonts w:ascii="Times New Roman" w:eastAsia="Times New Roman" w:hAnsi="Times New Roman" w:cs="Times New Roman"/>
                <w:color w:val="000000"/>
                <w:sz w:val="24"/>
                <w:szCs w:val="24"/>
                <w:lang w:eastAsia="nl-NL"/>
              </w:rPr>
              <w:t>-values</w:t>
            </w:r>
            <w:r w:rsidRPr="00B934E8">
              <w:rPr>
                <w:rFonts w:ascii="Times New Roman" w:hAnsi="Times New Roman" w:cs="Times New Roman"/>
                <w:sz w:val="24"/>
                <w:szCs w:val="24"/>
              </w:rPr>
              <w:t xml:space="preserve"> </w:t>
            </w:r>
            <w:r>
              <w:rPr>
                <w:rFonts w:ascii="Times New Roman" w:hAnsi="Times New Roman" w:cs="Times New Roman"/>
                <w:sz w:val="24"/>
                <w:szCs w:val="24"/>
              </w:rPr>
              <w:t xml:space="preserve">in the ranges (.04 - .06] and (.03 - .07], </w:t>
            </w:r>
            <w:r w:rsidR="00435F33">
              <w:rPr>
                <w:rFonts w:ascii="Times New Roman" w:hAnsi="Times New Roman" w:cs="Times New Roman"/>
                <w:sz w:val="24"/>
                <w:szCs w:val="24"/>
              </w:rPr>
              <w:t xml:space="preserve">also split by explicitly stated hypothesis, journal, and year, </w:t>
            </w:r>
            <w:r>
              <w:rPr>
                <w:rFonts w:ascii="Times New Roman" w:hAnsi="Times New Roman" w:cs="Times New Roman"/>
                <w:sz w:val="24"/>
                <w:szCs w:val="24"/>
              </w:rPr>
              <w:t xml:space="preserve">which are relevant </w:t>
            </w:r>
            <w:r w:rsidRPr="00B934E8">
              <w:rPr>
                <w:rFonts w:ascii="Times New Roman" w:hAnsi="Times New Roman" w:cs="Times New Roman"/>
                <w:sz w:val="24"/>
                <w:szCs w:val="24"/>
              </w:rPr>
              <w:t>for studying publication bias</w:t>
            </w:r>
            <w:r w:rsidR="00F5718E">
              <w:rPr>
                <w:rFonts w:ascii="Times New Roman" w:hAnsi="Times New Roman" w:cs="Times New Roman"/>
                <w:sz w:val="24"/>
                <w:szCs w:val="24"/>
              </w:rPr>
              <w:t xml:space="preserve"> among </w:t>
            </w:r>
            <w:r w:rsidR="00EC4ADE">
              <w:rPr>
                <w:rFonts w:ascii="Times New Roman" w:hAnsi="Times New Roman" w:cs="Times New Roman"/>
                <w:sz w:val="24"/>
                <w:szCs w:val="24"/>
              </w:rPr>
              <w:t xml:space="preserve">automatically and </w:t>
            </w:r>
            <w:r w:rsidR="00F5718E">
              <w:rPr>
                <w:rFonts w:ascii="Times New Roman" w:hAnsi="Times New Roman" w:cs="Times New Roman"/>
                <w:sz w:val="24"/>
                <w:szCs w:val="24"/>
              </w:rPr>
              <w:t xml:space="preserve">manually retrieved </w:t>
            </w:r>
            <w:r w:rsidR="00EC4ADE">
              <w:rPr>
                <w:rFonts w:ascii="Times New Roman" w:hAnsi="Times New Roman" w:cs="Times New Roman"/>
                <w:sz w:val="24"/>
                <w:szCs w:val="24"/>
              </w:rPr>
              <w:t xml:space="preserve">reported </w:t>
            </w:r>
            <w:r w:rsidR="00F5718E">
              <w:rPr>
                <w:rFonts w:ascii="Times New Roman" w:hAnsi="Times New Roman" w:cs="Times New Roman"/>
                <w:sz w:val="24"/>
                <w:szCs w:val="24"/>
              </w:rPr>
              <w:t>results</w:t>
            </w:r>
            <w:r w:rsidRPr="00B934E8">
              <w:rPr>
                <w:rFonts w:ascii="Times New Roman" w:hAnsi="Times New Roman" w:cs="Times New Roman"/>
                <w:sz w:val="24"/>
                <w:szCs w:val="24"/>
              </w:rPr>
              <w:t xml:space="preserve">. </w:t>
            </w:r>
          </w:p>
        </w:tc>
      </w:tr>
      <w:tr w:rsidR="00743499" w:rsidRPr="009C1BF2" w14:paraId="3A771C8C" w14:textId="77777777" w:rsidTr="00985E9B">
        <w:trPr>
          <w:trHeight w:val="288"/>
        </w:trPr>
        <w:tc>
          <w:tcPr>
            <w:tcW w:w="283" w:type="dxa"/>
            <w:tcBorders>
              <w:left w:val="nil"/>
              <w:right w:val="nil"/>
            </w:tcBorders>
            <w:shd w:val="clear" w:color="auto" w:fill="auto"/>
            <w:noWrap/>
            <w:vAlign w:val="bottom"/>
            <w:hideMark/>
          </w:tcPr>
          <w:p w14:paraId="732DBC4D" w14:textId="77777777" w:rsidR="00743499" w:rsidRPr="006645EA" w:rsidRDefault="00743499" w:rsidP="00985E9B">
            <w:pPr>
              <w:spacing w:after="0" w:line="276" w:lineRule="auto"/>
              <w:rPr>
                <w:rFonts w:ascii="Times New Roman" w:eastAsia="Times New Roman" w:hAnsi="Times New Roman" w:cs="Times New Roman"/>
                <w:sz w:val="24"/>
                <w:szCs w:val="24"/>
                <w:lang w:eastAsia="nl-NL"/>
              </w:rPr>
            </w:pPr>
          </w:p>
        </w:tc>
        <w:tc>
          <w:tcPr>
            <w:tcW w:w="1559" w:type="dxa"/>
            <w:tcBorders>
              <w:left w:val="nil"/>
              <w:right w:val="nil"/>
            </w:tcBorders>
            <w:shd w:val="clear" w:color="auto" w:fill="auto"/>
            <w:noWrap/>
            <w:vAlign w:val="bottom"/>
            <w:hideMark/>
          </w:tcPr>
          <w:p w14:paraId="3C9DD880" w14:textId="77777777" w:rsidR="00743499" w:rsidRPr="006645EA" w:rsidRDefault="00743499" w:rsidP="00985E9B">
            <w:pPr>
              <w:spacing w:after="0" w:line="276" w:lineRule="auto"/>
              <w:rPr>
                <w:rFonts w:ascii="Times New Roman" w:eastAsia="Times New Roman" w:hAnsi="Times New Roman" w:cs="Times New Roman"/>
                <w:sz w:val="24"/>
                <w:szCs w:val="24"/>
                <w:lang w:eastAsia="nl-NL"/>
              </w:rPr>
            </w:pPr>
          </w:p>
        </w:tc>
        <w:tc>
          <w:tcPr>
            <w:tcW w:w="7230" w:type="dxa"/>
            <w:gridSpan w:val="6"/>
            <w:tcBorders>
              <w:left w:val="nil"/>
              <w:right w:val="nil"/>
            </w:tcBorders>
            <w:shd w:val="clear" w:color="auto" w:fill="auto"/>
            <w:noWrap/>
            <w:vAlign w:val="center"/>
            <w:hideMark/>
          </w:tcPr>
          <w:p w14:paraId="0E876A2A" w14:textId="4712290C" w:rsidR="00743499" w:rsidRPr="006200DA" w:rsidRDefault="004E0168" w:rsidP="00985E9B">
            <w:pPr>
              <w:spacing w:after="0" w:line="276" w:lineRule="auto"/>
              <w:jc w:val="center"/>
              <w:rPr>
                <w:rFonts w:ascii="Times New Roman" w:eastAsia="Times New Roman" w:hAnsi="Times New Roman" w:cs="Times New Roman"/>
                <w:b/>
                <w:color w:val="000000"/>
                <w:sz w:val="24"/>
                <w:szCs w:val="24"/>
                <w:lang w:eastAsia="nl-NL"/>
              </w:rPr>
            </w:pPr>
            <w:r>
              <w:rPr>
                <w:rFonts w:ascii="Times New Roman" w:eastAsia="Times New Roman" w:hAnsi="Times New Roman" w:cs="Times New Roman"/>
                <w:b/>
                <w:color w:val="000000"/>
                <w:sz w:val="24"/>
                <w:szCs w:val="24"/>
                <w:lang w:eastAsia="nl-NL"/>
              </w:rPr>
              <w:t>AllP</w:t>
            </w:r>
          </w:p>
          <w:p w14:paraId="7C00818E" w14:textId="77777777" w:rsidR="00743499" w:rsidRPr="006200DA" w:rsidRDefault="00743499" w:rsidP="00985E9B">
            <w:pPr>
              <w:spacing w:after="0" w:line="276" w:lineRule="auto"/>
              <w:jc w:val="center"/>
              <w:rPr>
                <w:rFonts w:ascii="Times New Roman" w:eastAsia="Times New Roman" w:hAnsi="Times New Roman" w:cs="Times New Roman"/>
                <w:b/>
                <w:color w:val="000000"/>
                <w:sz w:val="24"/>
                <w:szCs w:val="24"/>
                <w:lang w:eastAsia="nl-NL"/>
              </w:rPr>
            </w:pPr>
          </w:p>
        </w:tc>
      </w:tr>
      <w:tr w:rsidR="00743499" w:rsidRPr="009C1BF2" w14:paraId="4E3C44D0" w14:textId="77777777" w:rsidTr="00985E9B">
        <w:trPr>
          <w:trHeight w:val="288"/>
        </w:trPr>
        <w:tc>
          <w:tcPr>
            <w:tcW w:w="283" w:type="dxa"/>
            <w:tcBorders>
              <w:left w:val="nil"/>
              <w:bottom w:val="single" w:sz="4" w:space="0" w:color="auto"/>
              <w:right w:val="nil"/>
            </w:tcBorders>
            <w:shd w:val="clear" w:color="auto" w:fill="auto"/>
            <w:noWrap/>
            <w:vAlign w:val="bottom"/>
          </w:tcPr>
          <w:p w14:paraId="068EF95C" w14:textId="77777777" w:rsidR="00743499" w:rsidRPr="006200DA" w:rsidRDefault="00743499" w:rsidP="00985E9B">
            <w:pPr>
              <w:spacing w:after="0" w:line="276" w:lineRule="auto"/>
              <w:rPr>
                <w:rFonts w:ascii="Times New Roman" w:eastAsia="Times New Roman" w:hAnsi="Times New Roman" w:cs="Times New Roman"/>
                <w:color w:val="000000"/>
                <w:sz w:val="24"/>
                <w:szCs w:val="24"/>
                <w:lang w:eastAsia="nl-NL"/>
              </w:rPr>
            </w:pPr>
          </w:p>
        </w:tc>
        <w:tc>
          <w:tcPr>
            <w:tcW w:w="1559" w:type="dxa"/>
            <w:tcBorders>
              <w:left w:val="nil"/>
              <w:bottom w:val="single" w:sz="4" w:space="0" w:color="auto"/>
              <w:right w:val="nil"/>
            </w:tcBorders>
            <w:shd w:val="clear" w:color="auto" w:fill="auto"/>
            <w:noWrap/>
            <w:vAlign w:val="bottom"/>
            <w:hideMark/>
          </w:tcPr>
          <w:p w14:paraId="3600F160" w14:textId="77777777" w:rsidR="00743499" w:rsidRPr="006200DA" w:rsidRDefault="00743499" w:rsidP="00985E9B">
            <w:pPr>
              <w:spacing w:after="0" w:line="276" w:lineRule="auto"/>
              <w:rPr>
                <w:rFonts w:ascii="Times New Roman" w:eastAsia="Times New Roman" w:hAnsi="Times New Roman" w:cs="Times New Roman"/>
                <w:color w:val="000000"/>
                <w:sz w:val="24"/>
                <w:szCs w:val="24"/>
                <w:lang w:eastAsia="nl-NL"/>
              </w:rPr>
            </w:pPr>
          </w:p>
        </w:tc>
        <w:tc>
          <w:tcPr>
            <w:tcW w:w="851" w:type="dxa"/>
            <w:tcBorders>
              <w:left w:val="nil"/>
              <w:bottom w:val="single" w:sz="4" w:space="0" w:color="auto"/>
              <w:right w:val="nil"/>
            </w:tcBorders>
            <w:shd w:val="clear" w:color="auto" w:fill="auto"/>
            <w:noWrap/>
            <w:vAlign w:val="bottom"/>
            <w:hideMark/>
          </w:tcPr>
          <w:p w14:paraId="5D38B721" w14:textId="77777777" w:rsidR="00743499" w:rsidRPr="00B934E8"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commentRangeStart w:id="1426"/>
            <w:r w:rsidRPr="00B934E8">
              <w:rPr>
                <w:rFonts w:ascii="Times New Roman" w:eastAsia="Times New Roman" w:hAnsi="Times New Roman" w:cs="Times New Roman"/>
                <w:color w:val="000000"/>
                <w:sz w:val="24"/>
                <w:szCs w:val="24"/>
                <w:lang w:val="nl-NL" w:eastAsia="nl-NL"/>
              </w:rPr>
              <w:t>Total</w:t>
            </w:r>
            <w:commentRangeEnd w:id="1426"/>
            <w:r>
              <w:rPr>
                <w:rStyle w:val="CommentReference"/>
              </w:rPr>
              <w:commentReference w:id="1426"/>
            </w:r>
          </w:p>
        </w:tc>
        <w:tc>
          <w:tcPr>
            <w:tcW w:w="1418" w:type="dxa"/>
            <w:tcBorders>
              <w:left w:val="nil"/>
              <w:bottom w:val="single" w:sz="4" w:space="0" w:color="auto"/>
              <w:right w:val="nil"/>
            </w:tcBorders>
            <w:shd w:val="clear" w:color="auto" w:fill="auto"/>
            <w:noWrap/>
            <w:vAlign w:val="bottom"/>
            <w:hideMark/>
          </w:tcPr>
          <w:p w14:paraId="63D66339" w14:textId="6CF60252" w:rsidR="00743499" w:rsidRPr="00B934E8" w:rsidRDefault="006A43CD" w:rsidP="00985E9B">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w:t>
            </w:r>
            <w:r w:rsidR="00743499" w:rsidRPr="00B934E8">
              <w:rPr>
                <w:rFonts w:ascii="Times New Roman" w:eastAsia="Times New Roman" w:hAnsi="Times New Roman" w:cs="Times New Roman"/>
                <w:color w:val="000000"/>
                <w:sz w:val="24"/>
                <w:szCs w:val="24"/>
                <w:lang w:val="nl-NL" w:eastAsia="nl-NL"/>
              </w:rPr>
              <w:t>.04 - .05</w:t>
            </w:r>
            <w:r>
              <w:rPr>
                <w:rFonts w:ascii="Times New Roman" w:eastAsia="Times New Roman" w:hAnsi="Times New Roman" w:cs="Times New Roman"/>
                <w:color w:val="000000"/>
                <w:sz w:val="24"/>
                <w:szCs w:val="24"/>
                <w:lang w:val="nl-NL" w:eastAsia="nl-NL"/>
              </w:rPr>
              <w:t>]</w:t>
            </w:r>
          </w:p>
        </w:tc>
        <w:tc>
          <w:tcPr>
            <w:tcW w:w="1418" w:type="dxa"/>
            <w:tcBorders>
              <w:left w:val="nil"/>
              <w:bottom w:val="single" w:sz="4" w:space="0" w:color="auto"/>
              <w:right w:val="nil"/>
            </w:tcBorders>
            <w:shd w:val="clear" w:color="auto" w:fill="auto"/>
            <w:noWrap/>
            <w:vAlign w:val="bottom"/>
            <w:hideMark/>
          </w:tcPr>
          <w:p w14:paraId="32A973AD" w14:textId="334CF445" w:rsidR="00743499" w:rsidRPr="00B934E8" w:rsidRDefault="006A43CD" w:rsidP="00985E9B">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w:t>
            </w:r>
            <w:r w:rsidR="00743499" w:rsidRPr="00B934E8">
              <w:rPr>
                <w:rFonts w:ascii="Times New Roman" w:eastAsia="Times New Roman" w:hAnsi="Times New Roman" w:cs="Times New Roman"/>
                <w:color w:val="000000"/>
                <w:sz w:val="24"/>
                <w:szCs w:val="24"/>
                <w:lang w:val="nl-NL" w:eastAsia="nl-NL"/>
              </w:rPr>
              <w:t>.05 - .06</w:t>
            </w:r>
            <w:r>
              <w:rPr>
                <w:rFonts w:ascii="Times New Roman" w:eastAsia="Times New Roman" w:hAnsi="Times New Roman" w:cs="Times New Roman"/>
                <w:color w:val="000000"/>
                <w:sz w:val="24"/>
                <w:szCs w:val="24"/>
                <w:lang w:val="nl-NL" w:eastAsia="nl-NL"/>
              </w:rPr>
              <w:t>]</w:t>
            </w:r>
          </w:p>
        </w:tc>
        <w:tc>
          <w:tcPr>
            <w:tcW w:w="850" w:type="dxa"/>
            <w:tcBorders>
              <w:left w:val="nil"/>
              <w:bottom w:val="single" w:sz="4" w:space="0" w:color="auto"/>
              <w:right w:val="nil"/>
            </w:tcBorders>
            <w:shd w:val="clear" w:color="auto" w:fill="auto"/>
            <w:noWrap/>
            <w:vAlign w:val="bottom"/>
            <w:hideMark/>
          </w:tcPr>
          <w:p w14:paraId="29C771E4" w14:textId="77777777" w:rsidR="00743499" w:rsidRPr="00B934E8"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B934E8">
              <w:rPr>
                <w:rFonts w:ascii="Times New Roman" w:eastAsia="Times New Roman" w:hAnsi="Times New Roman" w:cs="Times New Roman"/>
                <w:color w:val="000000"/>
                <w:sz w:val="24"/>
                <w:szCs w:val="24"/>
                <w:lang w:val="nl-NL" w:eastAsia="nl-NL"/>
              </w:rPr>
              <w:t>Total</w:t>
            </w:r>
          </w:p>
        </w:tc>
        <w:tc>
          <w:tcPr>
            <w:tcW w:w="1418" w:type="dxa"/>
            <w:tcBorders>
              <w:left w:val="nil"/>
              <w:bottom w:val="single" w:sz="4" w:space="0" w:color="auto"/>
              <w:right w:val="nil"/>
            </w:tcBorders>
            <w:shd w:val="clear" w:color="auto" w:fill="auto"/>
            <w:noWrap/>
            <w:vAlign w:val="bottom"/>
            <w:hideMark/>
          </w:tcPr>
          <w:p w14:paraId="6368FA96" w14:textId="6F479F3C" w:rsidR="00743499" w:rsidRPr="00B934E8" w:rsidRDefault="006A43CD" w:rsidP="00985E9B">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w:t>
            </w:r>
            <w:r w:rsidR="00743499">
              <w:rPr>
                <w:rFonts w:ascii="Times New Roman" w:eastAsia="Times New Roman" w:hAnsi="Times New Roman" w:cs="Times New Roman"/>
                <w:color w:val="000000"/>
                <w:sz w:val="24"/>
                <w:szCs w:val="24"/>
                <w:lang w:val="nl-NL" w:eastAsia="nl-NL"/>
              </w:rPr>
              <w:t>.03</w:t>
            </w:r>
            <w:r w:rsidR="00743499" w:rsidRPr="00B934E8">
              <w:rPr>
                <w:rFonts w:ascii="Times New Roman" w:eastAsia="Times New Roman" w:hAnsi="Times New Roman" w:cs="Times New Roman"/>
                <w:color w:val="000000"/>
                <w:sz w:val="24"/>
                <w:szCs w:val="24"/>
                <w:lang w:val="nl-NL" w:eastAsia="nl-NL"/>
              </w:rPr>
              <w:t xml:space="preserve"> - .05</w:t>
            </w:r>
            <w:r>
              <w:rPr>
                <w:rFonts w:ascii="Times New Roman" w:eastAsia="Times New Roman" w:hAnsi="Times New Roman" w:cs="Times New Roman"/>
                <w:color w:val="000000"/>
                <w:sz w:val="24"/>
                <w:szCs w:val="24"/>
                <w:lang w:val="nl-NL" w:eastAsia="nl-NL"/>
              </w:rPr>
              <w:t>]</w:t>
            </w:r>
          </w:p>
        </w:tc>
        <w:tc>
          <w:tcPr>
            <w:tcW w:w="1275" w:type="dxa"/>
            <w:tcBorders>
              <w:left w:val="nil"/>
              <w:bottom w:val="single" w:sz="4" w:space="0" w:color="auto"/>
              <w:right w:val="nil"/>
            </w:tcBorders>
            <w:shd w:val="clear" w:color="auto" w:fill="auto"/>
            <w:noWrap/>
            <w:vAlign w:val="bottom"/>
            <w:hideMark/>
          </w:tcPr>
          <w:p w14:paraId="4D6246A0" w14:textId="7631DFDA" w:rsidR="00743499" w:rsidRPr="00B934E8" w:rsidRDefault="006A43CD" w:rsidP="00985E9B">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w:t>
            </w:r>
            <w:r w:rsidR="00743499">
              <w:rPr>
                <w:rFonts w:ascii="Times New Roman" w:eastAsia="Times New Roman" w:hAnsi="Times New Roman" w:cs="Times New Roman"/>
                <w:color w:val="000000"/>
                <w:sz w:val="24"/>
                <w:szCs w:val="24"/>
                <w:lang w:val="nl-NL" w:eastAsia="nl-NL"/>
              </w:rPr>
              <w:t>.05 - .07</w:t>
            </w:r>
            <w:r>
              <w:rPr>
                <w:rFonts w:ascii="Times New Roman" w:eastAsia="Times New Roman" w:hAnsi="Times New Roman" w:cs="Times New Roman"/>
                <w:color w:val="000000"/>
                <w:sz w:val="24"/>
                <w:szCs w:val="24"/>
                <w:lang w:val="nl-NL" w:eastAsia="nl-NL"/>
              </w:rPr>
              <w:t>]</w:t>
            </w:r>
          </w:p>
        </w:tc>
      </w:tr>
      <w:tr w:rsidR="00743499" w:rsidRPr="009C1BF2" w14:paraId="37A807FD" w14:textId="77777777" w:rsidTr="00985E9B">
        <w:trPr>
          <w:trHeight w:val="288"/>
        </w:trPr>
        <w:tc>
          <w:tcPr>
            <w:tcW w:w="1842" w:type="dxa"/>
            <w:gridSpan w:val="2"/>
            <w:tcBorders>
              <w:top w:val="single" w:sz="4" w:space="0" w:color="auto"/>
              <w:left w:val="nil"/>
              <w:bottom w:val="nil"/>
              <w:right w:val="nil"/>
            </w:tcBorders>
            <w:shd w:val="clear" w:color="auto" w:fill="auto"/>
            <w:noWrap/>
          </w:tcPr>
          <w:p w14:paraId="7928AD7C" w14:textId="77777777" w:rsidR="00743499" w:rsidRPr="00B934E8" w:rsidRDefault="00743499" w:rsidP="00985E9B">
            <w:pPr>
              <w:spacing w:after="0" w:line="276" w:lineRule="auto"/>
              <w:rPr>
                <w:rFonts w:ascii="Times New Roman" w:eastAsia="Times New Roman" w:hAnsi="Times New Roman" w:cs="Times New Roman"/>
                <w:color w:val="000000"/>
                <w:sz w:val="24"/>
                <w:szCs w:val="24"/>
                <w:lang w:eastAsia="nl-NL"/>
              </w:rPr>
            </w:pPr>
            <w:r w:rsidRPr="00B934E8">
              <w:rPr>
                <w:rFonts w:ascii="Times New Roman" w:hAnsi="Times New Roman" w:cs="Times New Roman"/>
                <w:sz w:val="24"/>
                <w:szCs w:val="24"/>
              </w:rPr>
              <w:t>Result hypothesis</w:t>
            </w:r>
          </w:p>
        </w:tc>
        <w:tc>
          <w:tcPr>
            <w:tcW w:w="851" w:type="dxa"/>
            <w:tcBorders>
              <w:top w:val="single" w:sz="4" w:space="0" w:color="auto"/>
              <w:left w:val="nil"/>
              <w:bottom w:val="nil"/>
              <w:right w:val="nil"/>
            </w:tcBorders>
            <w:shd w:val="clear" w:color="auto" w:fill="auto"/>
            <w:noWrap/>
            <w:vAlign w:val="bottom"/>
          </w:tcPr>
          <w:p w14:paraId="28946AA8" w14:textId="77777777" w:rsidR="00743499" w:rsidRPr="00B934E8" w:rsidRDefault="00743499" w:rsidP="00985E9B">
            <w:pPr>
              <w:spacing w:after="0" w:line="276" w:lineRule="auto"/>
              <w:jc w:val="center"/>
              <w:rPr>
                <w:rFonts w:ascii="Times New Roman" w:eastAsia="Times New Roman" w:hAnsi="Times New Roman" w:cs="Times New Roman"/>
                <w:color w:val="000000"/>
                <w:sz w:val="24"/>
                <w:szCs w:val="24"/>
                <w:lang w:eastAsia="nl-NL"/>
              </w:rPr>
            </w:pPr>
          </w:p>
        </w:tc>
        <w:tc>
          <w:tcPr>
            <w:tcW w:w="1418" w:type="dxa"/>
            <w:tcBorders>
              <w:top w:val="single" w:sz="4" w:space="0" w:color="auto"/>
              <w:left w:val="nil"/>
              <w:bottom w:val="nil"/>
              <w:right w:val="nil"/>
            </w:tcBorders>
            <w:shd w:val="clear" w:color="auto" w:fill="auto"/>
            <w:noWrap/>
            <w:vAlign w:val="bottom"/>
          </w:tcPr>
          <w:p w14:paraId="60CC6534" w14:textId="77777777" w:rsidR="00743499" w:rsidRPr="00B934E8" w:rsidRDefault="00743499" w:rsidP="00985E9B">
            <w:pPr>
              <w:spacing w:after="0" w:line="276" w:lineRule="auto"/>
              <w:jc w:val="center"/>
              <w:rPr>
                <w:rFonts w:ascii="Times New Roman" w:eastAsia="Times New Roman" w:hAnsi="Times New Roman" w:cs="Times New Roman"/>
                <w:color w:val="000000"/>
                <w:sz w:val="24"/>
                <w:szCs w:val="24"/>
                <w:lang w:eastAsia="nl-NL"/>
              </w:rPr>
            </w:pPr>
          </w:p>
        </w:tc>
        <w:tc>
          <w:tcPr>
            <w:tcW w:w="1418" w:type="dxa"/>
            <w:tcBorders>
              <w:top w:val="single" w:sz="4" w:space="0" w:color="auto"/>
              <w:left w:val="nil"/>
              <w:bottom w:val="nil"/>
              <w:right w:val="nil"/>
            </w:tcBorders>
            <w:shd w:val="clear" w:color="auto" w:fill="auto"/>
            <w:noWrap/>
            <w:vAlign w:val="bottom"/>
          </w:tcPr>
          <w:p w14:paraId="1C53623F" w14:textId="77777777" w:rsidR="00743499" w:rsidRPr="00B934E8" w:rsidRDefault="00743499" w:rsidP="00985E9B">
            <w:pPr>
              <w:spacing w:after="0" w:line="276" w:lineRule="auto"/>
              <w:jc w:val="center"/>
              <w:rPr>
                <w:rFonts w:ascii="Times New Roman" w:eastAsia="Times New Roman" w:hAnsi="Times New Roman" w:cs="Times New Roman"/>
                <w:color w:val="000000"/>
                <w:sz w:val="24"/>
                <w:szCs w:val="24"/>
                <w:lang w:eastAsia="nl-NL"/>
              </w:rPr>
            </w:pPr>
          </w:p>
        </w:tc>
        <w:tc>
          <w:tcPr>
            <w:tcW w:w="850" w:type="dxa"/>
            <w:tcBorders>
              <w:top w:val="single" w:sz="4" w:space="0" w:color="auto"/>
              <w:left w:val="nil"/>
              <w:bottom w:val="nil"/>
              <w:right w:val="nil"/>
            </w:tcBorders>
            <w:shd w:val="clear" w:color="auto" w:fill="auto"/>
            <w:noWrap/>
            <w:vAlign w:val="bottom"/>
          </w:tcPr>
          <w:p w14:paraId="45ECC302" w14:textId="77777777" w:rsidR="00743499" w:rsidRPr="00B934E8" w:rsidRDefault="00743499" w:rsidP="00985E9B">
            <w:pPr>
              <w:spacing w:after="0" w:line="276" w:lineRule="auto"/>
              <w:jc w:val="center"/>
              <w:rPr>
                <w:rFonts w:ascii="Times New Roman" w:eastAsia="Times New Roman" w:hAnsi="Times New Roman" w:cs="Times New Roman"/>
                <w:color w:val="000000"/>
                <w:sz w:val="24"/>
                <w:szCs w:val="24"/>
                <w:lang w:eastAsia="nl-NL"/>
              </w:rPr>
            </w:pPr>
          </w:p>
        </w:tc>
        <w:tc>
          <w:tcPr>
            <w:tcW w:w="1418" w:type="dxa"/>
            <w:tcBorders>
              <w:top w:val="single" w:sz="4" w:space="0" w:color="auto"/>
              <w:left w:val="nil"/>
              <w:bottom w:val="nil"/>
              <w:right w:val="nil"/>
            </w:tcBorders>
            <w:shd w:val="clear" w:color="auto" w:fill="auto"/>
            <w:noWrap/>
            <w:vAlign w:val="bottom"/>
          </w:tcPr>
          <w:p w14:paraId="2701FF71" w14:textId="77777777" w:rsidR="00743499" w:rsidRPr="00B934E8" w:rsidRDefault="00743499" w:rsidP="00985E9B">
            <w:pPr>
              <w:spacing w:after="0" w:line="276" w:lineRule="auto"/>
              <w:jc w:val="center"/>
              <w:rPr>
                <w:rFonts w:ascii="Times New Roman" w:eastAsia="Times New Roman" w:hAnsi="Times New Roman" w:cs="Times New Roman"/>
                <w:color w:val="000000"/>
                <w:sz w:val="24"/>
                <w:szCs w:val="24"/>
                <w:lang w:eastAsia="nl-NL"/>
              </w:rPr>
            </w:pPr>
          </w:p>
        </w:tc>
        <w:tc>
          <w:tcPr>
            <w:tcW w:w="1275" w:type="dxa"/>
            <w:tcBorders>
              <w:top w:val="single" w:sz="4" w:space="0" w:color="auto"/>
              <w:left w:val="nil"/>
              <w:bottom w:val="nil"/>
              <w:right w:val="nil"/>
            </w:tcBorders>
            <w:shd w:val="clear" w:color="auto" w:fill="auto"/>
            <w:noWrap/>
            <w:vAlign w:val="bottom"/>
          </w:tcPr>
          <w:p w14:paraId="12B1521E" w14:textId="77777777" w:rsidR="00743499" w:rsidRPr="00B934E8" w:rsidRDefault="00743499" w:rsidP="00985E9B">
            <w:pPr>
              <w:spacing w:after="0" w:line="276" w:lineRule="auto"/>
              <w:jc w:val="center"/>
              <w:rPr>
                <w:rFonts w:ascii="Times New Roman" w:eastAsia="Times New Roman" w:hAnsi="Times New Roman" w:cs="Times New Roman"/>
                <w:color w:val="000000"/>
                <w:sz w:val="24"/>
                <w:szCs w:val="24"/>
                <w:lang w:eastAsia="nl-NL"/>
              </w:rPr>
            </w:pPr>
          </w:p>
        </w:tc>
      </w:tr>
      <w:tr w:rsidR="00743499" w:rsidRPr="0068737F" w14:paraId="19C08751" w14:textId="77777777" w:rsidTr="00985E9B">
        <w:trPr>
          <w:trHeight w:val="288"/>
        </w:trPr>
        <w:tc>
          <w:tcPr>
            <w:tcW w:w="283" w:type="dxa"/>
            <w:tcBorders>
              <w:top w:val="nil"/>
              <w:left w:val="nil"/>
              <w:right w:val="nil"/>
            </w:tcBorders>
            <w:shd w:val="clear" w:color="auto" w:fill="auto"/>
            <w:noWrap/>
            <w:vAlign w:val="bottom"/>
            <w:hideMark/>
          </w:tcPr>
          <w:p w14:paraId="44474C80" w14:textId="77777777" w:rsidR="00743499" w:rsidRPr="00B934E8" w:rsidRDefault="00743499" w:rsidP="00985E9B">
            <w:pPr>
              <w:spacing w:after="0" w:line="276" w:lineRule="auto"/>
              <w:rPr>
                <w:rFonts w:ascii="Times New Roman" w:eastAsia="Times New Roman" w:hAnsi="Times New Roman" w:cs="Times New Roman"/>
                <w:color w:val="000000"/>
                <w:sz w:val="24"/>
                <w:szCs w:val="24"/>
                <w:lang w:eastAsia="nl-NL"/>
              </w:rPr>
            </w:pPr>
          </w:p>
        </w:tc>
        <w:tc>
          <w:tcPr>
            <w:tcW w:w="1559" w:type="dxa"/>
            <w:tcBorders>
              <w:top w:val="nil"/>
              <w:left w:val="nil"/>
              <w:right w:val="nil"/>
            </w:tcBorders>
            <w:shd w:val="clear" w:color="auto" w:fill="auto"/>
            <w:noWrap/>
            <w:vAlign w:val="bottom"/>
            <w:hideMark/>
          </w:tcPr>
          <w:p w14:paraId="7E4EB14C" w14:textId="77777777" w:rsidR="00743499" w:rsidRPr="00B934E8" w:rsidRDefault="00743499" w:rsidP="00985E9B">
            <w:pPr>
              <w:spacing w:after="0" w:line="276" w:lineRule="auto"/>
              <w:rPr>
                <w:rFonts w:ascii="Times New Roman" w:eastAsia="Times New Roman" w:hAnsi="Times New Roman" w:cs="Times New Roman"/>
                <w:color w:val="000000"/>
                <w:sz w:val="24"/>
                <w:szCs w:val="24"/>
                <w:lang w:val="nl-NL" w:eastAsia="nl-NL"/>
              </w:rPr>
            </w:pPr>
            <w:r w:rsidRPr="00B934E8">
              <w:rPr>
                <w:rFonts w:ascii="Times New Roman" w:eastAsia="Times New Roman" w:hAnsi="Times New Roman" w:cs="Times New Roman"/>
                <w:color w:val="000000"/>
                <w:sz w:val="24"/>
                <w:szCs w:val="24"/>
                <w:lang w:val="nl-NL" w:eastAsia="nl-NL"/>
              </w:rPr>
              <w:t>Yes</w:t>
            </w:r>
          </w:p>
        </w:tc>
        <w:tc>
          <w:tcPr>
            <w:tcW w:w="851" w:type="dxa"/>
            <w:tcBorders>
              <w:top w:val="nil"/>
              <w:left w:val="nil"/>
              <w:right w:val="nil"/>
            </w:tcBorders>
            <w:shd w:val="clear" w:color="auto" w:fill="auto"/>
            <w:noWrap/>
            <w:vAlign w:val="bottom"/>
          </w:tcPr>
          <w:p w14:paraId="2BF4B8E8" w14:textId="77777777" w:rsidR="00743499" w:rsidRPr="00B934E8"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B934E8">
              <w:rPr>
                <w:rFonts w:ascii="Times New Roman" w:eastAsia="Times New Roman" w:hAnsi="Times New Roman" w:cs="Times New Roman"/>
                <w:color w:val="000000" w:themeColor="text1"/>
                <w:sz w:val="24"/>
                <w:szCs w:val="24"/>
                <w:lang w:val="nl-NL" w:eastAsia="nl-NL"/>
              </w:rPr>
              <w:t>2</w:t>
            </w:r>
            <w:r>
              <w:rPr>
                <w:rFonts w:ascii="Times New Roman" w:eastAsia="Times New Roman" w:hAnsi="Times New Roman" w:cs="Times New Roman"/>
                <w:color w:val="000000" w:themeColor="text1"/>
                <w:sz w:val="24"/>
                <w:szCs w:val="24"/>
                <w:lang w:val="nl-NL" w:eastAsia="nl-NL"/>
              </w:rPr>
              <w:t>4</w:t>
            </w:r>
          </w:p>
        </w:tc>
        <w:tc>
          <w:tcPr>
            <w:tcW w:w="1418" w:type="dxa"/>
            <w:tcBorders>
              <w:top w:val="nil"/>
              <w:left w:val="nil"/>
              <w:right w:val="nil"/>
            </w:tcBorders>
            <w:shd w:val="clear" w:color="auto" w:fill="auto"/>
            <w:noWrap/>
            <w:vAlign w:val="bottom"/>
          </w:tcPr>
          <w:p w14:paraId="66665F57" w14:textId="77777777" w:rsidR="00743499" w:rsidRPr="00B934E8"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themeColor="text1"/>
                <w:sz w:val="24"/>
                <w:szCs w:val="24"/>
                <w:lang w:val="nl-NL" w:eastAsia="nl-NL"/>
              </w:rPr>
              <w:t>10</w:t>
            </w:r>
            <w:r w:rsidRPr="00B934E8">
              <w:rPr>
                <w:rFonts w:ascii="Times New Roman" w:eastAsia="Times New Roman" w:hAnsi="Times New Roman" w:cs="Times New Roman"/>
                <w:color w:val="000000" w:themeColor="text1"/>
                <w:sz w:val="24"/>
                <w:szCs w:val="24"/>
                <w:lang w:val="nl-NL" w:eastAsia="nl-NL"/>
              </w:rPr>
              <w:t xml:space="preserve"> (</w:t>
            </w:r>
            <w:commentRangeStart w:id="1427"/>
            <w:commentRangeStart w:id="1428"/>
            <w:commentRangeStart w:id="1429"/>
            <w:commentRangeStart w:id="1430"/>
            <w:r>
              <w:rPr>
                <w:rFonts w:ascii="Times New Roman" w:eastAsia="Times New Roman" w:hAnsi="Times New Roman" w:cs="Times New Roman"/>
                <w:color w:val="000000" w:themeColor="text1"/>
                <w:sz w:val="24"/>
                <w:szCs w:val="24"/>
                <w:lang w:val="nl-NL" w:eastAsia="nl-NL"/>
              </w:rPr>
              <w:t>41</w:t>
            </w:r>
            <w:commentRangeEnd w:id="1427"/>
            <w:r w:rsidR="00565F1F">
              <w:rPr>
                <w:rStyle w:val="CommentReference"/>
              </w:rPr>
              <w:commentReference w:id="1427"/>
            </w:r>
            <w:commentRangeEnd w:id="1428"/>
            <w:r w:rsidR="00AD73CC">
              <w:rPr>
                <w:rStyle w:val="CommentReference"/>
              </w:rPr>
              <w:commentReference w:id="1428"/>
            </w:r>
            <w:commentRangeEnd w:id="1429"/>
            <w:r w:rsidR="00435F33">
              <w:rPr>
                <w:rStyle w:val="CommentReference"/>
              </w:rPr>
              <w:commentReference w:id="1429"/>
            </w:r>
            <w:commentRangeEnd w:id="1430"/>
            <w:r w:rsidR="00C64868">
              <w:rPr>
                <w:rStyle w:val="CommentReference"/>
              </w:rPr>
              <w:commentReference w:id="1430"/>
            </w:r>
            <w:r>
              <w:rPr>
                <w:rFonts w:ascii="Times New Roman" w:eastAsia="Times New Roman" w:hAnsi="Times New Roman" w:cs="Times New Roman"/>
                <w:color w:val="000000" w:themeColor="text1"/>
                <w:sz w:val="24"/>
                <w:szCs w:val="24"/>
                <w:lang w:val="nl-NL" w:eastAsia="nl-NL"/>
              </w:rPr>
              <w:t>.7</w:t>
            </w:r>
            <w:r w:rsidRPr="00B934E8">
              <w:rPr>
                <w:rFonts w:ascii="Times New Roman" w:eastAsia="Times New Roman" w:hAnsi="Times New Roman" w:cs="Times New Roman"/>
                <w:color w:val="000000" w:themeColor="text1"/>
                <w:sz w:val="24"/>
                <w:szCs w:val="24"/>
                <w:lang w:val="nl-NL" w:eastAsia="nl-NL"/>
              </w:rPr>
              <w:t>%)</w:t>
            </w:r>
          </w:p>
        </w:tc>
        <w:tc>
          <w:tcPr>
            <w:tcW w:w="1418" w:type="dxa"/>
            <w:tcBorders>
              <w:top w:val="nil"/>
              <w:left w:val="nil"/>
              <w:right w:val="nil"/>
            </w:tcBorders>
            <w:shd w:val="clear" w:color="auto" w:fill="auto"/>
            <w:noWrap/>
            <w:vAlign w:val="bottom"/>
          </w:tcPr>
          <w:p w14:paraId="00647C41" w14:textId="77777777" w:rsidR="00743499" w:rsidRPr="00B934E8"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B934E8">
              <w:rPr>
                <w:rFonts w:ascii="Times New Roman" w:eastAsia="Times New Roman" w:hAnsi="Times New Roman" w:cs="Times New Roman"/>
                <w:color w:val="000000" w:themeColor="text1"/>
                <w:sz w:val="24"/>
                <w:szCs w:val="24"/>
                <w:lang w:val="nl-NL" w:eastAsia="nl-NL"/>
              </w:rPr>
              <w:t>14</w:t>
            </w:r>
            <w:commentRangeStart w:id="1431"/>
            <w:commentRangeEnd w:id="1431"/>
            <w:r>
              <w:rPr>
                <w:rStyle w:val="CommentReference"/>
              </w:rPr>
              <w:commentReference w:id="1431"/>
            </w:r>
          </w:p>
        </w:tc>
        <w:tc>
          <w:tcPr>
            <w:tcW w:w="850" w:type="dxa"/>
            <w:tcBorders>
              <w:top w:val="nil"/>
              <w:left w:val="nil"/>
              <w:right w:val="nil"/>
            </w:tcBorders>
            <w:shd w:val="clear" w:color="auto" w:fill="auto"/>
            <w:noWrap/>
            <w:vAlign w:val="bottom"/>
          </w:tcPr>
          <w:p w14:paraId="29FF6F74" w14:textId="77777777" w:rsidR="00743499" w:rsidRPr="00275D2A"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3</w:t>
            </w:r>
            <w:r>
              <w:rPr>
                <w:rFonts w:ascii="Times New Roman" w:eastAsia="Times New Roman" w:hAnsi="Times New Roman" w:cs="Times New Roman"/>
                <w:color w:val="000000" w:themeColor="text1"/>
                <w:sz w:val="24"/>
                <w:szCs w:val="24"/>
                <w:lang w:val="nl-NL" w:eastAsia="nl-NL"/>
              </w:rPr>
              <w:t>7</w:t>
            </w:r>
          </w:p>
        </w:tc>
        <w:tc>
          <w:tcPr>
            <w:tcW w:w="1418" w:type="dxa"/>
            <w:tcBorders>
              <w:top w:val="nil"/>
              <w:left w:val="nil"/>
              <w:right w:val="nil"/>
            </w:tcBorders>
            <w:shd w:val="clear" w:color="auto" w:fill="auto"/>
            <w:noWrap/>
            <w:vAlign w:val="bottom"/>
          </w:tcPr>
          <w:p w14:paraId="47638491" w14:textId="77777777" w:rsidR="00743499" w:rsidRPr="00275D2A"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1</w:t>
            </w:r>
            <w:r>
              <w:rPr>
                <w:rFonts w:ascii="Times New Roman" w:eastAsia="Times New Roman" w:hAnsi="Times New Roman" w:cs="Times New Roman"/>
                <w:color w:val="000000" w:themeColor="text1"/>
                <w:sz w:val="24"/>
                <w:szCs w:val="24"/>
                <w:lang w:val="nl-NL" w:eastAsia="nl-NL"/>
              </w:rPr>
              <w:t>7</w:t>
            </w:r>
            <w:r w:rsidRPr="00275D2A">
              <w:rPr>
                <w:rFonts w:ascii="Times New Roman" w:eastAsia="Times New Roman" w:hAnsi="Times New Roman" w:cs="Times New Roman"/>
                <w:color w:val="000000" w:themeColor="text1"/>
                <w:sz w:val="24"/>
                <w:szCs w:val="24"/>
                <w:lang w:val="nl-NL" w:eastAsia="nl-NL"/>
              </w:rPr>
              <w:t xml:space="preserve"> (</w:t>
            </w:r>
            <w:r>
              <w:rPr>
                <w:rFonts w:ascii="Times New Roman" w:eastAsia="Times New Roman" w:hAnsi="Times New Roman" w:cs="Times New Roman"/>
                <w:color w:val="000000" w:themeColor="text1"/>
                <w:sz w:val="24"/>
                <w:szCs w:val="24"/>
                <w:lang w:val="nl-NL" w:eastAsia="nl-NL"/>
              </w:rPr>
              <w:t xml:space="preserve">45.9 </w:t>
            </w:r>
            <w:r w:rsidRPr="00275D2A">
              <w:rPr>
                <w:rFonts w:ascii="Times New Roman" w:eastAsia="Times New Roman" w:hAnsi="Times New Roman" w:cs="Times New Roman"/>
                <w:color w:val="000000" w:themeColor="text1"/>
                <w:sz w:val="24"/>
                <w:szCs w:val="24"/>
                <w:lang w:val="nl-NL" w:eastAsia="nl-NL"/>
              </w:rPr>
              <w:t>%)</w:t>
            </w:r>
          </w:p>
        </w:tc>
        <w:tc>
          <w:tcPr>
            <w:tcW w:w="1275" w:type="dxa"/>
            <w:tcBorders>
              <w:top w:val="nil"/>
              <w:left w:val="nil"/>
              <w:right w:val="nil"/>
            </w:tcBorders>
            <w:shd w:val="clear" w:color="auto" w:fill="auto"/>
            <w:noWrap/>
            <w:vAlign w:val="bottom"/>
          </w:tcPr>
          <w:p w14:paraId="4FE18538" w14:textId="77777777" w:rsidR="00743499" w:rsidRPr="00275D2A"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20</w:t>
            </w:r>
          </w:p>
        </w:tc>
      </w:tr>
      <w:tr w:rsidR="00743499" w:rsidRPr="00512E54" w14:paraId="62492893" w14:textId="77777777" w:rsidTr="00985E9B">
        <w:trPr>
          <w:trHeight w:val="288"/>
        </w:trPr>
        <w:tc>
          <w:tcPr>
            <w:tcW w:w="283" w:type="dxa"/>
            <w:tcBorders>
              <w:top w:val="nil"/>
              <w:left w:val="nil"/>
              <w:right w:val="nil"/>
            </w:tcBorders>
            <w:shd w:val="clear" w:color="auto" w:fill="auto"/>
            <w:noWrap/>
            <w:vAlign w:val="bottom"/>
            <w:hideMark/>
          </w:tcPr>
          <w:p w14:paraId="0A13FD54" w14:textId="77777777" w:rsidR="00743499" w:rsidRPr="00B934E8" w:rsidRDefault="00743499" w:rsidP="00985E9B">
            <w:pPr>
              <w:spacing w:line="276" w:lineRule="auto"/>
              <w:jc w:val="center"/>
              <w:rPr>
                <w:rFonts w:ascii="Times New Roman" w:eastAsia="Times New Roman" w:hAnsi="Times New Roman" w:cs="Times New Roman"/>
                <w:color w:val="000000"/>
                <w:sz w:val="24"/>
                <w:szCs w:val="24"/>
                <w:lang w:val="nl-NL" w:eastAsia="nl-NL"/>
              </w:rPr>
            </w:pPr>
          </w:p>
        </w:tc>
        <w:tc>
          <w:tcPr>
            <w:tcW w:w="1559" w:type="dxa"/>
            <w:tcBorders>
              <w:top w:val="nil"/>
              <w:left w:val="nil"/>
              <w:right w:val="nil"/>
            </w:tcBorders>
            <w:shd w:val="clear" w:color="auto" w:fill="auto"/>
            <w:noWrap/>
            <w:vAlign w:val="bottom"/>
            <w:hideMark/>
          </w:tcPr>
          <w:p w14:paraId="3BEA3D42" w14:textId="77777777" w:rsidR="00743499" w:rsidRPr="00B934E8" w:rsidRDefault="00743499" w:rsidP="00985E9B">
            <w:pPr>
              <w:spacing w:line="276" w:lineRule="auto"/>
              <w:rPr>
                <w:rFonts w:ascii="Times New Roman" w:eastAsia="Times New Roman" w:hAnsi="Times New Roman" w:cs="Times New Roman"/>
                <w:color w:val="000000"/>
                <w:sz w:val="24"/>
                <w:szCs w:val="24"/>
                <w:lang w:val="nl-NL" w:eastAsia="nl-NL"/>
              </w:rPr>
            </w:pPr>
            <w:r w:rsidRPr="00B934E8">
              <w:rPr>
                <w:rFonts w:ascii="Times New Roman" w:eastAsia="Times New Roman" w:hAnsi="Times New Roman" w:cs="Times New Roman"/>
                <w:color w:val="000000"/>
                <w:sz w:val="24"/>
                <w:szCs w:val="24"/>
                <w:lang w:val="nl-NL" w:eastAsia="nl-NL"/>
              </w:rPr>
              <w:t>No</w:t>
            </w:r>
          </w:p>
        </w:tc>
        <w:tc>
          <w:tcPr>
            <w:tcW w:w="851" w:type="dxa"/>
            <w:tcBorders>
              <w:top w:val="nil"/>
              <w:left w:val="nil"/>
              <w:right w:val="nil"/>
            </w:tcBorders>
            <w:shd w:val="clear" w:color="auto" w:fill="auto"/>
            <w:noWrap/>
            <w:vAlign w:val="bottom"/>
          </w:tcPr>
          <w:p w14:paraId="243CDA3B" w14:textId="77777777" w:rsidR="00743499" w:rsidRPr="00B934E8" w:rsidRDefault="00743499" w:rsidP="00985E9B">
            <w:pPr>
              <w:spacing w:line="276" w:lineRule="auto"/>
              <w:jc w:val="center"/>
              <w:rPr>
                <w:rFonts w:ascii="Times New Roman" w:eastAsia="Times New Roman" w:hAnsi="Times New Roman" w:cs="Times New Roman"/>
                <w:color w:val="000000" w:themeColor="text1"/>
                <w:sz w:val="24"/>
                <w:szCs w:val="24"/>
                <w:lang w:val="nl-NL" w:eastAsia="nl-NL"/>
              </w:rPr>
            </w:pPr>
            <w:r w:rsidRPr="00B934E8">
              <w:rPr>
                <w:rFonts w:ascii="Times New Roman" w:eastAsia="Times New Roman" w:hAnsi="Times New Roman" w:cs="Times New Roman"/>
                <w:color w:val="000000" w:themeColor="text1"/>
                <w:sz w:val="24"/>
                <w:szCs w:val="24"/>
                <w:lang w:val="nl-NL" w:eastAsia="nl-NL"/>
              </w:rPr>
              <w:t>49</w:t>
            </w:r>
          </w:p>
        </w:tc>
        <w:tc>
          <w:tcPr>
            <w:tcW w:w="1418" w:type="dxa"/>
            <w:tcBorders>
              <w:top w:val="nil"/>
              <w:left w:val="nil"/>
              <w:right w:val="nil"/>
            </w:tcBorders>
            <w:shd w:val="clear" w:color="auto" w:fill="auto"/>
            <w:noWrap/>
            <w:vAlign w:val="bottom"/>
          </w:tcPr>
          <w:p w14:paraId="4D8CC753" w14:textId="339DFB6C" w:rsidR="00743499" w:rsidRPr="00B934E8" w:rsidRDefault="00743499" w:rsidP="00985E9B">
            <w:pPr>
              <w:spacing w:line="276" w:lineRule="auto"/>
              <w:jc w:val="center"/>
              <w:rPr>
                <w:rFonts w:ascii="Times New Roman" w:eastAsia="Times New Roman" w:hAnsi="Times New Roman" w:cs="Times New Roman"/>
                <w:color w:val="000000" w:themeColor="text1"/>
                <w:sz w:val="24"/>
                <w:szCs w:val="24"/>
                <w:lang w:val="nl-NL" w:eastAsia="nl-NL"/>
              </w:rPr>
            </w:pPr>
            <w:r w:rsidRPr="00B934E8">
              <w:rPr>
                <w:rFonts w:ascii="Times New Roman" w:eastAsia="Times New Roman" w:hAnsi="Times New Roman" w:cs="Times New Roman"/>
                <w:color w:val="000000" w:themeColor="text1"/>
                <w:sz w:val="24"/>
                <w:szCs w:val="24"/>
                <w:lang w:val="nl-NL" w:eastAsia="nl-NL"/>
              </w:rPr>
              <w:t>22 (44.9%)</w:t>
            </w:r>
          </w:p>
        </w:tc>
        <w:tc>
          <w:tcPr>
            <w:tcW w:w="1418" w:type="dxa"/>
            <w:tcBorders>
              <w:top w:val="nil"/>
              <w:left w:val="nil"/>
              <w:right w:val="nil"/>
            </w:tcBorders>
            <w:shd w:val="clear" w:color="auto" w:fill="auto"/>
            <w:noWrap/>
            <w:vAlign w:val="bottom"/>
          </w:tcPr>
          <w:p w14:paraId="2CC79657" w14:textId="77777777" w:rsidR="00743499" w:rsidRPr="00B934E8" w:rsidRDefault="00743499" w:rsidP="00985E9B">
            <w:pPr>
              <w:spacing w:line="276" w:lineRule="auto"/>
              <w:jc w:val="center"/>
              <w:rPr>
                <w:rFonts w:ascii="Times New Roman" w:eastAsia="Times New Roman" w:hAnsi="Times New Roman" w:cs="Times New Roman"/>
                <w:color w:val="000000" w:themeColor="text1"/>
                <w:sz w:val="24"/>
                <w:szCs w:val="24"/>
                <w:lang w:val="nl-NL" w:eastAsia="nl-NL"/>
              </w:rPr>
            </w:pPr>
            <w:r w:rsidRPr="00B934E8">
              <w:rPr>
                <w:rFonts w:ascii="Times New Roman" w:eastAsia="Times New Roman" w:hAnsi="Times New Roman" w:cs="Times New Roman"/>
                <w:color w:val="000000" w:themeColor="text1"/>
                <w:sz w:val="24"/>
                <w:szCs w:val="24"/>
                <w:lang w:val="nl-NL" w:eastAsia="nl-NL"/>
              </w:rPr>
              <w:t>27</w:t>
            </w:r>
          </w:p>
        </w:tc>
        <w:tc>
          <w:tcPr>
            <w:tcW w:w="850" w:type="dxa"/>
            <w:tcBorders>
              <w:top w:val="nil"/>
              <w:left w:val="nil"/>
              <w:right w:val="nil"/>
            </w:tcBorders>
            <w:shd w:val="clear" w:color="auto" w:fill="auto"/>
            <w:noWrap/>
            <w:vAlign w:val="bottom"/>
          </w:tcPr>
          <w:p w14:paraId="7FDF639D" w14:textId="77777777" w:rsidR="00743499" w:rsidRPr="00275D2A" w:rsidRDefault="00743499" w:rsidP="00985E9B">
            <w:pPr>
              <w:spacing w:line="276" w:lineRule="auto"/>
              <w:jc w:val="center"/>
              <w:rPr>
                <w:rFonts w:ascii="Times New Roman" w:eastAsia="Times New Roman" w:hAnsi="Times New Roman" w:cs="Times New Roman"/>
                <w:color w:val="000000" w:themeColor="text1"/>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90</w:t>
            </w:r>
          </w:p>
        </w:tc>
        <w:tc>
          <w:tcPr>
            <w:tcW w:w="1418" w:type="dxa"/>
            <w:tcBorders>
              <w:top w:val="nil"/>
              <w:left w:val="nil"/>
              <w:right w:val="nil"/>
            </w:tcBorders>
            <w:shd w:val="clear" w:color="auto" w:fill="auto"/>
            <w:noWrap/>
            <w:vAlign w:val="bottom"/>
          </w:tcPr>
          <w:p w14:paraId="37FD8056" w14:textId="77777777" w:rsidR="00743499" w:rsidRPr="00275D2A" w:rsidRDefault="00743499" w:rsidP="00985E9B">
            <w:pPr>
              <w:spacing w:line="276" w:lineRule="auto"/>
              <w:jc w:val="center"/>
              <w:rPr>
                <w:rFonts w:ascii="Times New Roman" w:eastAsia="Times New Roman" w:hAnsi="Times New Roman" w:cs="Times New Roman"/>
                <w:color w:val="000000" w:themeColor="text1"/>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47 (52.2%)</w:t>
            </w:r>
          </w:p>
        </w:tc>
        <w:tc>
          <w:tcPr>
            <w:tcW w:w="1275" w:type="dxa"/>
            <w:tcBorders>
              <w:top w:val="nil"/>
              <w:left w:val="nil"/>
              <w:right w:val="nil"/>
            </w:tcBorders>
            <w:shd w:val="clear" w:color="auto" w:fill="auto"/>
            <w:noWrap/>
            <w:vAlign w:val="bottom"/>
          </w:tcPr>
          <w:p w14:paraId="1331384A" w14:textId="77777777" w:rsidR="00743499" w:rsidRPr="00275D2A" w:rsidRDefault="00743499" w:rsidP="00985E9B">
            <w:pPr>
              <w:spacing w:line="276" w:lineRule="auto"/>
              <w:jc w:val="center"/>
              <w:rPr>
                <w:rFonts w:ascii="Times New Roman" w:eastAsia="Times New Roman" w:hAnsi="Times New Roman" w:cs="Times New Roman"/>
                <w:color w:val="000000" w:themeColor="text1"/>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43</w:t>
            </w:r>
          </w:p>
        </w:tc>
      </w:tr>
      <w:tr w:rsidR="00743499" w:rsidRPr="0068737F" w14:paraId="6F218180" w14:textId="77777777" w:rsidTr="00985E9B">
        <w:trPr>
          <w:trHeight w:val="228"/>
        </w:trPr>
        <w:tc>
          <w:tcPr>
            <w:tcW w:w="1842" w:type="dxa"/>
            <w:gridSpan w:val="2"/>
            <w:tcBorders>
              <w:top w:val="nil"/>
              <w:left w:val="nil"/>
              <w:right w:val="nil"/>
            </w:tcBorders>
            <w:shd w:val="clear" w:color="auto" w:fill="auto"/>
            <w:noWrap/>
            <w:vAlign w:val="bottom"/>
          </w:tcPr>
          <w:p w14:paraId="2BA68A5C" w14:textId="77777777" w:rsidR="00743499" w:rsidRPr="00B934E8" w:rsidRDefault="00743499" w:rsidP="00985E9B">
            <w:pPr>
              <w:spacing w:after="0" w:line="276" w:lineRule="auto"/>
              <w:rPr>
                <w:rFonts w:ascii="Times New Roman" w:eastAsia="Times New Roman" w:hAnsi="Times New Roman" w:cs="Times New Roman"/>
                <w:color w:val="000000"/>
                <w:sz w:val="24"/>
                <w:szCs w:val="24"/>
                <w:lang w:val="nl-NL" w:eastAsia="nl-NL"/>
              </w:rPr>
            </w:pPr>
            <w:r w:rsidRPr="00B934E8">
              <w:rPr>
                <w:rFonts w:ascii="Times New Roman" w:eastAsia="Times New Roman" w:hAnsi="Times New Roman" w:cs="Times New Roman"/>
                <w:color w:val="000000"/>
                <w:sz w:val="24"/>
                <w:szCs w:val="24"/>
                <w:lang w:val="nl-NL" w:eastAsia="nl-NL"/>
              </w:rPr>
              <w:t>Journal</w:t>
            </w:r>
          </w:p>
        </w:tc>
        <w:tc>
          <w:tcPr>
            <w:tcW w:w="851" w:type="dxa"/>
            <w:tcBorders>
              <w:top w:val="nil"/>
              <w:left w:val="nil"/>
              <w:right w:val="nil"/>
            </w:tcBorders>
            <w:shd w:val="clear" w:color="auto" w:fill="auto"/>
            <w:noWrap/>
            <w:vAlign w:val="bottom"/>
          </w:tcPr>
          <w:p w14:paraId="2F16C809" w14:textId="77777777" w:rsidR="00743499" w:rsidRPr="00B934E8"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1418" w:type="dxa"/>
            <w:tcBorders>
              <w:top w:val="nil"/>
              <w:left w:val="nil"/>
              <w:right w:val="nil"/>
            </w:tcBorders>
            <w:shd w:val="clear" w:color="auto" w:fill="auto"/>
            <w:noWrap/>
            <w:vAlign w:val="bottom"/>
          </w:tcPr>
          <w:p w14:paraId="1804C83B" w14:textId="77777777" w:rsidR="00743499" w:rsidRPr="00B934E8"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1418" w:type="dxa"/>
            <w:tcBorders>
              <w:top w:val="nil"/>
              <w:left w:val="nil"/>
              <w:right w:val="nil"/>
            </w:tcBorders>
            <w:shd w:val="clear" w:color="auto" w:fill="auto"/>
            <w:noWrap/>
            <w:vAlign w:val="bottom"/>
          </w:tcPr>
          <w:p w14:paraId="0A823370" w14:textId="77777777" w:rsidR="00743499" w:rsidRPr="00B934E8"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850" w:type="dxa"/>
            <w:tcBorders>
              <w:top w:val="nil"/>
              <w:left w:val="nil"/>
              <w:right w:val="nil"/>
            </w:tcBorders>
            <w:shd w:val="clear" w:color="auto" w:fill="auto"/>
            <w:noWrap/>
            <w:vAlign w:val="bottom"/>
          </w:tcPr>
          <w:p w14:paraId="3FFC0569" w14:textId="77777777" w:rsidR="00743499" w:rsidRPr="00275D2A"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1418" w:type="dxa"/>
            <w:tcBorders>
              <w:top w:val="nil"/>
              <w:left w:val="nil"/>
              <w:right w:val="nil"/>
            </w:tcBorders>
            <w:shd w:val="clear" w:color="auto" w:fill="auto"/>
            <w:noWrap/>
            <w:vAlign w:val="bottom"/>
          </w:tcPr>
          <w:p w14:paraId="4268700D" w14:textId="77777777" w:rsidR="00743499" w:rsidRPr="00275D2A"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1275" w:type="dxa"/>
            <w:tcBorders>
              <w:top w:val="nil"/>
              <w:left w:val="nil"/>
              <w:right w:val="nil"/>
            </w:tcBorders>
            <w:shd w:val="clear" w:color="auto" w:fill="auto"/>
            <w:noWrap/>
            <w:vAlign w:val="bottom"/>
          </w:tcPr>
          <w:p w14:paraId="3B9F7392" w14:textId="77777777" w:rsidR="00743499" w:rsidRPr="00275D2A"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p>
        </w:tc>
      </w:tr>
      <w:tr w:rsidR="00743499" w:rsidRPr="007A2E2D" w14:paraId="48430925" w14:textId="77777777" w:rsidTr="00985E9B">
        <w:trPr>
          <w:trHeight w:val="288"/>
        </w:trPr>
        <w:tc>
          <w:tcPr>
            <w:tcW w:w="283" w:type="dxa"/>
            <w:tcBorders>
              <w:top w:val="nil"/>
              <w:left w:val="nil"/>
              <w:right w:val="nil"/>
            </w:tcBorders>
            <w:shd w:val="clear" w:color="auto" w:fill="auto"/>
            <w:noWrap/>
            <w:vAlign w:val="bottom"/>
          </w:tcPr>
          <w:p w14:paraId="7372070E" w14:textId="77777777" w:rsidR="00743499" w:rsidRPr="00CF41CC" w:rsidRDefault="00743499" w:rsidP="00985E9B">
            <w:pPr>
              <w:spacing w:after="0" w:line="276" w:lineRule="auto"/>
              <w:rPr>
                <w:rFonts w:ascii="Times New Roman" w:eastAsia="Times New Roman" w:hAnsi="Times New Roman" w:cs="Times New Roman"/>
                <w:color w:val="000000"/>
                <w:sz w:val="24"/>
                <w:szCs w:val="24"/>
                <w:lang w:val="nl-NL" w:eastAsia="nl-NL"/>
              </w:rPr>
            </w:pPr>
          </w:p>
        </w:tc>
        <w:tc>
          <w:tcPr>
            <w:tcW w:w="1559" w:type="dxa"/>
            <w:tcBorders>
              <w:top w:val="nil"/>
              <w:left w:val="nil"/>
              <w:right w:val="nil"/>
            </w:tcBorders>
            <w:shd w:val="clear" w:color="auto" w:fill="auto"/>
            <w:vAlign w:val="bottom"/>
          </w:tcPr>
          <w:p w14:paraId="78859227" w14:textId="77777777" w:rsidR="00743499" w:rsidRPr="00CF41CC" w:rsidRDefault="00743499" w:rsidP="00985E9B">
            <w:pPr>
              <w:spacing w:after="0" w:line="276" w:lineRule="auto"/>
              <w:rPr>
                <w:rFonts w:ascii="Times New Roman" w:eastAsia="Times New Roman" w:hAnsi="Times New Roman" w:cs="Times New Roman"/>
                <w:color w:val="000000"/>
                <w:sz w:val="24"/>
                <w:szCs w:val="24"/>
                <w:lang w:val="nl-NL" w:eastAsia="nl-NL"/>
              </w:rPr>
            </w:pPr>
            <w:r w:rsidRPr="00CF41CC">
              <w:rPr>
                <w:rFonts w:ascii="Times New Roman" w:eastAsia="Times New Roman" w:hAnsi="Times New Roman" w:cs="Times New Roman"/>
                <w:color w:val="000000"/>
                <w:sz w:val="24"/>
                <w:szCs w:val="24"/>
                <w:lang w:val="nl-NL" w:eastAsia="nl-NL"/>
              </w:rPr>
              <w:t>ASR</w:t>
            </w:r>
          </w:p>
        </w:tc>
        <w:tc>
          <w:tcPr>
            <w:tcW w:w="851" w:type="dxa"/>
            <w:tcBorders>
              <w:top w:val="nil"/>
              <w:left w:val="nil"/>
              <w:right w:val="nil"/>
            </w:tcBorders>
            <w:shd w:val="clear" w:color="auto" w:fill="auto"/>
            <w:noWrap/>
            <w:vAlign w:val="bottom"/>
          </w:tcPr>
          <w:p w14:paraId="3744DBED"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7A2E2D">
              <w:rPr>
                <w:rFonts w:ascii="Times New Roman" w:eastAsia="Times New Roman" w:hAnsi="Times New Roman" w:cs="Times New Roman"/>
                <w:color w:val="000000"/>
                <w:sz w:val="24"/>
                <w:szCs w:val="24"/>
                <w:lang w:val="nl-NL" w:eastAsia="nl-NL"/>
              </w:rPr>
              <w:t>20</w:t>
            </w:r>
          </w:p>
        </w:tc>
        <w:tc>
          <w:tcPr>
            <w:tcW w:w="1418" w:type="dxa"/>
            <w:tcBorders>
              <w:top w:val="nil"/>
              <w:left w:val="nil"/>
              <w:right w:val="nil"/>
            </w:tcBorders>
            <w:shd w:val="clear" w:color="auto" w:fill="auto"/>
            <w:noWrap/>
            <w:vAlign w:val="bottom"/>
          </w:tcPr>
          <w:p w14:paraId="67B5F361"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7A2E2D">
              <w:rPr>
                <w:rFonts w:ascii="Times New Roman" w:eastAsia="Times New Roman" w:hAnsi="Times New Roman" w:cs="Times New Roman"/>
                <w:color w:val="000000"/>
                <w:sz w:val="24"/>
                <w:szCs w:val="24"/>
                <w:lang w:val="nl-NL" w:eastAsia="nl-NL"/>
              </w:rPr>
              <w:t>8 (40%)</w:t>
            </w:r>
          </w:p>
        </w:tc>
        <w:tc>
          <w:tcPr>
            <w:tcW w:w="1418" w:type="dxa"/>
            <w:tcBorders>
              <w:top w:val="nil"/>
              <w:left w:val="nil"/>
              <w:right w:val="nil"/>
            </w:tcBorders>
            <w:shd w:val="clear" w:color="auto" w:fill="auto"/>
            <w:noWrap/>
            <w:vAlign w:val="bottom"/>
          </w:tcPr>
          <w:p w14:paraId="4A46B9BD"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7A2E2D">
              <w:rPr>
                <w:rFonts w:ascii="Times New Roman" w:eastAsia="Times New Roman" w:hAnsi="Times New Roman" w:cs="Times New Roman"/>
                <w:color w:val="000000"/>
                <w:sz w:val="24"/>
                <w:szCs w:val="24"/>
                <w:lang w:val="nl-NL" w:eastAsia="nl-NL"/>
              </w:rPr>
              <w:t>1</w:t>
            </w:r>
            <w:r>
              <w:rPr>
                <w:rFonts w:ascii="Times New Roman" w:eastAsia="Times New Roman" w:hAnsi="Times New Roman" w:cs="Times New Roman"/>
                <w:color w:val="000000"/>
                <w:sz w:val="24"/>
                <w:szCs w:val="24"/>
                <w:lang w:val="nl-NL" w:eastAsia="nl-NL"/>
              </w:rPr>
              <w:t>2</w:t>
            </w:r>
          </w:p>
        </w:tc>
        <w:tc>
          <w:tcPr>
            <w:tcW w:w="850" w:type="dxa"/>
            <w:tcBorders>
              <w:top w:val="nil"/>
              <w:left w:val="nil"/>
              <w:right w:val="nil"/>
            </w:tcBorders>
            <w:shd w:val="clear" w:color="auto" w:fill="auto"/>
            <w:noWrap/>
            <w:vAlign w:val="bottom"/>
          </w:tcPr>
          <w:p w14:paraId="165057E9"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29</w:t>
            </w:r>
          </w:p>
        </w:tc>
        <w:tc>
          <w:tcPr>
            <w:tcW w:w="1418" w:type="dxa"/>
            <w:tcBorders>
              <w:top w:val="nil"/>
              <w:left w:val="nil"/>
              <w:right w:val="nil"/>
            </w:tcBorders>
            <w:shd w:val="clear" w:color="auto" w:fill="auto"/>
            <w:noWrap/>
            <w:vAlign w:val="bottom"/>
          </w:tcPr>
          <w:p w14:paraId="23494DBA"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11 (37.9%)</w:t>
            </w:r>
          </w:p>
        </w:tc>
        <w:tc>
          <w:tcPr>
            <w:tcW w:w="1275" w:type="dxa"/>
            <w:tcBorders>
              <w:top w:val="nil"/>
              <w:left w:val="nil"/>
              <w:right w:val="nil"/>
            </w:tcBorders>
            <w:shd w:val="clear" w:color="auto" w:fill="auto"/>
            <w:noWrap/>
            <w:vAlign w:val="bottom"/>
          </w:tcPr>
          <w:p w14:paraId="4E37A85E"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18</w:t>
            </w:r>
          </w:p>
        </w:tc>
      </w:tr>
      <w:tr w:rsidR="00743499" w:rsidRPr="007A2E2D" w14:paraId="24D95FDD" w14:textId="77777777" w:rsidTr="00985E9B">
        <w:trPr>
          <w:trHeight w:val="288"/>
        </w:trPr>
        <w:tc>
          <w:tcPr>
            <w:tcW w:w="283" w:type="dxa"/>
            <w:tcBorders>
              <w:top w:val="nil"/>
              <w:left w:val="nil"/>
              <w:right w:val="nil"/>
            </w:tcBorders>
            <w:shd w:val="clear" w:color="auto" w:fill="auto"/>
            <w:noWrap/>
            <w:vAlign w:val="bottom"/>
          </w:tcPr>
          <w:p w14:paraId="4EC2B8F7" w14:textId="77777777" w:rsidR="00743499" w:rsidRPr="00CF41CC"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p>
        </w:tc>
        <w:tc>
          <w:tcPr>
            <w:tcW w:w="1559" w:type="dxa"/>
            <w:tcBorders>
              <w:top w:val="nil"/>
              <w:left w:val="nil"/>
              <w:right w:val="nil"/>
            </w:tcBorders>
            <w:shd w:val="clear" w:color="auto" w:fill="auto"/>
            <w:noWrap/>
            <w:vAlign w:val="bottom"/>
          </w:tcPr>
          <w:p w14:paraId="1F3EC47C" w14:textId="77777777" w:rsidR="00743499" w:rsidRPr="00CF41CC" w:rsidRDefault="00743499" w:rsidP="00985E9B">
            <w:pPr>
              <w:spacing w:after="0" w:line="276" w:lineRule="auto"/>
              <w:rPr>
                <w:rFonts w:ascii="Times New Roman" w:eastAsia="Times New Roman" w:hAnsi="Times New Roman" w:cs="Times New Roman"/>
                <w:color w:val="000000"/>
                <w:sz w:val="24"/>
                <w:szCs w:val="24"/>
                <w:lang w:val="nl-NL" w:eastAsia="nl-NL"/>
              </w:rPr>
            </w:pPr>
            <w:r w:rsidRPr="00CF41CC">
              <w:rPr>
                <w:rFonts w:ascii="Times New Roman" w:eastAsia="Times New Roman" w:hAnsi="Times New Roman" w:cs="Times New Roman"/>
                <w:color w:val="000000"/>
                <w:sz w:val="24"/>
                <w:szCs w:val="24"/>
                <w:lang w:val="nl-NL" w:eastAsia="nl-NL"/>
              </w:rPr>
              <w:t>AJS</w:t>
            </w:r>
          </w:p>
        </w:tc>
        <w:tc>
          <w:tcPr>
            <w:tcW w:w="851" w:type="dxa"/>
            <w:tcBorders>
              <w:top w:val="nil"/>
              <w:left w:val="nil"/>
              <w:right w:val="nil"/>
            </w:tcBorders>
            <w:shd w:val="clear" w:color="auto" w:fill="auto"/>
            <w:noWrap/>
            <w:vAlign w:val="bottom"/>
          </w:tcPr>
          <w:p w14:paraId="460479FA"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7</w:t>
            </w:r>
          </w:p>
        </w:tc>
        <w:tc>
          <w:tcPr>
            <w:tcW w:w="1418" w:type="dxa"/>
            <w:tcBorders>
              <w:top w:val="nil"/>
              <w:left w:val="nil"/>
              <w:right w:val="nil"/>
            </w:tcBorders>
            <w:shd w:val="clear" w:color="auto" w:fill="auto"/>
            <w:noWrap/>
            <w:vAlign w:val="bottom"/>
          </w:tcPr>
          <w:p w14:paraId="34C836C0" w14:textId="64160B8F"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E87BE5">
              <w:rPr>
                <w:rFonts w:ascii="Times New Roman" w:eastAsia="Times New Roman" w:hAnsi="Times New Roman" w:cs="Times New Roman"/>
                <w:color w:val="70AD47" w:themeColor="accent6"/>
                <w:sz w:val="24"/>
                <w:szCs w:val="24"/>
                <w:lang w:val="nl-NL" w:eastAsia="nl-NL"/>
              </w:rPr>
              <w:t>3 (</w:t>
            </w:r>
            <w:r w:rsidR="00E87BE5" w:rsidRPr="00E87BE5">
              <w:rPr>
                <w:rFonts w:ascii="Times New Roman" w:eastAsia="Times New Roman" w:hAnsi="Times New Roman" w:cs="Times New Roman"/>
                <w:color w:val="70AD47" w:themeColor="accent6"/>
                <w:sz w:val="24"/>
                <w:szCs w:val="24"/>
                <w:lang w:val="nl-NL" w:eastAsia="nl-NL"/>
              </w:rPr>
              <w:t>42.9</w:t>
            </w:r>
            <w:r w:rsidRPr="00E87BE5">
              <w:rPr>
                <w:rFonts w:ascii="Times New Roman" w:eastAsia="Times New Roman" w:hAnsi="Times New Roman" w:cs="Times New Roman"/>
                <w:color w:val="70AD47" w:themeColor="accent6"/>
                <w:sz w:val="24"/>
                <w:szCs w:val="24"/>
                <w:lang w:val="nl-NL" w:eastAsia="nl-NL"/>
              </w:rPr>
              <w:t>%)</w:t>
            </w:r>
          </w:p>
        </w:tc>
        <w:tc>
          <w:tcPr>
            <w:tcW w:w="1418" w:type="dxa"/>
            <w:tcBorders>
              <w:top w:val="nil"/>
              <w:left w:val="nil"/>
              <w:right w:val="nil"/>
            </w:tcBorders>
            <w:shd w:val="clear" w:color="auto" w:fill="auto"/>
            <w:noWrap/>
            <w:vAlign w:val="bottom"/>
          </w:tcPr>
          <w:p w14:paraId="7FE92FCC"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7A2E2D">
              <w:rPr>
                <w:rFonts w:ascii="Times New Roman" w:eastAsia="Times New Roman" w:hAnsi="Times New Roman" w:cs="Times New Roman"/>
                <w:color w:val="000000"/>
                <w:sz w:val="24"/>
                <w:szCs w:val="24"/>
                <w:lang w:val="nl-NL" w:eastAsia="nl-NL"/>
              </w:rPr>
              <w:t>4</w:t>
            </w:r>
          </w:p>
        </w:tc>
        <w:tc>
          <w:tcPr>
            <w:tcW w:w="850" w:type="dxa"/>
            <w:tcBorders>
              <w:top w:val="nil"/>
              <w:left w:val="nil"/>
              <w:right w:val="nil"/>
            </w:tcBorders>
            <w:shd w:val="clear" w:color="auto" w:fill="auto"/>
            <w:noWrap/>
            <w:vAlign w:val="bottom"/>
          </w:tcPr>
          <w:p w14:paraId="2FDBB353"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1</w:t>
            </w:r>
            <w:r>
              <w:rPr>
                <w:rFonts w:ascii="Times New Roman" w:eastAsia="Times New Roman" w:hAnsi="Times New Roman" w:cs="Times New Roman"/>
                <w:color w:val="000000" w:themeColor="text1"/>
                <w:sz w:val="24"/>
                <w:szCs w:val="24"/>
                <w:lang w:val="nl-NL" w:eastAsia="nl-NL"/>
              </w:rPr>
              <w:t>4</w:t>
            </w:r>
          </w:p>
        </w:tc>
        <w:tc>
          <w:tcPr>
            <w:tcW w:w="1418" w:type="dxa"/>
            <w:tcBorders>
              <w:top w:val="nil"/>
              <w:left w:val="nil"/>
              <w:right w:val="nil"/>
            </w:tcBorders>
            <w:shd w:val="clear" w:color="auto" w:fill="auto"/>
            <w:noWrap/>
            <w:vAlign w:val="bottom"/>
          </w:tcPr>
          <w:p w14:paraId="1A7B47B4"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themeColor="text1"/>
                <w:sz w:val="24"/>
                <w:szCs w:val="24"/>
                <w:lang w:val="nl-NL" w:eastAsia="nl-NL"/>
              </w:rPr>
              <w:t>8</w:t>
            </w:r>
            <w:r w:rsidRPr="00275D2A">
              <w:rPr>
                <w:rFonts w:ascii="Times New Roman" w:eastAsia="Times New Roman" w:hAnsi="Times New Roman" w:cs="Times New Roman"/>
                <w:color w:val="000000" w:themeColor="text1"/>
                <w:sz w:val="24"/>
                <w:szCs w:val="24"/>
                <w:lang w:val="nl-NL" w:eastAsia="nl-NL"/>
              </w:rPr>
              <w:t xml:space="preserve"> (</w:t>
            </w:r>
            <w:r>
              <w:rPr>
                <w:rFonts w:ascii="Times New Roman" w:eastAsia="Times New Roman" w:hAnsi="Times New Roman" w:cs="Times New Roman"/>
                <w:color w:val="000000" w:themeColor="text1"/>
                <w:sz w:val="24"/>
                <w:szCs w:val="24"/>
                <w:lang w:val="nl-NL" w:eastAsia="nl-NL"/>
              </w:rPr>
              <w:t>57.1</w:t>
            </w:r>
            <w:r w:rsidRPr="00275D2A">
              <w:rPr>
                <w:rFonts w:ascii="Times New Roman" w:eastAsia="Times New Roman" w:hAnsi="Times New Roman" w:cs="Times New Roman"/>
                <w:color w:val="000000" w:themeColor="text1"/>
                <w:sz w:val="24"/>
                <w:szCs w:val="24"/>
                <w:lang w:val="nl-NL" w:eastAsia="nl-NL"/>
              </w:rPr>
              <w:t xml:space="preserve">%) </w:t>
            </w:r>
          </w:p>
        </w:tc>
        <w:tc>
          <w:tcPr>
            <w:tcW w:w="1275" w:type="dxa"/>
            <w:tcBorders>
              <w:top w:val="nil"/>
              <w:left w:val="nil"/>
              <w:right w:val="nil"/>
            </w:tcBorders>
            <w:shd w:val="clear" w:color="auto" w:fill="auto"/>
            <w:noWrap/>
            <w:vAlign w:val="bottom"/>
          </w:tcPr>
          <w:p w14:paraId="067A81FC"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6</w:t>
            </w:r>
          </w:p>
        </w:tc>
      </w:tr>
      <w:tr w:rsidR="00743499" w:rsidRPr="007A2E2D" w14:paraId="4E8A1EB8" w14:textId="77777777" w:rsidTr="00985E9B">
        <w:trPr>
          <w:trHeight w:val="288"/>
        </w:trPr>
        <w:tc>
          <w:tcPr>
            <w:tcW w:w="283" w:type="dxa"/>
            <w:tcBorders>
              <w:top w:val="nil"/>
              <w:left w:val="nil"/>
              <w:right w:val="nil"/>
            </w:tcBorders>
            <w:shd w:val="clear" w:color="auto" w:fill="auto"/>
            <w:noWrap/>
            <w:vAlign w:val="bottom"/>
          </w:tcPr>
          <w:p w14:paraId="423F676B" w14:textId="77777777" w:rsidR="00743499" w:rsidRPr="00CF41CC"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p>
        </w:tc>
        <w:tc>
          <w:tcPr>
            <w:tcW w:w="1559" w:type="dxa"/>
            <w:tcBorders>
              <w:top w:val="nil"/>
              <w:left w:val="nil"/>
              <w:right w:val="nil"/>
            </w:tcBorders>
            <w:shd w:val="clear" w:color="auto" w:fill="auto"/>
            <w:noWrap/>
            <w:vAlign w:val="bottom"/>
          </w:tcPr>
          <w:p w14:paraId="156F4E50" w14:textId="77777777" w:rsidR="00743499" w:rsidRPr="00CF41CC" w:rsidRDefault="00743499" w:rsidP="00985E9B">
            <w:pPr>
              <w:spacing w:after="0" w:line="276" w:lineRule="auto"/>
              <w:rPr>
                <w:rFonts w:ascii="Times New Roman" w:eastAsia="Times New Roman" w:hAnsi="Times New Roman" w:cs="Times New Roman"/>
                <w:color w:val="000000"/>
                <w:sz w:val="24"/>
                <w:szCs w:val="24"/>
                <w:lang w:val="nl-NL" w:eastAsia="nl-NL"/>
              </w:rPr>
            </w:pPr>
            <w:r w:rsidRPr="00CF41CC">
              <w:rPr>
                <w:rFonts w:ascii="Times New Roman" w:eastAsia="Times New Roman" w:hAnsi="Times New Roman" w:cs="Times New Roman"/>
                <w:color w:val="000000"/>
                <w:sz w:val="24"/>
                <w:szCs w:val="24"/>
                <w:lang w:val="nl-NL" w:eastAsia="nl-NL"/>
              </w:rPr>
              <w:t>SQ</w:t>
            </w:r>
          </w:p>
        </w:tc>
        <w:tc>
          <w:tcPr>
            <w:tcW w:w="851" w:type="dxa"/>
            <w:tcBorders>
              <w:top w:val="nil"/>
              <w:left w:val="nil"/>
              <w:right w:val="nil"/>
            </w:tcBorders>
            <w:shd w:val="clear" w:color="auto" w:fill="auto"/>
            <w:noWrap/>
            <w:vAlign w:val="bottom"/>
          </w:tcPr>
          <w:p w14:paraId="6A1C0FC1"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7A2E2D">
              <w:rPr>
                <w:rFonts w:ascii="Times New Roman" w:eastAsia="Times New Roman" w:hAnsi="Times New Roman" w:cs="Times New Roman"/>
                <w:color w:val="000000"/>
                <w:sz w:val="24"/>
                <w:szCs w:val="24"/>
                <w:lang w:val="nl-NL" w:eastAsia="nl-NL"/>
              </w:rPr>
              <w:t>5</w:t>
            </w:r>
          </w:p>
        </w:tc>
        <w:tc>
          <w:tcPr>
            <w:tcW w:w="1418" w:type="dxa"/>
            <w:tcBorders>
              <w:top w:val="nil"/>
              <w:left w:val="nil"/>
              <w:right w:val="nil"/>
            </w:tcBorders>
            <w:shd w:val="clear" w:color="auto" w:fill="auto"/>
            <w:noWrap/>
            <w:vAlign w:val="bottom"/>
          </w:tcPr>
          <w:p w14:paraId="51953DE6"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7A2E2D">
              <w:rPr>
                <w:rFonts w:ascii="Times New Roman" w:eastAsia="Times New Roman" w:hAnsi="Times New Roman" w:cs="Times New Roman"/>
                <w:color w:val="000000"/>
                <w:sz w:val="24"/>
                <w:szCs w:val="24"/>
                <w:lang w:val="nl-NL" w:eastAsia="nl-NL"/>
              </w:rPr>
              <w:t>1 (20%)</w:t>
            </w:r>
          </w:p>
        </w:tc>
        <w:tc>
          <w:tcPr>
            <w:tcW w:w="1418" w:type="dxa"/>
            <w:tcBorders>
              <w:top w:val="nil"/>
              <w:left w:val="nil"/>
              <w:right w:val="nil"/>
            </w:tcBorders>
            <w:shd w:val="clear" w:color="auto" w:fill="auto"/>
            <w:noWrap/>
            <w:vAlign w:val="bottom"/>
          </w:tcPr>
          <w:p w14:paraId="657471C6"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4</w:t>
            </w:r>
          </w:p>
        </w:tc>
        <w:tc>
          <w:tcPr>
            <w:tcW w:w="850" w:type="dxa"/>
            <w:tcBorders>
              <w:top w:val="nil"/>
              <w:left w:val="nil"/>
              <w:right w:val="nil"/>
            </w:tcBorders>
            <w:shd w:val="clear" w:color="auto" w:fill="auto"/>
            <w:noWrap/>
            <w:vAlign w:val="bottom"/>
          </w:tcPr>
          <w:p w14:paraId="3F3DB53C"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7</w:t>
            </w:r>
          </w:p>
        </w:tc>
        <w:tc>
          <w:tcPr>
            <w:tcW w:w="1418" w:type="dxa"/>
            <w:tcBorders>
              <w:top w:val="nil"/>
              <w:left w:val="nil"/>
              <w:right w:val="nil"/>
            </w:tcBorders>
            <w:shd w:val="clear" w:color="auto" w:fill="auto"/>
            <w:noWrap/>
            <w:vAlign w:val="bottom"/>
          </w:tcPr>
          <w:p w14:paraId="3D5EA5C0"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3 (42.9%)</w:t>
            </w:r>
          </w:p>
        </w:tc>
        <w:tc>
          <w:tcPr>
            <w:tcW w:w="1275" w:type="dxa"/>
            <w:tcBorders>
              <w:top w:val="nil"/>
              <w:left w:val="nil"/>
              <w:right w:val="nil"/>
            </w:tcBorders>
            <w:shd w:val="clear" w:color="auto" w:fill="auto"/>
            <w:noWrap/>
            <w:vAlign w:val="bottom"/>
          </w:tcPr>
          <w:p w14:paraId="73098040"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4</w:t>
            </w:r>
          </w:p>
        </w:tc>
      </w:tr>
      <w:tr w:rsidR="00743499" w:rsidRPr="007A2E2D" w14:paraId="51236556" w14:textId="77777777" w:rsidTr="00985E9B">
        <w:trPr>
          <w:trHeight w:val="288"/>
        </w:trPr>
        <w:tc>
          <w:tcPr>
            <w:tcW w:w="283" w:type="dxa"/>
            <w:tcBorders>
              <w:top w:val="nil"/>
              <w:left w:val="nil"/>
              <w:right w:val="nil"/>
            </w:tcBorders>
            <w:shd w:val="clear" w:color="auto" w:fill="auto"/>
            <w:noWrap/>
            <w:vAlign w:val="bottom"/>
          </w:tcPr>
          <w:p w14:paraId="23C96245" w14:textId="77777777" w:rsidR="00743499" w:rsidRPr="00CF41CC"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p>
        </w:tc>
        <w:tc>
          <w:tcPr>
            <w:tcW w:w="1559" w:type="dxa"/>
            <w:tcBorders>
              <w:top w:val="nil"/>
              <w:left w:val="nil"/>
              <w:right w:val="nil"/>
            </w:tcBorders>
            <w:shd w:val="clear" w:color="auto" w:fill="auto"/>
            <w:noWrap/>
            <w:vAlign w:val="bottom"/>
          </w:tcPr>
          <w:p w14:paraId="7FCBBA58" w14:textId="77777777" w:rsidR="00743499" w:rsidRPr="00CF41CC" w:rsidRDefault="00743499" w:rsidP="00985E9B">
            <w:pPr>
              <w:spacing w:after="0" w:line="276" w:lineRule="auto"/>
              <w:rPr>
                <w:rFonts w:ascii="Times New Roman" w:eastAsia="Times New Roman" w:hAnsi="Times New Roman" w:cs="Times New Roman"/>
                <w:color w:val="000000"/>
                <w:sz w:val="24"/>
                <w:szCs w:val="24"/>
                <w:lang w:val="nl-NL" w:eastAsia="nl-NL"/>
              </w:rPr>
            </w:pPr>
            <w:r w:rsidRPr="00CF41CC">
              <w:rPr>
                <w:rFonts w:ascii="Times New Roman" w:eastAsia="Times New Roman" w:hAnsi="Times New Roman" w:cs="Times New Roman"/>
                <w:color w:val="000000"/>
                <w:sz w:val="24"/>
                <w:szCs w:val="24"/>
                <w:lang w:val="nl-NL" w:eastAsia="nl-NL"/>
              </w:rPr>
              <w:t>JMF</w:t>
            </w:r>
          </w:p>
        </w:tc>
        <w:tc>
          <w:tcPr>
            <w:tcW w:w="851" w:type="dxa"/>
            <w:tcBorders>
              <w:top w:val="nil"/>
              <w:left w:val="nil"/>
              <w:right w:val="nil"/>
            </w:tcBorders>
            <w:shd w:val="clear" w:color="auto" w:fill="auto"/>
            <w:noWrap/>
            <w:vAlign w:val="bottom"/>
          </w:tcPr>
          <w:p w14:paraId="45B8B489"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7A2E2D">
              <w:rPr>
                <w:rFonts w:ascii="Times New Roman" w:eastAsia="Times New Roman" w:hAnsi="Times New Roman" w:cs="Times New Roman"/>
                <w:color w:val="000000"/>
                <w:sz w:val="24"/>
                <w:szCs w:val="24"/>
                <w:lang w:val="nl-NL" w:eastAsia="nl-NL"/>
              </w:rPr>
              <w:t>32</w:t>
            </w:r>
          </w:p>
        </w:tc>
        <w:tc>
          <w:tcPr>
            <w:tcW w:w="1418" w:type="dxa"/>
            <w:tcBorders>
              <w:top w:val="nil"/>
              <w:left w:val="nil"/>
              <w:right w:val="nil"/>
            </w:tcBorders>
            <w:shd w:val="clear" w:color="auto" w:fill="auto"/>
            <w:noWrap/>
            <w:vAlign w:val="bottom"/>
          </w:tcPr>
          <w:p w14:paraId="59F2BB44" w14:textId="073976C3"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7A2E2D">
              <w:rPr>
                <w:rFonts w:ascii="Times New Roman" w:eastAsia="Times New Roman" w:hAnsi="Times New Roman" w:cs="Times New Roman"/>
                <w:color w:val="000000"/>
                <w:sz w:val="24"/>
                <w:szCs w:val="24"/>
                <w:lang w:val="nl-NL" w:eastAsia="nl-NL"/>
              </w:rPr>
              <w:t>14 (43.</w:t>
            </w:r>
            <w:ins w:id="1432" w:author="EliseSchramkowski" w:date="2021-05-26T09:40:00Z">
              <w:r w:rsidR="00E87BE5">
                <w:rPr>
                  <w:rFonts w:ascii="Times New Roman" w:eastAsia="Times New Roman" w:hAnsi="Times New Roman" w:cs="Times New Roman"/>
                  <w:color w:val="000000"/>
                  <w:sz w:val="24"/>
                  <w:szCs w:val="24"/>
                  <w:lang w:val="nl-NL" w:eastAsia="nl-NL"/>
                </w:rPr>
                <w:t>8</w:t>
              </w:r>
            </w:ins>
            <w:del w:id="1433" w:author="EliseSchramkowski" w:date="2021-05-26T09:40:00Z">
              <w:r w:rsidR="00E87BE5" w:rsidDel="00E87BE5">
                <w:rPr>
                  <w:rFonts w:ascii="Times New Roman" w:eastAsia="Times New Roman" w:hAnsi="Times New Roman" w:cs="Times New Roman"/>
                  <w:color w:val="000000"/>
                  <w:sz w:val="24"/>
                  <w:szCs w:val="24"/>
                  <w:lang w:val="nl-NL" w:eastAsia="nl-NL"/>
                </w:rPr>
                <w:delText>8</w:delText>
              </w:r>
            </w:del>
            <w:r w:rsidRPr="007A2E2D">
              <w:rPr>
                <w:rFonts w:ascii="Times New Roman" w:eastAsia="Times New Roman" w:hAnsi="Times New Roman" w:cs="Times New Roman"/>
                <w:color w:val="000000"/>
                <w:sz w:val="24"/>
                <w:szCs w:val="24"/>
                <w:lang w:val="nl-NL" w:eastAsia="nl-NL"/>
              </w:rPr>
              <w:t>%)</w:t>
            </w:r>
          </w:p>
        </w:tc>
        <w:tc>
          <w:tcPr>
            <w:tcW w:w="1418" w:type="dxa"/>
            <w:tcBorders>
              <w:top w:val="nil"/>
              <w:left w:val="nil"/>
              <w:right w:val="nil"/>
            </w:tcBorders>
            <w:shd w:val="clear" w:color="auto" w:fill="auto"/>
            <w:noWrap/>
            <w:vAlign w:val="bottom"/>
          </w:tcPr>
          <w:p w14:paraId="50071531"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7A2E2D">
              <w:rPr>
                <w:rFonts w:ascii="Times New Roman" w:eastAsia="Times New Roman" w:hAnsi="Times New Roman" w:cs="Times New Roman"/>
                <w:color w:val="000000"/>
                <w:sz w:val="24"/>
                <w:szCs w:val="24"/>
                <w:lang w:val="nl-NL" w:eastAsia="nl-NL"/>
              </w:rPr>
              <w:t>18</w:t>
            </w:r>
          </w:p>
        </w:tc>
        <w:tc>
          <w:tcPr>
            <w:tcW w:w="850" w:type="dxa"/>
            <w:tcBorders>
              <w:top w:val="nil"/>
              <w:left w:val="nil"/>
              <w:right w:val="nil"/>
            </w:tcBorders>
            <w:shd w:val="clear" w:color="auto" w:fill="auto"/>
            <w:noWrap/>
            <w:vAlign w:val="bottom"/>
          </w:tcPr>
          <w:p w14:paraId="3AC4CB73"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57</w:t>
            </w:r>
          </w:p>
        </w:tc>
        <w:tc>
          <w:tcPr>
            <w:tcW w:w="1418" w:type="dxa"/>
            <w:tcBorders>
              <w:top w:val="nil"/>
              <w:left w:val="nil"/>
              <w:right w:val="nil"/>
            </w:tcBorders>
            <w:shd w:val="clear" w:color="auto" w:fill="auto"/>
            <w:noWrap/>
            <w:vAlign w:val="bottom"/>
          </w:tcPr>
          <w:p w14:paraId="2ABDBBAB"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28 (49.1%)</w:t>
            </w:r>
          </w:p>
        </w:tc>
        <w:tc>
          <w:tcPr>
            <w:tcW w:w="1275" w:type="dxa"/>
            <w:tcBorders>
              <w:top w:val="nil"/>
              <w:left w:val="nil"/>
              <w:right w:val="nil"/>
            </w:tcBorders>
            <w:shd w:val="clear" w:color="auto" w:fill="auto"/>
            <w:noWrap/>
            <w:vAlign w:val="bottom"/>
          </w:tcPr>
          <w:p w14:paraId="4BD54E23"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29</w:t>
            </w:r>
          </w:p>
        </w:tc>
      </w:tr>
      <w:tr w:rsidR="00743499" w:rsidRPr="007A2E2D" w14:paraId="2C74A472" w14:textId="77777777" w:rsidTr="00985E9B">
        <w:trPr>
          <w:trHeight w:val="288"/>
        </w:trPr>
        <w:tc>
          <w:tcPr>
            <w:tcW w:w="283" w:type="dxa"/>
            <w:tcBorders>
              <w:left w:val="nil"/>
              <w:right w:val="nil"/>
            </w:tcBorders>
            <w:shd w:val="clear" w:color="auto" w:fill="auto"/>
            <w:noWrap/>
            <w:vAlign w:val="bottom"/>
          </w:tcPr>
          <w:p w14:paraId="55F37F2A" w14:textId="77777777" w:rsidR="00743499" w:rsidRPr="00CF41CC" w:rsidRDefault="00743499" w:rsidP="00985E9B">
            <w:pPr>
              <w:spacing w:line="276" w:lineRule="auto"/>
              <w:jc w:val="center"/>
              <w:rPr>
                <w:rFonts w:ascii="Times New Roman" w:eastAsia="Times New Roman" w:hAnsi="Times New Roman" w:cs="Times New Roman"/>
                <w:color w:val="000000"/>
                <w:sz w:val="24"/>
                <w:szCs w:val="24"/>
                <w:lang w:val="nl-NL" w:eastAsia="nl-NL"/>
              </w:rPr>
            </w:pPr>
          </w:p>
        </w:tc>
        <w:tc>
          <w:tcPr>
            <w:tcW w:w="1559" w:type="dxa"/>
            <w:tcBorders>
              <w:left w:val="nil"/>
              <w:right w:val="nil"/>
            </w:tcBorders>
            <w:shd w:val="clear" w:color="auto" w:fill="auto"/>
            <w:noWrap/>
            <w:vAlign w:val="bottom"/>
          </w:tcPr>
          <w:p w14:paraId="79624FD0" w14:textId="77777777" w:rsidR="00743499" w:rsidRPr="00CF41CC" w:rsidRDefault="00743499" w:rsidP="00985E9B">
            <w:pPr>
              <w:spacing w:line="276" w:lineRule="auto"/>
              <w:rPr>
                <w:rFonts w:ascii="Times New Roman" w:eastAsia="Times New Roman" w:hAnsi="Times New Roman" w:cs="Times New Roman"/>
                <w:color w:val="000000"/>
                <w:sz w:val="24"/>
                <w:szCs w:val="24"/>
                <w:lang w:val="nl-NL" w:eastAsia="nl-NL"/>
              </w:rPr>
            </w:pPr>
            <w:r w:rsidRPr="00CF41CC">
              <w:rPr>
                <w:rFonts w:ascii="Times New Roman" w:eastAsia="Times New Roman" w:hAnsi="Times New Roman" w:cs="Times New Roman"/>
                <w:color w:val="000000"/>
                <w:sz w:val="24"/>
                <w:szCs w:val="24"/>
                <w:lang w:val="nl-NL" w:eastAsia="nl-NL"/>
              </w:rPr>
              <w:t>CHQ</w:t>
            </w:r>
          </w:p>
        </w:tc>
        <w:tc>
          <w:tcPr>
            <w:tcW w:w="851" w:type="dxa"/>
            <w:tcBorders>
              <w:left w:val="nil"/>
              <w:right w:val="nil"/>
            </w:tcBorders>
            <w:shd w:val="clear" w:color="auto" w:fill="auto"/>
            <w:noWrap/>
            <w:vAlign w:val="bottom"/>
          </w:tcPr>
          <w:p w14:paraId="4B9CCB6F" w14:textId="77777777" w:rsidR="00743499" w:rsidRPr="007A2E2D" w:rsidRDefault="00743499" w:rsidP="00985E9B">
            <w:pPr>
              <w:spacing w:line="276" w:lineRule="auto"/>
              <w:jc w:val="center"/>
              <w:rPr>
                <w:rFonts w:ascii="Times New Roman" w:eastAsia="Times New Roman" w:hAnsi="Times New Roman" w:cs="Times New Roman"/>
                <w:color w:val="000000"/>
                <w:sz w:val="24"/>
                <w:szCs w:val="24"/>
                <w:lang w:val="nl-NL" w:eastAsia="nl-NL"/>
              </w:rPr>
            </w:pPr>
            <w:r w:rsidRPr="007A2E2D">
              <w:rPr>
                <w:rFonts w:ascii="Times New Roman" w:eastAsia="Times New Roman" w:hAnsi="Times New Roman" w:cs="Times New Roman"/>
                <w:color w:val="000000"/>
                <w:sz w:val="24"/>
                <w:szCs w:val="24"/>
                <w:lang w:val="nl-NL" w:eastAsia="nl-NL"/>
              </w:rPr>
              <w:t>9</w:t>
            </w:r>
          </w:p>
        </w:tc>
        <w:tc>
          <w:tcPr>
            <w:tcW w:w="1418" w:type="dxa"/>
            <w:tcBorders>
              <w:left w:val="nil"/>
              <w:right w:val="nil"/>
            </w:tcBorders>
            <w:shd w:val="clear" w:color="auto" w:fill="auto"/>
            <w:noWrap/>
            <w:vAlign w:val="bottom"/>
          </w:tcPr>
          <w:p w14:paraId="59353851" w14:textId="77777777" w:rsidR="00743499" w:rsidRPr="007A2E2D" w:rsidRDefault="00743499" w:rsidP="00985E9B">
            <w:pPr>
              <w:spacing w:line="276" w:lineRule="auto"/>
              <w:jc w:val="center"/>
              <w:rPr>
                <w:rFonts w:ascii="Times New Roman" w:eastAsia="Times New Roman" w:hAnsi="Times New Roman" w:cs="Times New Roman"/>
                <w:color w:val="000000"/>
                <w:sz w:val="24"/>
                <w:szCs w:val="24"/>
                <w:lang w:val="nl-NL" w:eastAsia="nl-NL"/>
              </w:rPr>
            </w:pPr>
            <w:r w:rsidRPr="007A2E2D">
              <w:rPr>
                <w:rFonts w:ascii="Times New Roman" w:eastAsia="Times New Roman" w:hAnsi="Times New Roman" w:cs="Times New Roman"/>
                <w:color w:val="000000"/>
                <w:sz w:val="24"/>
                <w:szCs w:val="24"/>
                <w:lang w:val="nl-NL" w:eastAsia="nl-NL"/>
              </w:rPr>
              <w:t>6 (66.7%)</w:t>
            </w:r>
          </w:p>
        </w:tc>
        <w:tc>
          <w:tcPr>
            <w:tcW w:w="1418" w:type="dxa"/>
            <w:tcBorders>
              <w:left w:val="nil"/>
              <w:right w:val="nil"/>
            </w:tcBorders>
            <w:shd w:val="clear" w:color="auto" w:fill="auto"/>
            <w:noWrap/>
            <w:vAlign w:val="bottom"/>
          </w:tcPr>
          <w:p w14:paraId="69BE50D8" w14:textId="77777777" w:rsidR="00743499" w:rsidRPr="007A2E2D" w:rsidRDefault="00743499" w:rsidP="00985E9B">
            <w:pPr>
              <w:spacing w:line="276" w:lineRule="auto"/>
              <w:jc w:val="center"/>
              <w:rPr>
                <w:rFonts w:ascii="Times New Roman" w:eastAsia="Times New Roman" w:hAnsi="Times New Roman" w:cs="Times New Roman"/>
                <w:color w:val="000000"/>
                <w:sz w:val="24"/>
                <w:szCs w:val="24"/>
                <w:lang w:val="nl-NL" w:eastAsia="nl-NL"/>
              </w:rPr>
            </w:pPr>
            <w:r w:rsidRPr="007A2E2D">
              <w:rPr>
                <w:rFonts w:ascii="Times New Roman" w:eastAsia="Times New Roman" w:hAnsi="Times New Roman" w:cs="Times New Roman"/>
                <w:color w:val="000000"/>
                <w:sz w:val="24"/>
                <w:szCs w:val="24"/>
                <w:lang w:val="nl-NL" w:eastAsia="nl-NL"/>
              </w:rPr>
              <w:t>3</w:t>
            </w:r>
          </w:p>
        </w:tc>
        <w:tc>
          <w:tcPr>
            <w:tcW w:w="850" w:type="dxa"/>
            <w:tcBorders>
              <w:left w:val="nil"/>
              <w:right w:val="nil"/>
            </w:tcBorders>
            <w:shd w:val="clear" w:color="auto" w:fill="auto"/>
            <w:noWrap/>
            <w:vAlign w:val="bottom"/>
          </w:tcPr>
          <w:p w14:paraId="45304B01" w14:textId="77777777" w:rsidR="00743499" w:rsidRPr="007A2E2D" w:rsidRDefault="00743499" w:rsidP="00985E9B">
            <w:pPr>
              <w:spacing w:line="276" w:lineRule="auto"/>
              <w:jc w:val="center"/>
              <w:rPr>
                <w:rFonts w:ascii="Times New Roman" w:eastAsia="Times New Roman" w:hAnsi="Times New Roman" w:cs="Times New Roman"/>
                <w:color w:val="000000"/>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20</w:t>
            </w:r>
          </w:p>
        </w:tc>
        <w:tc>
          <w:tcPr>
            <w:tcW w:w="1418" w:type="dxa"/>
            <w:tcBorders>
              <w:left w:val="nil"/>
              <w:right w:val="nil"/>
            </w:tcBorders>
            <w:shd w:val="clear" w:color="auto" w:fill="auto"/>
            <w:noWrap/>
            <w:vAlign w:val="bottom"/>
          </w:tcPr>
          <w:p w14:paraId="68BA4BB7" w14:textId="77777777" w:rsidR="00743499" w:rsidRPr="007A2E2D" w:rsidRDefault="00743499" w:rsidP="00985E9B">
            <w:pPr>
              <w:spacing w:line="276" w:lineRule="auto"/>
              <w:jc w:val="center"/>
              <w:rPr>
                <w:rFonts w:ascii="Times New Roman" w:eastAsia="Times New Roman" w:hAnsi="Times New Roman" w:cs="Times New Roman"/>
                <w:color w:val="000000"/>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14 (70%)</w:t>
            </w:r>
          </w:p>
        </w:tc>
        <w:tc>
          <w:tcPr>
            <w:tcW w:w="1275" w:type="dxa"/>
            <w:tcBorders>
              <w:left w:val="nil"/>
              <w:right w:val="nil"/>
            </w:tcBorders>
            <w:shd w:val="clear" w:color="auto" w:fill="auto"/>
            <w:noWrap/>
            <w:vAlign w:val="bottom"/>
          </w:tcPr>
          <w:p w14:paraId="4DF789F7" w14:textId="77777777" w:rsidR="00743499" w:rsidRPr="007A2E2D" w:rsidRDefault="00743499" w:rsidP="00985E9B">
            <w:pPr>
              <w:spacing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themeColor="text1"/>
                <w:sz w:val="24"/>
                <w:szCs w:val="24"/>
                <w:lang w:val="nl-NL" w:eastAsia="nl-NL"/>
              </w:rPr>
              <w:t>6</w:t>
            </w:r>
          </w:p>
        </w:tc>
      </w:tr>
      <w:tr w:rsidR="00743499" w:rsidRPr="00B42387" w14:paraId="6064A330" w14:textId="77777777" w:rsidTr="00985E9B">
        <w:trPr>
          <w:trHeight w:val="288"/>
        </w:trPr>
        <w:tc>
          <w:tcPr>
            <w:tcW w:w="1842" w:type="dxa"/>
            <w:gridSpan w:val="2"/>
            <w:tcBorders>
              <w:left w:val="nil"/>
              <w:right w:val="nil"/>
            </w:tcBorders>
            <w:shd w:val="clear" w:color="auto" w:fill="auto"/>
            <w:noWrap/>
            <w:vAlign w:val="bottom"/>
          </w:tcPr>
          <w:p w14:paraId="11D5697B" w14:textId="77777777" w:rsidR="00743499" w:rsidRPr="00CF41CC" w:rsidRDefault="00743499" w:rsidP="00985E9B">
            <w:pPr>
              <w:spacing w:after="0" w:line="276" w:lineRule="auto"/>
              <w:rPr>
                <w:rFonts w:ascii="Times New Roman" w:eastAsia="Times New Roman" w:hAnsi="Times New Roman" w:cs="Times New Roman"/>
                <w:color w:val="000000"/>
                <w:sz w:val="24"/>
                <w:szCs w:val="24"/>
                <w:lang w:val="nl-NL" w:eastAsia="nl-NL"/>
              </w:rPr>
            </w:pPr>
            <w:r w:rsidRPr="00CF41CC">
              <w:rPr>
                <w:rFonts w:ascii="Times New Roman" w:eastAsia="Times New Roman" w:hAnsi="Times New Roman" w:cs="Times New Roman"/>
                <w:color w:val="000000"/>
                <w:sz w:val="24"/>
                <w:szCs w:val="24"/>
                <w:lang w:val="nl-NL" w:eastAsia="nl-NL"/>
              </w:rPr>
              <w:t>Year</w:t>
            </w:r>
          </w:p>
        </w:tc>
        <w:tc>
          <w:tcPr>
            <w:tcW w:w="851" w:type="dxa"/>
            <w:tcBorders>
              <w:left w:val="nil"/>
              <w:right w:val="nil"/>
            </w:tcBorders>
            <w:shd w:val="clear" w:color="auto" w:fill="auto"/>
            <w:noWrap/>
            <w:vAlign w:val="bottom"/>
          </w:tcPr>
          <w:p w14:paraId="433C52C6"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p>
        </w:tc>
        <w:tc>
          <w:tcPr>
            <w:tcW w:w="1418" w:type="dxa"/>
            <w:tcBorders>
              <w:left w:val="nil"/>
              <w:right w:val="nil"/>
            </w:tcBorders>
            <w:shd w:val="clear" w:color="auto" w:fill="auto"/>
            <w:noWrap/>
            <w:vAlign w:val="bottom"/>
          </w:tcPr>
          <w:p w14:paraId="7C404D84"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p>
        </w:tc>
        <w:tc>
          <w:tcPr>
            <w:tcW w:w="1418" w:type="dxa"/>
            <w:tcBorders>
              <w:left w:val="nil"/>
              <w:right w:val="nil"/>
            </w:tcBorders>
            <w:shd w:val="clear" w:color="auto" w:fill="auto"/>
            <w:noWrap/>
            <w:vAlign w:val="bottom"/>
          </w:tcPr>
          <w:p w14:paraId="49EACE1E"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p>
        </w:tc>
        <w:tc>
          <w:tcPr>
            <w:tcW w:w="850" w:type="dxa"/>
            <w:tcBorders>
              <w:left w:val="nil"/>
              <w:right w:val="nil"/>
            </w:tcBorders>
            <w:shd w:val="clear" w:color="auto" w:fill="auto"/>
            <w:noWrap/>
            <w:vAlign w:val="bottom"/>
          </w:tcPr>
          <w:p w14:paraId="4FF236D4"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p>
        </w:tc>
        <w:tc>
          <w:tcPr>
            <w:tcW w:w="1418" w:type="dxa"/>
            <w:tcBorders>
              <w:left w:val="nil"/>
              <w:right w:val="nil"/>
            </w:tcBorders>
            <w:shd w:val="clear" w:color="auto" w:fill="auto"/>
            <w:noWrap/>
            <w:vAlign w:val="bottom"/>
          </w:tcPr>
          <w:p w14:paraId="1A2E4C5E"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p>
        </w:tc>
        <w:tc>
          <w:tcPr>
            <w:tcW w:w="1275" w:type="dxa"/>
            <w:tcBorders>
              <w:left w:val="nil"/>
              <w:right w:val="nil"/>
            </w:tcBorders>
            <w:shd w:val="clear" w:color="auto" w:fill="auto"/>
            <w:noWrap/>
            <w:vAlign w:val="bottom"/>
          </w:tcPr>
          <w:p w14:paraId="7D347475" w14:textId="77777777" w:rsidR="00743499" w:rsidRPr="007A2E2D" w:rsidRDefault="00743499" w:rsidP="00985E9B">
            <w:pPr>
              <w:spacing w:after="0" w:line="276" w:lineRule="auto"/>
              <w:jc w:val="center"/>
              <w:rPr>
                <w:rFonts w:ascii="Times New Roman" w:eastAsia="Times New Roman" w:hAnsi="Times New Roman" w:cs="Times New Roman"/>
                <w:color w:val="000000"/>
                <w:sz w:val="24"/>
                <w:szCs w:val="24"/>
                <w:lang w:val="nl-NL" w:eastAsia="nl-NL"/>
              </w:rPr>
            </w:pPr>
          </w:p>
        </w:tc>
      </w:tr>
      <w:tr w:rsidR="00743499" w:rsidRPr="0068737F" w14:paraId="6DE16AEB" w14:textId="77777777" w:rsidTr="00985E9B">
        <w:trPr>
          <w:trHeight w:val="288"/>
        </w:trPr>
        <w:tc>
          <w:tcPr>
            <w:tcW w:w="283" w:type="dxa"/>
            <w:tcBorders>
              <w:left w:val="nil"/>
              <w:right w:val="nil"/>
            </w:tcBorders>
            <w:shd w:val="clear" w:color="auto" w:fill="auto"/>
            <w:noWrap/>
            <w:vAlign w:val="bottom"/>
          </w:tcPr>
          <w:p w14:paraId="0FD55DDA" w14:textId="77777777" w:rsidR="00743499" w:rsidRPr="00B934E8" w:rsidRDefault="00743499" w:rsidP="00985E9B">
            <w:pPr>
              <w:spacing w:after="0" w:line="276" w:lineRule="auto"/>
              <w:rPr>
                <w:rFonts w:ascii="Times New Roman" w:eastAsia="Times New Roman" w:hAnsi="Times New Roman" w:cs="Times New Roman"/>
                <w:color w:val="000000"/>
                <w:sz w:val="24"/>
                <w:szCs w:val="24"/>
                <w:lang w:val="nl-NL" w:eastAsia="nl-NL"/>
              </w:rPr>
            </w:pPr>
          </w:p>
        </w:tc>
        <w:tc>
          <w:tcPr>
            <w:tcW w:w="1559" w:type="dxa"/>
            <w:tcBorders>
              <w:left w:val="nil"/>
              <w:right w:val="nil"/>
            </w:tcBorders>
            <w:shd w:val="clear" w:color="auto" w:fill="auto"/>
            <w:vAlign w:val="bottom"/>
          </w:tcPr>
          <w:p w14:paraId="077E3FE0" w14:textId="77777777" w:rsidR="00743499" w:rsidRPr="00B934E8" w:rsidRDefault="00743499" w:rsidP="00985E9B">
            <w:pPr>
              <w:spacing w:after="0" w:line="276" w:lineRule="auto"/>
              <w:rPr>
                <w:rFonts w:ascii="Times New Roman" w:eastAsia="Times New Roman" w:hAnsi="Times New Roman" w:cs="Times New Roman"/>
                <w:color w:val="000000"/>
                <w:sz w:val="24"/>
                <w:szCs w:val="24"/>
                <w:lang w:val="nl-NL" w:eastAsia="nl-NL"/>
              </w:rPr>
            </w:pPr>
            <w:r w:rsidRPr="00B934E8">
              <w:rPr>
                <w:rFonts w:ascii="Times New Roman" w:eastAsia="Times New Roman" w:hAnsi="Times New Roman" w:cs="Times New Roman"/>
                <w:color w:val="000000"/>
                <w:sz w:val="24"/>
                <w:szCs w:val="24"/>
                <w:lang w:val="nl-NL" w:eastAsia="nl-NL"/>
              </w:rPr>
              <w:t>2014</w:t>
            </w:r>
          </w:p>
        </w:tc>
        <w:tc>
          <w:tcPr>
            <w:tcW w:w="851" w:type="dxa"/>
            <w:tcBorders>
              <w:left w:val="nil"/>
              <w:right w:val="nil"/>
            </w:tcBorders>
            <w:shd w:val="clear" w:color="auto" w:fill="auto"/>
            <w:noWrap/>
            <w:vAlign w:val="bottom"/>
          </w:tcPr>
          <w:p w14:paraId="11653963" w14:textId="77777777" w:rsidR="00743499" w:rsidRPr="00B934E8"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B934E8">
              <w:rPr>
                <w:rFonts w:ascii="Times New Roman" w:eastAsia="Times New Roman" w:hAnsi="Times New Roman" w:cs="Times New Roman"/>
                <w:color w:val="000000" w:themeColor="text1"/>
                <w:sz w:val="24"/>
                <w:szCs w:val="24"/>
                <w:lang w:val="nl-NL" w:eastAsia="nl-NL"/>
              </w:rPr>
              <w:t>2</w:t>
            </w:r>
            <w:r>
              <w:rPr>
                <w:rFonts w:ascii="Times New Roman" w:eastAsia="Times New Roman" w:hAnsi="Times New Roman" w:cs="Times New Roman"/>
                <w:color w:val="000000" w:themeColor="text1"/>
                <w:sz w:val="24"/>
                <w:szCs w:val="24"/>
                <w:lang w:val="nl-NL" w:eastAsia="nl-NL"/>
              </w:rPr>
              <w:t>9</w:t>
            </w:r>
          </w:p>
        </w:tc>
        <w:tc>
          <w:tcPr>
            <w:tcW w:w="1418" w:type="dxa"/>
            <w:tcBorders>
              <w:left w:val="nil"/>
              <w:right w:val="nil"/>
            </w:tcBorders>
            <w:shd w:val="clear" w:color="auto" w:fill="auto"/>
            <w:noWrap/>
            <w:vAlign w:val="bottom"/>
          </w:tcPr>
          <w:p w14:paraId="7357499A" w14:textId="77777777" w:rsidR="00743499" w:rsidRPr="00B934E8"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B934E8">
              <w:rPr>
                <w:rFonts w:ascii="Times New Roman" w:eastAsia="Times New Roman" w:hAnsi="Times New Roman" w:cs="Times New Roman"/>
                <w:color w:val="000000" w:themeColor="text1"/>
                <w:sz w:val="24"/>
                <w:szCs w:val="24"/>
                <w:lang w:val="nl-NL" w:eastAsia="nl-NL"/>
              </w:rPr>
              <w:t>1</w:t>
            </w:r>
            <w:r>
              <w:rPr>
                <w:rFonts w:ascii="Times New Roman" w:eastAsia="Times New Roman" w:hAnsi="Times New Roman" w:cs="Times New Roman"/>
                <w:color w:val="000000" w:themeColor="text1"/>
                <w:sz w:val="24"/>
                <w:szCs w:val="24"/>
                <w:lang w:val="nl-NL" w:eastAsia="nl-NL"/>
              </w:rPr>
              <w:t>3</w:t>
            </w:r>
            <w:r w:rsidRPr="00B934E8">
              <w:rPr>
                <w:rFonts w:ascii="Times New Roman" w:eastAsia="Times New Roman" w:hAnsi="Times New Roman" w:cs="Times New Roman"/>
                <w:color w:val="000000" w:themeColor="text1"/>
                <w:sz w:val="24"/>
                <w:szCs w:val="24"/>
                <w:lang w:val="nl-NL" w:eastAsia="nl-NL"/>
              </w:rPr>
              <w:t xml:space="preserve"> (</w:t>
            </w:r>
            <w:r>
              <w:rPr>
                <w:rFonts w:ascii="Times New Roman" w:eastAsia="Times New Roman" w:hAnsi="Times New Roman" w:cs="Times New Roman"/>
                <w:color w:val="000000" w:themeColor="text1"/>
                <w:sz w:val="24"/>
                <w:szCs w:val="24"/>
                <w:lang w:val="nl-NL" w:eastAsia="nl-NL"/>
              </w:rPr>
              <w:t xml:space="preserve">44.8 </w:t>
            </w:r>
            <w:r w:rsidRPr="00B934E8">
              <w:rPr>
                <w:rFonts w:ascii="Times New Roman" w:eastAsia="Times New Roman" w:hAnsi="Times New Roman" w:cs="Times New Roman"/>
                <w:color w:val="000000" w:themeColor="text1"/>
                <w:sz w:val="24"/>
                <w:szCs w:val="24"/>
                <w:lang w:val="nl-NL" w:eastAsia="nl-NL"/>
              </w:rPr>
              <w:t>%)</w:t>
            </w:r>
          </w:p>
        </w:tc>
        <w:tc>
          <w:tcPr>
            <w:tcW w:w="1418" w:type="dxa"/>
            <w:tcBorders>
              <w:left w:val="nil"/>
              <w:right w:val="nil"/>
            </w:tcBorders>
            <w:shd w:val="clear" w:color="auto" w:fill="auto"/>
            <w:noWrap/>
            <w:vAlign w:val="bottom"/>
          </w:tcPr>
          <w:p w14:paraId="76AF9373" w14:textId="77777777" w:rsidR="00743499" w:rsidRPr="00B934E8"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B934E8">
              <w:rPr>
                <w:rFonts w:ascii="Times New Roman" w:eastAsia="Times New Roman" w:hAnsi="Times New Roman" w:cs="Times New Roman"/>
                <w:color w:val="000000" w:themeColor="text1"/>
                <w:sz w:val="24"/>
                <w:szCs w:val="24"/>
                <w:lang w:val="nl-NL" w:eastAsia="nl-NL"/>
              </w:rPr>
              <w:t>16</w:t>
            </w:r>
          </w:p>
        </w:tc>
        <w:tc>
          <w:tcPr>
            <w:tcW w:w="850" w:type="dxa"/>
            <w:tcBorders>
              <w:left w:val="nil"/>
              <w:right w:val="nil"/>
            </w:tcBorders>
            <w:shd w:val="clear" w:color="auto" w:fill="auto"/>
            <w:noWrap/>
            <w:vAlign w:val="bottom"/>
          </w:tcPr>
          <w:p w14:paraId="48B8A261" w14:textId="77777777" w:rsidR="00743499" w:rsidRPr="00275D2A"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4</w:t>
            </w:r>
            <w:r>
              <w:rPr>
                <w:rFonts w:ascii="Times New Roman" w:eastAsia="Times New Roman" w:hAnsi="Times New Roman" w:cs="Times New Roman"/>
                <w:color w:val="000000" w:themeColor="text1"/>
                <w:sz w:val="24"/>
                <w:szCs w:val="24"/>
                <w:lang w:val="nl-NL" w:eastAsia="nl-NL"/>
              </w:rPr>
              <w:t>9</w:t>
            </w:r>
          </w:p>
        </w:tc>
        <w:tc>
          <w:tcPr>
            <w:tcW w:w="1418" w:type="dxa"/>
            <w:tcBorders>
              <w:left w:val="nil"/>
              <w:right w:val="nil"/>
            </w:tcBorders>
            <w:shd w:val="clear" w:color="auto" w:fill="auto"/>
            <w:noWrap/>
            <w:vAlign w:val="bottom"/>
          </w:tcPr>
          <w:p w14:paraId="6E3A49F6" w14:textId="77777777" w:rsidR="00743499" w:rsidRPr="00275D2A"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2</w:t>
            </w:r>
            <w:r>
              <w:rPr>
                <w:rFonts w:ascii="Times New Roman" w:eastAsia="Times New Roman" w:hAnsi="Times New Roman" w:cs="Times New Roman"/>
                <w:color w:val="000000" w:themeColor="text1"/>
                <w:sz w:val="24"/>
                <w:szCs w:val="24"/>
                <w:lang w:val="nl-NL" w:eastAsia="nl-NL"/>
              </w:rPr>
              <w:t>7</w:t>
            </w:r>
            <w:r w:rsidRPr="00275D2A">
              <w:rPr>
                <w:rFonts w:ascii="Times New Roman" w:eastAsia="Times New Roman" w:hAnsi="Times New Roman" w:cs="Times New Roman"/>
                <w:color w:val="000000" w:themeColor="text1"/>
                <w:sz w:val="24"/>
                <w:szCs w:val="24"/>
                <w:lang w:val="nl-NL" w:eastAsia="nl-NL"/>
              </w:rPr>
              <w:t xml:space="preserve"> (</w:t>
            </w:r>
            <w:r>
              <w:rPr>
                <w:rFonts w:ascii="Times New Roman" w:eastAsia="Times New Roman" w:hAnsi="Times New Roman" w:cs="Times New Roman"/>
                <w:color w:val="000000" w:themeColor="text1"/>
                <w:sz w:val="24"/>
                <w:szCs w:val="24"/>
                <w:lang w:val="nl-NL" w:eastAsia="nl-NL"/>
              </w:rPr>
              <w:t>55.1</w:t>
            </w:r>
            <w:r w:rsidRPr="00275D2A">
              <w:rPr>
                <w:rFonts w:ascii="Times New Roman" w:eastAsia="Times New Roman" w:hAnsi="Times New Roman" w:cs="Times New Roman"/>
                <w:color w:val="000000" w:themeColor="text1"/>
                <w:sz w:val="24"/>
                <w:szCs w:val="24"/>
                <w:lang w:val="nl-NL" w:eastAsia="nl-NL"/>
              </w:rPr>
              <w:t>%)</w:t>
            </w:r>
          </w:p>
        </w:tc>
        <w:tc>
          <w:tcPr>
            <w:tcW w:w="1275" w:type="dxa"/>
            <w:tcBorders>
              <w:left w:val="nil"/>
              <w:right w:val="nil"/>
            </w:tcBorders>
            <w:shd w:val="clear" w:color="auto" w:fill="auto"/>
            <w:noWrap/>
            <w:vAlign w:val="bottom"/>
          </w:tcPr>
          <w:p w14:paraId="4D3463B1" w14:textId="77777777" w:rsidR="00743499" w:rsidRPr="00275D2A"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2</w:t>
            </w:r>
            <w:r>
              <w:rPr>
                <w:rFonts w:ascii="Times New Roman" w:eastAsia="Times New Roman" w:hAnsi="Times New Roman" w:cs="Times New Roman"/>
                <w:color w:val="000000" w:themeColor="text1"/>
                <w:sz w:val="24"/>
                <w:szCs w:val="24"/>
                <w:lang w:val="nl-NL" w:eastAsia="nl-NL"/>
              </w:rPr>
              <w:t>2</w:t>
            </w:r>
          </w:p>
        </w:tc>
      </w:tr>
      <w:tr w:rsidR="00743499" w:rsidRPr="0068737F" w14:paraId="5792C75F" w14:textId="77777777" w:rsidTr="00985E9B">
        <w:trPr>
          <w:trHeight w:val="288"/>
        </w:trPr>
        <w:tc>
          <w:tcPr>
            <w:tcW w:w="283" w:type="dxa"/>
            <w:tcBorders>
              <w:left w:val="nil"/>
              <w:right w:val="nil"/>
            </w:tcBorders>
            <w:shd w:val="clear" w:color="auto" w:fill="auto"/>
            <w:noWrap/>
            <w:vAlign w:val="bottom"/>
          </w:tcPr>
          <w:p w14:paraId="7BCFAF9B" w14:textId="77777777" w:rsidR="00743499" w:rsidRPr="00B934E8" w:rsidRDefault="00743499" w:rsidP="00985E9B">
            <w:pPr>
              <w:spacing w:after="0" w:line="276" w:lineRule="auto"/>
              <w:rPr>
                <w:rFonts w:ascii="Times New Roman" w:eastAsia="Times New Roman" w:hAnsi="Times New Roman" w:cs="Times New Roman"/>
                <w:color w:val="000000"/>
                <w:sz w:val="24"/>
                <w:szCs w:val="24"/>
                <w:lang w:val="nl-NL" w:eastAsia="nl-NL"/>
              </w:rPr>
            </w:pPr>
          </w:p>
        </w:tc>
        <w:tc>
          <w:tcPr>
            <w:tcW w:w="1559" w:type="dxa"/>
            <w:tcBorders>
              <w:left w:val="nil"/>
              <w:right w:val="nil"/>
            </w:tcBorders>
            <w:shd w:val="clear" w:color="auto" w:fill="auto"/>
            <w:vAlign w:val="bottom"/>
          </w:tcPr>
          <w:p w14:paraId="6990BF6C" w14:textId="77777777" w:rsidR="00743499" w:rsidRPr="00B934E8" w:rsidRDefault="00743499" w:rsidP="00985E9B">
            <w:pPr>
              <w:spacing w:after="0" w:line="276" w:lineRule="auto"/>
              <w:rPr>
                <w:rFonts w:ascii="Times New Roman" w:eastAsia="Times New Roman" w:hAnsi="Times New Roman" w:cs="Times New Roman"/>
                <w:color w:val="000000"/>
                <w:sz w:val="24"/>
                <w:szCs w:val="24"/>
                <w:lang w:val="nl-NL" w:eastAsia="nl-NL"/>
              </w:rPr>
            </w:pPr>
            <w:r w:rsidRPr="00B934E8">
              <w:rPr>
                <w:rFonts w:ascii="Times New Roman" w:eastAsia="Times New Roman" w:hAnsi="Times New Roman" w:cs="Times New Roman"/>
                <w:color w:val="000000"/>
                <w:sz w:val="24"/>
                <w:szCs w:val="24"/>
                <w:lang w:val="nl-NL" w:eastAsia="nl-NL"/>
              </w:rPr>
              <w:t>2015</w:t>
            </w:r>
          </w:p>
        </w:tc>
        <w:tc>
          <w:tcPr>
            <w:tcW w:w="851" w:type="dxa"/>
            <w:tcBorders>
              <w:left w:val="nil"/>
              <w:right w:val="nil"/>
            </w:tcBorders>
            <w:shd w:val="clear" w:color="auto" w:fill="auto"/>
            <w:noWrap/>
            <w:vAlign w:val="bottom"/>
          </w:tcPr>
          <w:p w14:paraId="710C84A6" w14:textId="77777777" w:rsidR="00743499" w:rsidRPr="00B934E8"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B934E8">
              <w:rPr>
                <w:rFonts w:ascii="Times New Roman" w:eastAsia="Times New Roman" w:hAnsi="Times New Roman" w:cs="Times New Roman"/>
                <w:color w:val="000000" w:themeColor="text1"/>
                <w:sz w:val="24"/>
                <w:szCs w:val="24"/>
                <w:lang w:val="nl-NL" w:eastAsia="nl-NL"/>
              </w:rPr>
              <w:t>19</w:t>
            </w:r>
          </w:p>
        </w:tc>
        <w:tc>
          <w:tcPr>
            <w:tcW w:w="1418" w:type="dxa"/>
            <w:tcBorders>
              <w:left w:val="nil"/>
              <w:right w:val="nil"/>
            </w:tcBorders>
            <w:shd w:val="clear" w:color="auto" w:fill="auto"/>
            <w:noWrap/>
            <w:vAlign w:val="bottom"/>
          </w:tcPr>
          <w:p w14:paraId="0849BC29" w14:textId="77777777" w:rsidR="00743499" w:rsidRPr="00B934E8"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B934E8">
              <w:rPr>
                <w:rFonts w:ascii="Times New Roman" w:eastAsia="Times New Roman" w:hAnsi="Times New Roman" w:cs="Times New Roman"/>
                <w:color w:val="000000" w:themeColor="text1"/>
                <w:sz w:val="24"/>
                <w:szCs w:val="24"/>
                <w:lang w:val="nl-NL" w:eastAsia="nl-NL"/>
              </w:rPr>
              <w:t>10 (52.6%)</w:t>
            </w:r>
          </w:p>
        </w:tc>
        <w:tc>
          <w:tcPr>
            <w:tcW w:w="1418" w:type="dxa"/>
            <w:tcBorders>
              <w:left w:val="nil"/>
              <w:right w:val="nil"/>
            </w:tcBorders>
            <w:shd w:val="clear" w:color="auto" w:fill="auto"/>
            <w:noWrap/>
            <w:vAlign w:val="bottom"/>
          </w:tcPr>
          <w:p w14:paraId="0FC41B15" w14:textId="77777777" w:rsidR="00743499" w:rsidRPr="00B934E8"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B934E8">
              <w:rPr>
                <w:rFonts w:ascii="Times New Roman" w:eastAsia="Times New Roman" w:hAnsi="Times New Roman" w:cs="Times New Roman"/>
                <w:color w:val="000000" w:themeColor="text1"/>
                <w:sz w:val="24"/>
                <w:szCs w:val="24"/>
                <w:lang w:val="nl-NL" w:eastAsia="nl-NL"/>
              </w:rPr>
              <w:t>9</w:t>
            </w:r>
          </w:p>
        </w:tc>
        <w:tc>
          <w:tcPr>
            <w:tcW w:w="850" w:type="dxa"/>
            <w:tcBorders>
              <w:left w:val="nil"/>
              <w:right w:val="nil"/>
            </w:tcBorders>
            <w:shd w:val="clear" w:color="auto" w:fill="auto"/>
            <w:noWrap/>
            <w:vAlign w:val="bottom"/>
          </w:tcPr>
          <w:p w14:paraId="714FB238" w14:textId="77777777" w:rsidR="00743499" w:rsidRPr="00275D2A"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38</w:t>
            </w:r>
          </w:p>
        </w:tc>
        <w:tc>
          <w:tcPr>
            <w:tcW w:w="1418" w:type="dxa"/>
            <w:tcBorders>
              <w:left w:val="nil"/>
              <w:right w:val="nil"/>
            </w:tcBorders>
            <w:shd w:val="clear" w:color="auto" w:fill="auto"/>
            <w:noWrap/>
            <w:vAlign w:val="bottom"/>
          </w:tcPr>
          <w:p w14:paraId="1974F406" w14:textId="77777777" w:rsidR="00743499" w:rsidRPr="00275D2A"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20 (52.6%)</w:t>
            </w:r>
          </w:p>
        </w:tc>
        <w:tc>
          <w:tcPr>
            <w:tcW w:w="1275" w:type="dxa"/>
            <w:tcBorders>
              <w:left w:val="nil"/>
              <w:right w:val="nil"/>
            </w:tcBorders>
            <w:shd w:val="clear" w:color="auto" w:fill="auto"/>
            <w:noWrap/>
            <w:vAlign w:val="bottom"/>
          </w:tcPr>
          <w:p w14:paraId="36C25063" w14:textId="77777777" w:rsidR="00743499" w:rsidRPr="00275D2A"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18</w:t>
            </w:r>
          </w:p>
        </w:tc>
      </w:tr>
      <w:tr w:rsidR="00743499" w:rsidRPr="0068737F" w14:paraId="204CB260" w14:textId="77777777" w:rsidTr="00985E9B">
        <w:trPr>
          <w:trHeight w:val="288"/>
        </w:trPr>
        <w:tc>
          <w:tcPr>
            <w:tcW w:w="283" w:type="dxa"/>
            <w:tcBorders>
              <w:left w:val="nil"/>
              <w:right w:val="nil"/>
            </w:tcBorders>
            <w:shd w:val="clear" w:color="auto" w:fill="auto"/>
            <w:noWrap/>
            <w:vAlign w:val="bottom"/>
          </w:tcPr>
          <w:p w14:paraId="34F76672" w14:textId="77777777" w:rsidR="00743499" w:rsidRPr="00B934E8" w:rsidRDefault="00743499" w:rsidP="00985E9B">
            <w:pPr>
              <w:spacing w:after="0" w:line="360" w:lineRule="auto"/>
              <w:rPr>
                <w:rFonts w:ascii="Times New Roman" w:eastAsia="Times New Roman" w:hAnsi="Times New Roman" w:cs="Times New Roman"/>
                <w:color w:val="000000"/>
                <w:sz w:val="24"/>
                <w:szCs w:val="24"/>
                <w:lang w:val="nl-NL" w:eastAsia="nl-NL"/>
              </w:rPr>
            </w:pPr>
          </w:p>
        </w:tc>
        <w:tc>
          <w:tcPr>
            <w:tcW w:w="1559" w:type="dxa"/>
            <w:tcBorders>
              <w:left w:val="nil"/>
              <w:right w:val="nil"/>
            </w:tcBorders>
            <w:shd w:val="clear" w:color="auto" w:fill="auto"/>
            <w:vAlign w:val="bottom"/>
          </w:tcPr>
          <w:p w14:paraId="12220293" w14:textId="77777777" w:rsidR="00743499" w:rsidRPr="00B934E8" w:rsidRDefault="00743499" w:rsidP="00985E9B">
            <w:pPr>
              <w:spacing w:after="0" w:line="360" w:lineRule="auto"/>
              <w:rPr>
                <w:rFonts w:ascii="Times New Roman" w:eastAsia="Times New Roman" w:hAnsi="Times New Roman" w:cs="Times New Roman"/>
                <w:color w:val="000000"/>
                <w:sz w:val="24"/>
                <w:szCs w:val="24"/>
                <w:lang w:val="nl-NL" w:eastAsia="nl-NL"/>
              </w:rPr>
            </w:pPr>
            <w:r w:rsidRPr="00B934E8">
              <w:rPr>
                <w:rFonts w:ascii="Times New Roman" w:eastAsia="Times New Roman" w:hAnsi="Times New Roman" w:cs="Times New Roman"/>
                <w:color w:val="000000"/>
                <w:sz w:val="24"/>
                <w:szCs w:val="24"/>
                <w:lang w:val="nl-NL" w:eastAsia="nl-NL"/>
              </w:rPr>
              <w:t>2016</w:t>
            </w:r>
          </w:p>
        </w:tc>
        <w:tc>
          <w:tcPr>
            <w:tcW w:w="851" w:type="dxa"/>
            <w:tcBorders>
              <w:left w:val="nil"/>
              <w:right w:val="nil"/>
            </w:tcBorders>
            <w:shd w:val="clear" w:color="auto" w:fill="auto"/>
            <w:noWrap/>
            <w:vAlign w:val="bottom"/>
          </w:tcPr>
          <w:p w14:paraId="3DC98F1A" w14:textId="77777777" w:rsidR="00743499" w:rsidRPr="00B934E8" w:rsidRDefault="00743499" w:rsidP="00985E9B">
            <w:pPr>
              <w:spacing w:after="0" w:line="360" w:lineRule="auto"/>
              <w:jc w:val="center"/>
              <w:rPr>
                <w:rFonts w:ascii="Times New Roman" w:eastAsia="Times New Roman" w:hAnsi="Times New Roman" w:cs="Times New Roman"/>
                <w:color w:val="000000" w:themeColor="text1"/>
                <w:sz w:val="24"/>
                <w:szCs w:val="24"/>
                <w:lang w:val="nl-NL" w:eastAsia="nl-NL"/>
              </w:rPr>
            </w:pPr>
            <w:r w:rsidRPr="00B934E8">
              <w:rPr>
                <w:rFonts w:ascii="Times New Roman" w:eastAsia="Times New Roman" w:hAnsi="Times New Roman" w:cs="Times New Roman"/>
                <w:color w:val="000000" w:themeColor="text1"/>
                <w:sz w:val="24"/>
                <w:szCs w:val="24"/>
                <w:lang w:val="nl-NL" w:eastAsia="nl-NL"/>
              </w:rPr>
              <w:t>25</w:t>
            </w:r>
          </w:p>
        </w:tc>
        <w:tc>
          <w:tcPr>
            <w:tcW w:w="1418" w:type="dxa"/>
            <w:tcBorders>
              <w:left w:val="nil"/>
              <w:right w:val="nil"/>
            </w:tcBorders>
            <w:shd w:val="clear" w:color="auto" w:fill="auto"/>
            <w:noWrap/>
            <w:vAlign w:val="bottom"/>
          </w:tcPr>
          <w:p w14:paraId="7883C025" w14:textId="77777777" w:rsidR="00743499" w:rsidRPr="00B934E8" w:rsidRDefault="00743499" w:rsidP="00985E9B">
            <w:pPr>
              <w:spacing w:after="0" w:line="360" w:lineRule="auto"/>
              <w:jc w:val="center"/>
              <w:rPr>
                <w:rFonts w:ascii="Times New Roman" w:eastAsia="Times New Roman" w:hAnsi="Times New Roman" w:cs="Times New Roman"/>
                <w:color w:val="000000" w:themeColor="text1"/>
                <w:sz w:val="24"/>
                <w:szCs w:val="24"/>
                <w:lang w:val="nl-NL" w:eastAsia="nl-NL"/>
              </w:rPr>
            </w:pPr>
            <w:r w:rsidRPr="00B934E8">
              <w:rPr>
                <w:rFonts w:ascii="Times New Roman" w:eastAsia="Times New Roman" w:hAnsi="Times New Roman" w:cs="Times New Roman"/>
                <w:color w:val="000000" w:themeColor="text1"/>
                <w:sz w:val="24"/>
                <w:szCs w:val="24"/>
                <w:lang w:val="nl-NL" w:eastAsia="nl-NL"/>
              </w:rPr>
              <w:t>9 (36%)</w:t>
            </w:r>
          </w:p>
        </w:tc>
        <w:tc>
          <w:tcPr>
            <w:tcW w:w="1418" w:type="dxa"/>
            <w:tcBorders>
              <w:left w:val="nil"/>
              <w:right w:val="nil"/>
            </w:tcBorders>
            <w:shd w:val="clear" w:color="auto" w:fill="auto"/>
            <w:noWrap/>
            <w:vAlign w:val="bottom"/>
          </w:tcPr>
          <w:p w14:paraId="716F3443" w14:textId="77777777" w:rsidR="00743499" w:rsidRPr="00B934E8" w:rsidRDefault="00743499" w:rsidP="00985E9B">
            <w:pPr>
              <w:spacing w:after="0" w:line="360" w:lineRule="auto"/>
              <w:jc w:val="center"/>
              <w:rPr>
                <w:rFonts w:ascii="Times New Roman" w:eastAsia="Times New Roman" w:hAnsi="Times New Roman" w:cs="Times New Roman"/>
                <w:color w:val="000000" w:themeColor="text1"/>
                <w:sz w:val="24"/>
                <w:szCs w:val="24"/>
                <w:lang w:val="nl-NL" w:eastAsia="nl-NL"/>
              </w:rPr>
            </w:pPr>
            <w:r w:rsidRPr="00B934E8">
              <w:rPr>
                <w:rFonts w:ascii="Times New Roman" w:eastAsia="Times New Roman" w:hAnsi="Times New Roman" w:cs="Times New Roman"/>
                <w:color w:val="000000" w:themeColor="text1"/>
                <w:sz w:val="24"/>
                <w:szCs w:val="24"/>
                <w:lang w:val="nl-NL" w:eastAsia="nl-NL"/>
              </w:rPr>
              <w:t>1</w:t>
            </w:r>
            <w:r>
              <w:rPr>
                <w:rFonts w:ascii="Times New Roman" w:eastAsia="Times New Roman" w:hAnsi="Times New Roman" w:cs="Times New Roman"/>
                <w:color w:val="000000" w:themeColor="text1"/>
                <w:sz w:val="24"/>
                <w:szCs w:val="24"/>
                <w:lang w:val="nl-NL" w:eastAsia="nl-NL"/>
              </w:rPr>
              <w:t>6</w:t>
            </w:r>
          </w:p>
        </w:tc>
        <w:tc>
          <w:tcPr>
            <w:tcW w:w="850" w:type="dxa"/>
            <w:tcBorders>
              <w:left w:val="nil"/>
              <w:right w:val="nil"/>
            </w:tcBorders>
            <w:shd w:val="clear" w:color="auto" w:fill="auto"/>
            <w:noWrap/>
            <w:vAlign w:val="bottom"/>
          </w:tcPr>
          <w:p w14:paraId="5234F309" w14:textId="77777777" w:rsidR="00743499" w:rsidRPr="00275D2A" w:rsidRDefault="00743499" w:rsidP="00985E9B">
            <w:pPr>
              <w:spacing w:after="0" w:line="360" w:lineRule="auto"/>
              <w:jc w:val="center"/>
              <w:rPr>
                <w:rFonts w:ascii="Times New Roman" w:eastAsia="Times New Roman" w:hAnsi="Times New Roman" w:cs="Times New Roman"/>
                <w:color w:val="000000" w:themeColor="text1"/>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40</w:t>
            </w:r>
          </w:p>
        </w:tc>
        <w:tc>
          <w:tcPr>
            <w:tcW w:w="1418" w:type="dxa"/>
            <w:tcBorders>
              <w:left w:val="nil"/>
              <w:right w:val="nil"/>
            </w:tcBorders>
            <w:shd w:val="clear" w:color="auto" w:fill="auto"/>
            <w:noWrap/>
            <w:vAlign w:val="bottom"/>
          </w:tcPr>
          <w:p w14:paraId="545C947B" w14:textId="77777777" w:rsidR="00743499" w:rsidRPr="00275D2A" w:rsidRDefault="00743499" w:rsidP="00985E9B">
            <w:pPr>
              <w:spacing w:after="0" w:line="360" w:lineRule="auto"/>
              <w:jc w:val="center"/>
              <w:rPr>
                <w:rFonts w:ascii="Times New Roman" w:eastAsia="Times New Roman" w:hAnsi="Times New Roman" w:cs="Times New Roman"/>
                <w:color w:val="000000" w:themeColor="text1"/>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17 (42.5%)</w:t>
            </w:r>
          </w:p>
        </w:tc>
        <w:tc>
          <w:tcPr>
            <w:tcW w:w="1275" w:type="dxa"/>
            <w:tcBorders>
              <w:left w:val="nil"/>
              <w:right w:val="nil"/>
            </w:tcBorders>
            <w:shd w:val="clear" w:color="auto" w:fill="auto"/>
            <w:noWrap/>
            <w:vAlign w:val="bottom"/>
          </w:tcPr>
          <w:p w14:paraId="7EB92851" w14:textId="77777777" w:rsidR="00743499" w:rsidRPr="00275D2A" w:rsidRDefault="00743499" w:rsidP="00985E9B">
            <w:pPr>
              <w:spacing w:after="0" w:line="360" w:lineRule="auto"/>
              <w:jc w:val="center"/>
              <w:rPr>
                <w:rFonts w:ascii="Times New Roman" w:eastAsia="Times New Roman" w:hAnsi="Times New Roman" w:cs="Times New Roman"/>
                <w:color w:val="000000" w:themeColor="text1"/>
                <w:sz w:val="24"/>
                <w:szCs w:val="24"/>
                <w:lang w:val="nl-NL" w:eastAsia="nl-NL"/>
              </w:rPr>
            </w:pPr>
            <w:r w:rsidRPr="00275D2A">
              <w:rPr>
                <w:rFonts w:ascii="Times New Roman" w:eastAsia="Times New Roman" w:hAnsi="Times New Roman" w:cs="Times New Roman"/>
                <w:color w:val="000000" w:themeColor="text1"/>
                <w:sz w:val="24"/>
                <w:szCs w:val="24"/>
                <w:lang w:val="nl-NL" w:eastAsia="nl-NL"/>
              </w:rPr>
              <w:t>23</w:t>
            </w:r>
          </w:p>
        </w:tc>
      </w:tr>
      <w:tr w:rsidR="00743499" w:rsidRPr="0068737F" w14:paraId="7B5CA3CF" w14:textId="77777777" w:rsidTr="00985E9B">
        <w:trPr>
          <w:trHeight w:val="288"/>
        </w:trPr>
        <w:tc>
          <w:tcPr>
            <w:tcW w:w="1842" w:type="dxa"/>
            <w:gridSpan w:val="2"/>
            <w:tcBorders>
              <w:left w:val="nil"/>
              <w:right w:val="nil"/>
            </w:tcBorders>
            <w:shd w:val="clear" w:color="auto" w:fill="auto"/>
            <w:noWrap/>
            <w:vAlign w:val="bottom"/>
          </w:tcPr>
          <w:p w14:paraId="3963C599" w14:textId="77777777" w:rsidR="00743499" w:rsidRPr="00B934E8" w:rsidRDefault="00743499" w:rsidP="00985E9B">
            <w:pPr>
              <w:spacing w:after="0" w:line="276" w:lineRule="auto"/>
              <w:rPr>
                <w:rFonts w:ascii="Times New Roman" w:eastAsia="Times New Roman" w:hAnsi="Times New Roman" w:cs="Times New Roman"/>
                <w:color w:val="000000"/>
                <w:sz w:val="24"/>
                <w:szCs w:val="24"/>
                <w:lang w:val="nl-NL" w:eastAsia="nl-NL"/>
              </w:rPr>
            </w:pPr>
            <w:r w:rsidRPr="00B934E8">
              <w:rPr>
                <w:rFonts w:ascii="Times New Roman" w:eastAsia="Times New Roman" w:hAnsi="Times New Roman" w:cs="Times New Roman"/>
                <w:color w:val="000000"/>
                <w:sz w:val="24"/>
                <w:szCs w:val="24"/>
                <w:lang w:val="nl-NL" w:eastAsia="nl-NL"/>
              </w:rPr>
              <w:t>Total</w:t>
            </w:r>
          </w:p>
        </w:tc>
        <w:tc>
          <w:tcPr>
            <w:tcW w:w="851" w:type="dxa"/>
            <w:tcBorders>
              <w:left w:val="nil"/>
              <w:right w:val="nil"/>
            </w:tcBorders>
            <w:shd w:val="clear" w:color="auto" w:fill="auto"/>
            <w:noWrap/>
            <w:vAlign w:val="bottom"/>
          </w:tcPr>
          <w:p w14:paraId="43A04550" w14:textId="77777777" w:rsidR="00743499" w:rsidRPr="00B934E8"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B934E8">
              <w:rPr>
                <w:rFonts w:ascii="Times New Roman" w:eastAsia="Times New Roman" w:hAnsi="Times New Roman" w:cs="Times New Roman"/>
                <w:color w:val="000000" w:themeColor="text1"/>
                <w:sz w:val="24"/>
                <w:szCs w:val="24"/>
                <w:lang w:eastAsia="nl-NL"/>
              </w:rPr>
              <w:t>7</w:t>
            </w:r>
            <w:r>
              <w:rPr>
                <w:rFonts w:ascii="Times New Roman" w:eastAsia="Times New Roman" w:hAnsi="Times New Roman" w:cs="Times New Roman"/>
                <w:color w:val="000000" w:themeColor="text1"/>
                <w:sz w:val="24"/>
                <w:szCs w:val="24"/>
                <w:lang w:eastAsia="nl-NL"/>
              </w:rPr>
              <w:t>3</w:t>
            </w:r>
          </w:p>
        </w:tc>
        <w:tc>
          <w:tcPr>
            <w:tcW w:w="1418" w:type="dxa"/>
            <w:tcBorders>
              <w:left w:val="nil"/>
              <w:right w:val="nil"/>
            </w:tcBorders>
            <w:shd w:val="clear" w:color="auto" w:fill="auto"/>
            <w:noWrap/>
            <w:vAlign w:val="bottom"/>
          </w:tcPr>
          <w:p w14:paraId="768FF9E2" w14:textId="21114BAF" w:rsidR="00743499" w:rsidRPr="00B934E8"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B934E8">
              <w:rPr>
                <w:rFonts w:ascii="Times New Roman" w:eastAsia="Times New Roman" w:hAnsi="Times New Roman" w:cs="Times New Roman"/>
                <w:color w:val="000000" w:themeColor="text1"/>
                <w:sz w:val="24"/>
                <w:szCs w:val="24"/>
                <w:lang w:eastAsia="nl-NL"/>
              </w:rPr>
              <w:t>3</w:t>
            </w:r>
            <w:r w:rsidR="00FD42F3">
              <w:rPr>
                <w:rFonts w:ascii="Times New Roman" w:eastAsia="Times New Roman" w:hAnsi="Times New Roman" w:cs="Times New Roman"/>
                <w:color w:val="000000" w:themeColor="text1"/>
                <w:sz w:val="24"/>
                <w:szCs w:val="24"/>
                <w:lang w:eastAsia="nl-NL"/>
              </w:rPr>
              <w:t>2</w:t>
            </w:r>
            <w:r w:rsidR="00B0432C">
              <w:rPr>
                <w:rFonts w:ascii="Times New Roman" w:eastAsia="Times New Roman" w:hAnsi="Times New Roman" w:cs="Times New Roman"/>
                <w:color w:val="000000" w:themeColor="text1"/>
                <w:sz w:val="24"/>
                <w:szCs w:val="24"/>
                <w:lang w:eastAsia="nl-NL"/>
              </w:rPr>
              <w:t>:</w:t>
            </w:r>
            <w:r w:rsidRPr="00B934E8">
              <w:rPr>
                <w:rFonts w:ascii="Times New Roman" w:eastAsia="Times New Roman" w:hAnsi="Times New Roman" w:cs="Times New Roman"/>
                <w:color w:val="000000" w:themeColor="text1"/>
                <w:sz w:val="24"/>
                <w:szCs w:val="24"/>
                <w:lang w:eastAsia="nl-NL"/>
              </w:rPr>
              <w:t xml:space="preserve"> (</w:t>
            </w:r>
            <w:r>
              <w:rPr>
                <w:rFonts w:ascii="Times New Roman" w:eastAsia="Times New Roman" w:hAnsi="Times New Roman" w:cs="Times New Roman"/>
                <w:color w:val="000000" w:themeColor="text1"/>
                <w:sz w:val="24"/>
                <w:szCs w:val="24"/>
                <w:lang w:eastAsia="nl-NL"/>
              </w:rPr>
              <w:t>43.</w:t>
            </w:r>
            <w:ins w:id="1434" w:author="EliseSchramkowski" w:date="2021-05-26T09:41:00Z">
              <w:r w:rsidR="00E87BE5">
                <w:rPr>
                  <w:rFonts w:ascii="Times New Roman" w:eastAsia="Times New Roman" w:hAnsi="Times New Roman" w:cs="Times New Roman"/>
                  <w:color w:val="000000" w:themeColor="text1"/>
                  <w:sz w:val="24"/>
                  <w:szCs w:val="24"/>
                  <w:lang w:eastAsia="nl-NL"/>
                </w:rPr>
                <w:t>8</w:t>
              </w:r>
            </w:ins>
            <w:del w:id="1435" w:author="EliseSchramkowski" w:date="2021-05-26T09:41:00Z">
              <w:r w:rsidDel="00E87BE5">
                <w:rPr>
                  <w:rFonts w:ascii="Times New Roman" w:eastAsia="Times New Roman" w:hAnsi="Times New Roman" w:cs="Times New Roman"/>
                  <w:color w:val="000000" w:themeColor="text1"/>
                  <w:sz w:val="24"/>
                  <w:szCs w:val="24"/>
                  <w:lang w:eastAsia="nl-NL"/>
                </w:rPr>
                <w:delText>7</w:delText>
              </w:r>
            </w:del>
            <w:r w:rsidRPr="00B934E8">
              <w:rPr>
                <w:rFonts w:ascii="Times New Roman" w:eastAsia="Times New Roman" w:hAnsi="Times New Roman" w:cs="Times New Roman"/>
                <w:color w:val="000000" w:themeColor="text1"/>
                <w:sz w:val="24"/>
                <w:szCs w:val="24"/>
                <w:lang w:eastAsia="nl-NL"/>
              </w:rPr>
              <w:t>%)</w:t>
            </w:r>
          </w:p>
        </w:tc>
        <w:tc>
          <w:tcPr>
            <w:tcW w:w="1418" w:type="dxa"/>
            <w:tcBorders>
              <w:left w:val="nil"/>
              <w:right w:val="nil"/>
            </w:tcBorders>
            <w:shd w:val="clear" w:color="auto" w:fill="auto"/>
            <w:noWrap/>
            <w:vAlign w:val="bottom"/>
          </w:tcPr>
          <w:p w14:paraId="0C723B8E" w14:textId="77777777" w:rsidR="00743499" w:rsidRPr="00B934E8"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B934E8">
              <w:rPr>
                <w:rFonts w:ascii="Times New Roman" w:eastAsia="Times New Roman" w:hAnsi="Times New Roman" w:cs="Times New Roman"/>
                <w:color w:val="000000" w:themeColor="text1"/>
                <w:sz w:val="24"/>
                <w:szCs w:val="24"/>
                <w:lang w:eastAsia="nl-NL"/>
              </w:rPr>
              <w:t>41</w:t>
            </w:r>
          </w:p>
        </w:tc>
        <w:tc>
          <w:tcPr>
            <w:tcW w:w="850" w:type="dxa"/>
            <w:tcBorders>
              <w:left w:val="nil"/>
              <w:right w:val="nil"/>
            </w:tcBorders>
            <w:shd w:val="clear" w:color="auto" w:fill="auto"/>
            <w:noWrap/>
            <w:vAlign w:val="bottom"/>
          </w:tcPr>
          <w:p w14:paraId="15637228" w14:textId="77777777" w:rsidR="00743499" w:rsidRPr="00275D2A"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6C40AD">
              <w:rPr>
                <w:rFonts w:ascii="Times New Roman" w:eastAsia="Times New Roman" w:hAnsi="Times New Roman" w:cs="Times New Roman"/>
                <w:color w:val="000000" w:themeColor="text1"/>
                <w:sz w:val="24"/>
                <w:szCs w:val="24"/>
                <w:lang w:val="nl-NL" w:eastAsia="nl-NL"/>
              </w:rPr>
              <w:t>12</w:t>
            </w:r>
            <w:r>
              <w:rPr>
                <w:rFonts w:ascii="Times New Roman" w:eastAsia="Times New Roman" w:hAnsi="Times New Roman" w:cs="Times New Roman"/>
                <w:color w:val="000000" w:themeColor="text1"/>
                <w:sz w:val="24"/>
                <w:szCs w:val="24"/>
                <w:lang w:val="nl-NL" w:eastAsia="nl-NL"/>
              </w:rPr>
              <w:t>7</w:t>
            </w:r>
          </w:p>
        </w:tc>
        <w:tc>
          <w:tcPr>
            <w:tcW w:w="1418" w:type="dxa"/>
            <w:tcBorders>
              <w:left w:val="nil"/>
              <w:right w:val="nil"/>
            </w:tcBorders>
            <w:shd w:val="clear" w:color="auto" w:fill="auto"/>
            <w:noWrap/>
            <w:vAlign w:val="bottom"/>
          </w:tcPr>
          <w:p w14:paraId="231F2B85" w14:textId="77777777" w:rsidR="00743499" w:rsidRPr="00275D2A"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6C40AD">
              <w:rPr>
                <w:rFonts w:ascii="Times New Roman" w:eastAsia="Times New Roman" w:hAnsi="Times New Roman" w:cs="Times New Roman"/>
                <w:color w:val="000000" w:themeColor="text1"/>
                <w:sz w:val="24"/>
                <w:szCs w:val="24"/>
                <w:lang w:val="nl-NL" w:eastAsia="nl-NL"/>
              </w:rPr>
              <w:t>6</w:t>
            </w:r>
            <w:r>
              <w:rPr>
                <w:rFonts w:ascii="Times New Roman" w:eastAsia="Times New Roman" w:hAnsi="Times New Roman" w:cs="Times New Roman"/>
                <w:color w:val="000000" w:themeColor="text1"/>
                <w:sz w:val="24"/>
                <w:szCs w:val="24"/>
                <w:lang w:val="nl-NL" w:eastAsia="nl-NL"/>
              </w:rPr>
              <w:t>4</w:t>
            </w:r>
            <w:r w:rsidRPr="006C40AD">
              <w:rPr>
                <w:rFonts w:ascii="Times New Roman" w:eastAsia="Times New Roman" w:hAnsi="Times New Roman" w:cs="Times New Roman"/>
                <w:color w:val="000000" w:themeColor="text1"/>
                <w:sz w:val="24"/>
                <w:szCs w:val="24"/>
                <w:lang w:val="nl-NL" w:eastAsia="nl-NL"/>
              </w:rPr>
              <w:t xml:space="preserve"> (50.</w:t>
            </w:r>
            <w:r>
              <w:rPr>
                <w:rFonts w:ascii="Times New Roman" w:eastAsia="Times New Roman" w:hAnsi="Times New Roman" w:cs="Times New Roman"/>
                <w:color w:val="000000" w:themeColor="text1"/>
                <w:sz w:val="24"/>
                <w:szCs w:val="24"/>
                <w:lang w:val="nl-NL" w:eastAsia="nl-NL"/>
              </w:rPr>
              <w:t>4</w:t>
            </w:r>
            <w:r w:rsidRPr="006C40AD">
              <w:rPr>
                <w:rFonts w:ascii="Times New Roman" w:eastAsia="Times New Roman" w:hAnsi="Times New Roman" w:cs="Times New Roman"/>
                <w:color w:val="000000" w:themeColor="text1"/>
                <w:sz w:val="24"/>
                <w:szCs w:val="24"/>
                <w:lang w:val="nl-NL" w:eastAsia="nl-NL"/>
              </w:rPr>
              <w:t xml:space="preserve"> %)</w:t>
            </w:r>
          </w:p>
        </w:tc>
        <w:tc>
          <w:tcPr>
            <w:tcW w:w="1275" w:type="dxa"/>
            <w:tcBorders>
              <w:left w:val="nil"/>
              <w:right w:val="nil"/>
            </w:tcBorders>
            <w:shd w:val="clear" w:color="auto" w:fill="auto"/>
            <w:noWrap/>
            <w:vAlign w:val="bottom"/>
          </w:tcPr>
          <w:p w14:paraId="7DD54FA0" w14:textId="77777777" w:rsidR="00743499" w:rsidRPr="00275D2A"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r w:rsidRPr="006C40AD">
              <w:rPr>
                <w:rFonts w:ascii="Times New Roman" w:eastAsia="Times New Roman" w:hAnsi="Times New Roman" w:cs="Times New Roman"/>
                <w:color w:val="000000" w:themeColor="text1"/>
                <w:sz w:val="24"/>
                <w:szCs w:val="24"/>
                <w:lang w:val="nl-NL" w:eastAsia="nl-NL"/>
              </w:rPr>
              <w:t>63</w:t>
            </w:r>
          </w:p>
        </w:tc>
      </w:tr>
      <w:tr w:rsidR="00743499" w:rsidRPr="0068737F" w14:paraId="08C5663C" w14:textId="77777777" w:rsidTr="00985E9B">
        <w:trPr>
          <w:trHeight w:val="288"/>
        </w:trPr>
        <w:tc>
          <w:tcPr>
            <w:tcW w:w="1842" w:type="dxa"/>
            <w:gridSpan w:val="2"/>
            <w:tcBorders>
              <w:left w:val="nil"/>
              <w:bottom w:val="single" w:sz="4" w:space="0" w:color="auto"/>
              <w:right w:val="nil"/>
            </w:tcBorders>
            <w:shd w:val="clear" w:color="auto" w:fill="auto"/>
            <w:noWrap/>
            <w:vAlign w:val="bottom"/>
          </w:tcPr>
          <w:p w14:paraId="2C05319D" w14:textId="77777777" w:rsidR="00743499" w:rsidRPr="00B934E8" w:rsidRDefault="00743499" w:rsidP="00985E9B">
            <w:pPr>
              <w:spacing w:after="0" w:line="276" w:lineRule="auto"/>
              <w:rPr>
                <w:rFonts w:ascii="Times New Roman" w:eastAsia="Times New Roman" w:hAnsi="Times New Roman" w:cs="Times New Roman"/>
                <w:color w:val="000000"/>
                <w:sz w:val="24"/>
                <w:szCs w:val="24"/>
                <w:lang w:val="nl-NL" w:eastAsia="nl-NL"/>
              </w:rPr>
            </w:pPr>
          </w:p>
        </w:tc>
        <w:tc>
          <w:tcPr>
            <w:tcW w:w="851" w:type="dxa"/>
            <w:tcBorders>
              <w:left w:val="nil"/>
              <w:bottom w:val="single" w:sz="4" w:space="0" w:color="auto"/>
              <w:right w:val="nil"/>
            </w:tcBorders>
            <w:shd w:val="clear" w:color="auto" w:fill="auto"/>
            <w:noWrap/>
            <w:vAlign w:val="bottom"/>
          </w:tcPr>
          <w:p w14:paraId="5E4D1FC9" w14:textId="77777777" w:rsidR="00743499" w:rsidRPr="00B934E8" w:rsidRDefault="00743499" w:rsidP="00985E9B">
            <w:pPr>
              <w:spacing w:after="0" w:line="276" w:lineRule="auto"/>
              <w:jc w:val="center"/>
              <w:rPr>
                <w:rFonts w:ascii="Times New Roman" w:eastAsia="Times New Roman" w:hAnsi="Times New Roman" w:cs="Times New Roman"/>
                <w:color w:val="000000" w:themeColor="text1"/>
                <w:sz w:val="24"/>
                <w:szCs w:val="24"/>
                <w:lang w:eastAsia="nl-NL"/>
              </w:rPr>
            </w:pPr>
          </w:p>
        </w:tc>
        <w:tc>
          <w:tcPr>
            <w:tcW w:w="1418" w:type="dxa"/>
            <w:tcBorders>
              <w:left w:val="nil"/>
              <w:bottom w:val="single" w:sz="4" w:space="0" w:color="auto"/>
              <w:right w:val="nil"/>
            </w:tcBorders>
            <w:shd w:val="clear" w:color="auto" w:fill="auto"/>
            <w:noWrap/>
            <w:vAlign w:val="bottom"/>
          </w:tcPr>
          <w:p w14:paraId="4FC9545C" w14:textId="77777777" w:rsidR="00743499" w:rsidRPr="00B934E8" w:rsidRDefault="00743499" w:rsidP="00985E9B">
            <w:pPr>
              <w:spacing w:after="0" w:line="276" w:lineRule="auto"/>
              <w:jc w:val="center"/>
              <w:rPr>
                <w:rFonts w:ascii="Times New Roman" w:eastAsia="Times New Roman" w:hAnsi="Times New Roman" w:cs="Times New Roman"/>
                <w:color w:val="000000" w:themeColor="text1"/>
                <w:sz w:val="24"/>
                <w:szCs w:val="24"/>
                <w:lang w:eastAsia="nl-NL"/>
              </w:rPr>
            </w:pPr>
          </w:p>
        </w:tc>
        <w:tc>
          <w:tcPr>
            <w:tcW w:w="1418" w:type="dxa"/>
            <w:tcBorders>
              <w:left w:val="nil"/>
              <w:bottom w:val="single" w:sz="4" w:space="0" w:color="auto"/>
              <w:right w:val="nil"/>
            </w:tcBorders>
            <w:shd w:val="clear" w:color="auto" w:fill="auto"/>
            <w:noWrap/>
            <w:vAlign w:val="bottom"/>
          </w:tcPr>
          <w:p w14:paraId="79B62E4D" w14:textId="77777777" w:rsidR="00743499" w:rsidRPr="00B934E8" w:rsidRDefault="00743499" w:rsidP="00985E9B">
            <w:pPr>
              <w:spacing w:after="0" w:line="276" w:lineRule="auto"/>
              <w:jc w:val="center"/>
              <w:rPr>
                <w:rFonts w:ascii="Times New Roman" w:eastAsia="Times New Roman" w:hAnsi="Times New Roman" w:cs="Times New Roman"/>
                <w:color w:val="000000" w:themeColor="text1"/>
                <w:sz w:val="24"/>
                <w:szCs w:val="24"/>
                <w:lang w:eastAsia="nl-NL"/>
              </w:rPr>
            </w:pPr>
          </w:p>
        </w:tc>
        <w:tc>
          <w:tcPr>
            <w:tcW w:w="850" w:type="dxa"/>
            <w:tcBorders>
              <w:left w:val="nil"/>
              <w:bottom w:val="single" w:sz="4" w:space="0" w:color="auto"/>
              <w:right w:val="nil"/>
            </w:tcBorders>
            <w:shd w:val="clear" w:color="auto" w:fill="auto"/>
            <w:noWrap/>
          </w:tcPr>
          <w:p w14:paraId="5D1B3ADB" w14:textId="77777777" w:rsidR="00743499" w:rsidRPr="00275D2A"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1418" w:type="dxa"/>
            <w:tcBorders>
              <w:left w:val="nil"/>
              <w:bottom w:val="single" w:sz="4" w:space="0" w:color="auto"/>
              <w:right w:val="nil"/>
            </w:tcBorders>
            <w:shd w:val="clear" w:color="auto" w:fill="auto"/>
            <w:noWrap/>
          </w:tcPr>
          <w:p w14:paraId="78ADB933" w14:textId="77777777" w:rsidR="00743499" w:rsidRPr="00275D2A"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1275" w:type="dxa"/>
            <w:tcBorders>
              <w:left w:val="nil"/>
              <w:bottom w:val="single" w:sz="4" w:space="0" w:color="auto"/>
              <w:right w:val="nil"/>
            </w:tcBorders>
            <w:shd w:val="clear" w:color="auto" w:fill="auto"/>
            <w:noWrap/>
          </w:tcPr>
          <w:p w14:paraId="3BA6CAF8" w14:textId="77777777" w:rsidR="00743499" w:rsidRPr="00275D2A" w:rsidRDefault="00743499" w:rsidP="00985E9B">
            <w:pPr>
              <w:spacing w:after="0" w:line="276" w:lineRule="auto"/>
              <w:jc w:val="center"/>
              <w:rPr>
                <w:rFonts w:ascii="Times New Roman" w:eastAsia="Times New Roman" w:hAnsi="Times New Roman" w:cs="Times New Roman"/>
                <w:color w:val="000000" w:themeColor="text1"/>
                <w:sz w:val="24"/>
                <w:szCs w:val="24"/>
                <w:lang w:val="nl-NL" w:eastAsia="nl-NL"/>
              </w:rPr>
            </w:pPr>
          </w:p>
        </w:tc>
      </w:tr>
      <w:tr w:rsidR="00743499" w:rsidRPr="0068737F" w14:paraId="7ED93213" w14:textId="77777777" w:rsidTr="00985E9B">
        <w:trPr>
          <w:trHeight w:val="288"/>
        </w:trPr>
        <w:tc>
          <w:tcPr>
            <w:tcW w:w="1842" w:type="dxa"/>
            <w:gridSpan w:val="2"/>
            <w:tcBorders>
              <w:top w:val="single" w:sz="4" w:space="0" w:color="auto"/>
              <w:left w:val="nil"/>
              <w:right w:val="nil"/>
            </w:tcBorders>
            <w:shd w:val="clear" w:color="auto" w:fill="auto"/>
            <w:noWrap/>
            <w:vAlign w:val="bottom"/>
          </w:tcPr>
          <w:p w14:paraId="17EFD2FB" w14:textId="77777777" w:rsidR="00743499" w:rsidRPr="00B934E8" w:rsidRDefault="00743499" w:rsidP="00985E9B">
            <w:pPr>
              <w:spacing w:after="0" w:line="276" w:lineRule="auto"/>
              <w:rPr>
                <w:rFonts w:ascii="Times New Roman" w:eastAsia="Times New Roman" w:hAnsi="Times New Roman" w:cs="Times New Roman"/>
                <w:color w:val="000000"/>
                <w:sz w:val="24"/>
                <w:szCs w:val="24"/>
                <w:lang w:val="nl-NL" w:eastAsia="nl-NL"/>
              </w:rPr>
            </w:pPr>
          </w:p>
        </w:tc>
        <w:tc>
          <w:tcPr>
            <w:tcW w:w="7230" w:type="dxa"/>
            <w:gridSpan w:val="6"/>
            <w:tcBorders>
              <w:top w:val="single" w:sz="4" w:space="0" w:color="auto"/>
              <w:left w:val="nil"/>
              <w:right w:val="nil"/>
            </w:tcBorders>
            <w:shd w:val="clear" w:color="auto" w:fill="auto"/>
            <w:noWrap/>
            <w:vAlign w:val="center"/>
          </w:tcPr>
          <w:p w14:paraId="667DB016" w14:textId="67229336" w:rsidR="00743499" w:rsidRPr="004E0168" w:rsidRDefault="004E0168" w:rsidP="00985E9B">
            <w:pPr>
              <w:spacing w:after="0" w:line="276" w:lineRule="auto"/>
              <w:jc w:val="center"/>
              <w:rPr>
                <w:rFonts w:ascii="Times New Roman" w:eastAsia="Times New Roman" w:hAnsi="Times New Roman" w:cs="Times New Roman"/>
                <w:b/>
                <w:bCs/>
                <w:color w:val="000000" w:themeColor="text1"/>
                <w:sz w:val="24"/>
                <w:szCs w:val="24"/>
                <w:lang w:eastAsia="nl-NL"/>
              </w:rPr>
            </w:pPr>
            <w:del w:id="1436" w:author="EliseSchramkowski" w:date="2021-09-09T09:48:00Z">
              <w:r w:rsidDel="00031FF2">
                <w:rPr>
                  <w:rFonts w:ascii="Times New Roman" w:eastAsia="Times New Roman" w:hAnsi="Times New Roman" w:cs="Times New Roman"/>
                  <w:b/>
                  <w:bCs/>
                  <w:color w:val="000000" w:themeColor="text1"/>
                  <w:sz w:val="24"/>
                  <w:szCs w:val="24"/>
                  <w:lang w:eastAsia="nl-NL"/>
                </w:rPr>
                <w:delText>Manual</w:delText>
              </w:r>
            </w:del>
            <w:ins w:id="1437" w:author="EliseSchramkowski" w:date="2021-09-09T09:48:00Z">
              <w:r w:rsidR="00031FF2">
                <w:rPr>
                  <w:rFonts w:ascii="Times New Roman" w:eastAsia="Times New Roman" w:hAnsi="Times New Roman" w:cs="Times New Roman"/>
                  <w:b/>
                  <w:bCs/>
                  <w:color w:val="000000" w:themeColor="text1"/>
                  <w:sz w:val="24"/>
                  <w:szCs w:val="24"/>
                  <w:lang w:eastAsia="nl-NL"/>
                </w:rPr>
                <w:t>Hyp</w:t>
              </w:r>
            </w:ins>
          </w:p>
        </w:tc>
      </w:tr>
      <w:tr w:rsidR="004E0168" w:rsidRPr="0068737F" w14:paraId="6553A439" w14:textId="77777777" w:rsidTr="00985E9B">
        <w:trPr>
          <w:trHeight w:val="288"/>
        </w:trPr>
        <w:tc>
          <w:tcPr>
            <w:tcW w:w="1842" w:type="dxa"/>
            <w:gridSpan w:val="2"/>
            <w:tcBorders>
              <w:left w:val="nil"/>
              <w:bottom w:val="single" w:sz="4" w:space="0" w:color="auto"/>
              <w:right w:val="nil"/>
            </w:tcBorders>
            <w:shd w:val="clear" w:color="auto" w:fill="auto"/>
            <w:noWrap/>
            <w:vAlign w:val="bottom"/>
          </w:tcPr>
          <w:p w14:paraId="6D630D4B" w14:textId="77777777" w:rsidR="004E0168" w:rsidRPr="006200DA" w:rsidRDefault="004E0168" w:rsidP="004E0168">
            <w:pPr>
              <w:spacing w:after="0" w:line="276" w:lineRule="auto"/>
              <w:rPr>
                <w:rFonts w:ascii="Times New Roman" w:eastAsia="Times New Roman" w:hAnsi="Times New Roman" w:cs="Times New Roman"/>
                <w:color w:val="000000"/>
                <w:sz w:val="24"/>
                <w:szCs w:val="24"/>
                <w:lang w:eastAsia="nl-NL"/>
              </w:rPr>
            </w:pPr>
          </w:p>
        </w:tc>
        <w:tc>
          <w:tcPr>
            <w:tcW w:w="851" w:type="dxa"/>
            <w:tcBorders>
              <w:left w:val="nil"/>
              <w:bottom w:val="single" w:sz="4" w:space="0" w:color="auto"/>
              <w:right w:val="nil"/>
            </w:tcBorders>
            <w:shd w:val="clear" w:color="auto" w:fill="auto"/>
            <w:noWrap/>
            <w:vAlign w:val="bottom"/>
          </w:tcPr>
          <w:p w14:paraId="0C01E2F8" w14:textId="0E100D24" w:rsidR="004E0168" w:rsidRPr="00B42387" w:rsidRDefault="004E0168" w:rsidP="004E0168">
            <w:pPr>
              <w:spacing w:after="0" w:line="276" w:lineRule="auto"/>
              <w:jc w:val="center"/>
              <w:rPr>
                <w:rFonts w:ascii="Times New Roman" w:eastAsia="Times New Roman" w:hAnsi="Times New Roman" w:cs="Times New Roman"/>
                <w:color w:val="000000" w:themeColor="text1"/>
                <w:sz w:val="24"/>
                <w:szCs w:val="24"/>
                <w:lang w:eastAsia="nl-NL"/>
              </w:rPr>
            </w:pPr>
            <w:commentRangeStart w:id="1438"/>
            <w:r w:rsidRPr="00B934E8">
              <w:rPr>
                <w:rFonts w:ascii="Times New Roman" w:eastAsia="Times New Roman" w:hAnsi="Times New Roman" w:cs="Times New Roman"/>
                <w:color w:val="000000"/>
                <w:sz w:val="24"/>
                <w:szCs w:val="24"/>
                <w:lang w:val="nl-NL" w:eastAsia="nl-NL"/>
              </w:rPr>
              <w:t>Total</w:t>
            </w:r>
            <w:commentRangeEnd w:id="1438"/>
            <w:r>
              <w:rPr>
                <w:rStyle w:val="CommentReference"/>
              </w:rPr>
              <w:commentReference w:id="1438"/>
            </w:r>
          </w:p>
        </w:tc>
        <w:tc>
          <w:tcPr>
            <w:tcW w:w="1418" w:type="dxa"/>
            <w:tcBorders>
              <w:left w:val="nil"/>
              <w:bottom w:val="single" w:sz="4" w:space="0" w:color="auto"/>
              <w:right w:val="nil"/>
            </w:tcBorders>
            <w:shd w:val="clear" w:color="auto" w:fill="auto"/>
            <w:noWrap/>
            <w:vAlign w:val="bottom"/>
          </w:tcPr>
          <w:p w14:paraId="3F6D0D26" w14:textId="4C55C757" w:rsidR="004E0168" w:rsidRPr="00B42387" w:rsidRDefault="006A43CD" w:rsidP="004E0168">
            <w:pPr>
              <w:spacing w:after="0" w:line="276" w:lineRule="auto"/>
              <w:jc w:val="center"/>
              <w:rPr>
                <w:rFonts w:ascii="Times New Roman" w:eastAsia="Times New Roman" w:hAnsi="Times New Roman" w:cs="Times New Roman"/>
                <w:color w:val="000000" w:themeColor="text1"/>
                <w:sz w:val="24"/>
                <w:szCs w:val="24"/>
                <w:lang w:eastAsia="nl-NL"/>
              </w:rPr>
            </w:pPr>
            <w:r>
              <w:rPr>
                <w:rFonts w:ascii="Times New Roman" w:eastAsia="Times New Roman" w:hAnsi="Times New Roman" w:cs="Times New Roman"/>
                <w:color w:val="000000"/>
                <w:sz w:val="24"/>
                <w:szCs w:val="24"/>
                <w:lang w:val="nl-NL" w:eastAsia="nl-NL"/>
              </w:rPr>
              <w:t>(</w:t>
            </w:r>
            <w:r w:rsidR="004E0168" w:rsidRPr="00B934E8">
              <w:rPr>
                <w:rFonts w:ascii="Times New Roman" w:eastAsia="Times New Roman" w:hAnsi="Times New Roman" w:cs="Times New Roman"/>
                <w:color w:val="000000"/>
                <w:sz w:val="24"/>
                <w:szCs w:val="24"/>
                <w:lang w:val="nl-NL" w:eastAsia="nl-NL"/>
              </w:rPr>
              <w:t>.04 - .05</w:t>
            </w:r>
            <w:r>
              <w:rPr>
                <w:rFonts w:ascii="Times New Roman" w:eastAsia="Times New Roman" w:hAnsi="Times New Roman" w:cs="Times New Roman"/>
                <w:color w:val="000000"/>
                <w:sz w:val="24"/>
                <w:szCs w:val="24"/>
                <w:lang w:val="nl-NL" w:eastAsia="nl-NL"/>
              </w:rPr>
              <w:t>]</w:t>
            </w:r>
          </w:p>
        </w:tc>
        <w:tc>
          <w:tcPr>
            <w:tcW w:w="1418" w:type="dxa"/>
            <w:tcBorders>
              <w:left w:val="nil"/>
              <w:bottom w:val="single" w:sz="4" w:space="0" w:color="auto"/>
              <w:right w:val="nil"/>
            </w:tcBorders>
            <w:shd w:val="clear" w:color="auto" w:fill="auto"/>
            <w:noWrap/>
            <w:vAlign w:val="bottom"/>
          </w:tcPr>
          <w:p w14:paraId="559E4877" w14:textId="2393A49D" w:rsidR="004E0168" w:rsidRPr="00B42387" w:rsidRDefault="006A43CD" w:rsidP="004E0168">
            <w:pPr>
              <w:spacing w:after="0" w:line="276" w:lineRule="auto"/>
              <w:jc w:val="center"/>
              <w:rPr>
                <w:rFonts w:ascii="Times New Roman" w:eastAsia="Times New Roman" w:hAnsi="Times New Roman" w:cs="Times New Roman"/>
                <w:color w:val="000000" w:themeColor="text1"/>
                <w:sz w:val="24"/>
                <w:szCs w:val="24"/>
                <w:lang w:eastAsia="nl-NL"/>
              </w:rPr>
            </w:pPr>
            <w:r>
              <w:rPr>
                <w:rFonts w:ascii="Times New Roman" w:eastAsia="Times New Roman" w:hAnsi="Times New Roman" w:cs="Times New Roman"/>
                <w:color w:val="000000"/>
                <w:sz w:val="24"/>
                <w:szCs w:val="24"/>
                <w:lang w:val="nl-NL" w:eastAsia="nl-NL"/>
              </w:rPr>
              <w:t>(</w:t>
            </w:r>
            <w:r w:rsidR="004E0168" w:rsidRPr="00B934E8">
              <w:rPr>
                <w:rFonts w:ascii="Times New Roman" w:eastAsia="Times New Roman" w:hAnsi="Times New Roman" w:cs="Times New Roman"/>
                <w:color w:val="000000"/>
                <w:sz w:val="24"/>
                <w:szCs w:val="24"/>
                <w:lang w:val="nl-NL" w:eastAsia="nl-NL"/>
              </w:rPr>
              <w:t>.05 - .06</w:t>
            </w:r>
            <w:r>
              <w:rPr>
                <w:rFonts w:ascii="Times New Roman" w:eastAsia="Times New Roman" w:hAnsi="Times New Roman" w:cs="Times New Roman"/>
                <w:color w:val="000000"/>
                <w:sz w:val="24"/>
                <w:szCs w:val="24"/>
                <w:lang w:val="nl-NL" w:eastAsia="nl-NL"/>
              </w:rPr>
              <w:t>]</w:t>
            </w:r>
          </w:p>
        </w:tc>
        <w:tc>
          <w:tcPr>
            <w:tcW w:w="850" w:type="dxa"/>
            <w:tcBorders>
              <w:left w:val="nil"/>
              <w:bottom w:val="single" w:sz="4" w:space="0" w:color="auto"/>
              <w:right w:val="nil"/>
            </w:tcBorders>
            <w:shd w:val="clear" w:color="auto" w:fill="auto"/>
            <w:noWrap/>
            <w:vAlign w:val="bottom"/>
          </w:tcPr>
          <w:p w14:paraId="344ED905" w14:textId="7969614E" w:rsidR="004E0168" w:rsidRPr="00B42387"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r w:rsidRPr="00B934E8">
              <w:rPr>
                <w:rFonts w:ascii="Times New Roman" w:eastAsia="Times New Roman" w:hAnsi="Times New Roman" w:cs="Times New Roman"/>
                <w:color w:val="000000"/>
                <w:sz w:val="24"/>
                <w:szCs w:val="24"/>
                <w:lang w:val="nl-NL" w:eastAsia="nl-NL"/>
              </w:rPr>
              <w:t>Total</w:t>
            </w:r>
          </w:p>
        </w:tc>
        <w:tc>
          <w:tcPr>
            <w:tcW w:w="1418" w:type="dxa"/>
            <w:tcBorders>
              <w:left w:val="nil"/>
              <w:bottom w:val="single" w:sz="4" w:space="0" w:color="auto"/>
              <w:right w:val="nil"/>
            </w:tcBorders>
            <w:shd w:val="clear" w:color="auto" w:fill="auto"/>
            <w:noWrap/>
            <w:vAlign w:val="bottom"/>
          </w:tcPr>
          <w:p w14:paraId="4FE85BD9" w14:textId="67013BBA" w:rsidR="004E0168" w:rsidRPr="00B42387" w:rsidRDefault="006A43CD" w:rsidP="004E0168">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w:t>
            </w:r>
            <w:r w:rsidR="004E0168">
              <w:rPr>
                <w:rFonts w:ascii="Times New Roman" w:eastAsia="Times New Roman" w:hAnsi="Times New Roman" w:cs="Times New Roman"/>
                <w:color w:val="000000"/>
                <w:sz w:val="24"/>
                <w:szCs w:val="24"/>
                <w:lang w:val="nl-NL" w:eastAsia="nl-NL"/>
              </w:rPr>
              <w:t>.03</w:t>
            </w:r>
            <w:r w:rsidR="004E0168" w:rsidRPr="00B934E8">
              <w:rPr>
                <w:rFonts w:ascii="Times New Roman" w:eastAsia="Times New Roman" w:hAnsi="Times New Roman" w:cs="Times New Roman"/>
                <w:color w:val="000000"/>
                <w:sz w:val="24"/>
                <w:szCs w:val="24"/>
                <w:lang w:val="nl-NL" w:eastAsia="nl-NL"/>
              </w:rPr>
              <w:t xml:space="preserve"> - .05</w:t>
            </w:r>
            <w:r>
              <w:rPr>
                <w:rFonts w:ascii="Times New Roman" w:eastAsia="Times New Roman" w:hAnsi="Times New Roman" w:cs="Times New Roman"/>
                <w:color w:val="000000"/>
                <w:sz w:val="24"/>
                <w:szCs w:val="24"/>
                <w:lang w:val="nl-NL" w:eastAsia="nl-NL"/>
              </w:rPr>
              <w:t>]</w:t>
            </w:r>
          </w:p>
        </w:tc>
        <w:tc>
          <w:tcPr>
            <w:tcW w:w="1275" w:type="dxa"/>
            <w:tcBorders>
              <w:left w:val="nil"/>
              <w:bottom w:val="single" w:sz="4" w:space="0" w:color="auto"/>
              <w:right w:val="nil"/>
            </w:tcBorders>
            <w:shd w:val="clear" w:color="auto" w:fill="auto"/>
            <w:noWrap/>
            <w:vAlign w:val="bottom"/>
          </w:tcPr>
          <w:p w14:paraId="2018752B" w14:textId="1546AC72" w:rsidR="004E0168" w:rsidRPr="00B42387" w:rsidRDefault="006A43CD" w:rsidP="004E0168">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w:t>
            </w:r>
            <w:r w:rsidR="004E0168">
              <w:rPr>
                <w:rFonts w:ascii="Times New Roman" w:eastAsia="Times New Roman" w:hAnsi="Times New Roman" w:cs="Times New Roman"/>
                <w:color w:val="000000"/>
                <w:sz w:val="24"/>
                <w:szCs w:val="24"/>
                <w:lang w:val="nl-NL" w:eastAsia="nl-NL"/>
              </w:rPr>
              <w:t>.05 - .07</w:t>
            </w:r>
            <w:r>
              <w:rPr>
                <w:rFonts w:ascii="Times New Roman" w:eastAsia="Times New Roman" w:hAnsi="Times New Roman" w:cs="Times New Roman"/>
                <w:color w:val="000000"/>
                <w:sz w:val="24"/>
                <w:szCs w:val="24"/>
                <w:lang w:val="nl-NL" w:eastAsia="nl-NL"/>
              </w:rPr>
              <w:t>]</w:t>
            </w:r>
          </w:p>
        </w:tc>
      </w:tr>
      <w:tr w:rsidR="004E0168" w:rsidRPr="00275D2A" w14:paraId="2374302D" w14:textId="77777777" w:rsidTr="00A31603">
        <w:trPr>
          <w:trHeight w:val="228"/>
        </w:trPr>
        <w:tc>
          <w:tcPr>
            <w:tcW w:w="1842" w:type="dxa"/>
            <w:gridSpan w:val="2"/>
            <w:tcBorders>
              <w:top w:val="nil"/>
              <w:left w:val="nil"/>
              <w:right w:val="nil"/>
            </w:tcBorders>
            <w:shd w:val="clear" w:color="auto" w:fill="auto"/>
            <w:noWrap/>
            <w:vAlign w:val="bottom"/>
          </w:tcPr>
          <w:p w14:paraId="37C63BDC" w14:textId="77777777" w:rsidR="004E0168" w:rsidRPr="00B934E8" w:rsidRDefault="004E0168" w:rsidP="004E0168">
            <w:pPr>
              <w:spacing w:after="0" w:line="276" w:lineRule="auto"/>
              <w:rPr>
                <w:rFonts w:ascii="Times New Roman" w:eastAsia="Times New Roman" w:hAnsi="Times New Roman" w:cs="Times New Roman"/>
                <w:color w:val="000000"/>
                <w:sz w:val="24"/>
                <w:szCs w:val="24"/>
                <w:lang w:val="nl-NL" w:eastAsia="nl-NL"/>
              </w:rPr>
            </w:pPr>
            <w:r w:rsidRPr="00B934E8">
              <w:rPr>
                <w:rFonts w:ascii="Times New Roman" w:eastAsia="Times New Roman" w:hAnsi="Times New Roman" w:cs="Times New Roman"/>
                <w:color w:val="000000"/>
                <w:sz w:val="24"/>
                <w:szCs w:val="24"/>
                <w:lang w:val="nl-NL" w:eastAsia="nl-NL"/>
              </w:rPr>
              <w:t>Journal</w:t>
            </w:r>
          </w:p>
        </w:tc>
        <w:tc>
          <w:tcPr>
            <w:tcW w:w="851" w:type="dxa"/>
            <w:tcBorders>
              <w:top w:val="nil"/>
              <w:left w:val="nil"/>
              <w:right w:val="nil"/>
            </w:tcBorders>
            <w:shd w:val="clear" w:color="auto" w:fill="auto"/>
            <w:noWrap/>
            <w:vAlign w:val="bottom"/>
          </w:tcPr>
          <w:p w14:paraId="4AF342EF" w14:textId="77777777" w:rsidR="004E0168" w:rsidRPr="00B934E8"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1418" w:type="dxa"/>
            <w:tcBorders>
              <w:top w:val="nil"/>
              <w:left w:val="nil"/>
              <w:right w:val="nil"/>
            </w:tcBorders>
            <w:shd w:val="clear" w:color="auto" w:fill="auto"/>
            <w:noWrap/>
            <w:vAlign w:val="bottom"/>
          </w:tcPr>
          <w:p w14:paraId="715BA6C2" w14:textId="77777777" w:rsidR="004E0168" w:rsidRPr="00B934E8"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1418" w:type="dxa"/>
            <w:tcBorders>
              <w:top w:val="nil"/>
              <w:left w:val="nil"/>
              <w:right w:val="nil"/>
            </w:tcBorders>
            <w:shd w:val="clear" w:color="auto" w:fill="auto"/>
            <w:noWrap/>
            <w:vAlign w:val="bottom"/>
          </w:tcPr>
          <w:p w14:paraId="64195BCF" w14:textId="77777777" w:rsidR="004E0168" w:rsidRPr="00B934E8"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850" w:type="dxa"/>
            <w:tcBorders>
              <w:top w:val="nil"/>
              <w:left w:val="nil"/>
              <w:right w:val="nil"/>
            </w:tcBorders>
            <w:shd w:val="clear" w:color="auto" w:fill="auto"/>
            <w:noWrap/>
            <w:vAlign w:val="bottom"/>
          </w:tcPr>
          <w:p w14:paraId="3BE3ED70" w14:textId="77777777" w:rsidR="004E0168" w:rsidRPr="00275D2A"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1418" w:type="dxa"/>
            <w:tcBorders>
              <w:top w:val="nil"/>
              <w:left w:val="nil"/>
              <w:right w:val="nil"/>
            </w:tcBorders>
            <w:shd w:val="clear" w:color="auto" w:fill="auto"/>
            <w:noWrap/>
            <w:vAlign w:val="bottom"/>
          </w:tcPr>
          <w:p w14:paraId="3218C857" w14:textId="77777777" w:rsidR="004E0168" w:rsidRPr="00275D2A"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1275" w:type="dxa"/>
            <w:tcBorders>
              <w:top w:val="nil"/>
              <w:left w:val="nil"/>
              <w:right w:val="nil"/>
            </w:tcBorders>
            <w:shd w:val="clear" w:color="auto" w:fill="auto"/>
            <w:noWrap/>
            <w:vAlign w:val="bottom"/>
          </w:tcPr>
          <w:p w14:paraId="7BCA8599" w14:textId="77777777" w:rsidR="004E0168" w:rsidRPr="00275D2A"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p>
        </w:tc>
      </w:tr>
      <w:tr w:rsidR="004E0168" w:rsidRPr="007A2E2D" w14:paraId="35BA8324" w14:textId="77777777" w:rsidTr="00A31603">
        <w:trPr>
          <w:trHeight w:val="288"/>
        </w:trPr>
        <w:tc>
          <w:tcPr>
            <w:tcW w:w="283" w:type="dxa"/>
            <w:tcBorders>
              <w:top w:val="nil"/>
              <w:left w:val="nil"/>
              <w:right w:val="nil"/>
            </w:tcBorders>
            <w:shd w:val="clear" w:color="auto" w:fill="auto"/>
            <w:noWrap/>
            <w:vAlign w:val="bottom"/>
          </w:tcPr>
          <w:p w14:paraId="3B68EFE9" w14:textId="77777777" w:rsidR="004E0168" w:rsidRPr="00CF41CC" w:rsidRDefault="004E0168" w:rsidP="004E0168">
            <w:pPr>
              <w:spacing w:after="0" w:line="276" w:lineRule="auto"/>
              <w:rPr>
                <w:rFonts w:ascii="Times New Roman" w:eastAsia="Times New Roman" w:hAnsi="Times New Roman" w:cs="Times New Roman"/>
                <w:color w:val="000000"/>
                <w:sz w:val="24"/>
                <w:szCs w:val="24"/>
                <w:lang w:val="nl-NL" w:eastAsia="nl-NL"/>
              </w:rPr>
            </w:pPr>
          </w:p>
        </w:tc>
        <w:tc>
          <w:tcPr>
            <w:tcW w:w="1559" w:type="dxa"/>
            <w:tcBorders>
              <w:top w:val="nil"/>
              <w:left w:val="nil"/>
              <w:right w:val="nil"/>
            </w:tcBorders>
            <w:shd w:val="clear" w:color="auto" w:fill="auto"/>
            <w:vAlign w:val="bottom"/>
          </w:tcPr>
          <w:p w14:paraId="43C89503" w14:textId="77777777" w:rsidR="004E0168" w:rsidRPr="00CF41CC" w:rsidRDefault="004E0168" w:rsidP="004E0168">
            <w:pPr>
              <w:spacing w:after="0" w:line="276" w:lineRule="auto"/>
              <w:rPr>
                <w:rFonts w:ascii="Times New Roman" w:eastAsia="Times New Roman" w:hAnsi="Times New Roman" w:cs="Times New Roman"/>
                <w:color w:val="000000"/>
                <w:sz w:val="24"/>
                <w:szCs w:val="24"/>
                <w:lang w:val="nl-NL" w:eastAsia="nl-NL"/>
              </w:rPr>
            </w:pPr>
            <w:r w:rsidRPr="00CF41CC">
              <w:rPr>
                <w:rFonts w:ascii="Times New Roman" w:eastAsia="Times New Roman" w:hAnsi="Times New Roman" w:cs="Times New Roman"/>
                <w:color w:val="000000"/>
                <w:sz w:val="24"/>
                <w:szCs w:val="24"/>
                <w:lang w:val="nl-NL" w:eastAsia="nl-NL"/>
              </w:rPr>
              <w:t>ASR</w:t>
            </w:r>
          </w:p>
        </w:tc>
        <w:tc>
          <w:tcPr>
            <w:tcW w:w="851" w:type="dxa"/>
            <w:tcBorders>
              <w:top w:val="nil"/>
              <w:left w:val="nil"/>
              <w:right w:val="nil"/>
            </w:tcBorders>
            <w:shd w:val="clear" w:color="auto" w:fill="auto"/>
            <w:noWrap/>
            <w:vAlign w:val="bottom"/>
          </w:tcPr>
          <w:p w14:paraId="010965FE" w14:textId="77777777" w:rsidR="004E0168" w:rsidRPr="007A2E2D" w:rsidRDefault="004E0168" w:rsidP="004E0168">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5</w:t>
            </w:r>
          </w:p>
        </w:tc>
        <w:tc>
          <w:tcPr>
            <w:tcW w:w="1418" w:type="dxa"/>
            <w:tcBorders>
              <w:top w:val="nil"/>
              <w:left w:val="nil"/>
              <w:right w:val="nil"/>
            </w:tcBorders>
            <w:shd w:val="clear" w:color="auto" w:fill="auto"/>
            <w:noWrap/>
            <w:vAlign w:val="bottom"/>
          </w:tcPr>
          <w:p w14:paraId="609A62D7" w14:textId="77777777" w:rsidR="004E0168" w:rsidRPr="007A2E2D" w:rsidRDefault="004E0168" w:rsidP="004E0168">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2 (40.0%)</w:t>
            </w:r>
          </w:p>
        </w:tc>
        <w:tc>
          <w:tcPr>
            <w:tcW w:w="1418" w:type="dxa"/>
            <w:tcBorders>
              <w:top w:val="nil"/>
              <w:left w:val="nil"/>
              <w:right w:val="nil"/>
            </w:tcBorders>
            <w:shd w:val="clear" w:color="auto" w:fill="auto"/>
            <w:noWrap/>
            <w:vAlign w:val="bottom"/>
          </w:tcPr>
          <w:p w14:paraId="1DCEBA56" w14:textId="77777777" w:rsidR="004E0168" w:rsidRPr="007A2E2D" w:rsidRDefault="004E0168" w:rsidP="004E0168">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3</w:t>
            </w:r>
          </w:p>
        </w:tc>
        <w:tc>
          <w:tcPr>
            <w:tcW w:w="850" w:type="dxa"/>
            <w:tcBorders>
              <w:top w:val="nil"/>
              <w:left w:val="nil"/>
              <w:right w:val="nil"/>
            </w:tcBorders>
            <w:shd w:val="clear" w:color="auto" w:fill="auto"/>
            <w:noWrap/>
            <w:vAlign w:val="bottom"/>
          </w:tcPr>
          <w:p w14:paraId="1ECF2739" w14:textId="77777777" w:rsidR="004E0168" w:rsidRPr="007A2E2D" w:rsidRDefault="004E0168" w:rsidP="004E0168">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11</w:t>
            </w:r>
          </w:p>
        </w:tc>
        <w:tc>
          <w:tcPr>
            <w:tcW w:w="1418" w:type="dxa"/>
            <w:tcBorders>
              <w:top w:val="nil"/>
              <w:left w:val="nil"/>
              <w:right w:val="nil"/>
            </w:tcBorders>
            <w:shd w:val="clear" w:color="auto" w:fill="auto"/>
            <w:noWrap/>
            <w:vAlign w:val="bottom"/>
          </w:tcPr>
          <w:p w14:paraId="0C206F1B" w14:textId="77777777" w:rsidR="004E0168" w:rsidRPr="007A2E2D" w:rsidRDefault="004E0168" w:rsidP="004E0168">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5 (45.5%)</w:t>
            </w:r>
          </w:p>
        </w:tc>
        <w:tc>
          <w:tcPr>
            <w:tcW w:w="1275" w:type="dxa"/>
            <w:tcBorders>
              <w:top w:val="nil"/>
              <w:left w:val="nil"/>
              <w:right w:val="nil"/>
            </w:tcBorders>
            <w:shd w:val="clear" w:color="auto" w:fill="auto"/>
            <w:noWrap/>
            <w:vAlign w:val="bottom"/>
          </w:tcPr>
          <w:p w14:paraId="53531787" w14:textId="77777777" w:rsidR="004E0168" w:rsidRPr="007A2E2D" w:rsidRDefault="004E0168" w:rsidP="004E0168">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6</w:t>
            </w:r>
          </w:p>
        </w:tc>
      </w:tr>
      <w:tr w:rsidR="004E0168" w:rsidRPr="007A2E2D" w14:paraId="26736C36" w14:textId="77777777" w:rsidTr="00A31603">
        <w:trPr>
          <w:trHeight w:val="288"/>
        </w:trPr>
        <w:tc>
          <w:tcPr>
            <w:tcW w:w="283" w:type="dxa"/>
            <w:tcBorders>
              <w:top w:val="nil"/>
              <w:left w:val="nil"/>
              <w:right w:val="nil"/>
            </w:tcBorders>
            <w:shd w:val="clear" w:color="auto" w:fill="auto"/>
            <w:noWrap/>
            <w:vAlign w:val="bottom"/>
          </w:tcPr>
          <w:p w14:paraId="4F45C189" w14:textId="77777777" w:rsidR="004E0168" w:rsidRPr="00CF41CC" w:rsidRDefault="004E0168" w:rsidP="004E0168">
            <w:pPr>
              <w:spacing w:after="0" w:line="276" w:lineRule="auto"/>
              <w:jc w:val="center"/>
              <w:rPr>
                <w:rFonts w:ascii="Times New Roman" w:eastAsia="Times New Roman" w:hAnsi="Times New Roman" w:cs="Times New Roman"/>
                <w:color w:val="000000"/>
                <w:sz w:val="24"/>
                <w:szCs w:val="24"/>
                <w:lang w:val="nl-NL" w:eastAsia="nl-NL"/>
              </w:rPr>
            </w:pPr>
          </w:p>
        </w:tc>
        <w:tc>
          <w:tcPr>
            <w:tcW w:w="1559" w:type="dxa"/>
            <w:tcBorders>
              <w:top w:val="nil"/>
              <w:left w:val="nil"/>
              <w:right w:val="nil"/>
            </w:tcBorders>
            <w:shd w:val="clear" w:color="auto" w:fill="auto"/>
            <w:noWrap/>
            <w:vAlign w:val="bottom"/>
          </w:tcPr>
          <w:p w14:paraId="421E8D38" w14:textId="77777777" w:rsidR="004E0168" w:rsidRPr="00CF41CC" w:rsidRDefault="004E0168" w:rsidP="004E0168">
            <w:pPr>
              <w:spacing w:after="0" w:line="276" w:lineRule="auto"/>
              <w:rPr>
                <w:rFonts w:ascii="Times New Roman" w:eastAsia="Times New Roman" w:hAnsi="Times New Roman" w:cs="Times New Roman"/>
                <w:color w:val="000000"/>
                <w:sz w:val="24"/>
                <w:szCs w:val="24"/>
                <w:lang w:val="nl-NL" w:eastAsia="nl-NL"/>
              </w:rPr>
            </w:pPr>
            <w:r w:rsidRPr="00CF41CC">
              <w:rPr>
                <w:rFonts w:ascii="Times New Roman" w:eastAsia="Times New Roman" w:hAnsi="Times New Roman" w:cs="Times New Roman"/>
                <w:color w:val="000000"/>
                <w:sz w:val="24"/>
                <w:szCs w:val="24"/>
                <w:lang w:val="nl-NL" w:eastAsia="nl-NL"/>
              </w:rPr>
              <w:t>AJS</w:t>
            </w:r>
          </w:p>
        </w:tc>
        <w:tc>
          <w:tcPr>
            <w:tcW w:w="851" w:type="dxa"/>
            <w:tcBorders>
              <w:top w:val="nil"/>
              <w:left w:val="nil"/>
              <w:right w:val="nil"/>
            </w:tcBorders>
            <w:shd w:val="clear" w:color="auto" w:fill="auto"/>
            <w:noWrap/>
            <w:vAlign w:val="bottom"/>
          </w:tcPr>
          <w:p w14:paraId="291C7F20" w14:textId="77777777" w:rsidR="004E0168" w:rsidRPr="007A2E2D" w:rsidRDefault="004E0168" w:rsidP="004E0168">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3</w:t>
            </w:r>
          </w:p>
        </w:tc>
        <w:tc>
          <w:tcPr>
            <w:tcW w:w="1418" w:type="dxa"/>
            <w:tcBorders>
              <w:top w:val="nil"/>
              <w:left w:val="nil"/>
              <w:right w:val="nil"/>
            </w:tcBorders>
            <w:shd w:val="clear" w:color="auto" w:fill="auto"/>
            <w:noWrap/>
            <w:vAlign w:val="bottom"/>
          </w:tcPr>
          <w:p w14:paraId="4545CA0A" w14:textId="77777777" w:rsidR="004E0168" w:rsidRPr="007A2E2D" w:rsidRDefault="004E0168" w:rsidP="004E0168">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3 (100.0%)</w:t>
            </w:r>
          </w:p>
        </w:tc>
        <w:tc>
          <w:tcPr>
            <w:tcW w:w="1418" w:type="dxa"/>
            <w:tcBorders>
              <w:top w:val="nil"/>
              <w:left w:val="nil"/>
              <w:right w:val="nil"/>
            </w:tcBorders>
            <w:shd w:val="clear" w:color="auto" w:fill="auto"/>
            <w:noWrap/>
            <w:vAlign w:val="bottom"/>
          </w:tcPr>
          <w:p w14:paraId="2164AC30" w14:textId="77777777" w:rsidR="004E0168" w:rsidRPr="007A2E2D" w:rsidRDefault="004E0168" w:rsidP="004E0168">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0</w:t>
            </w:r>
          </w:p>
        </w:tc>
        <w:tc>
          <w:tcPr>
            <w:tcW w:w="850" w:type="dxa"/>
            <w:tcBorders>
              <w:top w:val="nil"/>
              <w:left w:val="nil"/>
              <w:right w:val="nil"/>
            </w:tcBorders>
            <w:shd w:val="clear" w:color="auto" w:fill="auto"/>
            <w:noWrap/>
            <w:vAlign w:val="bottom"/>
          </w:tcPr>
          <w:p w14:paraId="2E2E7D03" w14:textId="77777777" w:rsidR="004E0168" w:rsidRPr="007A2E2D" w:rsidRDefault="004E0168" w:rsidP="004E0168">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5</w:t>
            </w:r>
          </w:p>
        </w:tc>
        <w:tc>
          <w:tcPr>
            <w:tcW w:w="1418" w:type="dxa"/>
            <w:tcBorders>
              <w:top w:val="nil"/>
              <w:left w:val="nil"/>
              <w:right w:val="nil"/>
            </w:tcBorders>
            <w:shd w:val="clear" w:color="auto" w:fill="auto"/>
            <w:noWrap/>
            <w:vAlign w:val="bottom"/>
          </w:tcPr>
          <w:p w14:paraId="487EB22F" w14:textId="77777777" w:rsidR="004E0168" w:rsidRPr="007A2E2D" w:rsidRDefault="004E0168" w:rsidP="004E0168">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4 (80.0%)</w:t>
            </w:r>
          </w:p>
        </w:tc>
        <w:tc>
          <w:tcPr>
            <w:tcW w:w="1275" w:type="dxa"/>
            <w:tcBorders>
              <w:top w:val="nil"/>
              <w:left w:val="nil"/>
              <w:right w:val="nil"/>
            </w:tcBorders>
            <w:shd w:val="clear" w:color="auto" w:fill="auto"/>
            <w:noWrap/>
            <w:vAlign w:val="bottom"/>
          </w:tcPr>
          <w:p w14:paraId="3F868399" w14:textId="77777777" w:rsidR="004E0168" w:rsidRPr="007A2E2D" w:rsidRDefault="004E0168" w:rsidP="004E0168">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1</w:t>
            </w:r>
          </w:p>
        </w:tc>
      </w:tr>
      <w:tr w:rsidR="004E0168" w:rsidRPr="007A2E2D" w14:paraId="2CC35E42" w14:textId="77777777" w:rsidTr="00A31603">
        <w:trPr>
          <w:trHeight w:val="288"/>
        </w:trPr>
        <w:tc>
          <w:tcPr>
            <w:tcW w:w="283" w:type="dxa"/>
            <w:tcBorders>
              <w:top w:val="nil"/>
              <w:left w:val="nil"/>
              <w:right w:val="nil"/>
            </w:tcBorders>
            <w:shd w:val="clear" w:color="auto" w:fill="auto"/>
            <w:noWrap/>
            <w:vAlign w:val="bottom"/>
          </w:tcPr>
          <w:p w14:paraId="350B0F1C" w14:textId="77777777" w:rsidR="004E0168" w:rsidRPr="00CF41CC" w:rsidRDefault="004E0168" w:rsidP="004E0168">
            <w:pPr>
              <w:spacing w:after="0" w:line="276" w:lineRule="auto"/>
              <w:jc w:val="center"/>
              <w:rPr>
                <w:rFonts w:ascii="Times New Roman" w:eastAsia="Times New Roman" w:hAnsi="Times New Roman" w:cs="Times New Roman"/>
                <w:color w:val="000000"/>
                <w:sz w:val="24"/>
                <w:szCs w:val="24"/>
                <w:lang w:val="nl-NL" w:eastAsia="nl-NL"/>
              </w:rPr>
            </w:pPr>
          </w:p>
        </w:tc>
        <w:tc>
          <w:tcPr>
            <w:tcW w:w="1559" w:type="dxa"/>
            <w:tcBorders>
              <w:top w:val="nil"/>
              <w:left w:val="nil"/>
              <w:right w:val="nil"/>
            </w:tcBorders>
            <w:shd w:val="clear" w:color="auto" w:fill="auto"/>
            <w:noWrap/>
            <w:vAlign w:val="bottom"/>
          </w:tcPr>
          <w:p w14:paraId="044F878F" w14:textId="77777777" w:rsidR="004E0168" w:rsidRPr="00CF41CC" w:rsidRDefault="004E0168" w:rsidP="004E0168">
            <w:pPr>
              <w:spacing w:after="0" w:line="276" w:lineRule="auto"/>
              <w:rPr>
                <w:rFonts w:ascii="Times New Roman" w:eastAsia="Times New Roman" w:hAnsi="Times New Roman" w:cs="Times New Roman"/>
                <w:color w:val="000000"/>
                <w:sz w:val="24"/>
                <w:szCs w:val="24"/>
                <w:lang w:val="nl-NL" w:eastAsia="nl-NL"/>
              </w:rPr>
            </w:pPr>
            <w:r w:rsidRPr="00CF41CC">
              <w:rPr>
                <w:rFonts w:ascii="Times New Roman" w:eastAsia="Times New Roman" w:hAnsi="Times New Roman" w:cs="Times New Roman"/>
                <w:color w:val="000000"/>
                <w:sz w:val="24"/>
                <w:szCs w:val="24"/>
                <w:lang w:val="nl-NL" w:eastAsia="nl-NL"/>
              </w:rPr>
              <w:t>SQ</w:t>
            </w:r>
          </w:p>
        </w:tc>
        <w:tc>
          <w:tcPr>
            <w:tcW w:w="851" w:type="dxa"/>
            <w:tcBorders>
              <w:top w:val="nil"/>
              <w:left w:val="nil"/>
              <w:right w:val="nil"/>
            </w:tcBorders>
            <w:shd w:val="clear" w:color="auto" w:fill="auto"/>
            <w:noWrap/>
            <w:vAlign w:val="bottom"/>
          </w:tcPr>
          <w:p w14:paraId="7A101904" w14:textId="77777777" w:rsidR="004E0168" w:rsidRPr="007A2E2D" w:rsidRDefault="004E0168" w:rsidP="004E0168">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6</w:t>
            </w:r>
          </w:p>
        </w:tc>
        <w:tc>
          <w:tcPr>
            <w:tcW w:w="1418" w:type="dxa"/>
            <w:tcBorders>
              <w:top w:val="nil"/>
              <w:left w:val="nil"/>
              <w:right w:val="nil"/>
            </w:tcBorders>
            <w:shd w:val="clear" w:color="auto" w:fill="auto"/>
            <w:noWrap/>
            <w:vAlign w:val="bottom"/>
          </w:tcPr>
          <w:p w14:paraId="569CA4C4" w14:textId="77777777" w:rsidR="004E0168" w:rsidRPr="007A2E2D" w:rsidRDefault="004E0168" w:rsidP="004E0168">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4 (66.7%)</w:t>
            </w:r>
          </w:p>
        </w:tc>
        <w:tc>
          <w:tcPr>
            <w:tcW w:w="1418" w:type="dxa"/>
            <w:tcBorders>
              <w:top w:val="nil"/>
              <w:left w:val="nil"/>
              <w:right w:val="nil"/>
            </w:tcBorders>
            <w:shd w:val="clear" w:color="auto" w:fill="auto"/>
            <w:noWrap/>
            <w:vAlign w:val="bottom"/>
          </w:tcPr>
          <w:p w14:paraId="5269C5D9" w14:textId="77777777" w:rsidR="004E0168" w:rsidRPr="007A2E2D" w:rsidRDefault="004E0168" w:rsidP="004E0168">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2</w:t>
            </w:r>
          </w:p>
        </w:tc>
        <w:tc>
          <w:tcPr>
            <w:tcW w:w="850" w:type="dxa"/>
            <w:tcBorders>
              <w:top w:val="nil"/>
              <w:left w:val="nil"/>
              <w:right w:val="nil"/>
            </w:tcBorders>
            <w:shd w:val="clear" w:color="auto" w:fill="auto"/>
            <w:noWrap/>
            <w:vAlign w:val="bottom"/>
          </w:tcPr>
          <w:p w14:paraId="3ED7FD15" w14:textId="77777777" w:rsidR="004E0168" w:rsidRPr="007A2E2D" w:rsidRDefault="004E0168" w:rsidP="004E0168">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10</w:t>
            </w:r>
          </w:p>
        </w:tc>
        <w:tc>
          <w:tcPr>
            <w:tcW w:w="1418" w:type="dxa"/>
            <w:tcBorders>
              <w:top w:val="nil"/>
              <w:left w:val="nil"/>
              <w:right w:val="nil"/>
            </w:tcBorders>
            <w:shd w:val="clear" w:color="auto" w:fill="auto"/>
            <w:noWrap/>
            <w:vAlign w:val="bottom"/>
          </w:tcPr>
          <w:p w14:paraId="7F14F401" w14:textId="77777777" w:rsidR="004E0168" w:rsidRPr="007A2E2D" w:rsidRDefault="004E0168" w:rsidP="004E0168">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5 (50.0%)</w:t>
            </w:r>
          </w:p>
        </w:tc>
        <w:tc>
          <w:tcPr>
            <w:tcW w:w="1275" w:type="dxa"/>
            <w:tcBorders>
              <w:top w:val="nil"/>
              <w:left w:val="nil"/>
              <w:right w:val="nil"/>
            </w:tcBorders>
            <w:shd w:val="clear" w:color="auto" w:fill="auto"/>
            <w:noWrap/>
            <w:vAlign w:val="bottom"/>
          </w:tcPr>
          <w:p w14:paraId="61E1C159" w14:textId="77777777" w:rsidR="004E0168" w:rsidRPr="007A2E2D" w:rsidRDefault="004E0168" w:rsidP="004E0168">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5</w:t>
            </w:r>
          </w:p>
        </w:tc>
      </w:tr>
      <w:tr w:rsidR="004E0168" w:rsidRPr="0068737F" w14:paraId="7F80D63A" w14:textId="77777777" w:rsidTr="00A31603">
        <w:trPr>
          <w:trHeight w:val="288"/>
        </w:trPr>
        <w:tc>
          <w:tcPr>
            <w:tcW w:w="1842" w:type="dxa"/>
            <w:gridSpan w:val="2"/>
            <w:tcBorders>
              <w:left w:val="nil"/>
              <w:right w:val="nil"/>
            </w:tcBorders>
            <w:shd w:val="clear" w:color="auto" w:fill="auto"/>
            <w:noWrap/>
            <w:vAlign w:val="bottom"/>
          </w:tcPr>
          <w:p w14:paraId="17673E4E" w14:textId="3FA933B5" w:rsidR="004E0168" w:rsidRPr="00B934E8" w:rsidRDefault="004E0168" w:rsidP="004E0168">
            <w:pPr>
              <w:spacing w:after="0" w:line="276" w:lineRule="auto"/>
              <w:rPr>
                <w:rFonts w:ascii="Times New Roman" w:eastAsia="Times New Roman" w:hAnsi="Times New Roman" w:cs="Times New Roman"/>
                <w:color w:val="000000"/>
                <w:sz w:val="24"/>
                <w:szCs w:val="24"/>
                <w:lang w:val="nl-NL" w:eastAsia="nl-NL"/>
              </w:rPr>
            </w:pPr>
            <w:r w:rsidRPr="00CF41CC">
              <w:rPr>
                <w:rFonts w:ascii="Times New Roman" w:eastAsia="Times New Roman" w:hAnsi="Times New Roman" w:cs="Times New Roman"/>
                <w:color w:val="000000"/>
                <w:sz w:val="24"/>
                <w:szCs w:val="24"/>
                <w:lang w:val="nl-NL" w:eastAsia="nl-NL"/>
              </w:rPr>
              <w:t>Year</w:t>
            </w:r>
          </w:p>
        </w:tc>
        <w:tc>
          <w:tcPr>
            <w:tcW w:w="851" w:type="dxa"/>
            <w:tcBorders>
              <w:left w:val="nil"/>
              <w:right w:val="nil"/>
            </w:tcBorders>
            <w:shd w:val="clear" w:color="auto" w:fill="auto"/>
            <w:noWrap/>
            <w:vAlign w:val="bottom"/>
          </w:tcPr>
          <w:p w14:paraId="6ECDFD71" w14:textId="77777777" w:rsidR="004E0168" w:rsidRPr="00B934E8" w:rsidRDefault="004E0168" w:rsidP="004E0168">
            <w:pPr>
              <w:spacing w:after="0" w:line="276" w:lineRule="auto"/>
              <w:jc w:val="center"/>
              <w:rPr>
                <w:rFonts w:ascii="Times New Roman" w:eastAsia="Times New Roman" w:hAnsi="Times New Roman" w:cs="Times New Roman"/>
                <w:color w:val="000000" w:themeColor="text1"/>
                <w:sz w:val="24"/>
                <w:szCs w:val="24"/>
                <w:lang w:eastAsia="nl-NL"/>
              </w:rPr>
            </w:pPr>
          </w:p>
        </w:tc>
        <w:tc>
          <w:tcPr>
            <w:tcW w:w="1418" w:type="dxa"/>
            <w:tcBorders>
              <w:left w:val="nil"/>
              <w:right w:val="nil"/>
            </w:tcBorders>
            <w:shd w:val="clear" w:color="auto" w:fill="auto"/>
            <w:noWrap/>
            <w:vAlign w:val="bottom"/>
          </w:tcPr>
          <w:p w14:paraId="6F80C059" w14:textId="77777777" w:rsidR="004E0168" w:rsidRPr="00B934E8" w:rsidRDefault="004E0168" w:rsidP="004E0168">
            <w:pPr>
              <w:spacing w:after="0" w:line="276" w:lineRule="auto"/>
              <w:jc w:val="center"/>
              <w:rPr>
                <w:rFonts w:ascii="Times New Roman" w:eastAsia="Times New Roman" w:hAnsi="Times New Roman" w:cs="Times New Roman"/>
                <w:color w:val="000000" w:themeColor="text1"/>
                <w:sz w:val="24"/>
                <w:szCs w:val="24"/>
                <w:lang w:eastAsia="nl-NL"/>
              </w:rPr>
            </w:pPr>
          </w:p>
        </w:tc>
        <w:tc>
          <w:tcPr>
            <w:tcW w:w="1418" w:type="dxa"/>
            <w:tcBorders>
              <w:left w:val="nil"/>
              <w:right w:val="nil"/>
            </w:tcBorders>
            <w:shd w:val="clear" w:color="auto" w:fill="auto"/>
            <w:noWrap/>
            <w:vAlign w:val="bottom"/>
          </w:tcPr>
          <w:p w14:paraId="3960108A" w14:textId="77777777" w:rsidR="004E0168" w:rsidRPr="00B934E8" w:rsidRDefault="004E0168" w:rsidP="004E0168">
            <w:pPr>
              <w:spacing w:after="0" w:line="276" w:lineRule="auto"/>
              <w:jc w:val="center"/>
              <w:rPr>
                <w:rFonts w:ascii="Times New Roman" w:eastAsia="Times New Roman" w:hAnsi="Times New Roman" w:cs="Times New Roman"/>
                <w:color w:val="000000" w:themeColor="text1"/>
                <w:sz w:val="24"/>
                <w:szCs w:val="24"/>
                <w:lang w:eastAsia="nl-NL"/>
              </w:rPr>
            </w:pPr>
          </w:p>
        </w:tc>
        <w:tc>
          <w:tcPr>
            <w:tcW w:w="850" w:type="dxa"/>
            <w:tcBorders>
              <w:left w:val="nil"/>
              <w:right w:val="nil"/>
            </w:tcBorders>
            <w:shd w:val="clear" w:color="auto" w:fill="auto"/>
            <w:noWrap/>
            <w:vAlign w:val="bottom"/>
          </w:tcPr>
          <w:p w14:paraId="356761DD" w14:textId="77777777" w:rsidR="004E0168" w:rsidRPr="00275D2A"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1418" w:type="dxa"/>
            <w:tcBorders>
              <w:left w:val="nil"/>
              <w:right w:val="nil"/>
            </w:tcBorders>
            <w:shd w:val="clear" w:color="auto" w:fill="auto"/>
            <w:noWrap/>
            <w:vAlign w:val="bottom"/>
          </w:tcPr>
          <w:p w14:paraId="5A222C0E" w14:textId="77777777" w:rsidR="004E0168" w:rsidRPr="00275D2A"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1275" w:type="dxa"/>
            <w:tcBorders>
              <w:left w:val="nil"/>
              <w:right w:val="nil"/>
            </w:tcBorders>
            <w:shd w:val="clear" w:color="auto" w:fill="auto"/>
            <w:noWrap/>
            <w:vAlign w:val="bottom"/>
          </w:tcPr>
          <w:p w14:paraId="6C010DF1" w14:textId="77777777" w:rsidR="004E0168" w:rsidRPr="00275D2A" w:rsidRDefault="004E0168" w:rsidP="004E0168">
            <w:pPr>
              <w:spacing w:after="0" w:line="276" w:lineRule="auto"/>
              <w:rPr>
                <w:rFonts w:ascii="Times New Roman" w:eastAsia="Times New Roman" w:hAnsi="Times New Roman" w:cs="Times New Roman"/>
                <w:color w:val="000000" w:themeColor="text1"/>
                <w:sz w:val="24"/>
                <w:szCs w:val="24"/>
                <w:lang w:val="nl-NL" w:eastAsia="nl-NL"/>
              </w:rPr>
            </w:pPr>
          </w:p>
        </w:tc>
      </w:tr>
      <w:tr w:rsidR="004E0168" w:rsidRPr="0068737F" w14:paraId="0A42B5E2" w14:textId="77777777" w:rsidTr="00A31603">
        <w:trPr>
          <w:trHeight w:val="288"/>
        </w:trPr>
        <w:tc>
          <w:tcPr>
            <w:tcW w:w="283" w:type="dxa"/>
            <w:tcBorders>
              <w:left w:val="nil"/>
              <w:right w:val="nil"/>
            </w:tcBorders>
            <w:shd w:val="clear" w:color="auto" w:fill="auto"/>
            <w:noWrap/>
            <w:vAlign w:val="bottom"/>
          </w:tcPr>
          <w:p w14:paraId="0CA75CB2" w14:textId="77777777" w:rsidR="004E0168" w:rsidRPr="00B934E8" w:rsidRDefault="004E0168" w:rsidP="004E0168">
            <w:pPr>
              <w:spacing w:after="0" w:line="276" w:lineRule="auto"/>
              <w:rPr>
                <w:rFonts w:ascii="Times New Roman" w:eastAsia="Times New Roman" w:hAnsi="Times New Roman" w:cs="Times New Roman"/>
                <w:color w:val="000000"/>
                <w:sz w:val="24"/>
                <w:szCs w:val="24"/>
                <w:lang w:val="nl-NL" w:eastAsia="nl-NL"/>
              </w:rPr>
            </w:pPr>
          </w:p>
        </w:tc>
        <w:tc>
          <w:tcPr>
            <w:tcW w:w="1559" w:type="dxa"/>
            <w:tcBorders>
              <w:left w:val="nil"/>
              <w:right w:val="nil"/>
            </w:tcBorders>
            <w:shd w:val="clear" w:color="auto" w:fill="auto"/>
            <w:vAlign w:val="bottom"/>
          </w:tcPr>
          <w:p w14:paraId="0B9BC241" w14:textId="59316D8F" w:rsidR="004E0168" w:rsidRPr="00B934E8" w:rsidRDefault="004E0168" w:rsidP="004E0168">
            <w:pPr>
              <w:spacing w:after="0" w:line="276" w:lineRule="auto"/>
              <w:rPr>
                <w:rFonts w:ascii="Times New Roman" w:eastAsia="Times New Roman" w:hAnsi="Times New Roman" w:cs="Times New Roman"/>
                <w:color w:val="000000"/>
                <w:sz w:val="24"/>
                <w:szCs w:val="24"/>
                <w:lang w:val="nl-NL" w:eastAsia="nl-NL"/>
              </w:rPr>
            </w:pPr>
            <w:r w:rsidRPr="00B934E8">
              <w:rPr>
                <w:rFonts w:ascii="Times New Roman" w:eastAsia="Times New Roman" w:hAnsi="Times New Roman" w:cs="Times New Roman"/>
                <w:color w:val="000000"/>
                <w:sz w:val="24"/>
                <w:szCs w:val="24"/>
                <w:lang w:val="nl-NL" w:eastAsia="nl-NL"/>
              </w:rPr>
              <w:t>2014</w:t>
            </w:r>
          </w:p>
        </w:tc>
        <w:tc>
          <w:tcPr>
            <w:tcW w:w="851" w:type="dxa"/>
            <w:tcBorders>
              <w:left w:val="nil"/>
              <w:right w:val="nil"/>
            </w:tcBorders>
            <w:shd w:val="clear" w:color="auto" w:fill="auto"/>
            <w:noWrap/>
            <w:vAlign w:val="bottom"/>
          </w:tcPr>
          <w:p w14:paraId="7177E3D1" w14:textId="5844F9BD" w:rsidR="004E0168" w:rsidRPr="00B934E8" w:rsidRDefault="004E0168" w:rsidP="004E0168">
            <w:pPr>
              <w:spacing w:after="0" w:line="276" w:lineRule="auto"/>
              <w:jc w:val="center"/>
              <w:rPr>
                <w:rFonts w:ascii="Times New Roman" w:eastAsia="Times New Roman" w:hAnsi="Times New Roman" w:cs="Times New Roman"/>
                <w:color w:val="000000" w:themeColor="text1"/>
                <w:sz w:val="24"/>
                <w:szCs w:val="24"/>
                <w:lang w:eastAsia="nl-NL"/>
              </w:rPr>
            </w:pPr>
            <w:r>
              <w:rPr>
                <w:rFonts w:ascii="Times New Roman" w:eastAsia="Times New Roman" w:hAnsi="Times New Roman" w:cs="Times New Roman"/>
                <w:color w:val="000000" w:themeColor="text1"/>
                <w:sz w:val="24"/>
                <w:szCs w:val="24"/>
                <w:lang w:val="nl-NL" w:eastAsia="nl-NL"/>
              </w:rPr>
              <w:t>6</w:t>
            </w:r>
          </w:p>
        </w:tc>
        <w:tc>
          <w:tcPr>
            <w:tcW w:w="1418" w:type="dxa"/>
            <w:tcBorders>
              <w:left w:val="nil"/>
              <w:right w:val="nil"/>
            </w:tcBorders>
            <w:shd w:val="clear" w:color="auto" w:fill="auto"/>
            <w:noWrap/>
            <w:vAlign w:val="bottom"/>
          </w:tcPr>
          <w:p w14:paraId="1F6BCF93" w14:textId="692DABFD" w:rsidR="004E0168" w:rsidRPr="00B934E8" w:rsidRDefault="004E0168" w:rsidP="004E0168">
            <w:pPr>
              <w:spacing w:after="0" w:line="276" w:lineRule="auto"/>
              <w:jc w:val="center"/>
              <w:rPr>
                <w:rFonts w:ascii="Times New Roman" w:eastAsia="Times New Roman" w:hAnsi="Times New Roman" w:cs="Times New Roman"/>
                <w:color w:val="000000" w:themeColor="text1"/>
                <w:sz w:val="24"/>
                <w:szCs w:val="24"/>
                <w:lang w:eastAsia="nl-NL"/>
              </w:rPr>
            </w:pPr>
            <w:r>
              <w:rPr>
                <w:rFonts w:ascii="Times New Roman" w:eastAsia="Times New Roman" w:hAnsi="Times New Roman" w:cs="Times New Roman"/>
                <w:color w:val="000000" w:themeColor="text1"/>
                <w:sz w:val="24"/>
                <w:szCs w:val="24"/>
                <w:lang w:val="nl-NL" w:eastAsia="nl-NL"/>
              </w:rPr>
              <w:t>4 (66.7%)</w:t>
            </w:r>
          </w:p>
        </w:tc>
        <w:tc>
          <w:tcPr>
            <w:tcW w:w="1418" w:type="dxa"/>
            <w:tcBorders>
              <w:left w:val="nil"/>
              <w:right w:val="nil"/>
            </w:tcBorders>
            <w:shd w:val="clear" w:color="auto" w:fill="auto"/>
            <w:noWrap/>
            <w:vAlign w:val="bottom"/>
          </w:tcPr>
          <w:p w14:paraId="0606FD9E" w14:textId="182BEB12" w:rsidR="004E0168" w:rsidRPr="00B934E8" w:rsidRDefault="004E0168" w:rsidP="004E0168">
            <w:pPr>
              <w:spacing w:after="0" w:line="276" w:lineRule="auto"/>
              <w:jc w:val="center"/>
              <w:rPr>
                <w:rFonts w:ascii="Times New Roman" w:eastAsia="Times New Roman" w:hAnsi="Times New Roman" w:cs="Times New Roman"/>
                <w:color w:val="000000" w:themeColor="text1"/>
                <w:sz w:val="24"/>
                <w:szCs w:val="24"/>
                <w:lang w:eastAsia="nl-NL"/>
              </w:rPr>
            </w:pPr>
            <w:r>
              <w:rPr>
                <w:rFonts w:ascii="Times New Roman" w:eastAsia="Times New Roman" w:hAnsi="Times New Roman" w:cs="Times New Roman"/>
                <w:color w:val="000000" w:themeColor="text1"/>
                <w:sz w:val="24"/>
                <w:szCs w:val="24"/>
                <w:lang w:val="nl-NL" w:eastAsia="nl-NL"/>
              </w:rPr>
              <w:t>2</w:t>
            </w:r>
          </w:p>
        </w:tc>
        <w:tc>
          <w:tcPr>
            <w:tcW w:w="850" w:type="dxa"/>
            <w:tcBorders>
              <w:left w:val="nil"/>
              <w:right w:val="nil"/>
            </w:tcBorders>
            <w:shd w:val="clear" w:color="auto" w:fill="auto"/>
            <w:noWrap/>
            <w:vAlign w:val="bottom"/>
          </w:tcPr>
          <w:p w14:paraId="553C4740" w14:textId="67E5C311" w:rsidR="004E0168" w:rsidRPr="00275D2A"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themeColor="text1"/>
                <w:sz w:val="24"/>
                <w:szCs w:val="24"/>
                <w:lang w:val="nl-NL" w:eastAsia="nl-NL"/>
              </w:rPr>
              <w:t>13</w:t>
            </w:r>
          </w:p>
        </w:tc>
        <w:tc>
          <w:tcPr>
            <w:tcW w:w="1418" w:type="dxa"/>
            <w:tcBorders>
              <w:left w:val="nil"/>
              <w:right w:val="nil"/>
            </w:tcBorders>
            <w:shd w:val="clear" w:color="auto" w:fill="auto"/>
            <w:noWrap/>
            <w:vAlign w:val="bottom"/>
          </w:tcPr>
          <w:p w14:paraId="04864C94" w14:textId="74793F7C" w:rsidR="004E0168" w:rsidRPr="00275D2A"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themeColor="text1"/>
                <w:sz w:val="24"/>
                <w:szCs w:val="24"/>
                <w:lang w:val="nl-NL" w:eastAsia="nl-NL"/>
              </w:rPr>
              <w:t>8 (61.5%)</w:t>
            </w:r>
          </w:p>
        </w:tc>
        <w:tc>
          <w:tcPr>
            <w:tcW w:w="1275" w:type="dxa"/>
            <w:tcBorders>
              <w:left w:val="nil"/>
              <w:right w:val="nil"/>
            </w:tcBorders>
            <w:shd w:val="clear" w:color="auto" w:fill="auto"/>
            <w:noWrap/>
            <w:vAlign w:val="bottom"/>
          </w:tcPr>
          <w:p w14:paraId="2F347394" w14:textId="6A856FDB" w:rsidR="004E0168" w:rsidRPr="00275D2A"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themeColor="text1"/>
                <w:sz w:val="24"/>
                <w:szCs w:val="24"/>
                <w:lang w:val="nl-NL" w:eastAsia="nl-NL"/>
              </w:rPr>
              <w:t>5</w:t>
            </w:r>
          </w:p>
        </w:tc>
      </w:tr>
      <w:tr w:rsidR="004E0168" w:rsidRPr="0068737F" w14:paraId="79FCA979" w14:textId="77777777" w:rsidTr="00A31603">
        <w:trPr>
          <w:trHeight w:val="288"/>
        </w:trPr>
        <w:tc>
          <w:tcPr>
            <w:tcW w:w="283" w:type="dxa"/>
            <w:tcBorders>
              <w:left w:val="nil"/>
              <w:right w:val="nil"/>
            </w:tcBorders>
            <w:shd w:val="clear" w:color="auto" w:fill="auto"/>
            <w:noWrap/>
            <w:vAlign w:val="bottom"/>
          </w:tcPr>
          <w:p w14:paraId="3C484CA9" w14:textId="77777777" w:rsidR="004E0168" w:rsidRPr="00B934E8" w:rsidRDefault="004E0168" w:rsidP="004E0168">
            <w:pPr>
              <w:spacing w:after="0" w:line="276" w:lineRule="auto"/>
              <w:rPr>
                <w:rFonts w:ascii="Times New Roman" w:eastAsia="Times New Roman" w:hAnsi="Times New Roman" w:cs="Times New Roman"/>
                <w:color w:val="000000"/>
                <w:sz w:val="24"/>
                <w:szCs w:val="24"/>
                <w:lang w:val="nl-NL" w:eastAsia="nl-NL"/>
              </w:rPr>
            </w:pPr>
          </w:p>
        </w:tc>
        <w:tc>
          <w:tcPr>
            <w:tcW w:w="1559" w:type="dxa"/>
            <w:tcBorders>
              <w:left w:val="nil"/>
              <w:right w:val="nil"/>
            </w:tcBorders>
            <w:shd w:val="clear" w:color="auto" w:fill="auto"/>
            <w:vAlign w:val="bottom"/>
          </w:tcPr>
          <w:p w14:paraId="3CB1B3A8" w14:textId="1C210F7C" w:rsidR="004E0168" w:rsidRPr="00B934E8" w:rsidRDefault="004E0168" w:rsidP="004E0168">
            <w:pPr>
              <w:spacing w:after="0" w:line="276" w:lineRule="auto"/>
              <w:rPr>
                <w:rFonts w:ascii="Times New Roman" w:eastAsia="Times New Roman" w:hAnsi="Times New Roman" w:cs="Times New Roman"/>
                <w:color w:val="000000"/>
                <w:sz w:val="24"/>
                <w:szCs w:val="24"/>
                <w:lang w:val="nl-NL" w:eastAsia="nl-NL"/>
              </w:rPr>
            </w:pPr>
            <w:r w:rsidRPr="00B934E8">
              <w:rPr>
                <w:rFonts w:ascii="Times New Roman" w:eastAsia="Times New Roman" w:hAnsi="Times New Roman" w:cs="Times New Roman"/>
                <w:color w:val="000000"/>
                <w:sz w:val="24"/>
                <w:szCs w:val="24"/>
                <w:lang w:val="nl-NL" w:eastAsia="nl-NL"/>
              </w:rPr>
              <w:t>2015</w:t>
            </w:r>
          </w:p>
        </w:tc>
        <w:tc>
          <w:tcPr>
            <w:tcW w:w="851" w:type="dxa"/>
            <w:tcBorders>
              <w:left w:val="nil"/>
              <w:right w:val="nil"/>
            </w:tcBorders>
            <w:shd w:val="clear" w:color="auto" w:fill="auto"/>
            <w:noWrap/>
            <w:vAlign w:val="bottom"/>
          </w:tcPr>
          <w:p w14:paraId="0845F9B8" w14:textId="3B5BC33E" w:rsidR="004E0168" w:rsidRPr="00B934E8" w:rsidRDefault="004E0168" w:rsidP="004E0168">
            <w:pPr>
              <w:spacing w:after="0" w:line="276" w:lineRule="auto"/>
              <w:jc w:val="center"/>
              <w:rPr>
                <w:rFonts w:ascii="Times New Roman" w:eastAsia="Times New Roman" w:hAnsi="Times New Roman" w:cs="Times New Roman"/>
                <w:color w:val="000000" w:themeColor="text1"/>
                <w:sz w:val="24"/>
                <w:szCs w:val="24"/>
                <w:lang w:eastAsia="nl-NL"/>
              </w:rPr>
            </w:pPr>
            <w:r>
              <w:rPr>
                <w:rFonts w:ascii="Times New Roman" w:eastAsia="Times New Roman" w:hAnsi="Times New Roman" w:cs="Times New Roman"/>
                <w:color w:val="000000" w:themeColor="text1"/>
                <w:sz w:val="24"/>
                <w:szCs w:val="24"/>
                <w:lang w:val="nl-NL" w:eastAsia="nl-NL"/>
              </w:rPr>
              <w:t>2</w:t>
            </w:r>
          </w:p>
        </w:tc>
        <w:tc>
          <w:tcPr>
            <w:tcW w:w="1418" w:type="dxa"/>
            <w:tcBorders>
              <w:left w:val="nil"/>
              <w:right w:val="nil"/>
            </w:tcBorders>
            <w:shd w:val="clear" w:color="auto" w:fill="auto"/>
            <w:noWrap/>
            <w:vAlign w:val="bottom"/>
          </w:tcPr>
          <w:p w14:paraId="7F89B878" w14:textId="4A5DE808" w:rsidR="004E0168" w:rsidRPr="00B934E8" w:rsidRDefault="004E0168" w:rsidP="004E0168">
            <w:pPr>
              <w:spacing w:after="0" w:line="276" w:lineRule="auto"/>
              <w:jc w:val="center"/>
              <w:rPr>
                <w:rFonts w:ascii="Times New Roman" w:eastAsia="Times New Roman" w:hAnsi="Times New Roman" w:cs="Times New Roman"/>
                <w:color w:val="000000" w:themeColor="text1"/>
                <w:sz w:val="24"/>
                <w:szCs w:val="24"/>
                <w:lang w:eastAsia="nl-NL"/>
              </w:rPr>
            </w:pPr>
            <w:r>
              <w:rPr>
                <w:rFonts w:ascii="Times New Roman" w:eastAsia="Times New Roman" w:hAnsi="Times New Roman" w:cs="Times New Roman"/>
                <w:color w:val="000000" w:themeColor="text1"/>
                <w:sz w:val="24"/>
                <w:szCs w:val="24"/>
                <w:lang w:val="nl-NL" w:eastAsia="nl-NL"/>
              </w:rPr>
              <w:t>1 (50.0%)</w:t>
            </w:r>
          </w:p>
        </w:tc>
        <w:tc>
          <w:tcPr>
            <w:tcW w:w="1418" w:type="dxa"/>
            <w:tcBorders>
              <w:left w:val="nil"/>
              <w:right w:val="nil"/>
            </w:tcBorders>
            <w:shd w:val="clear" w:color="auto" w:fill="auto"/>
            <w:noWrap/>
            <w:vAlign w:val="bottom"/>
          </w:tcPr>
          <w:p w14:paraId="6176CF60" w14:textId="0F9B51D4" w:rsidR="004E0168" w:rsidRPr="00B934E8" w:rsidRDefault="004E0168" w:rsidP="004E0168">
            <w:pPr>
              <w:spacing w:after="0" w:line="276" w:lineRule="auto"/>
              <w:jc w:val="center"/>
              <w:rPr>
                <w:rFonts w:ascii="Times New Roman" w:eastAsia="Times New Roman" w:hAnsi="Times New Roman" w:cs="Times New Roman"/>
                <w:color w:val="000000" w:themeColor="text1"/>
                <w:sz w:val="24"/>
                <w:szCs w:val="24"/>
                <w:lang w:eastAsia="nl-NL"/>
              </w:rPr>
            </w:pPr>
            <w:r>
              <w:rPr>
                <w:rFonts w:ascii="Times New Roman" w:eastAsia="Times New Roman" w:hAnsi="Times New Roman" w:cs="Times New Roman"/>
                <w:color w:val="000000" w:themeColor="text1"/>
                <w:sz w:val="24"/>
                <w:szCs w:val="24"/>
                <w:lang w:val="nl-NL" w:eastAsia="nl-NL"/>
              </w:rPr>
              <w:t>1</w:t>
            </w:r>
          </w:p>
        </w:tc>
        <w:tc>
          <w:tcPr>
            <w:tcW w:w="850" w:type="dxa"/>
            <w:tcBorders>
              <w:left w:val="nil"/>
              <w:right w:val="nil"/>
            </w:tcBorders>
            <w:shd w:val="clear" w:color="auto" w:fill="auto"/>
            <w:noWrap/>
            <w:vAlign w:val="bottom"/>
          </w:tcPr>
          <w:p w14:paraId="25FE726A" w14:textId="549EDA1A" w:rsidR="004E0168" w:rsidRPr="00275D2A"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themeColor="text1"/>
                <w:sz w:val="24"/>
                <w:szCs w:val="24"/>
                <w:lang w:val="nl-NL" w:eastAsia="nl-NL"/>
              </w:rPr>
              <w:t>2</w:t>
            </w:r>
          </w:p>
        </w:tc>
        <w:tc>
          <w:tcPr>
            <w:tcW w:w="1418" w:type="dxa"/>
            <w:tcBorders>
              <w:left w:val="nil"/>
              <w:right w:val="nil"/>
            </w:tcBorders>
            <w:shd w:val="clear" w:color="auto" w:fill="auto"/>
            <w:noWrap/>
            <w:vAlign w:val="bottom"/>
          </w:tcPr>
          <w:p w14:paraId="2D780C7F" w14:textId="6D21F81A" w:rsidR="004E0168" w:rsidRPr="00275D2A"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themeColor="text1"/>
                <w:sz w:val="24"/>
                <w:szCs w:val="24"/>
                <w:lang w:val="nl-NL" w:eastAsia="nl-NL"/>
              </w:rPr>
              <w:t>1 (50.0%)</w:t>
            </w:r>
          </w:p>
        </w:tc>
        <w:tc>
          <w:tcPr>
            <w:tcW w:w="1275" w:type="dxa"/>
            <w:tcBorders>
              <w:left w:val="nil"/>
              <w:right w:val="nil"/>
            </w:tcBorders>
            <w:shd w:val="clear" w:color="auto" w:fill="auto"/>
            <w:noWrap/>
            <w:vAlign w:val="bottom"/>
          </w:tcPr>
          <w:p w14:paraId="7184429E" w14:textId="4B37E36C" w:rsidR="004E0168" w:rsidRPr="00275D2A"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themeColor="text1"/>
                <w:sz w:val="24"/>
                <w:szCs w:val="24"/>
                <w:lang w:val="nl-NL" w:eastAsia="nl-NL"/>
              </w:rPr>
              <w:t>1</w:t>
            </w:r>
          </w:p>
        </w:tc>
      </w:tr>
      <w:tr w:rsidR="004E0168" w:rsidRPr="0068737F" w14:paraId="021F42D2" w14:textId="77777777" w:rsidTr="00A31603">
        <w:trPr>
          <w:trHeight w:val="288"/>
        </w:trPr>
        <w:tc>
          <w:tcPr>
            <w:tcW w:w="283" w:type="dxa"/>
            <w:tcBorders>
              <w:left w:val="nil"/>
              <w:right w:val="nil"/>
            </w:tcBorders>
            <w:shd w:val="clear" w:color="auto" w:fill="auto"/>
            <w:noWrap/>
            <w:vAlign w:val="bottom"/>
          </w:tcPr>
          <w:p w14:paraId="6CFE6D62" w14:textId="77777777" w:rsidR="004E0168" w:rsidRPr="00B934E8" w:rsidRDefault="004E0168" w:rsidP="004E0168">
            <w:pPr>
              <w:spacing w:line="276" w:lineRule="auto"/>
              <w:rPr>
                <w:rFonts w:ascii="Times New Roman" w:eastAsia="Times New Roman" w:hAnsi="Times New Roman" w:cs="Times New Roman"/>
                <w:color w:val="000000"/>
                <w:sz w:val="24"/>
                <w:szCs w:val="24"/>
                <w:lang w:val="nl-NL" w:eastAsia="nl-NL"/>
              </w:rPr>
            </w:pPr>
          </w:p>
        </w:tc>
        <w:tc>
          <w:tcPr>
            <w:tcW w:w="1559" w:type="dxa"/>
            <w:tcBorders>
              <w:left w:val="nil"/>
              <w:right w:val="nil"/>
            </w:tcBorders>
            <w:shd w:val="clear" w:color="auto" w:fill="auto"/>
            <w:vAlign w:val="bottom"/>
          </w:tcPr>
          <w:p w14:paraId="77B72E20" w14:textId="3A1C8851" w:rsidR="004E0168" w:rsidRPr="00B934E8" w:rsidRDefault="004E0168" w:rsidP="004E0168">
            <w:pPr>
              <w:spacing w:line="276" w:lineRule="auto"/>
              <w:rPr>
                <w:rFonts w:ascii="Times New Roman" w:eastAsia="Times New Roman" w:hAnsi="Times New Roman" w:cs="Times New Roman"/>
                <w:color w:val="000000"/>
                <w:sz w:val="24"/>
                <w:szCs w:val="24"/>
                <w:lang w:val="nl-NL" w:eastAsia="nl-NL"/>
              </w:rPr>
            </w:pPr>
            <w:r w:rsidRPr="00B934E8">
              <w:rPr>
                <w:rFonts w:ascii="Times New Roman" w:eastAsia="Times New Roman" w:hAnsi="Times New Roman" w:cs="Times New Roman"/>
                <w:color w:val="000000"/>
                <w:sz w:val="24"/>
                <w:szCs w:val="24"/>
                <w:lang w:val="nl-NL" w:eastAsia="nl-NL"/>
              </w:rPr>
              <w:t>2016</w:t>
            </w:r>
          </w:p>
        </w:tc>
        <w:tc>
          <w:tcPr>
            <w:tcW w:w="851" w:type="dxa"/>
            <w:tcBorders>
              <w:left w:val="nil"/>
              <w:right w:val="nil"/>
            </w:tcBorders>
            <w:shd w:val="clear" w:color="auto" w:fill="auto"/>
            <w:noWrap/>
            <w:vAlign w:val="bottom"/>
          </w:tcPr>
          <w:p w14:paraId="4971869F" w14:textId="73A65C58" w:rsidR="004E0168" w:rsidRPr="00B934E8" w:rsidRDefault="004E0168" w:rsidP="004E0168">
            <w:pPr>
              <w:spacing w:line="276" w:lineRule="auto"/>
              <w:jc w:val="center"/>
              <w:rPr>
                <w:rFonts w:ascii="Times New Roman" w:eastAsia="Times New Roman" w:hAnsi="Times New Roman" w:cs="Times New Roman"/>
                <w:color w:val="000000" w:themeColor="text1"/>
                <w:sz w:val="24"/>
                <w:szCs w:val="24"/>
                <w:lang w:eastAsia="nl-NL"/>
              </w:rPr>
            </w:pPr>
            <w:r>
              <w:rPr>
                <w:rFonts w:ascii="Times New Roman" w:eastAsia="Times New Roman" w:hAnsi="Times New Roman" w:cs="Times New Roman"/>
                <w:color w:val="000000" w:themeColor="text1"/>
                <w:sz w:val="24"/>
                <w:szCs w:val="24"/>
                <w:lang w:val="nl-NL" w:eastAsia="nl-NL"/>
              </w:rPr>
              <w:t>6</w:t>
            </w:r>
          </w:p>
        </w:tc>
        <w:tc>
          <w:tcPr>
            <w:tcW w:w="1418" w:type="dxa"/>
            <w:tcBorders>
              <w:left w:val="nil"/>
              <w:right w:val="nil"/>
            </w:tcBorders>
            <w:shd w:val="clear" w:color="auto" w:fill="auto"/>
            <w:noWrap/>
            <w:vAlign w:val="bottom"/>
          </w:tcPr>
          <w:p w14:paraId="23466B7D" w14:textId="5031A2C4" w:rsidR="004E0168" w:rsidRPr="00B934E8" w:rsidRDefault="004E0168" w:rsidP="004E0168">
            <w:pPr>
              <w:spacing w:line="276" w:lineRule="auto"/>
              <w:jc w:val="center"/>
              <w:rPr>
                <w:rFonts w:ascii="Times New Roman" w:eastAsia="Times New Roman" w:hAnsi="Times New Roman" w:cs="Times New Roman"/>
                <w:color w:val="000000" w:themeColor="text1"/>
                <w:sz w:val="24"/>
                <w:szCs w:val="24"/>
                <w:lang w:eastAsia="nl-NL"/>
              </w:rPr>
            </w:pPr>
            <w:r>
              <w:rPr>
                <w:rFonts w:ascii="Times New Roman" w:eastAsia="Times New Roman" w:hAnsi="Times New Roman" w:cs="Times New Roman"/>
                <w:color w:val="000000" w:themeColor="text1"/>
                <w:sz w:val="24"/>
                <w:szCs w:val="24"/>
                <w:lang w:val="nl-NL" w:eastAsia="nl-NL"/>
              </w:rPr>
              <w:t>4 (66.7%)</w:t>
            </w:r>
          </w:p>
        </w:tc>
        <w:tc>
          <w:tcPr>
            <w:tcW w:w="1418" w:type="dxa"/>
            <w:tcBorders>
              <w:left w:val="nil"/>
              <w:right w:val="nil"/>
            </w:tcBorders>
            <w:shd w:val="clear" w:color="auto" w:fill="auto"/>
            <w:noWrap/>
            <w:vAlign w:val="bottom"/>
          </w:tcPr>
          <w:p w14:paraId="5F965933" w14:textId="1B3E0A5A" w:rsidR="004E0168" w:rsidRPr="00B934E8" w:rsidRDefault="004E0168" w:rsidP="004E0168">
            <w:pPr>
              <w:spacing w:line="276" w:lineRule="auto"/>
              <w:jc w:val="center"/>
              <w:rPr>
                <w:rFonts w:ascii="Times New Roman" w:eastAsia="Times New Roman" w:hAnsi="Times New Roman" w:cs="Times New Roman"/>
                <w:color w:val="000000" w:themeColor="text1"/>
                <w:sz w:val="24"/>
                <w:szCs w:val="24"/>
                <w:lang w:eastAsia="nl-NL"/>
              </w:rPr>
            </w:pPr>
            <w:r>
              <w:rPr>
                <w:rFonts w:ascii="Times New Roman" w:eastAsia="Times New Roman" w:hAnsi="Times New Roman" w:cs="Times New Roman"/>
                <w:color w:val="000000" w:themeColor="text1"/>
                <w:sz w:val="24"/>
                <w:szCs w:val="24"/>
                <w:lang w:val="nl-NL" w:eastAsia="nl-NL"/>
              </w:rPr>
              <w:t>2</w:t>
            </w:r>
          </w:p>
        </w:tc>
        <w:tc>
          <w:tcPr>
            <w:tcW w:w="850" w:type="dxa"/>
            <w:tcBorders>
              <w:left w:val="nil"/>
              <w:right w:val="nil"/>
            </w:tcBorders>
            <w:shd w:val="clear" w:color="auto" w:fill="auto"/>
            <w:noWrap/>
            <w:vAlign w:val="bottom"/>
          </w:tcPr>
          <w:p w14:paraId="25E8DB9C" w14:textId="361FEDAC" w:rsidR="004E0168" w:rsidRPr="00275D2A" w:rsidRDefault="004E0168" w:rsidP="004E0168">
            <w:pPr>
              <w:spacing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themeColor="text1"/>
                <w:sz w:val="24"/>
                <w:szCs w:val="24"/>
                <w:lang w:val="nl-NL" w:eastAsia="nl-NL"/>
              </w:rPr>
              <w:t>11</w:t>
            </w:r>
          </w:p>
        </w:tc>
        <w:tc>
          <w:tcPr>
            <w:tcW w:w="1418" w:type="dxa"/>
            <w:tcBorders>
              <w:left w:val="nil"/>
              <w:right w:val="nil"/>
            </w:tcBorders>
            <w:shd w:val="clear" w:color="auto" w:fill="auto"/>
            <w:noWrap/>
            <w:vAlign w:val="bottom"/>
          </w:tcPr>
          <w:p w14:paraId="713DC097" w14:textId="01EDA433" w:rsidR="004E0168" w:rsidRPr="00275D2A" w:rsidRDefault="004E0168" w:rsidP="004E0168">
            <w:pPr>
              <w:spacing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themeColor="text1"/>
                <w:sz w:val="24"/>
                <w:szCs w:val="24"/>
                <w:lang w:val="nl-NL" w:eastAsia="nl-NL"/>
              </w:rPr>
              <w:t>5 (45.5%)</w:t>
            </w:r>
          </w:p>
        </w:tc>
        <w:tc>
          <w:tcPr>
            <w:tcW w:w="1275" w:type="dxa"/>
            <w:tcBorders>
              <w:left w:val="nil"/>
              <w:right w:val="nil"/>
            </w:tcBorders>
            <w:shd w:val="clear" w:color="auto" w:fill="auto"/>
            <w:noWrap/>
            <w:vAlign w:val="bottom"/>
          </w:tcPr>
          <w:p w14:paraId="691267A6" w14:textId="14C0DB4C" w:rsidR="004E0168" w:rsidRPr="00275D2A" w:rsidRDefault="004E0168" w:rsidP="004E0168">
            <w:pPr>
              <w:spacing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themeColor="text1"/>
                <w:sz w:val="24"/>
                <w:szCs w:val="24"/>
                <w:lang w:val="nl-NL" w:eastAsia="nl-NL"/>
              </w:rPr>
              <w:t>6</w:t>
            </w:r>
          </w:p>
        </w:tc>
      </w:tr>
      <w:tr w:rsidR="004E0168" w:rsidRPr="0068737F" w14:paraId="0E0BFCD4" w14:textId="77777777" w:rsidTr="00A31603">
        <w:trPr>
          <w:trHeight w:val="288"/>
        </w:trPr>
        <w:tc>
          <w:tcPr>
            <w:tcW w:w="1842" w:type="dxa"/>
            <w:gridSpan w:val="2"/>
            <w:tcBorders>
              <w:left w:val="nil"/>
              <w:bottom w:val="single" w:sz="4" w:space="0" w:color="auto"/>
              <w:right w:val="nil"/>
            </w:tcBorders>
            <w:shd w:val="clear" w:color="auto" w:fill="auto"/>
            <w:noWrap/>
            <w:vAlign w:val="bottom"/>
          </w:tcPr>
          <w:p w14:paraId="04531AE7" w14:textId="45A9B0E1" w:rsidR="004E0168" w:rsidRPr="00B934E8" w:rsidRDefault="004E0168" w:rsidP="004E0168">
            <w:pPr>
              <w:spacing w:after="0" w:line="276" w:lineRule="auto"/>
              <w:rPr>
                <w:rFonts w:ascii="Times New Roman" w:eastAsia="Times New Roman" w:hAnsi="Times New Roman" w:cs="Times New Roman"/>
                <w:color w:val="000000"/>
                <w:sz w:val="24"/>
                <w:szCs w:val="24"/>
                <w:lang w:val="nl-NL" w:eastAsia="nl-NL"/>
              </w:rPr>
            </w:pPr>
            <w:r w:rsidRPr="00B934E8">
              <w:rPr>
                <w:rFonts w:ascii="Times New Roman" w:eastAsia="Times New Roman" w:hAnsi="Times New Roman" w:cs="Times New Roman"/>
                <w:color w:val="000000"/>
                <w:sz w:val="24"/>
                <w:szCs w:val="24"/>
                <w:lang w:val="nl-NL" w:eastAsia="nl-NL"/>
              </w:rPr>
              <w:t>Total</w:t>
            </w:r>
          </w:p>
        </w:tc>
        <w:tc>
          <w:tcPr>
            <w:tcW w:w="851" w:type="dxa"/>
            <w:tcBorders>
              <w:left w:val="nil"/>
              <w:bottom w:val="single" w:sz="4" w:space="0" w:color="auto"/>
              <w:right w:val="nil"/>
            </w:tcBorders>
            <w:shd w:val="clear" w:color="auto" w:fill="auto"/>
            <w:noWrap/>
            <w:vAlign w:val="bottom"/>
          </w:tcPr>
          <w:p w14:paraId="033BD4A2" w14:textId="19F3700C" w:rsidR="004E0168" w:rsidRPr="00275D2A"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themeColor="text1"/>
                <w:sz w:val="24"/>
                <w:szCs w:val="24"/>
                <w:lang w:val="nl-NL" w:eastAsia="nl-NL"/>
              </w:rPr>
              <w:t>14</w:t>
            </w:r>
          </w:p>
        </w:tc>
        <w:tc>
          <w:tcPr>
            <w:tcW w:w="1418" w:type="dxa"/>
            <w:tcBorders>
              <w:left w:val="nil"/>
              <w:bottom w:val="single" w:sz="4" w:space="0" w:color="auto"/>
              <w:right w:val="nil"/>
            </w:tcBorders>
            <w:shd w:val="clear" w:color="auto" w:fill="auto"/>
            <w:noWrap/>
            <w:vAlign w:val="bottom"/>
          </w:tcPr>
          <w:p w14:paraId="2959049D" w14:textId="2B1E3AB4" w:rsidR="004E0168" w:rsidRPr="00275D2A"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themeColor="text1"/>
                <w:sz w:val="24"/>
                <w:szCs w:val="24"/>
                <w:lang w:val="nl-NL" w:eastAsia="nl-NL"/>
              </w:rPr>
              <w:t>9 (64.3%)</w:t>
            </w:r>
          </w:p>
        </w:tc>
        <w:tc>
          <w:tcPr>
            <w:tcW w:w="1418" w:type="dxa"/>
            <w:tcBorders>
              <w:left w:val="nil"/>
              <w:bottom w:val="single" w:sz="4" w:space="0" w:color="auto"/>
              <w:right w:val="nil"/>
            </w:tcBorders>
            <w:shd w:val="clear" w:color="auto" w:fill="auto"/>
            <w:noWrap/>
            <w:vAlign w:val="bottom"/>
          </w:tcPr>
          <w:p w14:paraId="5712C757" w14:textId="41BEC3A9" w:rsidR="004E0168" w:rsidRPr="00275D2A"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themeColor="text1"/>
                <w:sz w:val="24"/>
                <w:szCs w:val="24"/>
                <w:lang w:val="nl-NL" w:eastAsia="nl-NL"/>
              </w:rPr>
              <w:t xml:space="preserve">5 </w:t>
            </w:r>
          </w:p>
        </w:tc>
        <w:tc>
          <w:tcPr>
            <w:tcW w:w="850" w:type="dxa"/>
            <w:tcBorders>
              <w:left w:val="nil"/>
              <w:bottom w:val="single" w:sz="4" w:space="0" w:color="auto"/>
              <w:right w:val="nil"/>
            </w:tcBorders>
            <w:shd w:val="clear" w:color="auto" w:fill="auto"/>
            <w:noWrap/>
            <w:vAlign w:val="bottom"/>
          </w:tcPr>
          <w:p w14:paraId="0676496C" w14:textId="4E65140B" w:rsidR="004E0168" w:rsidRPr="00275D2A"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themeColor="text1"/>
                <w:sz w:val="24"/>
                <w:szCs w:val="24"/>
                <w:lang w:val="nl-NL" w:eastAsia="nl-NL"/>
              </w:rPr>
              <w:t>26</w:t>
            </w:r>
          </w:p>
        </w:tc>
        <w:tc>
          <w:tcPr>
            <w:tcW w:w="1418" w:type="dxa"/>
            <w:tcBorders>
              <w:left w:val="nil"/>
              <w:bottom w:val="single" w:sz="4" w:space="0" w:color="auto"/>
              <w:right w:val="nil"/>
            </w:tcBorders>
            <w:shd w:val="clear" w:color="auto" w:fill="auto"/>
            <w:noWrap/>
            <w:vAlign w:val="bottom"/>
          </w:tcPr>
          <w:p w14:paraId="02EB6E88" w14:textId="16BEC82F" w:rsidR="004E0168" w:rsidRPr="00275D2A"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themeColor="text1"/>
                <w:sz w:val="24"/>
                <w:szCs w:val="24"/>
                <w:lang w:val="nl-NL" w:eastAsia="nl-NL"/>
              </w:rPr>
              <w:t>14 (53.8%)</w:t>
            </w:r>
          </w:p>
        </w:tc>
        <w:tc>
          <w:tcPr>
            <w:tcW w:w="1275" w:type="dxa"/>
            <w:tcBorders>
              <w:left w:val="nil"/>
              <w:bottom w:val="single" w:sz="4" w:space="0" w:color="auto"/>
              <w:right w:val="nil"/>
            </w:tcBorders>
            <w:shd w:val="clear" w:color="auto" w:fill="auto"/>
            <w:noWrap/>
            <w:vAlign w:val="bottom"/>
          </w:tcPr>
          <w:p w14:paraId="1CFC1706" w14:textId="301272EA" w:rsidR="004E0168" w:rsidRPr="00275D2A" w:rsidRDefault="004E0168" w:rsidP="004E0168">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themeColor="text1"/>
                <w:sz w:val="24"/>
                <w:szCs w:val="24"/>
                <w:lang w:val="nl-NL" w:eastAsia="nl-NL"/>
              </w:rPr>
              <w:t>12</w:t>
            </w:r>
          </w:p>
        </w:tc>
      </w:tr>
    </w:tbl>
    <w:p w14:paraId="1F1F134D" w14:textId="4B1FFF97" w:rsidR="002E4D3F" w:rsidRDefault="002E4D3F" w:rsidP="00D71F7D">
      <w:pPr>
        <w:spacing w:after="0" w:line="480" w:lineRule="auto"/>
        <w:jc w:val="both"/>
        <w:rPr>
          <w:rFonts w:ascii="Times New Roman" w:hAnsi="Times New Roman" w:cs="Times New Roman"/>
          <w:sz w:val="24"/>
          <w:szCs w:val="24"/>
        </w:rPr>
      </w:pPr>
    </w:p>
    <w:p w14:paraId="1F0DA9A8" w14:textId="28C60BA2" w:rsidR="004B0EFB" w:rsidRPr="00387370" w:rsidRDefault="00C401F4" w:rsidP="004B0EFB">
      <w:pPr>
        <w:pStyle w:val="Caption"/>
        <w:spacing w:line="276" w:lineRule="auto"/>
        <w:jc w:val="both"/>
        <w:rPr>
          <w:rFonts w:ascii="Times New Roman" w:hAnsi="Times New Roman" w:cs="Times New Roman"/>
          <w:i w:val="0"/>
          <w:iCs w:val="0"/>
          <w:color w:val="000000" w:themeColor="text1"/>
          <w:sz w:val="24"/>
          <w:szCs w:val="24"/>
        </w:rPr>
      </w:pPr>
      <w:del w:id="1439" w:author="EliseSchramkowski" w:date="2021-09-01T16:28:00Z">
        <w:r w:rsidDel="00DE6840">
          <w:rPr>
            <w:rFonts w:ascii="Times New Roman" w:hAnsi="Times New Roman" w:cs="Times New Roman"/>
            <w:i w:val="0"/>
            <w:iCs w:val="0"/>
            <w:noProof/>
            <w:color w:val="000000" w:themeColor="text1"/>
            <w:sz w:val="24"/>
            <w:szCs w:val="24"/>
          </w:rPr>
          <w:lastRenderedPageBreak/>
          <w:drawing>
            <wp:inline distT="0" distB="0" distL="0" distR="0" wp14:anchorId="120F7AA1" wp14:editId="145EA7AC">
              <wp:extent cx="5278120" cy="4949190"/>
              <wp:effectExtent l="0" t="0" r="0" b="381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78120" cy="4949190"/>
                      </a:xfrm>
                      <a:prstGeom prst="rect">
                        <a:avLst/>
                      </a:prstGeom>
                    </pic:spPr>
                  </pic:pic>
                </a:graphicData>
              </a:graphic>
            </wp:inline>
          </w:drawing>
        </w:r>
      </w:del>
      <w:ins w:id="1440" w:author="EliseSchramkowski" w:date="2021-09-01T16:28:00Z">
        <w:r w:rsidR="00DE6840">
          <w:rPr>
            <w:rFonts w:ascii="Times New Roman" w:hAnsi="Times New Roman" w:cs="Times New Roman"/>
            <w:i w:val="0"/>
            <w:iCs w:val="0"/>
            <w:noProof/>
            <w:color w:val="000000" w:themeColor="text1"/>
            <w:sz w:val="24"/>
            <w:szCs w:val="24"/>
          </w:rPr>
          <w:drawing>
            <wp:inline distT="0" distB="0" distL="0" distR="0" wp14:anchorId="50B90E3B" wp14:editId="74BECC48">
              <wp:extent cx="5278120" cy="4562475"/>
              <wp:effectExtent l="0" t="0" r="0" b="952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78120" cy="4562475"/>
                      </a:xfrm>
                      <a:prstGeom prst="rect">
                        <a:avLst/>
                      </a:prstGeom>
                    </pic:spPr>
                  </pic:pic>
                </a:graphicData>
              </a:graphic>
            </wp:inline>
          </w:drawing>
        </w:r>
      </w:ins>
    </w:p>
    <w:p w14:paraId="6A326221" w14:textId="32B10B8E" w:rsidR="004B0EFB" w:rsidRPr="00367604" w:rsidRDefault="004B0EFB" w:rsidP="004B0EFB">
      <w:pPr>
        <w:pStyle w:val="Caption"/>
        <w:spacing w:line="276" w:lineRule="auto"/>
        <w:jc w:val="both"/>
        <w:rPr>
          <w:rFonts w:ascii="Times New Roman" w:hAnsi="Times New Roman" w:cs="Times New Roman"/>
          <w:i w:val="0"/>
          <w:color w:val="000000" w:themeColor="text1"/>
          <w:sz w:val="24"/>
          <w:szCs w:val="24"/>
        </w:rPr>
      </w:pPr>
      <w:r w:rsidRPr="00CF33A0">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3</w:t>
      </w:r>
      <w:r w:rsidRPr="00CF33A0">
        <w:rPr>
          <w:rFonts w:ascii="Times New Roman" w:hAnsi="Times New Roman" w:cs="Times New Roman"/>
          <w:i w:val="0"/>
          <w:color w:val="000000" w:themeColor="text1"/>
          <w:sz w:val="24"/>
          <w:szCs w:val="24"/>
        </w:rPr>
        <w:t>. Histogram</w:t>
      </w:r>
      <w:del w:id="1441" w:author="Marcel van Assen" w:date="2021-08-11T09:26:00Z">
        <w:r w:rsidRPr="00CF33A0" w:rsidDel="00964589">
          <w:rPr>
            <w:rFonts w:ascii="Times New Roman" w:hAnsi="Times New Roman" w:cs="Times New Roman"/>
            <w:i w:val="0"/>
            <w:color w:val="000000" w:themeColor="text1"/>
            <w:sz w:val="24"/>
            <w:szCs w:val="24"/>
          </w:rPr>
          <w:delText>s</w:delText>
        </w:r>
      </w:del>
      <w:r w:rsidRPr="00CF33A0">
        <w:rPr>
          <w:rFonts w:ascii="Times New Roman" w:hAnsi="Times New Roman" w:cs="Times New Roman"/>
          <w:i w:val="0"/>
          <w:color w:val="000000" w:themeColor="text1"/>
          <w:sz w:val="24"/>
          <w:szCs w:val="24"/>
        </w:rPr>
        <w:t xml:space="preserve"> of</w:t>
      </w:r>
      <w:r>
        <w:rPr>
          <w:rFonts w:ascii="Times New Roman" w:hAnsi="Times New Roman" w:cs="Times New Roman"/>
          <w:i w:val="0"/>
          <w:color w:val="000000" w:themeColor="text1"/>
          <w:sz w:val="24"/>
          <w:szCs w:val="24"/>
        </w:rPr>
        <w:t xml:space="preserve"> number</w:t>
      </w:r>
      <w:del w:id="1442" w:author="Marcel van Assen" w:date="2021-08-11T09:27:00Z">
        <w:r w:rsidDel="00964589">
          <w:rPr>
            <w:rFonts w:ascii="Times New Roman" w:hAnsi="Times New Roman" w:cs="Times New Roman"/>
            <w:i w:val="0"/>
            <w:color w:val="000000" w:themeColor="text1"/>
            <w:sz w:val="24"/>
            <w:szCs w:val="24"/>
          </w:rPr>
          <w:delText>s</w:delText>
        </w:r>
      </w:del>
      <w:r>
        <w:rPr>
          <w:rFonts w:ascii="Times New Roman" w:hAnsi="Times New Roman" w:cs="Times New Roman"/>
          <w:i w:val="0"/>
          <w:color w:val="000000" w:themeColor="text1"/>
          <w:sz w:val="24"/>
          <w:szCs w:val="24"/>
        </w:rPr>
        <w:t xml:space="preserve"> of</w:t>
      </w:r>
      <w:ins w:id="1443" w:author="EliseSchramkowski" w:date="2021-09-06T16:22:00Z">
        <w:r w:rsidR="008929AA">
          <w:rPr>
            <w:rFonts w:ascii="Times New Roman" w:hAnsi="Times New Roman" w:cs="Times New Roman"/>
            <w:i w:val="0"/>
            <w:color w:val="000000" w:themeColor="text1"/>
            <w:sz w:val="24"/>
            <w:szCs w:val="24"/>
          </w:rPr>
          <w:t xml:space="preserve"> exactly</w:t>
        </w:r>
      </w:ins>
      <w:r w:rsidRPr="00CF33A0">
        <w:rPr>
          <w:rFonts w:ascii="Times New Roman" w:hAnsi="Times New Roman" w:cs="Times New Roman"/>
          <w:i w:val="0"/>
          <w:color w:val="000000" w:themeColor="text1"/>
          <w:sz w:val="24"/>
          <w:szCs w:val="24"/>
        </w:rPr>
        <w:t xml:space="preserve"> </w:t>
      </w:r>
      <w:r w:rsidRPr="00CF33A0">
        <w:rPr>
          <w:rFonts w:ascii="Times New Roman" w:hAnsi="Times New Roman" w:cs="Times New Roman"/>
          <w:color w:val="000000" w:themeColor="text1"/>
          <w:sz w:val="24"/>
          <w:szCs w:val="24"/>
        </w:rPr>
        <w:t>p</w:t>
      </w:r>
      <w:r w:rsidRPr="00CF33A0">
        <w:rPr>
          <w:rFonts w:ascii="Times New Roman" w:hAnsi="Times New Roman" w:cs="Times New Roman"/>
          <w:i w:val="0"/>
          <w:color w:val="000000" w:themeColor="text1"/>
          <w:sz w:val="24"/>
          <w:szCs w:val="24"/>
        </w:rPr>
        <w:t xml:space="preserve">-values </w:t>
      </w:r>
      <w:ins w:id="1444" w:author="EliseSchramkowski" w:date="2021-09-06T16:24:00Z">
        <w:r w:rsidR="00F603C2">
          <w:rPr>
            <w:rFonts w:ascii="Times New Roman" w:hAnsi="Times New Roman" w:cs="Times New Roman"/>
            <w:i w:val="0"/>
            <w:color w:val="000000" w:themeColor="text1"/>
            <w:sz w:val="24"/>
            <w:szCs w:val="24"/>
          </w:rPr>
          <w:t xml:space="preserve">related to explicitly stated hypotheses </w:t>
        </w:r>
      </w:ins>
      <w:r w:rsidRPr="00CF33A0">
        <w:rPr>
          <w:rFonts w:ascii="Times New Roman" w:hAnsi="Times New Roman" w:cs="Times New Roman"/>
          <w:i w:val="0"/>
          <w:color w:val="000000" w:themeColor="text1"/>
          <w:sz w:val="24"/>
          <w:szCs w:val="24"/>
        </w:rPr>
        <w:t xml:space="preserve">in the range </w:t>
      </w:r>
      <w:ins w:id="1445" w:author="EliseSchramkowski" w:date="2021-09-07T10:26:00Z">
        <w:r w:rsidR="00B33F58">
          <w:rPr>
            <w:rFonts w:ascii="Times New Roman" w:hAnsi="Times New Roman" w:cs="Times New Roman"/>
            <w:i w:val="0"/>
            <w:color w:val="000000" w:themeColor="text1"/>
            <w:sz w:val="24"/>
            <w:szCs w:val="24"/>
          </w:rPr>
          <w:t>[</w:t>
        </w:r>
      </w:ins>
      <w:r>
        <w:rPr>
          <w:rFonts w:ascii="Times New Roman" w:hAnsi="Times New Roman" w:cs="Times New Roman"/>
          <w:i w:val="0"/>
          <w:color w:val="000000" w:themeColor="text1"/>
          <w:sz w:val="24"/>
          <w:szCs w:val="24"/>
        </w:rPr>
        <w:t>0</w:t>
      </w:r>
      <w:r w:rsidRPr="00CF33A0">
        <w:rPr>
          <w:rFonts w:ascii="Times New Roman" w:hAnsi="Times New Roman" w:cs="Times New Roman"/>
          <w:i w:val="0"/>
          <w:color w:val="000000" w:themeColor="text1"/>
          <w:sz w:val="24"/>
          <w:szCs w:val="24"/>
        </w:rPr>
        <w:t xml:space="preserve"> - .10</w:t>
      </w:r>
      <w:ins w:id="1446" w:author="EliseSchramkowski" w:date="2021-09-07T10:26:00Z">
        <w:r w:rsidR="00B33F58">
          <w:rPr>
            <w:rFonts w:ascii="Times New Roman" w:hAnsi="Times New Roman" w:cs="Times New Roman"/>
            <w:i w:val="0"/>
            <w:color w:val="000000" w:themeColor="text1"/>
            <w:sz w:val="24"/>
            <w:szCs w:val="24"/>
          </w:rPr>
          <w:t>]</w:t>
        </w:r>
      </w:ins>
      <w:r>
        <w:rPr>
          <w:rFonts w:ascii="Times New Roman" w:hAnsi="Times New Roman" w:cs="Times New Roman"/>
          <w:i w:val="0"/>
          <w:color w:val="000000" w:themeColor="text1"/>
          <w:sz w:val="24"/>
          <w:szCs w:val="24"/>
        </w:rPr>
        <w:t xml:space="preserve"> </w:t>
      </w:r>
      <w:del w:id="1447" w:author="EliseSchramkowski" w:date="2021-09-06T16:23:00Z">
        <w:r w:rsidDel="008929AA">
          <w:rPr>
            <w:rFonts w:ascii="Times New Roman" w:hAnsi="Times New Roman" w:cs="Times New Roman"/>
            <w:i w:val="0"/>
            <w:color w:val="000000" w:themeColor="text1"/>
            <w:sz w:val="24"/>
            <w:szCs w:val="24"/>
          </w:rPr>
          <w:delText xml:space="preserve">based on data </w:delText>
        </w:r>
      </w:del>
      <w:r>
        <w:rPr>
          <w:rFonts w:ascii="Times New Roman" w:hAnsi="Times New Roman" w:cs="Times New Roman"/>
          <w:i w:val="0"/>
          <w:color w:val="000000" w:themeColor="text1"/>
          <w:sz w:val="24"/>
          <w:szCs w:val="24"/>
        </w:rPr>
        <w:t xml:space="preserve">from </w:t>
      </w:r>
      <w:del w:id="1448" w:author="EliseSchramkowski" w:date="2021-09-07T10:26:00Z">
        <w:r w:rsidDel="00B33F58">
          <w:rPr>
            <w:rFonts w:ascii="Times New Roman" w:hAnsi="Times New Roman" w:cs="Times New Roman"/>
            <w:i w:val="0"/>
            <w:color w:val="000000" w:themeColor="text1"/>
            <w:sz w:val="24"/>
            <w:szCs w:val="24"/>
          </w:rPr>
          <w:delText xml:space="preserve">the </w:delText>
        </w:r>
      </w:del>
      <w:r>
        <w:rPr>
          <w:rFonts w:ascii="Times New Roman" w:hAnsi="Times New Roman" w:cs="Times New Roman"/>
          <w:i w:val="0"/>
          <w:color w:val="000000" w:themeColor="text1"/>
          <w:sz w:val="24"/>
          <w:szCs w:val="24"/>
        </w:rPr>
        <w:t>‘</w:t>
      </w:r>
      <w:ins w:id="1449" w:author="EliseSchramkowski" w:date="2021-09-07T10:26:00Z">
        <w:r w:rsidR="00B33F58">
          <w:rPr>
            <w:rFonts w:ascii="Times New Roman" w:hAnsi="Times New Roman" w:cs="Times New Roman"/>
            <w:color w:val="000000" w:themeColor="text1"/>
            <w:sz w:val="24"/>
            <w:szCs w:val="24"/>
          </w:rPr>
          <w:t>H</w:t>
        </w:r>
      </w:ins>
      <w:ins w:id="1450" w:author="EliseSchramkowski" w:date="2021-09-06T09:54:00Z">
        <w:r w:rsidR="00E00995">
          <w:rPr>
            <w:rFonts w:ascii="Times New Roman" w:hAnsi="Times New Roman" w:cs="Times New Roman"/>
            <w:color w:val="000000" w:themeColor="text1"/>
            <w:sz w:val="24"/>
            <w:szCs w:val="24"/>
          </w:rPr>
          <w:t>yp</w:t>
        </w:r>
      </w:ins>
      <w:del w:id="1451" w:author="EliseSchramkowski" w:date="2021-09-06T09:54:00Z">
        <w:r w:rsidDel="00E00995">
          <w:rPr>
            <w:rFonts w:ascii="Times New Roman" w:hAnsi="Times New Roman" w:cs="Times New Roman"/>
            <w:i w:val="0"/>
            <w:color w:val="000000" w:themeColor="text1"/>
            <w:sz w:val="24"/>
            <w:szCs w:val="24"/>
          </w:rPr>
          <w:delText>Manual</w:delText>
        </w:r>
      </w:del>
      <w:r>
        <w:rPr>
          <w:rFonts w:ascii="Times New Roman" w:hAnsi="Times New Roman" w:cs="Times New Roman"/>
          <w:i w:val="0"/>
          <w:color w:val="000000" w:themeColor="text1"/>
          <w:sz w:val="24"/>
          <w:szCs w:val="24"/>
        </w:rPr>
        <w:t>’</w:t>
      </w:r>
      <w:del w:id="1452" w:author="EliseSchramkowski" w:date="2021-09-07T10:26:00Z">
        <w:r w:rsidDel="00B33F58">
          <w:rPr>
            <w:rFonts w:ascii="Times New Roman" w:hAnsi="Times New Roman" w:cs="Times New Roman"/>
            <w:i w:val="0"/>
            <w:color w:val="000000" w:themeColor="text1"/>
            <w:sz w:val="24"/>
            <w:szCs w:val="24"/>
          </w:rPr>
          <w:delText xml:space="preserve"> data set</w:delText>
        </w:r>
      </w:del>
      <w:r w:rsidRPr="00CF33A0">
        <w:rPr>
          <w:rFonts w:ascii="Times New Roman" w:hAnsi="Times New Roman" w:cs="Times New Roman"/>
          <w:i w:val="0"/>
          <w:color w:val="000000" w:themeColor="text1"/>
          <w:sz w:val="24"/>
          <w:szCs w:val="24"/>
        </w:rPr>
        <w:t xml:space="preserve">. </w:t>
      </w:r>
      <w:del w:id="1453" w:author="EliseSchramkowski" w:date="2021-09-06T16:24:00Z">
        <w:r w:rsidDel="00F603C2">
          <w:rPr>
            <w:rFonts w:ascii="Times New Roman" w:hAnsi="Times New Roman" w:cs="Times New Roman"/>
            <w:i w:val="0"/>
            <w:color w:val="000000" w:themeColor="text1"/>
            <w:sz w:val="24"/>
            <w:szCs w:val="24"/>
          </w:rPr>
          <w:delText xml:space="preserve">The histogram provides information on exactly reported </w:delText>
        </w:r>
        <w:r w:rsidDel="00F603C2">
          <w:rPr>
            <w:rFonts w:ascii="Times New Roman" w:hAnsi="Times New Roman" w:cs="Times New Roman"/>
            <w:color w:val="000000" w:themeColor="text1"/>
            <w:sz w:val="24"/>
            <w:szCs w:val="24"/>
          </w:rPr>
          <w:delText>p</w:delText>
        </w:r>
        <w:r w:rsidDel="00F603C2">
          <w:rPr>
            <w:rFonts w:ascii="Times New Roman" w:hAnsi="Times New Roman" w:cs="Times New Roman"/>
            <w:i w:val="0"/>
            <w:color w:val="000000" w:themeColor="text1"/>
            <w:sz w:val="24"/>
            <w:szCs w:val="24"/>
          </w:rPr>
          <w:delText xml:space="preserve">-values that are related to explicitly stated hypotheses. </w:delText>
        </w:r>
      </w:del>
      <w:r w:rsidRPr="007D2929">
        <w:rPr>
          <w:rFonts w:ascii="Times New Roman" w:hAnsi="Times New Roman" w:cs="Times New Roman"/>
          <w:i w:val="0"/>
          <w:color w:val="000000" w:themeColor="text1"/>
          <w:sz w:val="24"/>
          <w:szCs w:val="24"/>
        </w:rPr>
        <w:t xml:space="preserve">The </w:t>
      </w:r>
      <w:r w:rsidRPr="007D2929">
        <w:rPr>
          <w:rFonts w:ascii="Times New Roman" w:hAnsi="Times New Roman" w:cs="Times New Roman"/>
          <w:iCs w:val="0"/>
          <w:color w:val="000000" w:themeColor="text1"/>
          <w:sz w:val="24"/>
          <w:szCs w:val="24"/>
        </w:rPr>
        <w:t>n</w:t>
      </w:r>
      <w:r w:rsidRPr="007D2929">
        <w:rPr>
          <w:rFonts w:ascii="Times New Roman" w:hAnsi="Times New Roman" w:cs="Times New Roman"/>
          <w:i w:val="0"/>
          <w:color w:val="000000" w:themeColor="text1"/>
          <w:sz w:val="24"/>
          <w:szCs w:val="24"/>
        </w:rPr>
        <w:t xml:space="preserve"> </w:t>
      </w:r>
      <w:ins w:id="1454" w:author="EliseSchramkowski" w:date="2021-09-06T16:24:00Z">
        <w:r w:rsidR="00F603C2">
          <w:rPr>
            <w:rFonts w:ascii="Times New Roman" w:hAnsi="Times New Roman" w:cs="Times New Roman"/>
            <w:i w:val="0"/>
            <w:color w:val="000000" w:themeColor="text1"/>
            <w:sz w:val="24"/>
            <w:szCs w:val="24"/>
          </w:rPr>
          <w:t xml:space="preserve">is the total number </w:t>
        </w:r>
      </w:ins>
      <w:del w:id="1455" w:author="EliseSchramkowski" w:date="2021-09-06T16:24:00Z">
        <w:r w:rsidRPr="007D2929" w:rsidDel="00F603C2">
          <w:rPr>
            <w:rFonts w:ascii="Times New Roman" w:hAnsi="Times New Roman" w:cs="Times New Roman"/>
            <w:i w:val="0"/>
            <w:color w:val="000000" w:themeColor="text1"/>
            <w:sz w:val="24"/>
            <w:szCs w:val="24"/>
          </w:rPr>
          <w:delText xml:space="preserve">for each histogram </w:delText>
        </w:r>
        <w:r w:rsidDel="00F603C2">
          <w:rPr>
            <w:rFonts w:ascii="Times New Roman" w:hAnsi="Times New Roman" w:cs="Times New Roman"/>
            <w:i w:val="0"/>
            <w:color w:val="000000" w:themeColor="text1"/>
            <w:sz w:val="24"/>
            <w:szCs w:val="24"/>
          </w:rPr>
          <w:delText xml:space="preserve">are </w:delText>
        </w:r>
        <w:r w:rsidRPr="007D2929" w:rsidDel="00F603C2">
          <w:rPr>
            <w:rFonts w:ascii="Times New Roman" w:hAnsi="Times New Roman" w:cs="Times New Roman"/>
            <w:i w:val="0"/>
            <w:color w:val="000000" w:themeColor="text1"/>
            <w:sz w:val="24"/>
            <w:szCs w:val="24"/>
          </w:rPr>
          <w:delText>the</w:delText>
        </w:r>
        <w:r w:rsidDel="00F603C2">
          <w:rPr>
            <w:rFonts w:ascii="Times New Roman" w:hAnsi="Times New Roman" w:cs="Times New Roman"/>
            <w:i w:val="0"/>
            <w:color w:val="000000" w:themeColor="text1"/>
            <w:sz w:val="24"/>
            <w:szCs w:val="24"/>
          </w:rPr>
          <w:delText xml:space="preserve"> number </w:delText>
        </w:r>
      </w:del>
      <w:r>
        <w:rPr>
          <w:rFonts w:ascii="Times New Roman" w:hAnsi="Times New Roman" w:cs="Times New Roman"/>
          <w:i w:val="0"/>
          <w:color w:val="000000" w:themeColor="text1"/>
          <w:sz w:val="24"/>
          <w:szCs w:val="24"/>
        </w:rPr>
        <w:t>of</w:t>
      </w:r>
      <w:r w:rsidRPr="007D2929">
        <w:rPr>
          <w:rFonts w:ascii="Times New Roman" w:hAnsi="Times New Roman" w:cs="Times New Roman"/>
          <w:i w:val="0"/>
          <w:color w:val="000000" w:themeColor="text1"/>
          <w:sz w:val="24"/>
          <w:szCs w:val="24"/>
        </w:rPr>
        <w:t xml:space="preserve"> </w:t>
      </w:r>
      <w:ins w:id="1456" w:author="EliseSchramkowski" w:date="2021-09-06T16:24:00Z">
        <w:r w:rsidR="00F603C2">
          <w:rPr>
            <w:rFonts w:ascii="Times New Roman" w:hAnsi="Times New Roman" w:cs="Times New Roman"/>
            <w:i w:val="0"/>
            <w:color w:val="000000" w:themeColor="text1"/>
            <w:sz w:val="24"/>
            <w:szCs w:val="24"/>
          </w:rPr>
          <w:t xml:space="preserve">exactly reported </w:t>
        </w:r>
      </w:ins>
      <w:r w:rsidRPr="007D2929">
        <w:rPr>
          <w:rFonts w:ascii="Times New Roman" w:hAnsi="Times New Roman" w:cs="Times New Roman"/>
          <w:iCs w:val="0"/>
          <w:color w:val="000000" w:themeColor="text1"/>
          <w:sz w:val="24"/>
          <w:szCs w:val="24"/>
        </w:rPr>
        <w:t>p</w:t>
      </w:r>
      <w:r w:rsidRPr="007D2929">
        <w:rPr>
          <w:rFonts w:ascii="Times New Roman" w:hAnsi="Times New Roman" w:cs="Times New Roman"/>
          <w:i w:val="0"/>
          <w:color w:val="000000" w:themeColor="text1"/>
          <w:sz w:val="24"/>
          <w:szCs w:val="24"/>
        </w:rPr>
        <w:t xml:space="preserve">-values in the range </w:t>
      </w:r>
      <w:r>
        <w:rPr>
          <w:rFonts w:ascii="Times New Roman" w:hAnsi="Times New Roman" w:cs="Times New Roman"/>
          <w:i w:val="0"/>
          <w:color w:val="000000" w:themeColor="text1"/>
          <w:sz w:val="24"/>
          <w:szCs w:val="24"/>
        </w:rPr>
        <w:t>[</w:t>
      </w:r>
      <w:r w:rsidRPr="007D2929">
        <w:rPr>
          <w:rFonts w:ascii="Times New Roman" w:hAnsi="Times New Roman" w:cs="Times New Roman"/>
          <w:i w:val="0"/>
          <w:color w:val="000000" w:themeColor="text1"/>
          <w:sz w:val="24"/>
          <w:szCs w:val="24"/>
        </w:rPr>
        <w:t>0, .10]</w:t>
      </w:r>
      <w:r>
        <w:rPr>
          <w:rFonts w:ascii="Times New Roman" w:hAnsi="Times New Roman" w:cs="Times New Roman"/>
          <w:i w:val="0"/>
          <w:color w:val="000000" w:themeColor="text1"/>
          <w:sz w:val="24"/>
          <w:szCs w:val="24"/>
        </w:rPr>
        <w:t xml:space="preserve"> of </w:t>
      </w:r>
      <w:del w:id="1457" w:author="EliseSchramkowski" w:date="2021-09-07T10:26:00Z">
        <w:r w:rsidRPr="007D2929" w:rsidDel="00B33F58">
          <w:rPr>
            <w:rFonts w:ascii="Times New Roman" w:hAnsi="Times New Roman" w:cs="Times New Roman"/>
            <w:i w:val="0"/>
            <w:color w:val="000000" w:themeColor="text1"/>
            <w:sz w:val="24"/>
            <w:szCs w:val="24"/>
          </w:rPr>
          <w:delText>the</w:delText>
        </w:r>
        <w:r w:rsidDel="00B33F58">
          <w:rPr>
            <w:rFonts w:ascii="Times New Roman" w:hAnsi="Times New Roman" w:cs="Times New Roman"/>
            <w:i w:val="0"/>
            <w:color w:val="000000" w:themeColor="text1"/>
            <w:sz w:val="24"/>
            <w:szCs w:val="24"/>
          </w:rPr>
          <w:delText xml:space="preserve"> </w:delText>
        </w:r>
      </w:del>
      <w:del w:id="1458" w:author="EliseSchramkowski" w:date="2021-09-06T16:24:00Z">
        <w:r w:rsidDel="00F603C2">
          <w:rPr>
            <w:rFonts w:ascii="Times New Roman" w:hAnsi="Times New Roman" w:cs="Times New Roman"/>
            <w:i w:val="0"/>
            <w:color w:val="000000" w:themeColor="text1"/>
            <w:sz w:val="24"/>
            <w:szCs w:val="24"/>
          </w:rPr>
          <w:delText>‘Manual</w:delText>
        </w:r>
      </w:del>
      <w:ins w:id="1459" w:author="EliseSchramkowski" w:date="2021-09-06T16:24:00Z">
        <w:r w:rsidR="00F603C2">
          <w:rPr>
            <w:rFonts w:ascii="Times New Roman" w:hAnsi="Times New Roman" w:cs="Times New Roman"/>
            <w:i w:val="0"/>
            <w:color w:val="000000" w:themeColor="text1"/>
            <w:sz w:val="24"/>
            <w:szCs w:val="24"/>
          </w:rPr>
          <w:t>‘</w:t>
        </w:r>
      </w:ins>
      <w:ins w:id="1460" w:author="EliseSchramkowski" w:date="2021-09-07T10:26:00Z">
        <w:r w:rsidR="00B33F58">
          <w:rPr>
            <w:rFonts w:ascii="Times New Roman" w:hAnsi="Times New Roman" w:cs="Times New Roman"/>
            <w:iCs w:val="0"/>
            <w:color w:val="000000" w:themeColor="text1"/>
            <w:sz w:val="24"/>
            <w:szCs w:val="24"/>
          </w:rPr>
          <w:t>Hyp</w:t>
        </w:r>
      </w:ins>
      <w:r>
        <w:rPr>
          <w:rFonts w:ascii="Times New Roman" w:hAnsi="Times New Roman" w:cs="Times New Roman"/>
          <w:i w:val="0"/>
          <w:color w:val="000000" w:themeColor="text1"/>
          <w:sz w:val="24"/>
          <w:szCs w:val="24"/>
        </w:rPr>
        <w:t>’</w:t>
      </w:r>
      <w:del w:id="1461" w:author="EliseSchramkowski" w:date="2021-09-07T10:26:00Z">
        <w:r w:rsidDel="00B33F58">
          <w:rPr>
            <w:rFonts w:ascii="Times New Roman" w:hAnsi="Times New Roman" w:cs="Times New Roman"/>
            <w:i w:val="0"/>
            <w:color w:val="000000" w:themeColor="text1"/>
            <w:sz w:val="24"/>
            <w:szCs w:val="24"/>
          </w:rPr>
          <w:delText xml:space="preserve"> </w:delText>
        </w:r>
        <w:r w:rsidRPr="007D2929" w:rsidDel="00B33F58">
          <w:rPr>
            <w:rFonts w:ascii="Times New Roman" w:hAnsi="Times New Roman" w:cs="Times New Roman"/>
            <w:i w:val="0"/>
            <w:color w:val="000000" w:themeColor="text1"/>
            <w:sz w:val="24"/>
            <w:szCs w:val="24"/>
          </w:rPr>
          <w:delText>dataset</w:delText>
        </w:r>
      </w:del>
      <w:r w:rsidRPr="007D2929">
        <w:rPr>
          <w:rFonts w:ascii="Times New Roman" w:hAnsi="Times New Roman" w:cs="Times New Roman"/>
          <w:i w:val="0"/>
          <w:color w:val="000000" w:themeColor="text1"/>
          <w:sz w:val="24"/>
          <w:szCs w:val="24"/>
        </w:rPr>
        <w:t xml:space="preserve">. </w:t>
      </w:r>
    </w:p>
    <w:p w14:paraId="259D33E0" w14:textId="0210368D" w:rsidR="002E6E8A" w:rsidDel="00A4632B" w:rsidRDefault="002E6E8A" w:rsidP="00D71F7D">
      <w:pPr>
        <w:spacing w:after="0" w:line="480" w:lineRule="auto"/>
        <w:jc w:val="both"/>
        <w:rPr>
          <w:del w:id="1462" w:author="EliseSchramkowski" w:date="2021-09-08T09:55:00Z"/>
          <w:rFonts w:ascii="Times New Roman" w:hAnsi="Times New Roman" w:cs="Times New Roman"/>
          <w:sz w:val="24"/>
          <w:szCs w:val="24"/>
        </w:rPr>
      </w:pPr>
    </w:p>
    <w:p w14:paraId="5061635F" w14:textId="430983C8" w:rsidR="00721C13" w:rsidRDefault="00721C13" w:rsidP="00D71F7D">
      <w:pPr>
        <w:spacing w:after="0" w:line="480" w:lineRule="auto"/>
        <w:jc w:val="both"/>
        <w:rPr>
          <w:ins w:id="1463" w:author="EliseSchramkowski" w:date="2021-09-08T09:55:00Z"/>
          <w:rFonts w:ascii="Times New Roman" w:hAnsi="Times New Roman" w:cs="Times New Roman"/>
          <w:sz w:val="24"/>
          <w:szCs w:val="24"/>
        </w:rPr>
      </w:pPr>
    </w:p>
    <w:p w14:paraId="5F117137" w14:textId="77777777" w:rsidR="00A4632B" w:rsidRPr="00133B87" w:rsidRDefault="00A4632B" w:rsidP="00D71F7D">
      <w:pPr>
        <w:spacing w:after="0" w:line="480" w:lineRule="auto"/>
        <w:jc w:val="both"/>
        <w:rPr>
          <w:rFonts w:ascii="Times New Roman" w:hAnsi="Times New Roman" w:cs="Times New Roman"/>
          <w:sz w:val="24"/>
          <w:szCs w:val="24"/>
        </w:rPr>
      </w:pPr>
    </w:p>
    <w:p w14:paraId="7FE06BEE" w14:textId="1EF61175" w:rsidR="000D602F" w:rsidRDefault="003F53FF" w:rsidP="00FB3C03">
      <w:pPr>
        <w:spacing w:after="0" w:line="480" w:lineRule="auto"/>
        <w:jc w:val="both"/>
        <w:rPr>
          <w:rFonts w:ascii="Times New Roman" w:hAnsi="Times New Roman" w:cs="Times New Roman"/>
          <w:sz w:val="24"/>
          <w:szCs w:val="24"/>
        </w:rPr>
      </w:pPr>
      <w:commentRangeStart w:id="1464"/>
      <w:commentRangeEnd w:id="1464"/>
      <w:r>
        <w:rPr>
          <w:rStyle w:val="CommentReference"/>
        </w:rPr>
        <w:commentReference w:id="1464"/>
      </w:r>
      <w:r w:rsidR="00721C13">
        <w:rPr>
          <w:rFonts w:ascii="Times New Roman" w:hAnsi="Times New Roman" w:cs="Times New Roman"/>
          <w:i/>
          <w:sz w:val="24"/>
          <w:szCs w:val="24"/>
        </w:rPr>
        <w:t>B</w:t>
      </w:r>
      <w:r w:rsidR="00BF6AAE">
        <w:rPr>
          <w:rFonts w:ascii="Times New Roman" w:hAnsi="Times New Roman" w:cs="Times New Roman"/>
          <w:i/>
          <w:sz w:val="24"/>
          <w:szCs w:val="24"/>
        </w:rPr>
        <w:t xml:space="preserve">ump </w:t>
      </w:r>
      <w:commentRangeStart w:id="1465"/>
      <w:commentRangeStart w:id="1466"/>
      <w:r w:rsidR="00BF6AAE">
        <w:rPr>
          <w:rFonts w:ascii="Times New Roman" w:hAnsi="Times New Roman" w:cs="Times New Roman"/>
          <w:i/>
          <w:sz w:val="24"/>
          <w:szCs w:val="24"/>
        </w:rPr>
        <w:t>i</w:t>
      </w:r>
      <w:r w:rsidR="00721C13">
        <w:rPr>
          <w:rFonts w:ascii="Times New Roman" w:hAnsi="Times New Roman" w:cs="Times New Roman"/>
          <w:i/>
          <w:sz w:val="24"/>
          <w:szCs w:val="24"/>
        </w:rPr>
        <w:t>n</w:t>
      </w:r>
      <w:commentRangeEnd w:id="1465"/>
      <w:r w:rsidR="00797570">
        <w:rPr>
          <w:rStyle w:val="CommentReference"/>
        </w:rPr>
        <w:commentReference w:id="1465"/>
      </w:r>
      <w:commentRangeEnd w:id="1466"/>
      <w:r w:rsidR="00396C1A">
        <w:rPr>
          <w:rStyle w:val="CommentReference"/>
        </w:rPr>
        <w:commentReference w:id="1466"/>
      </w:r>
      <w:r w:rsidR="00BF6AAE">
        <w:rPr>
          <w:rFonts w:ascii="Times New Roman" w:hAnsi="Times New Roman" w:cs="Times New Roman"/>
          <w:i/>
          <w:sz w:val="24"/>
          <w:szCs w:val="24"/>
        </w:rPr>
        <w:t xml:space="preserve"> p-values</w:t>
      </w:r>
      <w:ins w:id="1467" w:author="EliseSchramkowski" w:date="2021-11-04T11:01:00Z">
        <w:r w:rsidR="00CD673C">
          <w:rPr>
            <w:rFonts w:ascii="Times New Roman" w:hAnsi="Times New Roman" w:cs="Times New Roman"/>
            <w:i/>
            <w:sz w:val="24"/>
            <w:szCs w:val="24"/>
          </w:rPr>
          <w:t xml:space="preserve"> </w:t>
        </w:r>
      </w:ins>
    </w:p>
    <w:p w14:paraId="58A37104" w14:textId="2D250D5B" w:rsidR="00AF5276" w:rsidRDefault="00435F33" w:rsidP="00AF5276">
      <w:pPr>
        <w:spacing w:after="0" w:line="480" w:lineRule="auto"/>
        <w:jc w:val="both"/>
        <w:rPr>
          <w:ins w:id="1468" w:author="EliseSchramkowski" w:date="2021-11-02T17:16:00Z"/>
          <w:rFonts w:ascii="Times New Roman" w:hAnsi="Times New Roman" w:cs="Times New Roman"/>
          <w:iCs/>
          <w:sz w:val="24"/>
          <w:szCs w:val="24"/>
        </w:rPr>
      </w:pPr>
      <w:r w:rsidRPr="00FB7E49">
        <w:rPr>
          <w:rFonts w:ascii="Times New Roman" w:hAnsi="Times New Roman" w:cs="Times New Roman"/>
          <w:sz w:val="24"/>
          <w:szCs w:val="24"/>
          <w:rPrChange w:id="1469" w:author="EliseSchramkowski" w:date="2021-09-06T10:29:00Z">
            <w:rPr/>
          </w:rPrChange>
        </w:rPr>
        <w:t xml:space="preserve">Table 8 shows there is no bump in </w:t>
      </w:r>
      <w:del w:id="1470" w:author="EliseSchramkowski" w:date="2021-09-06T16:25:00Z">
        <w:r w:rsidRPr="00FB7E49" w:rsidDel="00F603C2">
          <w:rPr>
            <w:rFonts w:ascii="Times New Roman" w:hAnsi="Times New Roman" w:cs="Times New Roman"/>
            <w:sz w:val="24"/>
            <w:szCs w:val="24"/>
            <w:rPrChange w:id="1471" w:author="EliseSchramkowski" w:date="2021-09-06T10:29:00Z">
              <w:rPr/>
            </w:rPrChange>
          </w:rPr>
          <w:delText>a</w:delText>
        </w:r>
        <w:r w:rsidR="00797570" w:rsidRPr="00FB7E49" w:rsidDel="00F603C2">
          <w:rPr>
            <w:rFonts w:ascii="Times New Roman" w:hAnsi="Times New Roman" w:cs="Times New Roman"/>
            <w:sz w:val="24"/>
            <w:szCs w:val="24"/>
            <w:rPrChange w:id="1472" w:author="EliseSchramkowski" w:date="2021-09-06T10:29:00Z">
              <w:rPr/>
            </w:rPrChange>
          </w:rPr>
          <w:delText xml:space="preserve">utomatically retrieved </w:delText>
        </w:r>
      </w:del>
      <w:r w:rsidR="00797570" w:rsidRPr="00FB7E49">
        <w:rPr>
          <w:rFonts w:ascii="Times New Roman" w:hAnsi="Times New Roman" w:cs="Times New Roman"/>
          <w:i/>
          <w:sz w:val="24"/>
          <w:szCs w:val="24"/>
          <w:rPrChange w:id="1473" w:author="EliseSchramkowski" w:date="2021-09-06T10:29:00Z">
            <w:rPr>
              <w:i/>
            </w:rPr>
          </w:rPrChange>
        </w:rPr>
        <w:t>p</w:t>
      </w:r>
      <w:r w:rsidR="00797570" w:rsidRPr="00FB7E49">
        <w:rPr>
          <w:rFonts w:ascii="Times New Roman" w:hAnsi="Times New Roman" w:cs="Times New Roman"/>
          <w:sz w:val="24"/>
          <w:szCs w:val="24"/>
          <w:rPrChange w:id="1474" w:author="EliseSchramkowski" w:date="2021-09-06T10:29:00Z">
            <w:rPr/>
          </w:rPrChange>
        </w:rPr>
        <w:t xml:space="preserve">-values </w:t>
      </w:r>
      <w:ins w:id="1475" w:author="EliseSchramkowski" w:date="2021-09-06T16:25:00Z">
        <w:r w:rsidR="00F603C2">
          <w:rPr>
            <w:rFonts w:ascii="Times New Roman" w:hAnsi="Times New Roman" w:cs="Times New Roman"/>
            <w:sz w:val="24"/>
            <w:szCs w:val="24"/>
          </w:rPr>
          <w:t xml:space="preserve">in </w:t>
        </w:r>
      </w:ins>
      <w:del w:id="1476" w:author="EliseSchramkowski" w:date="2021-09-06T16:25:00Z">
        <w:r w:rsidR="00797570" w:rsidRPr="00FB7E49" w:rsidDel="00F603C2">
          <w:rPr>
            <w:rFonts w:ascii="Times New Roman" w:hAnsi="Times New Roman" w:cs="Times New Roman"/>
            <w:sz w:val="24"/>
            <w:szCs w:val="24"/>
            <w:rPrChange w:id="1477" w:author="EliseSchramkowski" w:date="2021-09-06T10:29:00Z">
              <w:rPr/>
            </w:rPrChange>
          </w:rPr>
          <w:delText>(</w:delText>
        </w:r>
      </w:del>
      <w:ins w:id="1478" w:author="EliseSchramkowski" w:date="2021-08-14T14:39:00Z">
        <w:r w:rsidR="007775F0" w:rsidRPr="00FB7E49">
          <w:rPr>
            <w:rFonts w:ascii="Times New Roman" w:hAnsi="Times New Roman" w:cs="Times New Roman"/>
            <w:sz w:val="24"/>
            <w:szCs w:val="24"/>
            <w:rPrChange w:id="1479" w:author="EliseSchramkowski" w:date="2021-09-06T10:29:00Z">
              <w:rPr/>
            </w:rPrChange>
          </w:rPr>
          <w:t>‘</w:t>
        </w:r>
      </w:ins>
      <w:r w:rsidR="00797570" w:rsidRPr="00FB7E49">
        <w:rPr>
          <w:rFonts w:ascii="Times New Roman" w:hAnsi="Times New Roman" w:cs="Times New Roman"/>
          <w:i/>
          <w:iCs/>
          <w:sz w:val="24"/>
          <w:szCs w:val="24"/>
          <w:rPrChange w:id="1480" w:author="EliseSchramkowski" w:date="2021-09-06T10:29:00Z">
            <w:rPr>
              <w:rFonts w:ascii="Times New Roman" w:hAnsi="Times New Roman" w:cs="Times New Roman"/>
              <w:sz w:val="24"/>
              <w:szCs w:val="24"/>
            </w:rPr>
          </w:rPrChange>
        </w:rPr>
        <w:t>AllP</w:t>
      </w:r>
      <w:ins w:id="1481" w:author="EliseSchramkowski" w:date="2021-08-14T14:39:00Z">
        <w:r w:rsidR="007775F0" w:rsidRPr="00FB7E49">
          <w:rPr>
            <w:rFonts w:ascii="Times New Roman" w:hAnsi="Times New Roman" w:cs="Times New Roman"/>
            <w:sz w:val="24"/>
            <w:szCs w:val="24"/>
            <w:rPrChange w:id="1482" w:author="EliseSchramkowski" w:date="2021-09-06T10:29:00Z">
              <w:rPr/>
            </w:rPrChange>
          </w:rPr>
          <w:t>’</w:t>
        </w:r>
      </w:ins>
      <w:del w:id="1483" w:author="EliseSchramkowski" w:date="2021-08-14T14:39:00Z">
        <w:r w:rsidR="00797570" w:rsidRPr="00FB7E49" w:rsidDel="007775F0">
          <w:rPr>
            <w:rFonts w:ascii="Times New Roman" w:hAnsi="Times New Roman" w:cs="Times New Roman"/>
            <w:sz w:val="24"/>
            <w:szCs w:val="24"/>
            <w:rPrChange w:id="1484" w:author="EliseSchramkowski" w:date="2021-09-06T10:29:00Z">
              <w:rPr/>
            </w:rPrChange>
          </w:rPr>
          <w:delText xml:space="preserve"> dataset</w:delText>
        </w:r>
      </w:del>
      <w:del w:id="1485" w:author="EliseSchramkowski" w:date="2021-09-06T16:25:00Z">
        <w:r w:rsidR="00797570" w:rsidRPr="00FB7E49" w:rsidDel="00F603C2">
          <w:rPr>
            <w:rFonts w:ascii="Times New Roman" w:hAnsi="Times New Roman" w:cs="Times New Roman"/>
            <w:sz w:val="24"/>
            <w:szCs w:val="24"/>
            <w:rPrChange w:id="1486" w:author="EliseSchramkowski" w:date="2021-09-06T10:29:00Z">
              <w:rPr/>
            </w:rPrChange>
          </w:rPr>
          <w:delText>)</w:delText>
        </w:r>
      </w:del>
      <w:ins w:id="1487" w:author="EliseSchramkowski" w:date="2021-09-06T16:25:00Z">
        <w:r w:rsidR="00F603C2">
          <w:rPr>
            <w:rFonts w:ascii="Times New Roman" w:hAnsi="Times New Roman" w:cs="Times New Roman"/>
            <w:sz w:val="24"/>
            <w:szCs w:val="24"/>
          </w:rPr>
          <w:t>:</w:t>
        </w:r>
      </w:ins>
      <w:del w:id="1488" w:author="EliseSchramkowski" w:date="2021-09-06T16:25:00Z">
        <w:r w:rsidR="00797570" w:rsidRPr="00FB7E49" w:rsidDel="00F603C2">
          <w:rPr>
            <w:rFonts w:ascii="Times New Roman" w:hAnsi="Times New Roman" w:cs="Times New Roman"/>
            <w:sz w:val="24"/>
            <w:szCs w:val="24"/>
            <w:rPrChange w:id="1489" w:author="EliseSchramkowski" w:date="2021-09-06T10:29:00Z">
              <w:rPr/>
            </w:rPrChange>
          </w:rPr>
          <w:delText>, as</w:delText>
        </w:r>
      </w:del>
      <w:r w:rsidR="00797570" w:rsidRPr="00FB7E49">
        <w:rPr>
          <w:rFonts w:ascii="Times New Roman" w:hAnsi="Times New Roman" w:cs="Times New Roman"/>
          <w:sz w:val="24"/>
          <w:szCs w:val="24"/>
          <w:rPrChange w:id="1490" w:author="EliseSchramkowski" w:date="2021-09-06T10:29:00Z">
            <w:rPr/>
          </w:rPrChange>
        </w:rPr>
        <w:t xml:space="preserve"> </w:t>
      </w:r>
      <w:ins w:id="1491" w:author="EliseSchramkowski" w:date="2021-11-05T14:56:00Z">
        <w:r w:rsidR="00D661BA" w:rsidRPr="00196976">
          <w:rPr>
            <w:rFonts w:ascii="Times New Roman" w:hAnsi="Times New Roman" w:cs="Times New Roman"/>
            <w:sz w:val="24"/>
            <w:szCs w:val="24"/>
          </w:rPr>
          <w:t xml:space="preserve">the lower </w:t>
        </w:r>
        <w:r w:rsidR="00D661BA" w:rsidRPr="00196976">
          <w:rPr>
            <w:rFonts w:ascii="Times New Roman" w:hAnsi="Times New Roman" w:cs="Times New Roman"/>
            <w:i/>
            <w:sz w:val="24"/>
            <w:szCs w:val="24"/>
          </w:rPr>
          <w:t>p</w:t>
        </w:r>
        <w:r w:rsidR="00D661BA" w:rsidRPr="00196976">
          <w:rPr>
            <w:rFonts w:ascii="Times New Roman" w:hAnsi="Times New Roman" w:cs="Times New Roman"/>
            <w:iCs/>
            <w:sz w:val="24"/>
            <w:szCs w:val="24"/>
          </w:rPr>
          <w:t>-value</w:t>
        </w:r>
        <w:r w:rsidR="00D661BA" w:rsidRPr="00196976">
          <w:rPr>
            <w:rFonts w:ascii="Times New Roman" w:hAnsi="Times New Roman" w:cs="Times New Roman"/>
            <w:sz w:val="24"/>
            <w:szCs w:val="24"/>
          </w:rPr>
          <w:t xml:space="preserve"> intervals </w:t>
        </w:r>
        <w:r w:rsidR="00D661BA">
          <w:rPr>
            <w:rFonts w:ascii="Times New Roman" w:hAnsi="Times New Roman" w:cs="Times New Roman"/>
            <w:sz w:val="24"/>
            <w:szCs w:val="24"/>
          </w:rPr>
          <w:t xml:space="preserve">contained </w:t>
        </w:r>
      </w:ins>
      <w:del w:id="1492" w:author="EliseSchramkowski" w:date="2021-11-05T14:56:00Z">
        <w:r w:rsidR="00797570" w:rsidRPr="00FB7E49" w:rsidDel="00D661BA">
          <w:rPr>
            <w:rFonts w:ascii="Times New Roman" w:hAnsi="Times New Roman" w:cs="Times New Roman"/>
            <w:sz w:val="24"/>
            <w:szCs w:val="24"/>
            <w:rPrChange w:id="1493" w:author="EliseSchramkowski" w:date="2021-09-06T10:29:00Z">
              <w:rPr/>
            </w:rPrChange>
          </w:rPr>
          <w:delText xml:space="preserve">the percentage of </w:delText>
        </w:r>
      </w:del>
      <w:r w:rsidR="00797570" w:rsidRPr="00F603C2">
        <w:rPr>
          <w:rFonts w:ascii="Times New Roman" w:hAnsi="Times New Roman" w:cs="Times New Roman"/>
          <w:i/>
          <w:iCs/>
          <w:sz w:val="24"/>
          <w:szCs w:val="24"/>
          <w:rPrChange w:id="1494" w:author="EliseSchramkowski" w:date="2021-09-06T16:25:00Z">
            <w:rPr/>
          </w:rPrChange>
        </w:rPr>
        <w:t>p</w:t>
      </w:r>
      <w:r w:rsidR="00797570" w:rsidRPr="00FB7E49">
        <w:rPr>
          <w:rFonts w:ascii="Times New Roman" w:hAnsi="Times New Roman" w:cs="Times New Roman"/>
          <w:sz w:val="24"/>
          <w:szCs w:val="24"/>
          <w:rPrChange w:id="1495" w:author="EliseSchramkowski" w:date="2021-09-06T10:29:00Z">
            <w:rPr/>
          </w:rPrChange>
        </w:rPr>
        <w:t xml:space="preserve">-values </w:t>
      </w:r>
      <w:del w:id="1496" w:author="EliseSchramkowski" w:date="2021-11-05T14:56:00Z">
        <w:r w:rsidR="00797570" w:rsidRPr="00FB7E49" w:rsidDel="00D661BA">
          <w:rPr>
            <w:rFonts w:ascii="Times New Roman" w:hAnsi="Times New Roman" w:cs="Times New Roman"/>
            <w:sz w:val="24"/>
            <w:szCs w:val="24"/>
            <w:rPrChange w:id="1497" w:author="EliseSchramkowski" w:date="2021-09-06T10:29:00Z">
              <w:rPr/>
            </w:rPrChange>
          </w:rPr>
          <w:delText xml:space="preserve">in the lower interval </w:delText>
        </w:r>
      </w:del>
      <w:ins w:id="1498" w:author="EliseSchramkowski" w:date="2021-09-06T10:24:00Z">
        <w:r w:rsidR="00DD63AC" w:rsidRPr="00FB7E49">
          <w:rPr>
            <w:rFonts w:ascii="Times New Roman" w:hAnsi="Times New Roman" w:cs="Times New Roman"/>
            <w:sz w:val="24"/>
            <w:szCs w:val="24"/>
            <w:rPrChange w:id="1499" w:author="EliseSchramkowski" w:date="2021-09-06T10:29:00Z">
              <w:rPr/>
            </w:rPrChange>
          </w:rPr>
          <w:t>50%</w:t>
        </w:r>
      </w:ins>
      <w:ins w:id="1500" w:author="EliseSchramkowski" w:date="2021-11-05T14:57:00Z">
        <w:r w:rsidR="00D661BA">
          <w:rPr>
            <w:rFonts w:ascii="Times New Roman" w:hAnsi="Times New Roman" w:cs="Times New Roman"/>
            <w:sz w:val="24"/>
            <w:szCs w:val="24"/>
          </w:rPr>
          <w:t xml:space="preserve"> when using </w:t>
        </w:r>
      </w:ins>
      <w:proofErr w:type="spellStart"/>
      <w:ins w:id="1501" w:author="EliseSchramkowski" w:date="2021-09-06T10:24:00Z">
        <w:r w:rsidR="00DD63AC" w:rsidRPr="00FB7E49">
          <w:rPr>
            <w:rFonts w:ascii="Times New Roman" w:hAnsi="Times New Roman" w:cs="Times New Roman"/>
            <w:sz w:val="24"/>
            <w:szCs w:val="24"/>
            <w:rPrChange w:id="1502" w:author="EliseSchramkowski" w:date="2021-09-06T10:29:00Z">
              <w:rPr/>
            </w:rPrChange>
          </w:rPr>
          <w:t>binwidth</w:t>
        </w:r>
        <w:proofErr w:type="spellEnd"/>
        <w:r w:rsidR="00DD63AC" w:rsidRPr="00FB7E49">
          <w:rPr>
            <w:rFonts w:ascii="Times New Roman" w:hAnsi="Times New Roman" w:cs="Times New Roman"/>
            <w:sz w:val="24"/>
            <w:szCs w:val="24"/>
            <w:rPrChange w:id="1503" w:author="EliseSchramkowski" w:date="2021-09-06T10:29:00Z">
              <w:rPr/>
            </w:rPrChange>
          </w:rPr>
          <w:t xml:space="preserve"> .01 and </w:t>
        </w:r>
      </w:ins>
      <w:ins w:id="1504" w:author="EliseSchramkowski" w:date="2021-09-06T10:25:00Z">
        <w:r w:rsidR="00DD63AC" w:rsidRPr="00FB7E49">
          <w:rPr>
            <w:rFonts w:ascii="Times New Roman" w:hAnsi="Times New Roman" w:cs="Times New Roman"/>
            <w:sz w:val="24"/>
            <w:szCs w:val="24"/>
            <w:rPrChange w:id="1505" w:author="EliseSchramkowski" w:date="2021-09-06T10:29:00Z">
              <w:rPr/>
            </w:rPrChange>
          </w:rPr>
          <w:t>34.8%</w:t>
        </w:r>
      </w:ins>
      <w:ins w:id="1506" w:author="EliseSchramkowski" w:date="2021-11-05T14:57:00Z">
        <w:r w:rsidR="00D661BA">
          <w:rPr>
            <w:rFonts w:ascii="Times New Roman" w:hAnsi="Times New Roman" w:cs="Times New Roman"/>
            <w:sz w:val="24"/>
            <w:szCs w:val="24"/>
          </w:rPr>
          <w:t xml:space="preserve"> when using </w:t>
        </w:r>
      </w:ins>
      <w:proofErr w:type="spellStart"/>
      <w:ins w:id="1507" w:author="EliseSchramkowski" w:date="2021-09-06T10:25:00Z">
        <w:r w:rsidR="00DD63AC" w:rsidRPr="00FB7E49">
          <w:rPr>
            <w:rFonts w:ascii="Times New Roman" w:hAnsi="Times New Roman" w:cs="Times New Roman"/>
            <w:sz w:val="24"/>
            <w:szCs w:val="24"/>
            <w:rPrChange w:id="1508" w:author="EliseSchramkowski" w:date="2021-09-06T10:29:00Z">
              <w:rPr/>
            </w:rPrChange>
          </w:rPr>
          <w:t>binwidth</w:t>
        </w:r>
        <w:proofErr w:type="spellEnd"/>
        <w:r w:rsidR="00DD63AC" w:rsidRPr="00FB7E49">
          <w:rPr>
            <w:rFonts w:ascii="Times New Roman" w:hAnsi="Times New Roman" w:cs="Times New Roman"/>
            <w:sz w:val="24"/>
            <w:szCs w:val="24"/>
            <w:rPrChange w:id="1509" w:author="EliseSchramkowski" w:date="2021-09-06T10:29:00Z">
              <w:rPr/>
            </w:rPrChange>
          </w:rPr>
          <w:t xml:space="preserve"> .02</w:t>
        </w:r>
      </w:ins>
      <w:del w:id="1510" w:author="EliseSchramkowski" w:date="2021-09-06T10:24:00Z">
        <w:r w:rsidR="00797570" w:rsidRPr="00FB7E49" w:rsidDel="00DD63AC">
          <w:rPr>
            <w:rFonts w:ascii="Times New Roman" w:hAnsi="Times New Roman" w:cs="Times New Roman"/>
            <w:sz w:val="24"/>
            <w:szCs w:val="24"/>
            <w:rPrChange w:id="1511" w:author="EliseSchramkowski" w:date="2021-09-06T10:29:00Z">
              <w:rPr/>
            </w:rPrChange>
          </w:rPr>
          <w:delText xml:space="preserve">(.01-.03 or .03-.04) </w:delText>
        </w:r>
      </w:del>
      <w:del w:id="1512" w:author="EliseSchramkowski" w:date="2021-09-06T10:25:00Z">
        <w:r w:rsidR="00797570" w:rsidRPr="00FB7E49" w:rsidDel="00DD63AC">
          <w:rPr>
            <w:rFonts w:ascii="Times New Roman" w:hAnsi="Times New Roman" w:cs="Times New Roman"/>
            <w:sz w:val="24"/>
            <w:szCs w:val="24"/>
            <w:rPrChange w:id="1513" w:author="EliseSchramkowski" w:date="2021-09-06T10:29:00Z">
              <w:rPr/>
            </w:rPrChange>
          </w:rPr>
          <w:delText xml:space="preserve">did not contain less p-values than </w:delText>
        </w:r>
      </w:del>
      <w:del w:id="1514" w:author="EliseSchramkowski" w:date="2021-09-08T09:56:00Z">
        <w:r w:rsidR="00797570" w:rsidRPr="00FB7E49" w:rsidDel="00A4632B">
          <w:rPr>
            <w:rFonts w:ascii="Times New Roman" w:hAnsi="Times New Roman" w:cs="Times New Roman"/>
            <w:sz w:val="24"/>
            <w:szCs w:val="24"/>
            <w:rPrChange w:id="1515" w:author="EliseSchramkowski" w:date="2021-09-06T10:29:00Z">
              <w:rPr/>
            </w:rPrChange>
          </w:rPr>
          <w:delText>the higher interval</w:delText>
        </w:r>
      </w:del>
      <w:del w:id="1516" w:author="EliseSchramkowski" w:date="2021-09-06T10:25:00Z">
        <w:r w:rsidR="00797570" w:rsidRPr="00FB7E49" w:rsidDel="00DD63AC">
          <w:rPr>
            <w:rFonts w:ascii="Times New Roman" w:hAnsi="Times New Roman" w:cs="Times New Roman"/>
            <w:sz w:val="24"/>
            <w:szCs w:val="24"/>
            <w:rPrChange w:id="1517" w:author="EliseSchramkowski" w:date="2021-09-06T10:29:00Z">
              <w:rPr/>
            </w:rPrChange>
          </w:rPr>
          <w:delText xml:space="preserve"> (.03-.05 or .04-.05) (50% and </w:delText>
        </w:r>
      </w:del>
      <w:del w:id="1518" w:author="EliseSchramkowski" w:date="2021-08-16T11:29:00Z">
        <w:r w:rsidR="00797570" w:rsidRPr="00FB7E49" w:rsidDel="00C64868">
          <w:rPr>
            <w:rFonts w:ascii="Times New Roman" w:hAnsi="Times New Roman" w:cs="Times New Roman"/>
            <w:sz w:val="24"/>
            <w:szCs w:val="24"/>
            <w:rPrChange w:id="1519" w:author="EliseSchramkowski" w:date="2021-09-06T10:29:00Z">
              <w:rPr/>
            </w:rPrChange>
          </w:rPr>
          <w:delText>65.2</w:delText>
        </w:r>
      </w:del>
      <w:del w:id="1520" w:author="EliseSchramkowski" w:date="2021-09-06T10:25:00Z">
        <w:r w:rsidR="00797570" w:rsidRPr="00FB7E49" w:rsidDel="00DD63AC">
          <w:rPr>
            <w:rFonts w:ascii="Times New Roman" w:hAnsi="Times New Roman" w:cs="Times New Roman"/>
            <w:sz w:val="24"/>
            <w:szCs w:val="24"/>
            <w:rPrChange w:id="1521" w:author="EliseSchramkowski" w:date="2021-09-06T10:29:00Z">
              <w:rPr/>
            </w:rPrChange>
          </w:rPr>
          <w:delText>%, respectively)</w:delText>
        </w:r>
      </w:del>
      <w:r w:rsidR="00797570" w:rsidRPr="00FB7E49">
        <w:rPr>
          <w:rFonts w:ascii="Times New Roman" w:hAnsi="Times New Roman" w:cs="Times New Roman"/>
          <w:sz w:val="24"/>
          <w:szCs w:val="24"/>
          <w:rPrChange w:id="1522" w:author="EliseSchramkowski" w:date="2021-09-06T10:29:00Z">
            <w:rPr/>
          </w:rPrChange>
        </w:rPr>
        <w:t>.</w:t>
      </w:r>
      <w:del w:id="1523" w:author="EliseSchramkowski" w:date="2021-11-02T17:16:00Z">
        <w:r w:rsidR="00797570" w:rsidRPr="00FB7E49" w:rsidDel="00AF5276">
          <w:rPr>
            <w:rFonts w:ascii="Times New Roman" w:hAnsi="Times New Roman" w:cs="Times New Roman"/>
            <w:sz w:val="24"/>
            <w:szCs w:val="24"/>
            <w:rPrChange w:id="1524" w:author="EliseSchramkowski" w:date="2021-09-06T10:29:00Z">
              <w:rPr/>
            </w:rPrChange>
          </w:rPr>
          <w:delText xml:space="preserve"> </w:delText>
        </w:r>
      </w:del>
      <w:ins w:id="1525" w:author="EliseSchramkowski" w:date="2021-11-02T17:16:00Z">
        <w:r w:rsidR="00AF5276">
          <w:rPr>
            <w:rFonts w:ascii="Times New Roman" w:hAnsi="Times New Roman" w:cs="Times New Roman"/>
            <w:sz w:val="24"/>
            <w:szCs w:val="24"/>
          </w:rPr>
          <w:t xml:space="preserve"> </w:t>
        </w:r>
      </w:ins>
      <w:r w:rsidR="00B502A1" w:rsidRPr="00FB7E49">
        <w:rPr>
          <w:rFonts w:ascii="Times New Roman" w:hAnsi="Times New Roman" w:cs="Times New Roman"/>
          <w:sz w:val="24"/>
          <w:szCs w:val="24"/>
          <w:rPrChange w:id="1526" w:author="EliseSchramkowski" w:date="2021-09-06T10:29:00Z">
            <w:rPr/>
          </w:rPrChange>
        </w:rPr>
        <w:t xml:space="preserve">For results </w:t>
      </w:r>
      <w:del w:id="1527" w:author="EliseSchramkowski" w:date="2021-09-08T09:57:00Z">
        <w:r w:rsidR="00B502A1" w:rsidRPr="00FB7E49" w:rsidDel="00701FEB">
          <w:rPr>
            <w:rFonts w:ascii="Times New Roman" w:hAnsi="Times New Roman" w:cs="Times New Roman"/>
            <w:sz w:val="24"/>
            <w:szCs w:val="24"/>
            <w:rPrChange w:id="1528" w:author="EliseSchramkowski" w:date="2021-09-06T10:29:00Z">
              <w:rPr/>
            </w:rPrChange>
          </w:rPr>
          <w:delText xml:space="preserve">related to explicitly stated hypotheses </w:delText>
        </w:r>
      </w:del>
      <w:r w:rsidR="00B502A1" w:rsidRPr="00FB7E49">
        <w:rPr>
          <w:rFonts w:ascii="Times New Roman" w:hAnsi="Times New Roman" w:cs="Times New Roman"/>
          <w:sz w:val="24"/>
          <w:szCs w:val="24"/>
          <w:rPrChange w:id="1529" w:author="EliseSchramkowski" w:date="2021-09-06T10:29:00Z">
            <w:rPr/>
          </w:rPrChange>
        </w:rPr>
        <w:t>from ‘</w:t>
      </w:r>
      <w:r w:rsidR="00B502A1" w:rsidRPr="00FB7E49">
        <w:rPr>
          <w:rFonts w:ascii="Times New Roman" w:hAnsi="Times New Roman" w:cs="Times New Roman"/>
          <w:i/>
          <w:iCs/>
          <w:sz w:val="24"/>
          <w:szCs w:val="24"/>
          <w:rPrChange w:id="1530" w:author="EliseSchramkowski" w:date="2021-09-06T10:29:00Z">
            <w:rPr>
              <w:i/>
              <w:iCs/>
            </w:rPr>
          </w:rPrChange>
        </w:rPr>
        <w:t>Hyp</w:t>
      </w:r>
      <w:r w:rsidR="00B502A1" w:rsidRPr="00FB7E49">
        <w:rPr>
          <w:rFonts w:ascii="Times New Roman" w:hAnsi="Times New Roman" w:cs="Times New Roman"/>
          <w:sz w:val="24"/>
          <w:szCs w:val="24"/>
          <w:rPrChange w:id="1531" w:author="EliseSchramkowski" w:date="2021-09-06T10:29:00Z">
            <w:rPr/>
          </w:rPrChange>
        </w:rPr>
        <w:t xml:space="preserve">’, </w:t>
      </w:r>
      <w:ins w:id="1532" w:author="EliseSchramkowski" w:date="2021-09-06T10:26:00Z">
        <w:r w:rsidR="00E3158C" w:rsidRPr="00FB7E49">
          <w:rPr>
            <w:rFonts w:ascii="Times New Roman" w:hAnsi="Times New Roman" w:cs="Times New Roman"/>
            <w:sz w:val="24"/>
            <w:szCs w:val="24"/>
            <w:rPrChange w:id="1533" w:author="EliseSchramkowski" w:date="2021-09-06T10:29:00Z">
              <w:rPr/>
            </w:rPrChange>
          </w:rPr>
          <w:t xml:space="preserve">9 </w:t>
        </w:r>
      </w:ins>
      <w:r w:rsidR="00562E2E" w:rsidRPr="00FB7E49">
        <w:rPr>
          <w:rFonts w:ascii="Times New Roman" w:hAnsi="Times New Roman" w:cs="Times New Roman"/>
          <w:sz w:val="24"/>
          <w:szCs w:val="24"/>
          <w:rPrChange w:id="1534" w:author="EliseSchramkowski" w:date="2021-09-06T10:29:00Z">
            <w:rPr/>
          </w:rPrChange>
        </w:rPr>
        <w:t>o</w:t>
      </w:r>
      <w:r w:rsidR="00BE15CD" w:rsidRPr="00FB7E49">
        <w:rPr>
          <w:rFonts w:ascii="Times New Roman" w:hAnsi="Times New Roman" w:cs="Times New Roman"/>
          <w:sz w:val="24"/>
          <w:szCs w:val="24"/>
          <w:rPrChange w:id="1535" w:author="EliseSchramkowski" w:date="2021-09-06T10:29:00Z">
            <w:rPr/>
          </w:rPrChange>
        </w:rPr>
        <w:t>ut</w:t>
      </w:r>
      <w:r w:rsidR="00562E2E" w:rsidRPr="00FB7E49">
        <w:rPr>
          <w:rFonts w:ascii="Times New Roman" w:hAnsi="Times New Roman" w:cs="Times New Roman"/>
          <w:sz w:val="24"/>
          <w:szCs w:val="24"/>
          <w:rPrChange w:id="1536" w:author="EliseSchramkowski" w:date="2021-09-06T10:29:00Z">
            <w:rPr/>
          </w:rPrChange>
        </w:rPr>
        <w:t xml:space="preserve"> of 14 reported </w:t>
      </w:r>
      <w:r w:rsidR="00562E2E" w:rsidRPr="00701FEB">
        <w:rPr>
          <w:rFonts w:ascii="Times New Roman" w:hAnsi="Times New Roman" w:cs="Times New Roman"/>
          <w:i/>
          <w:iCs/>
          <w:sz w:val="24"/>
          <w:szCs w:val="24"/>
          <w:rPrChange w:id="1537" w:author="EliseSchramkowski" w:date="2021-09-08T09:56:00Z">
            <w:rPr/>
          </w:rPrChange>
        </w:rPr>
        <w:t>p</w:t>
      </w:r>
      <w:r w:rsidR="00562E2E" w:rsidRPr="00FB7E49">
        <w:rPr>
          <w:rFonts w:ascii="Times New Roman" w:hAnsi="Times New Roman" w:cs="Times New Roman"/>
          <w:sz w:val="24"/>
          <w:szCs w:val="24"/>
          <w:rPrChange w:id="1538" w:author="EliseSchramkowski" w:date="2021-09-06T10:29:00Z">
            <w:rPr/>
          </w:rPrChange>
        </w:rPr>
        <w:t>-values</w:t>
      </w:r>
      <w:ins w:id="1539" w:author="EliseSchramkowski" w:date="2021-09-06T10:26:00Z">
        <w:r w:rsidR="00E3158C" w:rsidRPr="00FB7E49">
          <w:rPr>
            <w:rFonts w:ascii="Times New Roman" w:hAnsi="Times New Roman" w:cs="Times New Roman"/>
            <w:sz w:val="24"/>
            <w:szCs w:val="24"/>
            <w:rPrChange w:id="1540" w:author="EliseSchramkowski" w:date="2021-09-06T10:29:00Z">
              <w:rPr/>
            </w:rPrChange>
          </w:rPr>
          <w:t xml:space="preserve"> (64.3%) </w:t>
        </w:r>
      </w:ins>
      <w:del w:id="1541" w:author="EliseSchramkowski" w:date="2021-09-06T10:26:00Z">
        <w:r w:rsidR="00562E2E" w:rsidRPr="00FB7E49" w:rsidDel="00E3158C">
          <w:rPr>
            <w:rFonts w:ascii="Times New Roman" w:hAnsi="Times New Roman" w:cs="Times New Roman"/>
            <w:sz w:val="24"/>
            <w:szCs w:val="24"/>
            <w:rPrChange w:id="1542" w:author="EliseSchramkowski" w:date="2021-09-06T10:29:00Z">
              <w:rPr/>
            </w:rPrChange>
          </w:rPr>
          <w:delText>, 9</w:delText>
        </w:r>
        <w:r w:rsidR="0060140B" w:rsidRPr="00FB7E49" w:rsidDel="00E3158C">
          <w:rPr>
            <w:rFonts w:ascii="Times New Roman" w:hAnsi="Times New Roman" w:cs="Times New Roman"/>
            <w:sz w:val="24"/>
            <w:szCs w:val="24"/>
            <w:rPrChange w:id="1543" w:author="EliseSchramkowski" w:date="2021-09-06T10:29:00Z">
              <w:rPr/>
            </w:rPrChange>
          </w:rPr>
          <w:delText xml:space="preserve"> </w:delText>
        </w:r>
      </w:del>
      <w:r w:rsidR="0060140B" w:rsidRPr="00FB7E49">
        <w:rPr>
          <w:rFonts w:ascii="Times New Roman" w:hAnsi="Times New Roman" w:cs="Times New Roman"/>
          <w:sz w:val="24"/>
          <w:szCs w:val="24"/>
          <w:rPrChange w:id="1544" w:author="EliseSchramkowski" w:date="2021-09-06T10:29:00Z">
            <w:rPr/>
          </w:rPrChange>
        </w:rPr>
        <w:t xml:space="preserve">were </w:t>
      </w:r>
      <w:r w:rsidR="00E0575E" w:rsidRPr="00FB7E49">
        <w:rPr>
          <w:rFonts w:ascii="Times New Roman" w:hAnsi="Times New Roman" w:cs="Times New Roman"/>
          <w:sz w:val="24"/>
          <w:szCs w:val="24"/>
          <w:rPrChange w:id="1545" w:author="EliseSchramkowski" w:date="2021-09-06T10:29:00Z">
            <w:rPr/>
          </w:rPrChange>
        </w:rPr>
        <w:t>just significant</w:t>
      </w:r>
      <w:r w:rsidR="00562E2E" w:rsidRPr="00FB7E49">
        <w:rPr>
          <w:rFonts w:ascii="Times New Roman" w:hAnsi="Times New Roman" w:cs="Times New Roman"/>
          <w:sz w:val="24"/>
          <w:szCs w:val="24"/>
          <w:rPrChange w:id="1546" w:author="EliseSchramkowski" w:date="2021-09-06T10:29:00Z">
            <w:rPr/>
          </w:rPrChange>
        </w:rPr>
        <w:t xml:space="preserve"> </w:t>
      </w:r>
      <w:r w:rsidR="00E0575E" w:rsidRPr="00FB7E49">
        <w:rPr>
          <w:rFonts w:ascii="Times New Roman" w:hAnsi="Times New Roman" w:cs="Times New Roman"/>
          <w:sz w:val="24"/>
          <w:szCs w:val="24"/>
          <w:rPrChange w:id="1547" w:author="EliseSchramkowski" w:date="2021-09-06T10:29:00Z">
            <w:rPr/>
          </w:rPrChange>
        </w:rPr>
        <w:t xml:space="preserve">for </w:t>
      </w:r>
      <w:proofErr w:type="spellStart"/>
      <w:r w:rsidR="00E0575E" w:rsidRPr="00FB7E49">
        <w:rPr>
          <w:rFonts w:ascii="Times New Roman" w:hAnsi="Times New Roman" w:cs="Times New Roman"/>
          <w:sz w:val="24"/>
          <w:szCs w:val="24"/>
          <w:rPrChange w:id="1548" w:author="EliseSchramkowski" w:date="2021-09-06T10:29:00Z">
            <w:rPr/>
          </w:rPrChange>
        </w:rPr>
        <w:t>binwidth</w:t>
      </w:r>
      <w:proofErr w:type="spellEnd"/>
      <w:r w:rsidR="00E0575E" w:rsidRPr="00FB7E49">
        <w:rPr>
          <w:rFonts w:ascii="Times New Roman" w:hAnsi="Times New Roman" w:cs="Times New Roman"/>
          <w:sz w:val="24"/>
          <w:szCs w:val="24"/>
          <w:rPrChange w:id="1549" w:author="EliseSchramkowski" w:date="2021-09-06T10:29:00Z">
            <w:rPr/>
          </w:rPrChange>
        </w:rPr>
        <w:t xml:space="preserve"> .01</w:t>
      </w:r>
      <w:del w:id="1550" w:author="EliseSchramkowski" w:date="2021-09-06T10:26:00Z">
        <w:r w:rsidR="00E0575E" w:rsidRPr="00FB7E49" w:rsidDel="00E3158C">
          <w:rPr>
            <w:rFonts w:ascii="Times New Roman" w:hAnsi="Times New Roman" w:cs="Times New Roman"/>
            <w:sz w:val="24"/>
            <w:szCs w:val="24"/>
            <w:rPrChange w:id="1551" w:author="EliseSchramkowski" w:date="2021-09-06T10:29:00Z">
              <w:rPr/>
            </w:rPrChange>
          </w:rPr>
          <w:delText xml:space="preserve"> (64.3%)</w:delText>
        </w:r>
      </w:del>
      <w:r w:rsidR="00B502A1" w:rsidRPr="00FB7E49">
        <w:rPr>
          <w:rFonts w:ascii="Times New Roman" w:hAnsi="Times New Roman" w:cs="Times New Roman"/>
          <w:sz w:val="24"/>
          <w:szCs w:val="24"/>
          <w:rPrChange w:id="1552" w:author="EliseSchramkowski" w:date="2021-09-06T10:29:00Z">
            <w:rPr/>
          </w:rPrChange>
        </w:rPr>
        <w:t>, see Figure 3 and Table 8</w:t>
      </w:r>
      <w:r w:rsidR="00562E2E" w:rsidRPr="00FB7E49">
        <w:rPr>
          <w:rFonts w:ascii="Times New Roman" w:hAnsi="Times New Roman" w:cs="Times New Roman"/>
          <w:sz w:val="24"/>
          <w:szCs w:val="24"/>
          <w:rPrChange w:id="1553" w:author="EliseSchramkowski" w:date="2021-09-06T10:29:00Z">
            <w:rPr/>
          </w:rPrChange>
        </w:rPr>
        <w:t>.</w:t>
      </w:r>
      <w:ins w:id="1554" w:author="EliseSchramkowski" w:date="2021-11-05T14:57:00Z">
        <w:r w:rsidR="00BA1ECB">
          <w:rPr>
            <w:rFonts w:ascii="Times New Roman" w:hAnsi="Times New Roman" w:cs="Times New Roman"/>
            <w:sz w:val="24"/>
            <w:szCs w:val="24"/>
          </w:rPr>
          <w:t xml:space="preserve"> However, this provides no clear indication for the presence of</w:t>
        </w:r>
      </w:ins>
      <w:r w:rsidR="00562E2E" w:rsidRPr="00FB7E49">
        <w:rPr>
          <w:rFonts w:ascii="Times New Roman" w:hAnsi="Times New Roman" w:cs="Times New Roman"/>
          <w:sz w:val="24"/>
          <w:szCs w:val="24"/>
          <w:rPrChange w:id="1555" w:author="EliseSchramkowski" w:date="2021-09-06T10:29:00Z">
            <w:rPr/>
          </w:rPrChange>
        </w:rPr>
        <w:t xml:space="preserve"> </w:t>
      </w:r>
      <w:ins w:id="1556" w:author="EliseSchramkowski" w:date="2021-09-06T10:27:00Z">
        <w:r w:rsidR="00E3158C" w:rsidRPr="00AF5276">
          <w:rPr>
            <w:rFonts w:ascii="Times New Roman" w:hAnsi="Times New Roman" w:cs="Times New Roman"/>
            <w:sz w:val="24"/>
            <w:szCs w:val="24"/>
            <w:rPrChange w:id="1557" w:author="EliseSchramkowski" w:date="2021-11-02T17:16:00Z">
              <w:rPr/>
            </w:rPrChange>
          </w:rPr>
          <w:t xml:space="preserve">a bump in </w:t>
        </w:r>
        <w:r w:rsidR="00E3158C" w:rsidRPr="00AF5276">
          <w:rPr>
            <w:rFonts w:ascii="Times New Roman" w:hAnsi="Times New Roman" w:cs="Times New Roman"/>
            <w:i/>
            <w:iCs/>
            <w:sz w:val="24"/>
            <w:szCs w:val="24"/>
            <w:rPrChange w:id="1558" w:author="EliseSchramkowski" w:date="2021-11-02T17:16:00Z">
              <w:rPr>
                <w:i/>
                <w:iCs/>
              </w:rPr>
            </w:rPrChange>
          </w:rPr>
          <w:t>p</w:t>
        </w:r>
        <w:r w:rsidR="00E3158C" w:rsidRPr="00AF5276">
          <w:rPr>
            <w:rFonts w:ascii="Times New Roman" w:hAnsi="Times New Roman" w:cs="Times New Roman"/>
            <w:sz w:val="24"/>
            <w:szCs w:val="24"/>
            <w:rPrChange w:id="1559" w:author="EliseSchramkowski" w:date="2021-11-02T17:16:00Z">
              <w:rPr/>
            </w:rPrChange>
          </w:rPr>
          <w:t>-</w:t>
        </w:r>
      </w:ins>
      <w:ins w:id="1560" w:author="EliseSchramkowski" w:date="2021-11-05T14:58:00Z">
        <w:r w:rsidR="002478F5" w:rsidRPr="002478F5">
          <w:rPr>
            <w:rFonts w:ascii="Times New Roman" w:hAnsi="Times New Roman" w:cs="Times New Roman"/>
            <w:sz w:val="24"/>
            <w:szCs w:val="24"/>
          </w:rPr>
          <w:t>values</w:t>
        </w:r>
        <w:r w:rsidR="002478F5">
          <w:rPr>
            <w:rFonts w:ascii="Times New Roman" w:hAnsi="Times New Roman" w:cs="Times New Roman"/>
            <w:sz w:val="24"/>
            <w:szCs w:val="24"/>
          </w:rPr>
          <w:t xml:space="preserve"> since</w:t>
        </w:r>
        <w:r w:rsidR="00BA1ECB">
          <w:rPr>
            <w:rFonts w:ascii="Times New Roman" w:hAnsi="Times New Roman" w:cs="Times New Roman"/>
            <w:sz w:val="24"/>
            <w:szCs w:val="24"/>
          </w:rPr>
          <w:t xml:space="preserve"> little data were retrieved</w:t>
        </w:r>
      </w:ins>
      <w:ins w:id="1561" w:author="EliseSchramkowski" w:date="2021-09-06T10:27:00Z">
        <w:r w:rsidR="00E3158C" w:rsidRPr="00AF5276">
          <w:rPr>
            <w:rFonts w:ascii="Times New Roman" w:hAnsi="Times New Roman" w:cs="Times New Roman"/>
            <w:sz w:val="24"/>
            <w:szCs w:val="24"/>
            <w:rPrChange w:id="1562" w:author="EliseSchramkowski" w:date="2021-11-02T17:16:00Z">
              <w:rPr/>
            </w:rPrChange>
          </w:rPr>
          <w:t>.</w:t>
        </w:r>
        <w:r w:rsidR="00E3158C" w:rsidRPr="00AF5276">
          <w:rPr>
            <w:rFonts w:ascii="Times New Roman" w:hAnsi="Times New Roman" w:cs="Times New Roman"/>
            <w:i/>
            <w:iCs/>
            <w:sz w:val="24"/>
            <w:szCs w:val="24"/>
            <w:rPrChange w:id="1563" w:author="EliseSchramkowski" w:date="2021-11-02T17:16:00Z">
              <w:rPr>
                <w:i/>
                <w:iCs/>
              </w:rPr>
            </w:rPrChange>
          </w:rPr>
          <w:t xml:space="preserve"> </w:t>
        </w:r>
      </w:ins>
      <w:r w:rsidR="00562E2E" w:rsidRPr="00AF5276">
        <w:rPr>
          <w:rFonts w:ascii="Times New Roman" w:hAnsi="Times New Roman" w:cs="Times New Roman"/>
          <w:sz w:val="24"/>
          <w:szCs w:val="24"/>
          <w:rPrChange w:id="1564" w:author="EliseSchramkowski" w:date="2021-11-02T17:16:00Z">
            <w:rPr/>
          </w:rPrChange>
        </w:rPr>
        <w:t>For</w:t>
      </w:r>
      <w:r w:rsidR="00E0575E" w:rsidRPr="00AF5276">
        <w:rPr>
          <w:rFonts w:ascii="Times New Roman" w:hAnsi="Times New Roman" w:cs="Times New Roman"/>
          <w:sz w:val="24"/>
          <w:szCs w:val="24"/>
          <w:rPrChange w:id="1565" w:author="EliseSchramkowski" w:date="2021-11-02T17:16:00Z">
            <w:rPr/>
          </w:rPrChange>
        </w:rPr>
        <w:t xml:space="preserve"> </w:t>
      </w:r>
      <w:proofErr w:type="spellStart"/>
      <w:r w:rsidR="00562E2E" w:rsidRPr="00AF5276">
        <w:rPr>
          <w:rFonts w:ascii="Times New Roman" w:hAnsi="Times New Roman" w:cs="Times New Roman"/>
          <w:sz w:val="24"/>
          <w:szCs w:val="24"/>
          <w:rPrChange w:id="1566" w:author="EliseSchramkowski" w:date="2021-11-02T17:16:00Z">
            <w:rPr/>
          </w:rPrChange>
        </w:rPr>
        <w:lastRenderedPageBreak/>
        <w:t>binwidth</w:t>
      </w:r>
      <w:proofErr w:type="spellEnd"/>
      <w:r w:rsidR="00562E2E" w:rsidRPr="00AF5276">
        <w:rPr>
          <w:rFonts w:ascii="Times New Roman" w:hAnsi="Times New Roman" w:cs="Times New Roman"/>
          <w:sz w:val="24"/>
          <w:szCs w:val="24"/>
          <w:rPrChange w:id="1567" w:author="EliseSchramkowski" w:date="2021-11-02T17:16:00Z">
            <w:rPr/>
          </w:rPrChange>
        </w:rPr>
        <w:t xml:space="preserve"> .02</w:t>
      </w:r>
      <w:ins w:id="1568" w:author="EliseSchramkowski" w:date="2021-11-04T11:01:00Z">
        <w:r w:rsidR="00CD673C">
          <w:rPr>
            <w:rFonts w:ascii="Times New Roman" w:hAnsi="Times New Roman" w:cs="Times New Roman"/>
            <w:sz w:val="24"/>
            <w:szCs w:val="24"/>
          </w:rPr>
          <w:t xml:space="preserve"> in ‘</w:t>
        </w:r>
        <w:proofErr w:type="spellStart"/>
        <w:r w:rsidR="00CD673C">
          <w:rPr>
            <w:rFonts w:ascii="Times New Roman" w:hAnsi="Times New Roman" w:cs="Times New Roman"/>
            <w:i/>
            <w:iCs/>
            <w:sz w:val="24"/>
            <w:szCs w:val="24"/>
          </w:rPr>
          <w:t>Hyp</w:t>
        </w:r>
        <w:proofErr w:type="spellEnd"/>
        <w:r w:rsidR="00CD673C">
          <w:rPr>
            <w:rFonts w:ascii="Times New Roman" w:hAnsi="Times New Roman" w:cs="Times New Roman"/>
            <w:sz w:val="24"/>
            <w:szCs w:val="24"/>
          </w:rPr>
          <w:t>’</w:t>
        </w:r>
      </w:ins>
      <w:r w:rsidR="00562E2E" w:rsidRPr="00AF5276">
        <w:rPr>
          <w:rFonts w:ascii="Times New Roman" w:hAnsi="Times New Roman" w:cs="Times New Roman"/>
          <w:sz w:val="24"/>
          <w:szCs w:val="24"/>
          <w:rPrChange w:id="1569" w:author="EliseSchramkowski" w:date="2021-11-02T17:16:00Z">
            <w:rPr/>
          </w:rPrChange>
        </w:rPr>
        <w:t xml:space="preserve">, 14 out of 37 </w:t>
      </w:r>
      <w:r w:rsidR="004F6007" w:rsidRPr="00AF5276">
        <w:rPr>
          <w:rFonts w:ascii="Times New Roman" w:hAnsi="Times New Roman" w:cs="Times New Roman"/>
          <w:sz w:val="24"/>
          <w:szCs w:val="24"/>
          <w:rPrChange w:id="1570" w:author="EliseSchramkowski" w:date="2021-11-02T17:16:00Z">
            <w:rPr/>
          </w:rPrChange>
        </w:rPr>
        <w:t xml:space="preserve">reported </w:t>
      </w:r>
      <w:r w:rsidR="00562E2E" w:rsidRPr="00AF5276">
        <w:rPr>
          <w:rFonts w:ascii="Times New Roman" w:hAnsi="Times New Roman" w:cs="Times New Roman"/>
          <w:i/>
          <w:iCs/>
          <w:sz w:val="24"/>
          <w:szCs w:val="24"/>
          <w:rPrChange w:id="1571" w:author="EliseSchramkowski" w:date="2021-11-02T17:16:00Z">
            <w:rPr/>
          </w:rPrChange>
        </w:rPr>
        <w:t>p</w:t>
      </w:r>
      <w:r w:rsidR="00562E2E" w:rsidRPr="00AF5276">
        <w:rPr>
          <w:rFonts w:ascii="Times New Roman" w:hAnsi="Times New Roman" w:cs="Times New Roman"/>
          <w:sz w:val="24"/>
          <w:szCs w:val="24"/>
          <w:rPrChange w:id="1572" w:author="EliseSchramkowski" w:date="2021-11-02T17:16:00Z">
            <w:rPr/>
          </w:rPrChange>
        </w:rPr>
        <w:t>-values</w:t>
      </w:r>
      <w:r w:rsidR="0060140B" w:rsidRPr="00AF5276">
        <w:rPr>
          <w:rFonts w:ascii="Times New Roman" w:hAnsi="Times New Roman" w:cs="Times New Roman"/>
          <w:sz w:val="24"/>
          <w:szCs w:val="24"/>
          <w:rPrChange w:id="1573" w:author="EliseSchramkowski" w:date="2021-11-02T17:16:00Z">
            <w:rPr/>
          </w:rPrChange>
        </w:rPr>
        <w:t xml:space="preserve"> </w:t>
      </w:r>
      <w:ins w:id="1574" w:author="EliseSchramkowski" w:date="2021-09-06T10:26:00Z">
        <w:r w:rsidR="00E3158C" w:rsidRPr="00AF5276">
          <w:rPr>
            <w:rFonts w:ascii="Times New Roman" w:hAnsi="Times New Roman" w:cs="Times New Roman"/>
            <w:sz w:val="24"/>
            <w:szCs w:val="24"/>
            <w:rPrChange w:id="1575" w:author="EliseSchramkowski" w:date="2021-11-02T17:16:00Z">
              <w:rPr/>
            </w:rPrChange>
          </w:rPr>
          <w:t xml:space="preserve">(37.8%) </w:t>
        </w:r>
      </w:ins>
      <w:r w:rsidR="0060140B" w:rsidRPr="00AF5276">
        <w:rPr>
          <w:rFonts w:ascii="Times New Roman" w:hAnsi="Times New Roman" w:cs="Times New Roman"/>
          <w:sz w:val="24"/>
          <w:szCs w:val="24"/>
          <w:rPrChange w:id="1576" w:author="EliseSchramkowski" w:date="2021-11-02T17:16:00Z">
            <w:rPr/>
          </w:rPrChange>
        </w:rPr>
        <w:t xml:space="preserve">were </w:t>
      </w:r>
      <w:r w:rsidR="00E0575E" w:rsidRPr="00AF5276">
        <w:rPr>
          <w:rFonts w:ascii="Times New Roman" w:hAnsi="Times New Roman" w:cs="Times New Roman"/>
          <w:sz w:val="24"/>
          <w:szCs w:val="24"/>
          <w:rPrChange w:id="1577" w:author="EliseSchramkowski" w:date="2021-11-02T17:16:00Z">
            <w:rPr/>
          </w:rPrChange>
        </w:rPr>
        <w:t xml:space="preserve">just </w:t>
      </w:r>
      <w:r w:rsidR="00FE7C8D" w:rsidRPr="00AF5276">
        <w:rPr>
          <w:rFonts w:ascii="Times New Roman" w:hAnsi="Times New Roman" w:cs="Times New Roman"/>
          <w:sz w:val="24"/>
          <w:szCs w:val="24"/>
          <w:rPrChange w:id="1578" w:author="EliseSchramkowski" w:date="2021-11-02T17:16:00Z">
            <w:rPr/>
          </w:rPrChange>
        </w:rPr>
        <w:t>significant</w:t>
      </w:r>
      <w:ins w:id="1579" w:author="EliseSchramkowski" w:date="2021-09-06T10:26:00Z">
        <w:r w:rsidR="00E3158C" w:rsidRPr="00AF5276">
          <w:rPr>
            <w:rFonts w:ascii="Times New Roman" w:hAnsi="Times New Roman" w:cs="Times New Roman"/>
            <w:sz w:val="24"/>
            <w:szCs w:val="24"/>
            <w:rPrChange w:id="1580" w:author="EliseSchramkowski" w:date="2021-11-02T17:16:00Z">
              <w:rPr/>
            </w:rPrChange>
          </w:rPr>
          <w:t xml:space="preserve">. </w:t>
        </w:r>
      </w:ins>
      <w:del w:id="1581" w:author="EliseSchramkowski" w:date="2021-09-06T10:26:00Z">
        <w:r w:rsidR="00FE7C8D" w:rsidRPr="00AF5276" w:rsidDel="00E3158C">
          <w:rPr>
            <w:rFonts w:ascii="Times New Roman" w:hAnsi="Times New Roman" w:cs="Times New Roman"/>
            <w:sz w:val="24"/>
            <w:szCs w:val="24"/>
            <w:rPrChange w:id="1582" w:author="EliseSchramkowski" w:date="2021-11-02T17:16:00Z">
              <w:rPr/>
            </w:rPrChange>
          </w:rPr>
          <w:delText xml:space="preserve"> </w:delText>
        </w:r>
        <w:r w:rsidR="00E0575E" w:rsidRPr="00AF5276" w:rsidDel="00E3158C">
          <w:rPr>
            <w:rFonts w:ascii="Times New Roman" w:hAnsi="Times New Roman" w:cs="Times New Roman"/>
            <w:sz w:val="24"/>
            <w:szCs w:val="24"/>
            <w:rPrChange w:id="1583" w:author="EliseSchramkowski" w:date="2021-11-02T17:16:00Z">
              <w:rPr/>
            </w:rPrChange>
          </w:rPr>
          <w:delText xml:space="preserve">(37.8%). </w:delText>
        </w:r>
      </w:del>
      <w:ins w:id="1584" w:author="EliseSchramkowski" w:date="2021-11-02T17:16:00Z">
        <w:r w:rsidR="00AF5276" w:rsidRPr="00AF5276">
          <w:rPr>
            <w:rFonts w:ascii="Times New Roman" w:hAnsi="Times New Roman" w:cs="Times New Roman"/>
            <w:iCs/>
            <w:color w:val="000000" w:themeColor="text1"/>
            <w:sz w:val="24"/>
            <w:szCs w:val="24"/>
            <w:rPrChange w:id="1585" w:author="EliseSchramkowski" w:date="2021-11-02T17:16:00Z">
              <w:rPr>
                <w:rFonts w:ascii="Times New Roman" w:hAnsi="Times New Roman" w:cs="Times New Roman"/>
                <w:iCs/>
                <w:color w:val="000000" w:themeColor="text1"/>
                <w:sz w:val="24"/>
                <w:szCs w:val="24"/>
                <w:highlight w:val="yellow"/>
              </w:rPr>
            </w:rPrChange>
          </w:rPr>
          <w:t>F</w:t>
        </w:r>
        <w:r w:rsidR="00AF5276" w:rsidRPr="00AF5276">
          <w:rPr>
            <w:rFonts w:ascii="Times New Roman" w:hAnsi="Times New Roman" w:cs="Times New Roman"/>
            <w:iCs/>
            <w:sz w:val="24"/>
            <w:szCs w:val="24"/>
            <w:rPrChange w:id="1586" w:author="EliseSchramkowski" w:date="2021-11-02T17:16:00Z">
              <w:rPr>
                <w:rFonts w:ascii="Times New Roman" w:hAnsi="Times New Roman" w:cs="Times New Roman"/>
                <w:iCs/>
                <w:sz w:val="24"/>
                <w:szCs w:val="24"/>
                <w:highlight w:val="yellow"/>
              </w:rPr>
            </w:rPrChange>
          </w:rPr>
          <w:t>or a more detailed overview, see Table 8.</w:t>
        </w:r>
      </w:ins>
    </w:p>
    <w:p w14:paraId="4172C19B" w14:textId="0EF4D289" w:rsidR="001F3CF0" w:rsidRPr="001F3CF0" w:rsidRDefault="00E0575E" w:rsidP="002B266A">
      <w:pPr>
        <w:spacing w:after="0" w:line="480" w:lineRule="auto"/>
        <w:jc w:val="both"/>
        <w:rPr>
          <w:ins w:id="1587" w:author="EliseSchramkowski" w:date="2021-04-13T12:14:00Z"/>
          <w:rFonts w:ascii="Times New Roman" w:hAnsi="Times New Roman" w:cs="Times New Roman"/>
          <w:sz w:val="24"/>
          <w:szCs w:val="24"/>
        </w:rPr>
      </w:pPr>
      <w:del w:id="1588" w:author="EliseSchramkowski" w:date="2021-08-14T14:41:00Z">
        <w:r w:rsidDel="00333FE6">
          <w:rPr>
            <w:rFonts w:ascii="Times New Roman" w:hAnsi="Times New Roman" w:cs="Times New Roman"/>
            <w:sz w:val="24"/>
            <w:szCs w:val="24"/>
          </w:rPr>
          <w:delText>However, the</w:delText>
        </w:r>
        <w:r w:rsidR="0060140B" w:rsidDel="00333FE6">
          <w:rPr>
            <w:rFonts w:ascii="Times New Roman" w:hAnsi="Times New Roman" w:cs="Times New Roman"/>
            <w:sz w:val="24"/>
            <w:szCs w:val="24"/>
          </w:rPr>
          <w:delText xml:space="preserve"> number </w:delText>
        </w:r>
        <w:r w:rsidDel="00333FE6">
          <w:rPr>
            <w:rFonts w:ascii="Times New Roman" w:hAnsi="Times New Roman" w:cs="Times New Roman"/>
            <w:sz w:val="24"/>
            <w:szCs w:val="24"/>
          </w:rPr>
          <w:delText xml:space="preserve">of manually retrieved </w:delText>
        </w:r>
        <w:r w:rsidDel="00333FE6">
          <w:rPr>
            <w:rFonts w:ascii="Times New Roman" w:hAnsi="Times New Roman" w:cs="Times New Roman"/>
            <w:i/>
            <w:iCs/>
            <w:sz w:val="24"/>
            <w:szCs w:val="24"/>
          </w:rPr>
          <w:delText>p</w:delText>
        </w:r>
        <w:r w:rsidDel="00333FE6">
          <w:rPr>
            <w:rFonts w:ascii="Times New Roman" w:hAnsi="Times New Roman" w:cs="Times New Roman"/>
            <w:sz w:val="24"/>
            <w:szCs w:val="24"/>
          </w:rPr>
          <w:delText>-values</w:delText>
        </w:r>
        <w:r w:rsidR="0060140B" w:rsidDel="00333FE6">
          <w:rPr>
            <w:rFonts w:ascii="Times New Roman" w:hAnsi="Times New Roman" w:cs="Times New Roman"/>
            <w:sz w:val="24"/>
            <w:szCs w:val="24"/>
          </w:rPr>
          <w:delText xml:space="preserve"> was </w:delText>
        </w:r>
        <w:r w:rsidDel="00333FE6">
          <w:rPr>
            <w:rFonts w:ascii="Times New Roman" w:hAnsi="Times New Roman" w:cs="Times New Roman"/>
            <w:sz w:val="24"/>
            <w:szCs w:val="24"/>
          </w:rPr>
          <w:delText>rather small for both binwidths, which makes it difficult to say anything substantial about the presence of a ‘bump’ using these data.</w:delText>
        </w:r>
        <w:r w:rsidR="004F6007" w:rsidDel="00333FE6">
          <w:rPr>
            <w:rFonts w:ascii="Times New Roman" w:hAnsi="Times New Roman" w:cs="Times New Roman"/>
            <w:sz w:val="24"/>
            <w:szCs w:val="24"/>
          </w:rPr>
          <w:delText xml:space="preserve"> The same goes</w:delText>
        </w:r>
        <w:r w:rsidR="0060140B" w:rsidDel="00333FE6">
          <w:rPr>
            <w:rFonts w:ascii="Times New Roman" w:hAnsi="Times New Roman" w:cs="Times New Roman"/>
            <w:sz w:val="24"/>
            <w:szCs w:val="24"/>
          </w:rPr>
          <w:delText xml:space="preserve"> </w:delText>
        </w:r>
        <w:r w:rsidR="004F6007" w:rsidDel="00333FE6">
          <w:rPr>
            <w:rFonts w:ascii="Times New Roman" w:hAnsi="Times New Roman" w:cs="Times New Roman"/>
            <w:sz w:val="24"/>
            <w:szCs w:val="24"/>
          </w:rPr>
          <w:delText>for all the individual journals and years.</w:delText>
        </w:r>
      </w:del>
    </w:p>
    <w:tbl>
      <w:tblPr>
        <w:tblpPr w:leftFromText="141" w:rightFromText="141" w:vertAnchor="text" w:horzAnchor="margin" w:tblpY="185"/>
        <w:tblW w:w="9072" w:type="dxa"/>
        <w:tblLayout w:type="fixed"/>
        <w:tblCellMar>
          <w:left w:w="70" w:type="dxa"/>
          <w:right w:w="70" w:type="dxa"/>
        </w:tblCellMar>
        <w:tblLook w:val="04A0" w:firstRow="1" w:lastRow="0" w:firstColumn="1" w:lastColumn="0" w:noHBand="0" w:noVBand="1"/>
      </w:tblPr>
      <w:tblGrid>
        <w:gridCol w:w="283"/>
        <w:gridCol w:w="1559"/>
        <w:gridCol w:w="851"/>
        <w:gridCol w:w="1418"/>
        <w:gridCol w:w="1418"/>
        <w:gridCol w:w="850"/>
        <w:gridCol w:w="1418"/>
        <w:gridCol w:w="1275"/>
      </w:tblGrid>
      <w:tr w:rsidR="00D81CB9" w:rsidRPr="009C1BF2" w14:paraId="670A1444" w14:textId="77777777" w:rsidTr="00BC28C6">
        <w:trPr>
          <w:trHeight w:val="288"/>
        </w:trPr>
        <w:tc>
          <w:tcPr>
            <w:tcW w:w="9072" w:type="dxa"/>
            <w:gridSpan w:val="8"/>
            <w:tcBorders>
              <w:left w:val="nil"/>
              <w:bottom w:val="double" w:sz="4" w:space="0" w:color="auto"/>
              <w:right w:val="nil"/>
            </w:tcBorders>
          </w:tcPr>
          <w:p w14:paraId="664E5B1B" w14:textId="764F0746" w:rsidR="00D81CB9" w:rsidRDefault="00D81CB9" w:rsidP="0074267D">
            <w:pPr>
              <w:spacing w:after="0" w:line="276" w:lineRule="auto"/>
              <w:jc w:val="both"/>
              <w:rPr>
                <w:rFonts w:ascii="Times New Roman" w:eastAsia="Times New Roman" w:hAnsi="Times New Roman" w:cs="Times New Roman"/>
                <w:i/>
                <w:color w:val="000000"/>
                <w:sz w:val="24"/>
                <w:szCs w:val="24"/>
                <w:lang w:eastAsia="nl-NL"/>
              </w:rPr>
            </w:pPr>
            <w:commentRangeStart w:id="1589"/>
            <w:r>
              <w:rPr>
                <w:rFonts w:ascii="Times New Roman" w:eastAsia="Times New Roman" w:hAnsi="Times New Roman" w:cs="Times New Roman"/>
                <w:i/>
                <w:color w:val="000000"/>
                <w:sz w:val="24"/>
                <w:szCs w:val="24"/>
                <w:lang w:eastAsia="nl-NL"/>
              </w:rPr>
              <w:t>Table</w:t>
            </w:r>
            <w:commentRangeEnd w:id="1589"/>
            <w:r>
              <w:rPr>
                <w:rStyle w:val="CommentReference"/>
              </w:rPr>
              <w:commentReference w:id="1589"/>
            </w:r>
            <w:r>
              <w:rPr>
                <w:rFonts w:ascii="Times New Roman" w:eastAsia="Times New Roman" w:hAnsi="Times New Roman" w:cs="Times New Roman"/>
                <w:i/>
                <w:color w:val="000000"/>
                <w:sz w:val="24"/>
                <w:szCs w:val="24"/>
                <w:lang w:eastAsia="nl-NL"/>
              </w:rPr>
              <w:t xml:space="preserve"> </w:t>
            </w:r>
            <w:r w:rsidR="00900E63">
              <w:rPr>
                <w:rFonts w:ascii="Times New Roman" w:eastAsia="Times New Roman" w:hAnsi="Times New Roman" w:cs="Times New Roman"/>
                <w:i/>
                <w:color w:val="000000"/>
                <w:sz w:val="24"/>
                <w:szCs w:val="24"/>
                <w:lang w:eastAsia="nl-NL"/>
              </w:rPr>
              <w:t>8</w:t>
            </w:r>
            <w:del w:id="1590" w:author="EliseSchramkowski" w:date="2021-11-09T14:33:00Z">
              <w:r w:rsidRPr="00B934E8" w:rsidDel="00753F0A">
                <w:rPr>
                  <w:rFonts w:ascii="Times New Roman" w:eastAsia="Times New Roman" w:hAnsi="Times New Roman" w:cs="Times New Roman"/>
                  <w:color w:val="000000"/>
                  <w:sz w:val="24"/>
                  <w:szCs w:val="24"/>
                  <w:lang w:eastAsia="nl-NL"/>
                </w:rPr>
                <w:delText xml:space="preserve">. </w:delText>
              </w:r>
              <w:r w:rsidDel="00753F0A">
                <w:rPr>
                  <w:rFonts w:ascii="Times New Roman" w:eastAsia="Times New Roman" w:hAnsi="Times New Roman" w:cs="Times New Roman"/>
                  <w:color w:val="000000"/>
                  <w:sz w:val="24"/>
                  <w:szCs w:val="24"/>
                  <w:lang w:eastAsia="nl-NL"/>
                </w:rPr>
                <w:delText xml:space="preserve"> </w:delText>
              </w:r>
            </w:del>
            <w:ins w:id="1591" w:author="EliseSchramkowski" w:date="2021-11-09T14:33:00Z">
              <w:r w:rsidR="00753F0A" w:rsidRPr="00B934E8">
                <w:rPr>
                  <w:rFonts w:ascii="Times New Roman" w:eastAsia="Times New Roman" w:hAnsi="Times New Roman" w:cs="Times New Roman"/>
                  <w:color w:val="000000"/>
                  <w:sz w:val="24"/>
                  <w:szCs w:val="24"/>
                  <w:lang w:eastAsia="nl-NL"/>
                </w:rPr>
                <w:t xml:space="preserve">. </w:t>
              </w:r>
            </w:ins>
            <w:r>
              <w:rPr>
                <w:rFonts w:ascii="Times New Roman" w:eastAsia="Times New Roman" w:hAnsi="Times New Roman" w:cs="Times New Roman"/>
                <w:color w:val="000000"/>
                <w:sz w:val="24"/>
                <w:szCs w:val="24"/>
                <w:lang w:eastAsia="nl-NL"/>
              </w:rPr>
              <w:t>Numbers and percentages of</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-values</w:t>
            </w:r>
            <w:r w:rsidRPr="00B934E8">
              <w:rPr>
                <w:rFonts w:ascii="Times New Roman" w:hAnsi="Times New Roman" w:cs="Times New Roman"/>
                <w:sz w:val="24"/>
                <w:szCs w:val="24"/>
              </w:rPr>
              <w:t xml:space="preserve"> </w:t>
            </w:r>
            <w:r>
              <w:rPr>
                <w:rFonts w:ascii="Times New Roman" w:hAnsi="Times New Roman" w:cs="Times New Roman"/>
                <w:sz w:val="24"/>
                <w:szCs w:val="24"/>
              </w:rPr>
              <w:t xml:space="preserve">in the range (.03, .05] and (.01 - .05], which are relevant </w:t>
            </w:r>
            <w:r w:rsidRPr="00B934E8">
              <w:rPr>
                <w:rFonts w:ascii="Times New Roman" w:hAnsi="Times New Roman" w:cs="Times New Roman"/>
                <w:sz w:val="24"/>
                <w:szCs w:val="24"/>
              </w:rPr>
              <w:t xml:space="preserve">for studying </w:t>
            </w:r>
            <w:r>
              <w:rPr>
                <w:rFonts w:ascii="Times New Roman" w:hAnsi="Times New Roman" w:cs="Times New Roman"/>
                <w:sz w:val="24"/>
                <w:szCs w:val="24"/>
              </w:rPr>
              <w:t xml:space="preserve">a bump in </w:t>
            </w:r>
            <w:r>
              <w:rPr>
                <w:rFonts w:ascii="Times New Roman" w:hAnsi="Times New Roman" w:cs="Times New Roman"/>
                <w:i/>
                <w:sz w:val="24"/>
                <w:szCs w:val="24"/>
              </w:rPr>
              <w:t>p</w:t>
            </w:r>
            <w:r>
              <w:rPr>
                <w:rFonts w:ascii="Times New Roman" w:hAnsi="Times New Roman" w:cs="Times New Roman"/>
                <w:sz w:val="24"/>
                <w:szCs w:val="24"/>
              </w:rPr>
              <w:t xml:space="preserve">-values. </w:t>
            </w:r>
            <w:r w:rsidR="00840EA8">
              <w:rPr>
                <w:rFonts w:ascii="Times New Roman" w:hAnsi="Times New Roman" w:cs="Times New Roman"/>
                <w:sz w:val="24"/>
                <w:szCs w:val="24"/>
              </w:rPr>
              <w:t>Data sets used are ‘</w:t>
            </w:r>
            <w:r w:rsidR="00840EA8" w:rsidRPr="00753F0A">
              <w:rPr>
                <w:rFonts w:ascii="Times New Roman" w:hAnsi="Times New Roman" w:cs="Times New Roman"/>
                <w:i/>
                <w:iCs/>
                <w:sz w:val="24"/>
                <w:szCs w:val="24"/>
                <w:rPrChange w:id="1592" w:author="EliseSchramkowski" w:date="2021-11-09T14:33:00Z">
                  <w:rPr>
                    <w:rFonts w:ascii="Times New Roman" w:hAnsi="Times New Roman" w:cs="Times New Roman"/>
                    <w:sz w:val="24"/>
                    <w:szCs w:val="24"/>
                  </w:rPr>
                </w:rPrChange>
              </w:rPr>
              <w:t>AllP</w:t>
            </w:r>
            <w:r w:rsidR="00840EA8">
              <w:rPr>
                <w:rFonts w:ascii="Times New Roman" w:hAnsi="Times New Roman" w:cs="Times New Roman"/>
                <w:sz w:val="24"/>
                <w:szCs w:val="24"/>
              </w:rPr>
              <w:t>’ and ‘</w:t>
            </w:r>
            <w:ins w:id="1593" w:author="EliseSchramkowski" w:date="2021-09-08T16:25:00Z">
              <w:r w:rsidR="00BD211D" w:rsidRPr="00BD211D">
                <w:rPr>
                  <w:rFonts w:ascii="Times New Roman" w:hAnsi="Times New Roman" w:cs="Times New Roman"/>
                  <w:i/>
                  <w:iCs/>
                  <w:sz w:val="24"/>
                  <w:szCs w:val="24"/>
                  <w:rPrChange w:id="1594" w:author="EliseSchramkowski" w:date="2021-09-08T16:25:00Z">
                    <w:rPr>
                      <w:rFonts w:ascii="Times New Roman" w:hAnsi="Times New Roman" w:cs="Times New Roman"/>
                      <w:sz w:val="24"/>
                      <w:szCs w:val="24"/>
                    </w:rPr>
                  </w:rPrChange>
                </w:rPr>
                <w:t>H</w:t>
              </w:r>
            </w:ins>
            <w:ins w:id="1595" w:author="EliseSchramkowski" w:date="2021-09-06T10:28:00Z">
              <w:r w:rsidR="00427D9C">
                <w:rPr>
                  <w:rFonts w:ascii="Times New Roman" w:hAnsi="Times New Roman" w:cs="Times New Roman"/>
                  <w:i/>
                  <w:sz w:val="24"/>
                  <w:szCs w:val="24"/>
                </w:rPr>
                <w:t>yp</w:t>
              </w:r>
            </w:ins>
            <w:del w:id="1596" w:author="EliseSchramkowski" w:date="2021-09-06T10:27:00Z">
              <w:r w:rsidR="00840EA8" w:rsidDel="00427D9C">
                <w:rPr>
                  <w:rFonts w:ascii="Times New Roman" w:hAnsi="Times New Roman" w:cs="Times New Roman"/>
                  <w:sz w:val="24"/>
                  <w:szCs w:val="24"/>
                </w:rPr>
                <w:delText>Manual</w:delText>
              </w:r>
            </w:del>
            <w:r w:rsidR="00840EA8">
              <w:rPr>
                <w:rFonts w:ascii="Times New Roman" w:hAnsi="Times New Roman" w:cs="Times New Roman"/>
                <w:sz w:val="24"/>
                <w:szCs w:val="24"/>
              </w:rPr>
              <w:t>’.</w:t>
            </w:r>
          </w:p>
        </w:tc>
      </w:tr>
      <w:tr w:rsidR="00D81CB9" w:rsidRPr="009C1BF2" w14:paraId="25C6D9F0" w14:textId="77777777" w:rsidTr="00BC28C6">
        <w:trPr>
          <w:trHeight w:val="288"/>
        </w:trPr>
        <w:tc>
          <w:tcPr>
            <w:tcW w:w="283" w:type="dxa"/>
            <w:tcBorders>
              <w:left w:val="nil"/>
              <w:right w:val="nil"/>
            </w:tcBorders>
            <w:shd w:val="clear" w:color="auto" w:fill="auto"/>
            <w:noWrap/>
            <w:vAlign w:val="bottom"/>
            <w:hideMark/>
          </w:tcPr>
          <w:p w14:paraId="08B85F68" w14:textId="77777777" w:rsidR="00D81CB9" w:rsidRPr="00275D2A" w:rsidRDefault="00D81CB9" w:rsidP="0074267D">
            <w:pPr>
              <w:spacing w:after="0" w:line="276" w:lineRule="auto"/>
              <w:rPr>
                <w:rFonts w:ascii="Times New Roman" w:eastAsia="Times New Roman" w:hAnsi="Times New Roman" w:cs="Times New Roman"/>
                <w:sz w:val="24"/>
                <w:szCs w:val="24"/>
                <w:lang w:eastAsia="nl-NL"/>
              </w:rPr>
            </w:pPr>
          </w:p>
        </w:tc>
        <w:tc>
          <w:tcPr>
            <w:tcW w:w="1559" w:type="dxa"/>
            <w:tcBorders>
              <w:left w:val="nil"/>
              <w:right w:val="nil"/>
            </w:tcBorders>
            <w:shd w:val="clear" w:color="auto" w:fill="auto"/>
            <w:noWrap/>
            <w:vAlign w:val="bottom"/>
            <w:hideMark/>
          </w:tcPr>
          <w:p w14:paraId="2430BF12" w14:textId="77777777" w:rsidR="00D81CB9" w:rsidRPr="00275D2A" w:rsidRDefault="00D81CB9" w:rsidP="0074267D">
            <w:pPr>
              <w:spacing w:after="0" w:line="276" w:lineRule="auto"/>
              <w:rPr>
                <w:rFonts w:ascii="Times New Roman" w:eastAsia="Times New Roman" w:hAnsi="Times New Roman" w:cs="Times New Roman"/>
                <w:sz w:val="24"/>
                <w:szCs w:val="24"/>
                <w:lang w:eastAsia="nl-NL"/>
              </w:rPr>
            </w:pPr>
          </w:p>
        </w:tc>
        <w:tc>
          <w:tcPr>
            <w:tcW w:w="7230" w:type="dxa"/>
            <w:gridSpan w:val="6"/>
            <w:tcBorders>
              <w:left w:val="nil"/>
              <w:right w:val="nil"/>
            </w:tcBorders>
            <w:shd w:val="clear" w:color="auto" w:fill="auto"/>
            <w:noWrap/>
            <w:vAlign w:val="center"/>
            <w:hideMark/>
          </w:tcPr>
          <w:p w14:paraId="7D1EE868" w14:textId="65A8658A" w:rsidR="00D81CB9" w:rsidRPr="003A654C" w:rsidRDefault="00D81CB9" w:rsidP="0074267D">
            <w:pPr>
              <w:spacing w:after="0" w:line="276" w:lineRule="auto"/>
              <w:jc w:val="center"/>
              <w:rPr>
                <w:rFonts w:ascii="Times New Roman" w:eastAsia="Times New Roman" w:hAnsi="Times New Roman" w:cs="Times New Roman"/>
                <w:b/>
                <w:color w:val="000000"/>
                <w:sz w:val="24"/>
                <w:szCs w:val="24"/>
                <w:lang w:val="nl-NL" w:eastAsia="nl-NL"/>
              </w:rPr>
            </w:pPr>
            <w:del w:id="1597" w:author="EliseSchramkowski" w:date="2021-09-09T16:37:00Z">
              <w:r w:rsidRPr="006200DA" w:rsidDel="00CB6FDE">
                <w:rPr>
                  <w:rFonts w:ascii="Times New Roman" w:hAnsi="Times New Roman" w:cs="Times New Roman"/>
                  <w:b/>
                  <w:sz w:val="24"/>
                  <w:szCs w:val="24"/>
                </w:rPr>
                <w:delText>‘</w:delText>
              </w:r>
            </w:del>
            <w:r w:rsidRPr="006200DA">
              <w:rPr>
                <w:rFonts w:ascii="Times New Roman" w:hAnsi="Times New Roman" w:cs="Times New Roman"/>
                <w:b/>
                <w:sz w:val="24"/>
                <w:szCs w:val="24"/>
              </w:rPr>
              <w:t>AllP</w:t>
            </w:r>
            <w:del w:id="1598" w:author="EliseSchramkowski" w:date="2021-09-09T16:37:00Z">
              <w:r w:rsidRPr="006200DA" w:rsidDel="00CB6FDE">
                <w:rPr>
                  <w:rFonts w:ascii="Times New Roman" w:hAnsi="Times New Roman" w:cs="Times New Roman"/>
                  <w:b/>
                  <w:sz w:val="24"/>
                  <w:szCs w:val="24"/>
                </w:rPr>
                <w:delText>’ dataset</w:delText>
              </w:r>
            </w:del>
          </w:p>
        </w:tc>
      </w:tr>
      <w:tr w:rsidR="00D81CB9" w:rsidRPr="00C520DB" w14:paraId="5DAE85AE" w14:textId="77777777" w:rsidTr="00BC28C6">
        <w:trPr>
          <w:trHeight w:val="288"/>
        </w:trPr>
        <w:tc>
          <w:tcPr>
            <w:tcW w:w="283" w:type="dxa"/>
            <w:tcBorders>
              <w:left w:val="nil"/>
              <w:bottom w:val="single" w:sz="4" w:space="0" w:color="auto"/>
              <w:right w:val="nil"/>
            </w:tcBorders>
            <w:shd w:val="clear" w:color="auto" w:fill="auto"/>
            <w:noWrap/>
            <w:vAlign w:val="bottom"/>
          </w:tcPr>
          <w:p w14:paraId="58A3A547"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p>
        </w:tc>
        <w:tc>
          <w:tcPr>
            <w:tcW w:w="1559" w:type="dxa"/>
            <w:tcBorders>
              <w:left w:val="nil"/>
              <w:bottom w:val="single" w:sz="4" w:space="0" w:color="auto"/>
              <w:right w:val="nil"/>
            </w:tcBorders>
            <w:shd w:val="clear" w:color="auto" w:fill="auto"/>
            <w:noWrap/>
            <w:vAlign w:val="bottom"/>
            <w:hideMark/>
          </w:tcPr>
          <w:p w14:paraId="19086D83"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p>
        </w:tc>
        <w:tc>
          <w:tcPr>
            <w:tcW w:w="851" w:type="dxa"/>
            <w:tcBorders>
              <w:left w:val="nil"/>
              <w:bottom w:val="single" w:sz="4" w:space="0" w:color="auto"/>
              <w:right w:val="nil"/>
            </w:tcBorders>
            <w:shd w:val="clear" w:color="auto" w:fill="auto"/>
            <w:noWrap/>
            <w:vAlign w:val="bottom"/>
            <w:hideMark/>
          </w:tcPr>
          <w:p w14:paraId="735DF076"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eastAsia="nl-NL"/>
              </w:rPr>
              <w:t>Total</w:t>
            </w:r>
          </w:p>
        </w:tc>
        <w:tc>
          <w:tcPr>
            <w:tcW w:w="1418" w:type="dxa"/>
            <w:tcBorders>
              <w:left w:val="nil"/>
              <w:bottom w:val="single" w:sz="4" w:space="0" w:color="auto"/>
              <w:right w:val="nil"/>
            </w:tcBorders>
            <w:shd w:val="clear" w:color="auto" w:fill="auto"/>
            <w:noWrap/>
            <w:vAlign w:val="bottom"/>
            <w:hideMark/>
          </w:tcPr>
          <w:p w14:paraId="75DECFB5" w14:textId="54278E1E" w:rsidR="00D81CB9" w:rsidRPr="00C520DB" w:rsidRDefault="002F7931" w:rsidP="0074267D">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eastAsia="nl-NL"/>
              </w:rPr>
              <w:t>(</w:t>
            </w:r>
            <w:r w:rsidR="00D81CB9" w:rsidRPr="00C520DB">
              <w:rPr>
                <w:rFonts w:ascii="Times New Roman" w:eastAsia="Times New Roman" w:hAnsi="Times New Roman" w:cs="Times New Roman"/>
                <w:color w:val="000000"/>
                <w:sz w:val="24"/>
                <w:szCs w:val="24"/>
                <w:lang w:eastAsia="nl-NL"/>
              </w:rPr>
              <w:t>.03 - .04</w:t>
            </w:r>
            <w:r>
              <w:rPr>
                <w:rFonts w:ascii="Times New Roman" w:eastAsia="Times New Roman" w:hAnsi="Times New Roman" w:cs="Times New Roman"/>
                <w:color w:val="000000"/>
                <w:sz w:val="24"/>
                <w:szCs w:val="24"/>
                <w:lang w:eastAsia="nl-NL"/>
              </w:rPr>
              <w:t>]</w:t>
            </w:r>
          </w:p>
        </w:tc>
        <w:tc>
          <w:tcPr>
            <w:tcW w:w="1418" w:type="dxa"/>
            <w:tcBorders>
              <w:left w:val="nil"/>
              <w:bottom w:val="single" w:sz="4" w:space="0" w:color="auto"/>
              <w:right w:val="nil"/>
            </w:tcBorders>
            <w:shd w:val="clear" w:color="auto" w:fill="auto"/>
            <w:noWrap/>
            <w:hideMark/>
          </w:tcPr>
          <w:p w14:paraId="7FD341DE" w14:textId="062A8F01" w:rsidR="00D81CB9" w:rsidRPr="00C520DB" w:rsidRDefault="002F7931" w:rsidP="0074267D">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w:t>
            </w:r>
            <w:r w:rsidR="00D81CB9">
              <w:rPr>
                <w:rFonts w:ascii="Times New Roman" w:eastAsia="Times New Roman" w:hAnsi="Times New Roman" w:cs="Times New Roman"/>
                <w:color w:val="000000"/>
                <w:sz w:val="24"/>
                <w:szCs w:val="24"/>
                <w:lang w:val="nl-NL" w:eastAsia="nl-NL"/>
              </w:rPr>
              <w:t>.04 - .05</w:t>
            </w:r>
            <w:r>
              <w:rPr>
                <w:rFonts w:ascii="Times New Roman" w:eastAsia="Times New Roman" w:hAnsi="Times New Roman" w:cs="Times New Roman"/>
                <w:color w:val="000000"/>
                <w:sz w:val="24"/>
                <w:szCs w:val="24"/>
                <w:lang w:val="nl-NL" w:eastAsia="nl-NL"/>
              </w:rPr>
              <w:t>]</w:t>
            </w:r>
          </w:p>
        </w:tc>
        <w:tc>
          <w:tcPr>
            <w:tcW w:w="850" w:type="dxa"/>
            <w:tcBorders>
              <w:left w:val="nil"/>
              <w:bottom w:val="single" w:sz="4" w:space="0" w:color="auto"/>
              <w:right w:val="nil"/>
            </w:tcBorders>
            <w:shd w:val="clear" w:color="auto" w:fill="auto"/>
            <w:noWrap/>
            <w:vAlign w:val="bottom"/>
          </w:tcPr>
          <w:p w14:paraId="6692F03C"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Total</w:t>
            </w:r>
          </w:p>
        </w:tc>
        <w:tc>
          <w:tcPr>
            <w:tcW w:w="1418" w:type="dxa"/>
            <w:tcBorders>
              <w:left w:val="nil"/>
              <w:bottom w:val="single" w:sz="4" w:space="0" w:color="auto"/>
              <w:right w:val="nil"/>
            </w:tcBorders>
            <w:shd w:val="clear" w:color="auto" w:fill="auto"/>
            <w:noWrap/>
            <w:vAlign w:val="bottom"/>
          </w:tcPr>
          <w:p w14:paraId="2E17211D"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.01 - .03</w:t>
            </w:r>
          </w:p>
        </w:tc>
        <w:tc>
          <w:tcPr>
            <w:tcW w:w="1275" w:type="dxa"/>
            <w:tcBorders>
              <w:left w:val="nil"/>
              <w:bottom w:val="single" w:sz="4" w:space="0" w:color="auto"/>
              <w:right w:val="nil"/>
            </w:tcBorders>
            <w:shd w:val="clear" w:color="auto" w:fill="auto"/>
            <w:noWrap/>
            <w:vAlign w:val="bottom"/>
          </w:tcPr>
          <w:p w14:paraId="485E1DEA"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.03 - .05</w:t>
            </w:r>
          </w:p>
        </w:tc>
      </w:tr>
      <w:tr w:rsidR="00D81CB9" w:rsidRPr="00C520DB" w14:paraId="3E4F5BC8" w14:textId="77777777" w:rsidTr="00BC28C6">
        <w:trPr>
          <w:trHeight w:val="288"/>
        </w:trPr>
        <w:tc>
          <w:tcPr>
            <w:tcW w:w="1842" w:type="dxa"/>
            <w:gridSpan w:val="2"/>
            <w:tcBorders>
              <w:top w:val="single" w:sz="4" w:space="0" w:color="auto"/>
              <w:left w:val="nil"/>
              <w:bottom w:val="nil"/>
              <w:right w:val="nil"/>
            </w:tcBorders>
            <w:shd w:val="clear" w:color="auto" w:fill="auto"/>
            <w:noWrap/>
          </w:tcPr>
          <w:p w14:paraId="0B4B3EBA"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eastAsia="nl-NL"/>
              </w:rPr>
            </w:pPr>
            <w:r w:rsidRPr="00C520DB">
              <w:rPr>
                <w:rFonts w:ascii="Times New Roman" w:hAnsi="Times New Roman" w:cs="Times New Roman"/>
                <w:color w:val="000000"/>
                <w:sz w:val="24"/>
                <w:szCs w:val="24"/>
              </w:rPr>
              <w:t>Result hypothesis</w:t>
            </w:r>
          </w:p>
        </w:tc>
        <w:tc>
          <w:tcPr>
            <w:tcW w:w="851" w:type="dxa"/>
            <w:tcBorders>
              <w:top w:val="single" w:sz="4" w:space="0" w:color="auto"/>
              <w:left w:val="nil"/>
              <w:bottom w:val="nil"/>
              <w:right w:val="nil"/>
            </w:tcBorders>
            <w:shd w:val="clear" w:color="auto" w:fill="auto"/>
            <w:noWrap/>
            <w:vAlign w:val="bottom"/>
          </w:tcPr>
          <w:p w14:paraId="60B2293B"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eastAsia="nl-NL"/>
              </w:rPr>
            </w:pPr>
          </w:p>
        </w:tc>
        <w:tc>
          <w:tcPr>
            <w:tcW w:w="1418" w:type="dxa"/>
            <w:tcBorders>
              <w:top w:val="single" w:sz="4" w:space="0" w:color="auto"/>
              <w:left w:val="nil"/>
              <w:bottom w:val="nil"/>
              <w:right w:val="nil"/>
            </w:tcBorders>
            <w:shd w:val="clear" w:color="auto" w:fill="auto"/>
            <w:noWrap/>
            <w:vAlign w:val="bottom"/>
          </w:tcPr>
          <w:p w14:paraId="2DE49719"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eastAsia="nl-NL"/>
              </w:rPr>
            </w:pPr>
          </w:p>
        </w:tc>
        <w:tc>
          <w:tcPr>
            <w:tcW w:w="1418" w:type="dxa"/>
            <w:tcBorders>
              <w:top w:val="single" w:sz="4" w:space="0" w:color="auto"/>
              <w:left w:val="nil"/>
              <w:bottom w:val="nil"/>
              <w:right w:val="nil"/>
            </w:tcBorders>
            <w:shd w:val="clear" w:color="auto" w:fill="auto"/>
            <w:noWrap/>
            <w:vAlign w:val="bottom"/>
          </w:tcPr>
          <w:p w14:paraId="35856BAE"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eastAsia="nl-NL"/>
              </w:rPr>
            </w:pPr>
          </w:p>
        </w:tc>
        <w:tc>
          <w:tcPr>
            <w:tcW w:w="850" w:type="dxa"/>
            <w:tcBorders>
              <w:top w:val="single" w:sz="4" w:space="0" w:color="auto"/>
              <w:left w:val="nil"/>
              <w:bottom w:val="nil"/>
              <w:right w:val="nil"/>
            </w:tcBorders>
            <w:shd w:val="clear" w:color="auto" w:fill="auto"/>
            <w:noWrap/>
            <w:vAlign w:val="bottom"/>
          </w:tcPr>
          <w:p w14:paraId="5A80C4A1"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eastAsia="nl-NL"/>
              </w:rPr>
            </w:pPr>
          </w:p>
        </w:tc>
        <w:tc>
          <w:tcPr>
            <w:tcW w:w="1418" w:type="dxa"/>
            <w:tcBorders>
              <w:top w:val="single" w:sz="4" w:space="0" w:color="auto"/>
              <w:left w:val="nil"/>
              <w:bottom w:val="nil"/>
              <w:right w:val="nil"/>
            </w:tcBorders>
            <w:shd w:val="clear" w:color="auto" w:fill="auto"/>
            <w:noWrap/>
            <w:vAlign w:val="bottom"/>
          </w:tcPr>
          <w:p w14:paraId="19044D33"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eastAsia="nl-NL"/>
              </w:rPr>
            </w:pPr>
          </w:p>
        </w:tc>
        <w:tc>
          <w:tcPr>
            <w:tcW w:w="1275" w:type="dxa"/>
            <w:tcBorders>
              <w:top w:val="single" w:sz="4" w:space="0" w:color="auto"/>
              <w:left w:val="nil"/>
              <w:bottom w:val="nil"/>
              <w:right w:val="nil"/>
            </w:tcBorders>
            <w:shd w:val="clear" w:color="auto" w:fill="auto"/>
            <w:noWrap/>
            <w:vAlign w:val="bottom"/>
          </w:tcPr>
          <w:p w14:paraId="551268E7"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eastAsia="nl-NL"/>
              </w:rPr>
            </w:pPr>
          </w:p>
        </w:tc>
      </w:tr>
      <w:tr w:rsidR="00D81CB9" w:rsidRPr="00C520DB" w14:paraId="533F37B9" w14:textId="77777777" w:rsidTr="00BC28C6">
        <w:trPr>
          <w:trHeight w:val="288"/>
        </w:trPr>
        <w:tc>
          <w:tcPr>
            <w:tcW w:w="283" w:type="dxa"/>
            <w:tcBorders>
              <w:top w:val="nil"/>
              <w:left w:val="nil"/>
              <w:right w:val="nil"/>
            </w:tcBorders>
            <w:shd w:val="clear" w:color="auto" w:fill="auto"/>
            <w:noWrap/>
            <w:vAlign w:val="bottom"/>
            <w:hideMark/>
          </w:tcPr>
          <w:p w14:paraId="0580D6C9"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eastAsia="nl-NL"/>
              </w:rPr>
            </w:pPr>
          </w:p>
        </w:tc>
        <w:tc>
          <w:tcPr>
            <w:tcW w:w="1559" w:type="dxa"/>
            <w:tcBorders>
              <w:top w:val="nil"/>
              <w:left w:val="nil"/>
              <w:right w:val="nil"/>
            </w:tcBorders>
            <w:shd w:val="clear" w:color="auto" w:fill="auto"/>
            <w:noWrap/>
            <w:vAlign w:val="bottom"/>
            <w:hideMark/>
          </w:tcPr>
          <w:p w14:paraId="3ABC894E"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Yes</w:t>
            </w:r>
          </w:p>
        </w:tc>
        <w:tc>
          <w:tcPr>
            <w:tcW w:w="851" w:type="dxa"/>
            <w:tcBorders>
              <w:top w:val="nil"/>
              <w:left w:val="nil"/>
              <w:right w:val="nil"/>
            </w:tcBorders>
            <w:shd w:val="clear" w:color="auto" w:fill="auto"/>
            <w:noWrap/>
            <w:vAlign w:val="bottom"/>
          </w:tcPr>
          <w:p w14:paraId="6DEC3639"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1</w:t>
            </w:r>
            <w:r>
              <w:rPr>
                <w:rFonts w:ascii="Times New Roman" w:eastAsia="Times New Roman" w:hAnsi="Times New Roman" w:cs="Times New Roman"/>
                <w:color w:val="000000"/>
                <w:sz w:val="24"/>
                <w:szCs w:val="24"/>
                <w:lang w:val="nl-NL" w:eastAsia="nl-NL"/>
              </w:rPr>
              <w:t>7</w:t>
            </w:r>
          </w:p>
        </w:tc>
        <w:tc>
          <w:tcPr>
            <w:tcW w:w="1418" w:type="dxa"/>
            <w:tcBorders>
              <w:top w:val="nil"/>
              <w:left w:val="nil"/>
              <w:right w:val="nil"/>
            </w:tcBorders>
            <w:shd w:val="clear" w:color="auto" w:fill="auto"/>
            <w:noWrap/>
            <w:vAlign w:val="bottom"/>
          </w:tcPr>
          <w:p w14:paraId="19E90E16"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7</w:t>
            </w:r>
          </w:p>
        </w:tc>
        <w:tc>
          <w:tcPr>
            <w:tcW w:w="1418" w:type="dxa"/>
            <w:tcBorders>
              <w:top w:val="nil"/>
              <w:left w:val="nil"/>
              <w:right w:val="nil"/>
            </w:tcBorders>
            <w:shd w:val="clear" w:color="auto" w:fill="auto"/>
            <w:noWrap/>
            <w:vAlign w:val="bottom"/>
          </w:tcPr>
          <w:p w14:paraId="1CCE32B1"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10</w:t>
            </w:r>
            <w:r w:rsidRPr="00C520DB">
              <w:rPr>
                <w:rFonts w:ascii="Times New Roman" w:eastAsia="Times New Roman" w:hAnsi="Times New Roman" w:cs="Times New Roman"/>
                <w:color w:val="000000"/>
                <w:sz w:val="24"/>
                <w:szCs w:val="24"/>
                <w:lang w:val="nl-NL" w:eastAsia="nl-NL"/>
              </w:rPr>
              <w:t xml:space="preserve"> (56.2%)</w:t>
            </w:r>
          </w:p>
        </w:tc>
        <w:tc>
          <w:tcPr>
            <w:tcW w:w="850" w:type="dxa"/>
            <w:tcBorders>
              <w:top w:val="nil"/>
              <w:left w:val="nil"/>
              <w:right w:val="nil"/>
            </w:tcBorders>
            <w:shd w:val="clear" w:color="auto" w:fill="auto"/>
            <w:noWrap/>
            <w:vAlign w:val="bottom"/>
          </w:tcPr>
          <w:p w14:paraId="2D7B7BD4"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5</w:t>
            </w:r>
            <w:r>
              <w:rPr>
                <w:rFonts w:ascii="Times New Roman" w:eastAsia="Times New Roman" w:hAnsi="Times New Roman" w:cs="Times New Roman"/>
                <w:color w:val="000000" w:themeColor="text1"/>
                <w:sz w:val="24"/>
                <w:szCs w:val="24"/>
                <w:lang w:val="nl-NL" w:eastAsia="nl-NL"/>
              </w:rPr>
              <w:t>1</w:t>
            </w:r>
          </w:p>
        </w:tc>
        <w:tc>
          <w:tcPr>
            <w:tcW w:w="1418" w:type="dxa"/>
            <w:tcBorders>
              <w:top w:val="nil"/>
              <w:left w:val="nil"/>
              <w:right w:val="nil"/>
            </w:tcBorders>
            <w:shd w:val="clear" w:color="auto" w:fill="auto"/>
            <w:noWrap/>
            <w:vAlign w:val="bottom"/>
          </w:tcPr>
          <w:p w14:paraId="754A5173"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34</w:t>
            </w:r>
          </w:p>
        </w:tc>
        <w:tc>
          <w:tcPr>
            <w:tcW w:w="1275" w:type="dxa"/>
            <w:tcBorders>
              <w:top w:val="nil"/>
              <w:left w:val="nil"/>
              <w:right w:val="nil"/>
            </w:tcBorders>
            <w:shd w:val="clear" w:color="auto" w:fill="auto"/>
            <w:noWrap/>
            <w:vAlign w:val="bottom"/>
          </w:tcPr>
          <w:p w14:paraId="3F239606"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17 (33.3%)</w:t>
            </w:r>
          </w:p>
        </w:tc>
      </w:tr>
      <w:tr w:rsidR="00D81CB9" w:rsidRPr="00C520DB" w14:paraId="67AA88A5" w14:textId="77777777" w:rsidTr="00BC28C6">
        <w:trPr>
          <w:trHeight w:val="288"/>
        </w:trPr>
        <w:tc>
          <w:tcPr>
            <w:tcW w:w="283" w:type="dxa"/>
            <w:tcBorders>
              <w:top w:val="nil"/>
              <w:left w:val="nil"/>
              <w:right w:val="nil"/>
            </w:tcBorders>
            <w:shd w:val="clear" w:color="auto" w:fill="auto"/>
            <w:noWrap/>
            <w:vAlign w:val="bottom"/>
            <w:hideMark/>
          </w:tcPr>
          <w:p w14:paraId="3B49A25A"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p>
        </w:tc>
        <w:tc>
          <w:tcPr>
            <w:tcW w:w="1559" w:type="dxa"/>
            <w:tcBorders>
              <w:top w:val="nil"/>
              <w:left w:val="nil"/>
              <w:right w:val="nil"/>
            </w:tcBorders>
            <w:shd w:val="clear" w:color="auto" w:fill="auto"/>
            <w:noWrap/>
            <w:vAlign w:val="bottom"/>
            <w:hideMark/>
          </w:tcPr>
          <w:p w14:paraId="12E630FD"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No</w:t>
            </w:r>
          </w:p>
        </w:tc>
        <w:tc>
          <w:tcPr>
            <w:tcW w:w="851" w:type="dxa"/>
            <w:tcBorders>
              <w:top w:val="nil"/>
              <w:left w:val="nil"/>
              <w:right w:val="nil"/>
            </w:tcBorders>
            <w:shd w:val="clear" w:color="auto" w:fill="auto"/>
            <w:noWrap/>
            <w:vAlign w:val="bottom"/>
          </w:tcPr>
          <w:p w14:paraId="23F208AB"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47</w:t>
            </w:r>
          </w:p>
        </w:tc>
        <w:tc>
          <w:tcPr>
            <w:tcW w:w="1418" w:type="dxa"/>
            <w:tcBorders>
              <w:top w:val="nil"/>
              <w:left w:val="nil"/>
              <w:right w:val="nil"/>
            </w:tcBorders>
            <w:shd w:val="clear" w:color="auto" w:fill="auto"/>
            <w:noWrap/>
            <w:vAlign w:val="bottom"/>
          </w:tcPr>
          <w:p w14:paraId="174348C9"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25</w:t>
            </w:r>
          </w:p>
        </w:tc>
        <w:tc>
          <w:tcPr>
            <w:tcW w:w="1418" w:type="dxa"/>
            <w:tcBorders>
              <w:top w:val="nil"/>
              <w:left w:val="nil"/>
              <w:right w:val="nil"/>
            </w:tcBorders>
            <w:shd w:val="clear" w:color="auto" w:fill="auto"/>
            <w:noWrap/>
            <w:vAlign w:val="bottom"/>
          </w:tcPr>
          <w:p w14:paraId="0B4C177F"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22 (46.8%)</w:t>
            </w:r>
          </w:p>
        </w:tc>
        <w:tc>
          <w:tcPr>
            <w:tcW w:w="850" w:type="dxa"/>
            <w:tcBorders>
              <w:top w:val="nil"/>
              <w:left w:val="nil"/>
              <w:right w:val="nil"/>
            </w:tcBorders>
            <w:shd w:val="clear" w:color="auto" w:fill="auto"/>
            <w:noWrap/>
            <w:vAlign w:val="bottom"/>
          </w:tcPr>
          <w:p w14:paraId="012E19C3"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133</w:t>
            </w:r>
          </w:p>
        </w:tc>
        <w:tc>
          <w:tcPr>
            <w:tcW w:w="1418" w:type="dxa"/>
            <w:tcBorders>
              <w:top w:val="nil"/>
              <w:left w:val="nil"/>
              <w:right w:val="nil"/>
            </w:tcBorders>
            <w:shd w:val="clear" w:color="auto" w:fill="auto"/>
            <w:noWrap/>
            <w:vAlign w:val="bottom"/>
          </w:tcPr>
          <w:p w14:paraId="609F1146"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86</w:t>
            </w:r>
          </w:p>
        </w:tc>
        <w:tc>
          <w:tcPr>
            <w:tcW w:w="1275" w:type="dxa"/>
            <w:tcBorders>
              <w:top w:val="nil"/>
              <w:left w:val="nil"/>
              <w:right w:val="nil"/>
            </w:tcBorders>
            <w:shd w:val="clear" w:color="auto" w:fill="auto"/>
            <w:noWrap/>
            <w:vAlign w:val="bottom"/>
          </w:tcPr>
          <w:p w14:paraId="5166968D"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47 (35.3%)</w:t>
            </w:r>
          </w:p>
        </w:tc>
      </w:tr>
      <w:tr w:rsidR="00D81CB9" w:rsidRPr="00C520DB" w14:paraId="48711D6F" w14:textId="77777777" w:rsidTr="00BC28C6">
        <w:trPr>
          <w:trHeight w:val="228"/>
        </w:trPr>
        <w:tc>
          <w:tcPr>
            <w:tcW w:w="1842" w:type="dxa"/>
            <w:gridSpan w:val="2"/>
            <w:tcBorders>
              <w:top w:val="nil"/>
              <w:left w:val="nil"/>
              <w:right w:val="nil"/>
            </w:tcBorders>
            <w:shd w:val="clear" w:color="auto" w:fill="auto"/>
            <w:noWrap/>
            <w:vAlign w:val="bottom"/>
          </w:tcPr>
          <w:p w14:paraId="14491196"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Journal</w:t>
            </w:r>
          </w:p>
        </w:tc>
        <w:tc>
          <w:tcPr>
            <w:tcW w:w="851" w:type="dxa"/>
            <w:tcBorders>
              <w:top w:val="nil"/>
              <w:left w:val="nil"/>
              <w:right w:val="nil"/>
            </w:tcBorders>
            <w:shd w:val="clear" w:color="auto" w:fill="auto"/>
            <w:noWrap/>
            <w:vAlign w:val="bottom"/>
          </w:tcPr>
          <w:p w14:paraId="523473B2"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p>
        </w:tc>
        <w:tc>
          <w:tcPr>
            <w:tcW w:w="1418" w:type="dxa"/>
            <w:tcBorders>
              <w:top w:val="nil"/>
              <w:left w:val="nil"/>
              <w:right w:val="nil"/>
            </w:tcBorders>
            <w:shd w:val="clear" w:color="auto" w:fill="auto"/>
            <w:noWrap/>
            <w:vAlign w:val="bottom"/>
          </w:tcPr>
          <w:p w14:paraId="41474317"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p>
        </w:tc>
        <w:tc>
          <w:tcPr>
            <w:tcW w:w="1418" w:type="dxa"/>
            <w:tcBorders>
              <w:top w:val="nil"/>
              <w:left w:val="nil"/>
              <w:right w:val="nil"/>
            </w:tcBorders>
            <w:shd w:val="clear" w:color="auto" w:fill="auto"/>
            <w:noWrap/>
            <w:vAlign w:val="bottom"/>
          </w:tcPr>
          <w:p w14:paraId="65E59182"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p>
        </w:tc>
        <w:tc>
          <w:tcPr>
            <w:tcW w:w="850" w:type="dxa"/>
            <w:tcBorders>
              <w:top w:val="nil"/>
              <w:left w:val="nil"/>
              <w:right w:val="nil"/>
            </w:tcBorders>
            <w:shd w:val="clear" w:color="auto" w:fill="auto"/>
            <w:noWrap/>
            <w:vAlign w:val="bottom"/>
          </w:tcPr>
          <w:p w14:paraId="330C255C"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p>
        </w:tc>
        <w:tc>
          <w:tcPr>
            <w:tcW w:w="1418" w:type="dxa"/>
            <w:tcBorders>
              <w:top w:val="nil"/>
              <w:left w:val="nil"/>
              <w:right w:val="nil"/>
            </w:tcBorders>
            <w:shd w:val="clear" w:color="auto" w:fill="auto"/>
            <w:noWrap/>
            <w:vAlign w:val="bottom"/>
          </w:tcPr>
          <w:p w14:paraId="7401FAEF"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p>
        </w:tc>
        <w:tc>
          <w:tcPr>
            <w:tcW w:w="1275" w:type="dxa"/>
            <w:tcBorders>
              <w:top w:val="nil"/>
              <w:left w:val="nil"/>
              <w:right w:val="nil"/>
            </w:tcBorders>
            <w:shd w:val="clear" w:color="auto" w:fill="auto"/>
            <w:noWrap/>
            <w:vAlign w:val="bottom"/>
          </w:tcPr>
          <w:p w14:paraId="0B048BBA"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p>
        </w:tc>
      </w:tr>
      <w:tr w:rsidR="00D81CB9" w:rsidRPr="00C520DB" w14:paraId="7CB1842A" w14:textId="77777777" w:rsidTr="00BC28C6">
        <w:trPr>
          <w:trHeight w:val="288"/>
        </w:trPr>
        <w:tc>
          <w:tcPr>
            <w:tcW w:w="283" w:type="dxa"/>
            <w:tcBorders>
              <w:top w:val="nil"/>
              <w:left w:val="nil"/>
              <w:right w:val="nil"/>
            </w:tcBorders>
            <w:shd w:val="clear" w:color="auto" w:fill="auto"/>
            <w:noWrap/>
            <w:vAlign w:val="bottom"/>
          </w:tcPr>
          <w:p w14:paraId="36831460"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p>
        </w:tc>
        <w:tc>
          <w:tcPr>
            <w:tcW w:w="1559" w:type="dxa"/>
            <w:tcBorders>
              <w:top w:val="nil"/>
              <w:left w:val="nil"/>
              <w:right w:val="nil"/>
            </w:tcBorders>
            <w:shd w:val="clear" w:color="auto" w:fill="auto"/>
            <w:vAlign w:val="bottom"/>
          </w:tcPr>
          <w:p w14:paraId="5DB173AD"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ASR</w:t>
            </w:r>
          </w:p>
        </w:tc>
        <w:tc>
          <w:tcPr>
            <w:tcW w:w="851" w:type="dxa"/>
            <w:tcBorders>
              <w:top w:val="nil"/>
              <w:left w:val="nil"/>
              <w:right w:val="nil"/>
            </w:tcBorders>
            <w:shd w:val="clear" w:color="auto" w:fill="auto"/>
            <w:noWrap/>
            <w:vAlign w:val="bottom"/>
          </w:tcPr>
          <w:p w14:paraId="7BAF94A7"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11</w:t>
            </w:r>
          </w:p>
        </w:tc>
        <w:tc>
          <w:tcPr>
            <w:tcW w:w="1418" w:type="dxa"/>
            <w:tcBorders>
              <w:top w:val="nil"/>
              <w:left w:val="nil"/>
              <w:right w:val="nil"/>
            </w:tcBorders>
            <w:shd w:val="clear" w:color="auto" w:fill="auto"/>
            <w:noWrap/>
            <w:vAlign w:val="bottom"/>
          </w:tcPr>
          <w:p w14:paraId="19E6BE96"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3</w:t>
            </w:r>
          </w:p>
        </w:tc>
        <w:tc>
          <w:tcPr>
            <w:tcW w:w="1418" w:type="dxa"/>
            <w:tcBorders>
              <w:top w:val="nil"/>
              <w:left w:val="nil"/>
              <w:right w:val="nil"/>
            </w:tcBorders>
            <w:shd w:val="clear" w:color="auto" w:fill="auto"/>
            <w:noWrap/>
            <w:vAlign w:val="bottom"/>
          </w:tcPr>
          <w:p w14:paraId="442A33F8"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8 (72.7%)</w:t>
            </w:r>
          </w:p>
        </w:tc>
        <w:tc>
          <w:tcPr>
            <w:tcW w:w="850" w:type="dxa"/>
            <w:tcBorders>
              <w:top w:val="nil"/>
              <w:left w:val="nil"/>
              <w:right w:val="nil"/>
            </w:tcBorders>
            <w:shd w:val="clear" w:color="auto" w:fill="auto"/>
            <w:noWrap/>
            <w:vAlign w:val="bottom"/>
          </w:tcPr>
          <w:p w14:paraId="221882C5"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36</w:t>
            </w:r>
          </w:p>
        </w:tc>
        <w:tc>
          <w:tcPr>
            <w:tcW w:w="1418" w:type="dxa"/>
            <w:tcBorders>
              <w:top w:val="nil"/>
              <w:left w:val="nil"/>
              <w:right w:val="nil"/>
            </w:tcBorders>
            <w:shd w:val="clear" w:color="auto" w:fill="auto"/>
            <w:noWrap/>
            <w:vAlign w:val="bottom"/>
          </w:tcPr>
          <w:p w14:paraId="215D7298"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25</w:t>
            </w:r>
          </w:p>
        </w:tc>
        <w:tc>
          <w:tcPr>
            <w:tcW w:w="1275" w:type="dxa"/>
            <w:tcBorders>
              <w:top w:val="nil"/>
              <w:left w:val="nil"/>
              <w:right w:val="nil"/>
            </w:tcBorders>
            <w:shd w:val="clear" w:color="auto" w:fill="auto"/>
            <w:noWrap/>
            <w:vAlign w:val="bottom"/>
          </w:tcPr>
          <w:p w14:paraId="1901FF72"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11 (30.6%)</w:t>
            </w:r>
          </w:p>
        </w:tc>
      </w:tr>
      <w:tr w:rsidR="00D81CB9" w:rsidRPr="00C520DB" w14:paraId="212FF0C7" w14:textId="77777777" w:rsidTr="00BC28C6">
        <w:trPr>
          <w:trHeight w:val="288"/>
        </w:trPr>
        <w:tc>
          <w:tcPr>
            <w:tcW w:w="283" w:type="dxa"/>
            <w:tcBorders>
              <w:top w:val="nil"/>
              <w:left w:val="nil"/>
              <w:right w:val="nil"/>
            </w:tcBorders>
            <w:shd w:val="clear" w:color="auto" w:fill="auto"/>
            <w:noWrap/>
            <w:vAlign w:val="bottom"/>
          </w:tcPr>
          <w:p w14:paraId="41283199"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p>
        </w:tc>
        <w:tc>
          <w:tcPr>
            <w:tcW w:w="1559" w:type="dxa"/>
            <w:tcBorders>
              <w:top w:val="nil"/>
              <w:left w:val="nil"/>
              <w:right w:val="nil"/>
            </w:tcBorders>
            <w:shd w:val="clear" w:color="auto" w:fill="auto"/>
            <w:noWrap/>
            <w:vAlign w:val="bottom"/>
          </w:tcPr>
          <w:p w14:paraId="3E039B9D"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AJS</w:t>
            </w:r>
          </w:p>
        </w:tc>
        <w:tc>
          <w:tcPr>
            <w:tcW w:w="851" w:type="dxa"/>
            <w:tcBorders>
              <w:top w:val="nil"/>
              <w:left w:val="nil"/>
              <w:right w:val="nil"/>
            </w:tcBorders>
            <w:shd w:val="clear" w:color="auto" w:fill="auto"/>
            <w:noWrap/>
            <w:vAlign w:val="bottom"/>
          </w:tcPr>
          <w:p w14:paraId="2B75B87E"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8</w:t>
            </w:r>
          </w:p>
        </w:tc>
        <w:tc>
          <w:tcPr>
            <w:tcW w:w="1418" w:type="dxa"/>
            <w:tcBorders>
              <w:top w:val="nil"/>
              <w:left w:val="nil"/>
              <w:right w:val="nil"/>
            </w:tcBorders>
            <w:shd w:val="clear" w:color="auto" w:fill="auto"/>
            <w:noWrap/>
            <w:vAlign w:val="bottom"/>
          </w:tcPr>
          <w:p w14:paraId="5E33872C"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5</w:t>
            </w:r>
          </w:p>
        </w:tc>
        <w:tc>
          <w:tcPr>
            <w:tcW w:w="1418" w:type="dxa"/>
            <w:tcBorders>
              <w:top w:val="nil"/>
              <w:left w:val="nil"/>
              <w:right w:val="nil"/>
            </w:tcBorders>
            <w:shd w:val="clear" w:color="auto" w:fill="auto"/>
            <w:noWrap/>
            <w:vAlign w:val="bottom"/>
          </w:tcPr>
          <w:p w14:paraId="79D5952C"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 xml:space="preserve">3 (37.5%) </w:t>
            </w:r>
          </w:p>
        </w:tc>
        <w:tc>
          <w:tcPr>
            <w:tcW w:w="850" w:type="dxa"/>
            <w:tcBorders>
              <w:top w:val="nil"/>
              <w:left w:val="nil"/>
              <w:right w:val="nil"/>
            </w:tcBorders>
            <w:shd w:val="clear" w:color="auto" w:fill="auto"/>
            <w:noWrap/>
            <w:vAlign w:val="bottom"/>
          </w:tcPr>
          <w:p w14:paraId="11C8B24C"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3</w:t>
            </w:r>
            <w:r>
              <w:rPr>
                <w:rFonts w:ascii="Times New Roman" w:eastAsia="Times New Roman" w:hAnsi="Times New Roman" w:cs="Times New Roman"/>
                <w:color w:val="000000" w:themeColor="text1"/>
                <w:sz w:val="24"/>
                <w:szCs w:val="24"/>
                <w:lang w:val="nl-NL" w:eastAsia="nl-NL"/>
              </w:rPr>
              <w:t>1</w:t>
            </w:r>
          </w:p>
        </w:tc>
        <w:tc>
          <w:tcPr>
            <w:tcW w:w="1418" w:type="dxa"/>
            <w:tcBorders>
              <w:top w:val="nil"/>
              <w:left w:val="nil"/>
              <w:right w:val="nil"/>
            </w:tcBorders>
            <w:shd w:val="clear" w:color="auto" w:fill="auto"/>
            <w:noWrap/>
            <w:vAlign w:val="bottom"/>
          </w:tcPr>
          <w:p w14:paraId="5B6CC415"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23</w:t>
            </w:r>
          </w:p>
        </w:tc>
        <w:tc>
          <w:tcPr>
            <w:tcW w:w="1275" w:type="dxa"/>
            <w:tcBorders>
              <w:top w:val="nil"/>
              <w:left w:val="nil"/>
              <w:right w:val="nil"/>
            </w:tcBorders>
            <w:shd w:val="clear" w:color="auto" w:fill="auto"/>
            <w:noWrap/>
            <w:vAlign w:val="bottom"/>
          </w:tcPr>
          <w:p w14:paraId="76AB357D"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themeColor="text1"/>
                <w:sz w:val="24"/>
                <w:szCs w:val="24"/>
                <w:lang w:val="nl-NL" w:eastAsia="nl-NL"/>
              </w:rPr>
              <w:t>8</w:t>
            </w:r>
            <w:r w:rsidRPr="00AF20CE">
              <w:rPr>
                <w:rFonts w:ascii="Times New Roman" w:eastAsia="Times New Roman" w:hAnsi="Times New Roman" w:cs="Times New Roman"/>
                <w:color w:val="000000" w:themeColor="text1"/>
                <w:sz w:val="24"/>
                <w:szCs w:val="24"/>
                <w:lang w:val="nl-NL" w:eastAsia="nl-NL"/>
              </w:rPr>
              <w:t xml:space="preserve"> (</w:t>
            </w:r>
            <w:r>
              <w:rPr>
                <w:rFonts w:ascii="Times New Roman" w:eastAsia="Times New Roman" w:hAnsi="Times New Roman" w:cs="Times New Roman"/>
                <w:color w:val="000000" w:themeColor="text1"/>
                <w:sz w:val="24"/>
                <w:szCs w:val="24"/>
                <w:lang w:val="nl-NL" w:eastAsia="nl-NL"/>
              </w:rPr>
              <w:t xml:space="preserve">25.8 </w:t>
            </w:r>
            <w:r w:rsidRPr="00AF20CE">
              <w:rPr>
                <w:rFonts w:ascii="Times New Roman" w:eastAsia="Times New Roman" w:hAnsi="Times New Roman" w:cs="Times New Roman"/>
                <w:color w:val="000000" w:themeColor="text1"/>
                <w:sz w:val="24"/>
                <w:szCs w:val="24"/>
                <w:lang w:val="nl-NL" w:eastAsia="nl-NL"/>
              </w:rPr>
              <w:t>%)</w:t>
            </w:r>
          </w:p>
        </w:tc>
      </w:tr>
      <w:tr w:rsidR="00D81CB9" w:rsidRPr="00C520DB" w14:paraId="29FF46C2" w14:textId="77777777" w:rsidTr="00BC28C6">
        <w:trPr>
          <w:trHeight w:val="288"/>
        </w:trPr>
        <w:tc>
          <w:tcPr>
            <w:tcW w:w="283" w:type="dxa"/>
            <w:tcBorders>
              <w:top w:val="nil"/>
              <w:left w:val="nil"/>
              <w:right w:val="nil"/>
            </w:tcBorders>
            <w:shd w:val="clear" w:color="auto" w:fill="auto"/>
            <w:noWrap/>
            <w:vAlign w:val="bottom"/>
          </w:tcPr>
          <w:p w14:paraId="4734B937"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p>
        </w:tc>
        <w:tc>
          <w:tcPr>
            <w:tcW w:w="1559" w:type="dxa"/>
            <w:tcBorders>
              <w:top w:val="nil"/>
              <w:left w:val="nil"/>
              <w:right w:val="nil"/>
            </w:tcBorders>
            <w:shd w:val="clear" w:color="auto" w:fill="auto"/>
            <w:noWrap/>
            <w:vAlign w:val="bottom"/>
          </w:tcPr>
          <w:p w14:paraId="4CB2524A"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SQ</w:t>
            </w:r>
          </w:p>
        </w:tc>
        <w:tc>
          <w:tcPr>
            <w:tcW w:w="851" w:type="dxa"/>
            <w:tcBorders>
              <w:top w:val="nil"/>
              <w:left w:val="nil"/>
              <w:right w:val="nil"/>
            </w:tcBorders>
            <w:shd w:val="clear" w:color="auto" w:fill="auto"/>
            <w:noWrap/>
            <w:vAlign w:val="bottom"/>
          </w:tcPr>
          <w:p w14:paraId="700BBC84"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3</w:t>
            </w:r>
          </w:p>
        </w:tc>
        <w:tc>
          <w:tcPr>
            <w:tcW w:w="1418" w:type="dxa"/>
            <w:tcBorders>
              <w:top w:val="nil"/>
              <w:left w:val="nil"/>
              <w:right w:val="nil"/>
            </w:tcBorders>
            <w:shd w:val="clear" w:color="auto" w:fill="auto"/>
            <w:noWrap/>
            <w:vAlign w:val="bottom"/>
          </w:tcPr>
          <w:p w14:paraId="0D4C19C7"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2</w:t>
            </w:r>
          </w:p>
        </w:tc>
        <w:tc>
          <w:tcPr>
            <w:tcW w:w="1418" w:type="dxa"/>
            <w:tcBorders>
              <w:top w:val="nil"/>
              <w:left w:val="nil"/>
              <w:right w:val="nil"/>
            </w:tcBorders>
            <w:shd w:val="clear" w:color="auto" w:fill="auto"/>
            <w:noWrap/>
            <w:vAlign w:val="bottom"/>
          </w:tcPr>
          <w:p w14:paraId="3B85AAA7"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1 (33.3%)</w:t>
            </w:r>
          </w:p>
        </w:tc>
        <w:tc>
          <w:tcPr>
            <w:tcW w:w="850" w:type="dxa"/>
            <w:tcBorders>
              <w:top w:val="nil"/>
              <w:left w:val="nil"/>
              <w:right w:val="nil"/>
            </w:tcBorders>
            <w:shd w:val="clear" w:color="auto" w:fill="auto"/>
            <w:noWrap/>
            <w:vAlign w:val="bottom"/>
          </w:tcPr>
          <w:p w14:paraId="11F0ADD3"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4</w:t>
            </w:r>
          </w:p>
        </w:tc>
        <w:tc>
          <w:tcPr>
            <w:tcW w:w="1418" w:type="dxa"/>
            <w:tcBorders>
              <w:top w:val="nil"/>
              <w:left w:val="nil"/>
              <w:right w:val="nil"/>
            </w:tcBorders>
            <w:shd w:val="clear" w:color="auto" w:fill="auto"/>
            <w:noWrap/>
            <w:vAlign w:val="bottom"/>
          </w:tcPr>
          <w:p w14:paraId="5949335E"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1</w:t>
            </w:r>
          </w:p>
        </w:tc>
        <w:tc>
          <w:tcPr>
            <w:tcW w:w="1275" w:type="dxa"/>
            <w:tcBorders>
              <w:top w:val="nil"/>
              <w:left w:val="nil"/>
              <w:right w:val="nil"/>
            </w:tcBorders>
            <w:shd w:val="clear" w:color="auto" w:fill="auto"/>
            <w:noWrap/>
            <w:vAlign w:val="bottom"/>
          </w:tcPr>
          <w:p w14:paraId="6844946F"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3 (75</w:t>
            </w:r>
            <w:del w:id="1599" w:author="EliseSchramkowski" w:date="2021-05-26T09:45:00Z">
              <w:r w:rsidRPr="00AF20CE" w:rsidDel="00BD48C1">
                <w:rPr>
                  <w:rFonts w:ascii="Times New Roman" w:eastAsia="Times New Roman" w:hAnsi="Times New Roman" w:cs="Times New Roman"/>
                  <w:color w:val="000000" w:themeColor="text1"/>
                  <w:sz w:val="24"/>
                  <w:szCs w:val="24"/>
                  <w:lang w:val="nl-NL" w:eastAsia="nl-NL"/>
                </w:rPr>
                <w:delText>.0</w:delText>
              </w:r>
            </w:del>
            <w:r w:rsidRPr="00AF20CE">
              <w:rPr>
                <w:rFonts w:ascii="Times New Roman" w:eastAsia="Times New Roman" w:hAnsi="Times New Roman" w:cs="Times New Roman"/>
                <w:color w:val="000000" w:themeColor="text1"/>
                <w:sz w:val="24"/>
                <w:szCs w:val="24"/>
                <w:lang w:val="nl-NL" w:eastAsia="nl-NL"/>
              </w:rPr>
              <w:t>%)</w:t>
            </w:r>
          </w:p>
        </w:tc>
      </w:tr>
      <w:tr w:rsidR="00D81CB9" w:rsidRPr="00C520DB" w14:paraId="534E836D" w14:textId="77777777" w:rsidTr="00BC28C6">
        <w:trPr>
          <w:trHeight w:val="288"/>
        </w:trPr>
        <w:tc>
          <w:tcPr>
            <w:tcW w:w="283" w:type="dxa"/>
            <w:tcBorders>
              <w:top w:val="nil"/>
              <w:left w:val="nil"/>
              <w:right w:val="nil"/>
            </w:tcBorders>
            <w:shd w:val="clear" w:color="auto" w:fill="auto"/>
            <w:noWrap/>
            <w:vAlign w:val="bottom"/>
          </w:tcPr>
          <w:p w14:paraId="414A518D"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p>
        </w:tc>
        <w:tc>
          <w:tcPr>
            <w:tcW w:w="1559" w:type="dxa"/>
            <w:tcBorders>
              <w:top w:val="nil"/>
              <w:left w:val="nil"/>
              <w:right w:val="nil"/>
            </w:tcBorders>
            <w:shd w:val="clear" w:color="auto" w:fill="auto"/>
            <w:noWrap/>
            <w:vAlign w:val="bottom"/>
          </w:tcPr>
          <w:p w14:paraId="5B27563A"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JMF</w:t>
            </w:r>
          </w:p>
        </w:tc>
        <w:tc>
          <w:tcPr>
            <w:tcW w:w="851" w:type="dxa"/>
            <w:tcBorders>
              <w:top w:val="nil"/>
              <w:left w:val="nil"/>
              <w:right w:val="nil"/>
            </w:tcBorders>
            <w:shd w:val="clear" w:color="auto" w:fill="auto"/>
            <w:noWrap/>
            <w:vAlign w:val="bottom"/>
          </w:tcPr>
          <w:p w14:paraId="0F23DE44"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28</w:t>
            </w:r>
          </w:p>
        </w:tc>
        <w:tc>
          <w:tcPr>
            <w:tcW w:w="1418" w:type="dxa"/>
            <w:tcBorders>
              <w:top w:val="nil"/>
              <w:left w:val="nil"/>
              <w:right w:val="nil"/>
            </w:tcBorders>
            <w:shd w:val="clear" w:color="auto" w:fill="auto"/>
            <w:noWrap/>
            <w:vAlign w:val="bottom"/>
          </w:tcPr>
          <w:p w14:paraId="6E129F75"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14</w:t>
            </w:r>
          </w:p>
        </w:tc>
        <w:tc>
          <w:tcPr>
            <w:tcW w:w="1418" w:type="dxa"/>
            <w:tcBorders>
              <w:top w:val="nil"/>
              <w:left w:val="nil"/>
              <w:right w:val="nil"/>
            </w:tcBorders>
            <w:shd w:val="clear" w:color="auto" w:fill="auto"/>
            <w:noWrap/>
            <w:vAlign w:val="bottom"/>
          </w:tcPr>
          <w:p w14:paraId="5B7C33A7"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14 (50%)</w:t>
            </w:r>
          </w:p>
        </w:tc>
        <w:tc>
          <w:tcPr>
            <w:tcW w:w="850" w:type="dxa"/>
            <w:tcBorders>
              <w:top w:val="nil"/>
              <w:left w:val="nil"/>
              <w:right w:val="nil"/>
            </w:tcBorders>
            <w:shd w:val="clear" w:color="auto" w:fill="auto"/>
            <w:noWrap/>
            <w:vAlign w:val="bottom"/>
          </w:tcPr>
          <w:p w14:paraId="46D67A17"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72</w:t>
            </w:r>
          </w:p>
        </w:tc>
        <w:tc>
          <w:tcPr>
            <w:tcW w:w="1418" w:type="dxa"/>
            <w:tcBorders>
              <w:top w:val="nil"/>
              <w:left w:val="nil"/>
              <w:right w:val="nil"/>
            </w:tcBorders>
            <w:shd w:val="clear" w:color="auto" w:fill="auto"/>
            <w:noWrap/>
            <w:vAlign w:val="bottom"/>
          </w:tcPr>
          <w:p w14:paraId="2D1697D4"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44</w:t>
            </w:r>
          </w:p>
        </w:tc>
        <w:tc>
          <w:tcPr>
            <w:tcW w:w="1275" w:type="dxa"/>
            <w:tcBorders>
              <w:top w:val="nil"/>
              <w:left w:val="nil"/>
              <w:right w:val="nil"/>
            </w:tcBorders>
            <w:shd w:val="clear" w:color="auto" w:fill="auto"/>
            <w:noWrap/>
            <w:vAlign w:val="bottom"/>
          </w:tcPr>
          <w:p w14:paraId="56CB60D4"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28 (38.9%)</w:t>
            </w:r>
          </w:p>
        </w:tc>
      </w:tr>
      <w:tr w:rsidR="00D81CB9" w:rsidRPr="00C520DB" w14:paraId="5CCD069C" w14:textId="77777777" w:rsidTr="00BC28C6">
        <w:trPr>
          <w:trHeight w:val="288"/>
        </w:trPr>
        <w:tc>
          <w:tcPr>
            <w:tcW w:w="283" w:type="dxa"/>
            <w:tcBorders>
              <w:left w:val="nil"/>
              <w:right w:val="nil"/>
            </w:tcBorders>
            <w:shd w:val="clear" w:color="auto" w:fill="auto"/>
            <w:noWrap/>
            <w:vAlign w:val="bottom"/>
          </w:tcPr>
          <w:p w14:paraId="0614C158"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p>
        </w:tc>
        <w:tc>
          <w:tcPr>
            <w:tcW w:w="1559" w:type="dxa"/>
            <w:tcBorders>
              <w:left w:val="nil"/>
              <w:right w:val="nil"/>
            </w:tcBorders>
            <w:shd w:val="clear" w:color="auto" w:fill="auto"/>
            <w:noWrap/>
            <w:vAlign w:val="bottom"/>
          </w:tcPr>
          <w:p w14:paraId="654A1127"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CHQ</w:t>
            </w:r>
          </w:p>
        </w:tc>
        <w:tc>
          <w:tcPr>
            <w:tcW w:w="851" w:type="dxa"/>
            <w:tcBorders>
              <w:left w:val="nil"/>
              <w:right w:val="nil"/>
            </w:tcBorders>
            <w:shd w:val="clear" w:color="auto" w:fill="auto"/>
            <w:noWrap/>
            <w:vAlign w:val="bottom"/>
          </w:tcPr>
          <w:p w14:paraId="6580EA3F"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14</w:t>
            </w:r>
          </w:p>
        </w:tc>
        <w:tc>
          <w:tcPr>
            <w:tcW w:w="1418" w:type="dxa"/>
            <w:tcBorders>
              <w:left w:val="nil"/>
              <w:right w:val="nil"/>
            </w:tcBorders>
            <w:shd w:val="clear" w:color="auto" w:fill="auto"/>
            <w:noWrap/>
            <w:vAlign w:val="bottom"/>
          </w:tcPr>
          <w:p w14:paraId="1DA74E00"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8</w:t>
            </w:r>
          </w:p>
        </w:tc>
        <w:tc>
          <w:tcPr>
            <w:tcW w:w="1418" w:type="dxa"/>
            <w:tcBorders>
              <w:left w:val="nil"/>
              <w:right w:val="nil"/>
            </w:tcBorders>
            <w:shd w:val="clear" w:color="auto" w:fill="auto"/>
            <w:noWrap/>
            <w:vAlign w:val="bottom"/>
          </w:tcPr>
          <w:p w14:paraId="36682B0B"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6 (42.9%)</w:t>
            </w:r>
          </w:p>
        </w:tc>
        <w:tc>
          <w:tcPr>
            <w:tcW w:w="850" w:type="dxa"/>
            <w:tcBorders>
              <w:left w:val="nil"/>
              <w:right w:val="nil"/>
            </w:tcBorders>
            <w:shd w:val="clear" w:color="auto" w:fill="auto"/>
            <w:noWrap/>
            <w:vAlign w:val="bottom"/>
          </w:tcPr>
          <w:p w14:paraId="5548250E"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41</w:t>
            </w:r>
          </w:p>
        </w:tc>
        <w:tc>
          <w:tcPr>
            <w:tcW w:w="1418" w:type="dxa"/>
            <w:tcBorders>
              <w:left w:val="nil"/>
              <w:right w:val="nil"/>
            </w:tcBorders>
            <w:shd w:val="clear" w:color="auto" w:fill="auto"/>
            <w:noWrap/>
            <w:vAlign w:val="bottom"/>
          </w:tcPr>
          <w:p w14:paraId="4BC25EAE"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 xml:space="preserve">27 </w:t>
            </w:r>
          </w:p>
        </w:tc>
        <w:tc>
          <w:tcPr>
            <w:tcW w:w="1275" w:type="dxa"/>
            <w:tcBorders>
              <w:left w:val="nil"/>
              <w:right w:val="nil"/>
            </w:tcBorders>
            <w:shd w:val="clear" w:color="auto" w:fill="auto"/>
            <w:noWrap/>
            <w:vAlign w:val="bottom"/>
          </w:tcPr>
          <w:p w14:paraId="7AB715D2"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14 (34.1%)</w:t>
            </w:r>
          </w:p>
        </w:tc>
      </w:tr>
      <w:tr w:rsidR="00D81CB9" w:rsidRPr="00C520DB" w14:paraId="46FB5447" w14:textId="77777777" w:rsidTr="00BC28C6">
        <w:trPr>
          <w:trHeight w:val="288"/>
        </w:trPr>
        <w:tc>
          <w:tcPr>
            <w:tcW w:w="1842" w:type="dxa"/>
            <w:gridSpan w:val="2"/>
            <w:tcBorders>
              <w:left w:val="nil"/>
              <w:right w:val="nil"/>
            </w:tcBorders>
            <w:shd w:val="clear" w:color="auto" w:fill="auto"/>
            <w:noWrap/>
            <w:vAlign w:val="bottom"/>
          </w:tcPr>
          <w:p w14:paraId="4083691C"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Year</w:t>
            </w:r>
          </w:p>
        </w:tc>
        <w:tc>
          <w:tcPr>
            <w:tcW w:w="851" w:type="dxa"/>
            <w:tcBorders>
              <w:left w:val="nil"/>
              <w:right w:val="nil"/>
            </w:tcBorders>
            <w:shd w:val="clear" w:color="auto" w:fill="auto"/>
            <w:noWrap/>
            <w:vAlign w:val="bottom"/>
          </w:tcPr>
          <w:p w14:paraId="0C643A3B"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p>
        </w:tc>
        <w:tc>
          <w:tcPr>
            <w:tcW w:w="1418" w:type="dxa"/>
            <w:tcBorders>
              <w:left w:val="nil"/>
              <w:right w:val="nil"/>
            </w:tcBorders>
            <w:shd w:val="clear" w:color="auto" w:fill="auto"/>
            <w:noWrap/>
            <w:vAlign w:val="bottom"/>
          </w:tcPr>
          <w:p w14:paraId="7C1AA1DA"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p>
        </w:tc>
        <w:tc>
          <w:tcPr>
            <w:tcW w:w="1418" w:type="dxa"/>
            <w:tcBorders>
              <w:left w:val="nil"/>
              <w:right w:val="nil"/>
            </w:tcBorders>
            <w:shd w:val="clear" w:color="auto" w:fill="auto"/>
            <w:noWrap/>
            <w:vAlign w:val="bottom"/>
          </w:tcPr>
          <w:p w14:paraId="24C01FC8"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p>
        </w:tc>
        <w:tc>
          <w:tcPr>
            <w:tcW w:w="850" w:type="dxa"/>
            <w:tcBorders>
              <w:left w:val="nil"/>
              <w:right w:val="nil"/>
            </w:tcBorders>
            <w:shd w:val="clear" w:color="auto" w:fill="auto"/>
            <w:noWrap/>
            <w:vAlign w:val="bottom"/>
          </w:tcPr>
          <w:p w14:paraId="79901199"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p>
        </w:tc>
        <w:tc>
          <w:tcPr>
            <w:tcW w:w="1418" w:type="dxa"/>
            <w:tcBorders>
              <w:left w:val="nil"/>
              <w:right w:val="nil"/>
            </w:tcBorders>
            <w:shd w:val="clear" w:color="auto" w:fill="auto"/>
            <w:noWrap/>
            <w:vAlign w:val="bottom"/>
          </w:tcPr>
          <w:p w14:paraId="27000189"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p>
        </w:tc>
        <w:tc>
          <w:tcPr>
            <w:tcW w:w="1275" w:type="dxa"/>
            <w:tcBorders>
              <w:left w:val="nil"/>
              <w:right w:val="nil"/>
            </w:tcBorders>
            <w:shd w:val="clear" w:color="auto" w:fill="auto"/>
            <w:noWrap/>
            <w:vAlign w:val="bottom"/>
          </w:tcPr>
          <w:p w14:paraId="4647AE6D"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p>
        </w:tc>
      </w:tr>
      <w:tr w:rsidR="00D81CB9" w:rsidRPr="00C520DB" w14:paraId="674B737E" w14:textId="77777777" w:rsidTr="00BC28C6">
        <w:trPr>
          <w:trHeight w:val="288"/>
        </w:trPr>
        <w:tc>
          <w:tcPr>
            <w:tcW w:w="283" w:type="dxa"/>
            <w:tcBorders>
              <w:left w:val="nil"/>
              <w:right w:val="nil"/>
            </w:tcBorders>
            <w:shd w:val="clear" w:color="auto" w:fill="auto"/>
            <w:noWrap/>
            <w:vAlign w:val="bottom"/>
          </w:tcPr>
          <w:p w14:paraId="32DD08FA"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p>
        </w:tc>
        <w:tc>
          <w:tcPr>
            <w:tcW w:w="1559" w:type="dxa"/>
            <w:tcBorders>
              <w:left w:val="nil"/>
              <w:right w:val="nil"/>
            </w:tcBorders>
            <w:shd w:val="clear" w:color="auto" w:fill="auto"/>
            <w:vAlign w:val="bottom"/>
          </w:tcPr>
          <w:p w14:paraId="64AE28D9"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2014</w:t>
            </w:r>
          </w:p>
        </w:tc>
        <w:tc>
          <w:tcPr>
            <w:tcW w:w="851" w:type="dxa"/>
            <w:tcBorders>
              <w:left w:val="nil"/>
              <w:right w:val="nil"/>
            </w:tcBorders>
            <w:shd w:val="clear" w:color="auto" w:fill="auto"/>
            <w:noWrap/>
            <w:vAlign w:val="bottom"/>
          </w:tcPr>
          <w:p w14:paraId="0861F85C"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2</w:t>
            </w:r>
            <w:r>
              <w:rPr>
                <w:rFonts w:ascii="Times New Roman" w:eastAsia="Times New Roman" w:hAnsi="Times New Roman" w:cs="Times New Roman"/>
                <w:color w:val="000000"/>
                <w:sz w:val="24"/>
                <w:szCs w:val="24"/>
                <w:lang w:val="nl-NL" w:eastAsia="nl-NL"/>
              </w:rPr>
              <w:t>7</w:t>
            </w:r>
          </w:p>
        </w:tc>
        <w:tc>
          <w:tcPr>
            <w:tcW w:w="1418" w:type="dxa"/>
            <w:tcBorders>
              <w:left w:val="nil"/>
              <w:right w:val="nil"/>
            </w:tcBorders>
            <w:shd w:val="clear" w:color="auto" w:fill="auto"/>
            <w:noWrap/>
            <w:vAlign w:val="bottom"/>
          </w:tcPr>
          <w:p w14:paraId="318187A3"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14</w:t>
            </w:r>
          </w:p>
        </w:tc>
        <w:tc>
          <w:tcPr>
            <w:tcW w:w="1418" w:type="dxa"/>
            <w:tcBorders>
              <w:left w:val="nil"/>
              <w:right w:val="nil"/>
            </w:tcBorders>
            <w:shd w:val="clear" w:color="auto" w:fill="auto"/>
            <w:noWrap/>
            <w:vAlign w:val="bottom"/>
          </w:tcPr>
          <w:p w14:paraId="513D441E"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1</w:t>
            </w:r>
            <w:r>
              <w:rPr>
                <w:rFonts w:ascii="Times New Roman" w:eastAsia="Times New Roman" w:hAnsi="Times New Roman" w:cs="Times New Roman"/>
                <w:color w:val="000000"/>
                <w:sz w:val="24"/>
                <w:szCs w:val="24"/>
                <w:lang w:val="nl-NL" w:eastAsia="nl-NL"/>
              </w:rPr>
              <w:t>3</w:t>
            </w:r>
            <w:r w:rsidRPr="00C520DB">
              <w:rPr>
                <w:rFonts w:ascii="Times New Roman" w:eastAsia="Times New Roman" w:hAnsi="Times New Roman" w:cs="Times New Roman"/>
                <w:color w:val="000000"/>
                <w:sz w:val="24"/>
                <w:szCs w:val="24"/>
                <w:lang w:val="nl-NL" w:eastAsia="nl-NL"/>
              </w:rPr>
              <w:t xml:space="preserve"> (</w:t>
            </w:r>
            <w:r>
              <w:rPr>
                <w:rFonts w:ascii="Times New Roman" w:eastAsia="Times New Roman" w:hAnsi="Times New Roman" w:cs="Times New Roman"/>
                <w:color w:val="000000"/>
                <w:sz w:val="24"/>
                <w:szCs w:val="24"/>
                <w:lang w:val="nl-NL" w:eastAsia="nl-NL"/>
              </w:rPr>
              <w:t>48.1</w:t>
            </w:r>
            <w:r w:rsidRPr="00C520DB">
              <w:rPr>
                <w:rFonts w:ascii="Times New Roman" w:eastAsia="Times New Roman" w:hAnsi="Times New Roman" w:cs="Times New Roman"/>
                <w:color w:val="000000"/>
                <w:sz w:val="24"/>
                <w:szCs w:val="24"/>
                <w:lang w:val="nl-NL" w:eastAsia="nl-NL"/>
              </w:rPr>
              <w:t>%)</w:t>
            </w:r>
          </w:p>
        </w:tc>
        <w:tc>
          <w:tcPr>
            <w:tcW w:w="850" w:type="dxa"/>
            <w:tcBorders>
              <w:left w:val="nil"/>
              <w:right w:val="nil"/>
            </w:tcBorders>
            <w:shd w:val="clear" w:color="auto" w:fill="auto"/>
            <w:noWrap/>
            <w:vAlign w:val="bottom"/>
          </w:tcPr>
          <w:p w14:paraId="366B0CD0"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7</w:t>
            </w:r>
            <w:r>
              <w:rPr>
                <w:rFonts w:ascii="Times New Roman" w:eastAsia="Times New Roman" w:hAnsi="Times New Roman" w:cs="Times New Roman"/>
                <w:color w:val="000000" w:themeColor="text1"/>
                <w:sz w:val="24"/>
                <w:szCs w:val="24"/>
                <w:lang w:val="nl-NL" w:eastAsia="nl-NL"/>
              </w:rPr>
              <w:t>8</w:t>
            </w:r>
          </w:p>
        </w:tc>
        <w:tc>
          <w:tcPr>
            <w:tcW w:w="1418" w:type="dxa"/>
            <w:tcBorders>
              <w:left w:val="nil"/>
              <w:right w:val="nil"/>
            </w:tcBorders>
            <w:shd w:val="clear" w:color="auto" w:fill="auto"/>
            <w:noWrap/>
            <w:vAlign w:val="bottom"/>
          </w:tcPr>
          <w:p w14:paraId="43D76034"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51</w:t>
            </w:r>
          </w:p>
        </w:tc>
        <w:tc>
          <w:tcPr>
            <w:tcW w:w="1275" w:type="dxa"/>
            <w:tcBorders>
              <w:left w:val="nil"/>
              <w:right w:val="nil"/>
            </w:tcBorders>
            <w:shd w:val="clear" w:color="auto" w:fill="auto"/>
            <w:noWrap/>
            <w:vAlign w:val="bottom"/>
          </w:tcPr>
          <w:p w14:paraId="38928029"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2</w:t>
            </w:r>
            <w:r>
              <w:rPr>
                <w:rFonts w:ascii="Times New Roman" w:eastAsia="Times New Roman" w:hAnsi="Times New Roman" w:cs="Times New Roman"/>
                <w:color w:val="000000" w:themeColor="text1"/>
                <w:sz w:val="24"/>
                <w:szCs w:val="24"/>
                <w:lang w:val="nl-NL" w:eastAsia="nl-NL"/>
              </w:rPr>
              <w:t>7</w:t>
            </w:r>
            <w:r w:rsidRPr="00AF20CE">
              <w:rPr>
                <w:rFonts w:ascii="Times New Roman" w:eastAsia="Times New Roman" w:hAnsi="Times New Roman" w:cs="Times New Roman"/>
                <w:color w:val="000000" w:themeColor="text1"/>
                <w:sz w:val="24"/>
                <w:szCs w:val="24"/>
                <w:lang w:val="nl-NL" w:eastAsia="nl-NL"/>
              </w:rPr>
              <w:t xml:space="preserve"> (</w:t>
            </w:r>
            <w:r>
              <w:rPr>
                <w:rFonts w:ascii="Times New Roman" w:eastAsia="Times New Roman" w:hAnsi="Times New Roman" w:cs="Times New Roman"/>
                <w:color w:val="000000" w:themeColor="text1"/>
                <w:sz w:val="24"/>
                <w:szCs w:val="24"/>
                <w:lang w:val="nl-NL" w:eastAsia="nl-NL"/>
              </w:rPr>
              <w:t>34.6</w:t>
            </w:r>
            <w:r w:rsidRPr="00AF20CE">
              <w:rPr>
                <w:rFonts w:ascii="Times New Roman" w:eastAsia="Times New Roman" w:hAnsi="Times New Roman" w:cs="Times New Roman"/>
                <w:color w:val="000000" w:themeColor="text1"/>
                <w:sz w:val="24"/>
                <w:szCs w:val="24"/>
                <w:lang w:val="nl-NL" w:eastAsia="nl-NL"/>
              </w:rPr>
              <w:t>%)</w:t>
            </w:r>
          </w:p>
        </w:tc>
      </w:tr>
      <w:tr w:rsidR="00D81CB9" w:rsidRPr="00C520DB" w14:paraId="49850729" w14:textId="77777777" w:rsidTr="00BC28C6">
        <w:trPr>
          <w:trHeight w:val="288"/>
        </w:trPr>
        <w:tc>
          <w:tcPr>
            <w:tcW w:w="283" w:type="dxa"/>
            <w:tcBorders>
              <w:left w:val="nil"/>
              <w:right w:val="nil"/>
            </w:tcBorders>
            <w:shd w:val="clear" w:color="auto" w:fill="auto"/>
            <w:noWrap/>
            <w:vAlign w:val="bottom"/>
          </w:tcPr>
          <w:p w14:paraId="549A975E"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p>
        </w:tc>
        <w:tc>
          <w:tcPr>
            <w:tcW w:w="1559" w:type="dxa"/>
            <w:tcBorders>
              <w:left w:val="nil"/>
              <w:right w:val="nil"/>
            </w:tcBorders>
            <w:shd w:val="clear" w:color="auto" w:fill="auto"/>
            <w:vAlign w:val="bottom"/>
          </w:tcPr>
          <w:p w14:paraId="49ADCEE2"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2015</w:t>
            </w:r>
          </w:p>
        </w:tc>
        <w:tc>
          <w:tcPr>
            <w:tcW w:w="851" w:type="dxa"/>
            <w:tcBorders>
              <w:left w:val="nil"/>
              <w:right w:val="nil"/>
            </w:tcBorders>
            <w:shd w:val="clear" w:color="auto" w:fill="auto"/>
            <w:noWrap/>
            <w:vAlign w:val="bottom"/>
          </w:tcPr>
          <w:p w14:paraId="2BE696DC"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20</w:t>
            </w:r>
          </w:p>
        </w:tc>
        <w:tc>
          <w:tcPr>
            <w:tcW w:w="1418" w:type="dxa"/>
            <w:tcBorders>
              <w:left w:val="nil"/>
              <w:right w:val="nil"/>
            </w:tcBorders>
            <w:shd w:val="clear" w:color="auto" w:fill="auto"/>
            <w:noWrap/>
            <w:vAlign w:val="bottom"/>
          </w:tcPr>
          <w:p w14:paraId="483638D5"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10</w:t>
            </w:r>
          </w:p>
        </w:tc>
        <w:tc>
          <w:tcPr>
            <w:tcW w:w="1418" w:type="dxa"/>
            <w:tcBorders>
              <w:left w:val="nil"/>
              <w:right w:val="nil"/>
            </w:tcBorders>
            <w:shd w:val="clear" w:color="auto" w:fill="auto"/>
            <w:noWrap/>
            <w:vAlign w:val="bottom"/>
          </w:tcPr>
          <w:p w14:paraId="632F2515"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10 (50.0%)</w:t>
            </w:r>
          </w:p>
        </w:tc>
        <w:tc>
          <w:tcPr>
            <w:tcW w:w="850" w:type="dxa"/>
            <w:tcBorders>
              <w:left w:val="nil"/>
              <w:right w:val="nil"/>
            </w:tcBorders>
            <w:shd w:val="clear" w:color="auto" w:fill="auto"/>
            <w:noWrap/>
            <w:vAlign w:val="bottom"/>
          </w:tcPr>
          <w:p w14:paraId="22AE9170"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61</w:t>
            </w:r>
          </w:p>
        </w:tc>
        <w:tc>
          <w:tcPr>
            <w:tcW w:w="1418" w:type="dxa"/>
            <w:tcBorders>
              <w:left w:val="nil"/>
              <w:right w:val="nil"/>
            </w:tcBorders>
            <w:shd w:val="clear" w:color="auto" w:fill="auto"/>
            <w:noWrap/>
            <w:vAlign w:val="bottom"/>
          </w:tcPr>
          <w:p w14:paraId="1E0E445D"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41</w:t>
            </w:r>
          </w:p>
        </w:tc>
        <w:tc>
          <w:tcPr>
            <w:tcW w:w="1275" w:type="dxa"/>
            <w:tcBorders>
              <w:left w:val="nil"/>
              <w:right w:val="nil"/>
            </w:tcBorders>
            <w:shd w:val="clear" w:color="auto" w:fill="auto"/>
            <w:noWrap/>
            <w:vAlign w:val="bottom"/>
          </w:tcPr>
          <w:p w14:paraId="246172FD"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20 (32.8%)</w:t>
            </w:r>
          </w:p>
        </w:tc>
      </w:tr>
      <w:tr w:rsidR="00D81CB9" w:rsidRPr="00C520DB" w14:paraId="420FFF63" w14:textId="77777777" w:rsidTr="00BC28C6">
        <w:trPr>
          <w:trHeight w:val="288"/>
        </w:trPr>
        <w:tc>
          <w:tcPr>
            <w:tcW w:w="283" w:type="dxa"/>
            <w:tcBorders>
              <w:left w:val="nil"/>
              <w:right w:val="nil"/>
            </w:tcBorders>
            <w:shd w:val="clear" w:color="auto" w:fill="auto"/>
            <w:noWrap/>
            <w:vAlign w:val="bottom"/>
          </w:tcPr>
          <w:p w14:paraId="0F709307"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p>
        </w:tc>
        <w:tc>
          <w:tcPr>
            <w:tcW w:w="1559" w:type="dxa"/>
            <w:tcBorders>
              <w:left w:val="nil"/>
              <w:right w:val="nil"/>
            </w:tcBorders>
            <w:shd w:val="clear" w:color="auto" w:fill="auto"/>
            <w:vAlign w:val="bottom"/>
          </w:tcPr>
          <w:p w14:paraId="6CC532EE"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2016</w:t>
            </w:r>
          </w:p>
        </w:tc>
        <w:tc>
          <w:tcPr>
            <w:tcW w:w="851" w:type="dxa"/>
            <w:tcBorders>
              <w:left w:val="nil"/>
              <w:right w:val="nil"/>
            </w:tcBorders>
            <w:shd w:val="clear" w:color="auto" w:fill="auto"/>
            <w:noWrap/>
            <w:vAlign w:val="bottom"/>
          </w:tcPr>
          <w:p w14:paraId="643FC7EC"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17</w:t>
            </w:r>
          </w:p>
        </w:tc>
        <w:tc>
          <w:tcPr>
            <w:tcW w:w="1418" w:type="dxa"/>
            <w:tcBorders>
              <w:left w:val="nil"/>
              <w:right w:val="nil"/>
            </w:tcBorders>
            <w:shd w:val="clear" w:color="auto" w:fill="auto"/>
            <w:noWrap/>
            <w:vAlign w:val="bottom"/>
          </w:tcPr>
          <w:p w14:paraId="7DE5A57D"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8</w:t>
            </w:r>
          </w:p>
        </w:tc>
        <w:tc>
          <w:tcPr>
            <w:tcW w:w="1418" w:type="dxa"/>
            <w:tcBorders>
              <w:left w:val="nil"/>
              <w:right w:val="nil"/>
            </w:tcBorders>
            <w:shd w:val="clear" w:color="auto" w:fill="auto"/>
            <w:noWrap/>
            <w:vAlign w:val="bottom"/>
          </w:tcPr>
          <w:p w14:paraId="6E0A96CE"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9 (52.9%)</w:t>
            </w:r>
          </w:p>
        </w:tc>
        <w:tc>
          <w:tcPr>
            <w:tcW w:w="850" w:type="dxa"/>
            <w:tcBorders>
              <w:left w:val="nil"/>
              <w:right w:val="nil"/>
            </w:tcBorders>
            <w:shd w:val="clear" w:color="auto" w:fill="auto"/>
            <w:noWrap/>
            <w:vAlign w:val="bottom"/>
          </w:tcPr>
          <w:p w14:paraId="27485A58"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45</w:t>
            </w:r>
          </w:p>
        </w:tc>
        <w:tc>
          <w:tcPr>
            <w:tcW w:w="1418" w:type="dxa"/>
            <w:tcBorders>
              <w:left w:val="nil"/>
              <w:right w:val="nil"/>
            </w:tcBorders>
            <w:shd w:val="clear" w:color="auto" w:fill="auto"/>
            <w:noWrap/>
            <w:vAlign w:val="bottom"/>
          </w:tcPr>
          <w:p w14:paraId="1DBE9F0A"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28</w:t>
            </w:r>
          </w:p>
        </w:tc>
        <w:tc>
          <w:tcPr>
            <w:tcW w:w="1275" w:type="dxa"/>
            <w:tcBorders>
              <w:left w:val="nil"/>
              <w:right w:val="nil"/>
            </w:tcBorders>
            <w:shd w:val="clear" w:color="auto" w:fill="auto"/>
            <w:noWrap/>
            <w:vAlign w:val="bottom"/>
          </w:tcPr>
          <w:p w14:paraId="34E7F788"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17 (37.8%)</w:t>
            </w:r>
          </w:p>
        </w:tc>
      </w:tr>
      <w:tr w:rsidR="00D81CB9" w:rsidRPr="00C520DB" w14:paraId="769A3B6F" w14:textId="77777777" w:rsidTr="00BC28C6">
        <w:trPr>
          <w:trHeight w:val="288"/>
        </w:trPr>
        <w:tc>
          <w:tcPr>
            <w:tcW w:w="1842" w:type="dxa"/>
            <w:gridSpan w:val="2"/>
            <w:tcBorders>
              <w:left w:val="nil"/>
              <w:right w:val="nil"/>
            </w:tcBorders>
            <w:shd w:val="clear" w:color="auto" w:fill="auto"/>
            <w:noWrap/>
            <w:vAlign w:val="bottom"/>
          </w:tcPr>
          <w:p w14:paraId="7AC550C7"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Total</w:t>
            </w:r>
          </w:p>
        </w:tc>
        <w:tc>
          <w:tcPr>
            <w:tcW w:w="851" w:type="dxa"/>
            <w:tcBorders>
              <w:left w:val="nil"/>
              <w:right w:val="nil"/>
            </w:tcBorders>
            <w:shd w:val="clear" w:color="auto" w:fill="auto"/>
            <w:noWrap/>
            <w:vAlign w:val="bottom"/>
          </w:tcPr>
          <w:p w14:paraId="7EB8DDFF" w14:textId="77777777" w:rsidR="00D81CB9" w:rsidRPr="00824347"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824347">
              <w:rPr>
                <w:rFonts w:ascii="Times New Roman" w:eastAsia="Times New Roman" w:hAnsi="Times New Roman" w:cs="Times New Roman"/>
                <w:color w:val="000000" w:themeColor="text1"/>
                <w:sz w:val="24"/>
                <w:szCs w:val="24"/>
                <w:lang w:val="nl-NL" w:eastAsia="nl-NL"/>
              </w:rPr>
              <w:t>6</w:t>
            </w:r>
            <w:r>
              <w:rPr>
                <w:rFonts w:ascii="Times New Roman" w:eastAsia="Times New Roman" w:hAnsi="Times New Roman" w:cs="Times New Roman"/>
                <w:color w:val="000000" w:themeColor="text1"/>
                <w:sz w:val="24"/>
                <w:szCs w:val="24"/>
                <w:lang w:val="nl-NL" w:eastAsia="nl-NL"/>
              </w:rPr>
              <w:t>4</w:t>
            </w:r>
          </w:p>
        </w:tc>
        <w:tc>
          <w:tcPr>
            <w:tcW w:w="1418" w:type="dxa"/>
            <w:tcBorders>
              <w:left w:val="nil"/>
              <w:right w:val="nil"/>
            </w:tcBorders>
            <w:shd w:val="clear" w:color="auto" w:fill="auto"/>
            <w:noWrap/>
            <w:vAlign w:val="bottom"/>
          </w:tcPr>
          <w:p w14:paraId="15297BA5" w14:textId="77777777" w:rsidR="00D81CB9" w:rsidRPr="00824347"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824347">
              <w:rPr>
                <w:rFonts w:ascii="Times New Roman" w:eastAsia="Times New Roman" w:hAnsi="Times New Roman" w:cs="Times New Roman"/>
                <w:color w:val="000000" w:themeColor="text1"/>
                <w:sz w:val="24"/>
                <w:szCs w:val="24"/>
                <w:lang w:val="nl-NL" w:eastAsia="nl-NL"/>
              </w:rPr>
              <w:t>3</w:t>
            </w:r>
            <w:r>
              <w:rPr>
                <w:rFonts w:ascii="Times New Roman" w:eastAsia="Times New Roman" w:hAnsi="Times New Roman" w:cs="Times New Roman"/>
                <w:color w:val="000000" w:themeColor="text1"/>
                <w:sz w:val="24"/>
                <w:szCs w:val="24"/>
                <w:lang w:val="nl-NL" w:eastAsia="nl-NL"/>
              </w:rPr>
              <w:t>2</w:t>
            </w:r>
          </w:p>
        </w:tc>
        <w:tc>
          <w:tcPr>
            <w:tcW w:w="1418" w:type="dxa"/>
            <w:tcBorders>
              <w:left w:val="nil"/>
              <w:right w:val="nil"/>
            </w:tcBorders>
            <w:shd w:val="clear" w:color="auto" w:fill="auto"/>
            <w:noWrap/>
            <w:vAlign w:val="bottom"/>
          </w:tcPr>
          <w:p w14:paraId="73793417" w14:textId="77777777" w:rsidR="00D81CB9" w:rsidRPr="00824347"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824347">
              <w:rPr>
                <w:rFonts w:ascii="Times New Roman" w:eastAsia="Times New Roman" w:hAnsi="Times New Roman" w:cs="Times New Roman"/>
                <w:color w:val="000000" w:themeColor="text1"/>
                <w:sz w:val="24"/>
                <w:szCs w:val="24"/>
                <w:lang w:val="nl-NL" w:eastAsia="nl-NL"/>
              </w:rPr>
              <w:t>3</w:t>
            </w:r>
            <w:r>
              <w:rPr>
                <w:rFonts w:ascii="Times New Roman" w:eastAsia="Times New Roman" w:hAnsi="Times New Roman" w:cs="Times New Roman"/>
                <w:color w:val="000000" w:themeColor="text1"/>
                <w:sz w:val="24"/>
                <w:szCs w:val="24"/>
                <w:lang w:val="nl-NL" w:eastAsia="nl-NL"/>
              </w:rPr>
              <w:t>2</w:t>
            </w:r>
            <w:r w:rsidRPr="00824347">
              <w:rPr>
                <w:rFonts w:ascii="Times New Roman" w:eastAsia="Times New Roman" w:hAnsi="Times New Roman" w:cs="Times New Roman"/>
                <w:color w:val="000000" w:themeColor="text1"/>
                <w:sz w:val="24"/>
                <w:szCs w:val="24"/>
                <w:lang w:val="nl-NL" w:eastAsia="nl-NL"/>
              </w:rPr>
              <w:t xml:space="preserve"> (</w:t>
            </w:r>
            <w:r>
              <w:rPr>
                <w:rFonts w:ascii="Times New Roman" w:eastAsia="Times New Roman" w:hAnsi="Times New Roman" w:cs="Times New Roman"/>
                <w:color w:val="000000" w:themeColor="text1"/>
                <w:sz w:val="24"/>
                <w:szCs w:val="24"/>
                <w:lang w:val="nl-NL" w:eastAsia="nl-NL"/>
              </w:rPr>
              <w:t>50.0</w:t>
            </w:r>
            <w:r w:rsidRPr="00824347">
              <w:rPr>
                <w:rFonts w:ascii="Times New Roman" w:eastAsia="Times New Roman" w:hAnsi="Times New Roman" w:cs="Times New Roman"/>
                <w:color w:val="000000" w:themeColor="text1"/>
                <w:sz w:val="24"/>
                <w:szCs w:val="24"/>
                <w:lang w:val="nl-NL" w:eastAsia="nl-NL"/>
              </w:rPr>
              <w:t>%)</w:t>
            </w:r>
          </w:p>
        </w:tc>
        <w:tc>
          <w:tcPr>
            <w:tcW w:w="850" w:type="dxa"/>
            <w:tcBorders>
              <w:left w:val="nil"/>
              <w:right w:val="nil"/>
            </w:tcBorders>
            <w:shd w:val="clear" w:color="auto" w:fill="auto"/>
            <w:noWrap/>
            <w:vAlign w:val="bottom"/>
          </w:tcPr>
          <w:p w14:paraId="0BD05DAE"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18</w:t>
            </w:r>
            <w:r>
              <w:rPr>
                <w:rFonts w:ascii="Times New Roman" w:eastAsia="Times New Roman" w:hAnsi="Times New Roman" w:cs="Times New Roman"/>
                <w:color w:val="000000" w:themeColor="text1"/>
                <w:sz w:val="24"/>
                <w:szCs w:val="24"/>
                <w:lang w:val="nl-NL" w:eastAsia="nl-NL"/>
              </w:rPr>
              <w:t>4</w:t>
            </w:r>
          </w:p>
        </w:tc>
        <w:tc>
          <w:tcPr>
            <w:tcW w:w="1418" w:type="dxa"/>
            <w:tcBorders>
              <w:left w:val="nil"/>
              <w:right w:val="nil"/>
            </w:tcBorders>
            <w:shd w:val="clear" w:color="auto" w:fill="auto"/>
            <w:noWrap/>
            <w:vAlign w:val="bottom"/>
          </w:tcPr>
          <w:p w14:paraId="53A6917C"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12</w:t>
            </w:r>
            <w:r>
              <w:rPr>
                <w:rFonts w:ascii="Times New Roman" w:eastAsia="Times New Roman" w:hAnsi="Times New Roman" w:cs="Times New Roman"/>
                <w:color w:val="000000" w:themeColor="text1"/>
                <w:sz w:val="24"/>
                <w:szCs w:val="24"/>
                <w:lang w:val="nl-NL" w:eastAsia="nl-NL"/>
              </w:rPr>
              <w:t>0</w:t>
            </w:r>
          </w:p>
        </w:tc>
        <w:tc>
          <w:tcPr>
            <w:tcW w:w="1275" w:type="dxa"/>
            <w:tcBorders>
              <w:left w:val="nil"/>
              <w:right w:val="nil"/>
            </w:tcBorders>
            <w:shd w:val="clear" w:color="auto" w:fill="auto"/>
            <w:noWrap/>
            <w:vAlign w:val="bottom"/>
          </w:tcPr>
          <w:p w14:paraId="38282182"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commentRangeStart w:id="1600"/>
            <w:commentRangeStart w:id="1601"/>
            <w:r w:rsidRPr="00AF20CE">
              <w:rPr>
                <w:rFonts w:ascii="Times New Roman" w:eastAsia="Times New Roman" w:hAnsi="Times New Roman" w:cs="Times New Roman"/>
                <w:color w:val="000000" w:themeColor="text1"/>
                <w:sz w:val="24"/>
                <w:szCs w:val="24"/>
                <w:lang w:val="nl-NL" w:eastAsia="nl-NL"/>
              </w:rPr>
              <w:t>6</w:t>
            </w:r>
            <w:r>
              <w:rPr>
                <w:rFonts w:ascii="Times New Roman" w:eastAsia="Times New Roman" w:hAnsi="Times New Roman" w:cs="Times New Roman"/>
                <w:color w:val="000000" w:themeColor="text1"/>
                <w:sz w:val="24"/>
                <w:szCs w:val="24"/>
                <w:lang w:val="nl-NL" w:eastAsia="nl-NL"/>
              </w:rPr>
              <w:t>4</w:t>
            </w:r>
            <w:r w:rsidRPr="00AF20CE">
              <w:rPr>
                <w:rFonts w:ascii="Times New Roman" w:eastAsia="Times New Roman" w:hAnsi="Times New Roman" w:cs="Times New Roman"/>
                <w:color w:val="000000" w:themeColor="text1"/>
                <w:sz w:val="24"/>
                <w:szCs w:val="24"/>
                <w:lang w:val="nl-NL" w:eastAsia="nl-NL"/>
              </w:rPr>
              <w:t xml:space="preserve"> (34.</w:t>
            </w:r>
            <w:r>
              <w:rPr>
                <w:rFonts w:ascii="Times New Roman" w:eastAsia="Times New Roman" w:hAnsi="Times New Roman" w:cs="Times New Roman"/>
                <w:color w:val="000000" w:themeColor="text1"/>
                <w:sz w:val="24"/>
                <w:szCs w:val="24"/>
                <w:lang w:val="nl-NL" w:eastAsia="nl-NL"/>
              </w:rPr>
              <w:t>8</w:t>
            </w:r>
            <w:r w:rsidRPr="00AF20CE">
              <w:rPr>
                <w:rFonts w:ascii="Times New Roman" w:eastAsia="Times New Roman" w:hAnsi="Times New Roman" w:cs="Times New Roman"/>
                <w:color w:val="000000" w:themeColor="text1"/>
                <w:sz w:val="24"/>
                <w:szCs w:val="24"/>
                <w:lang w:val="nl-NL" w:eastAsia="nl-NL"/>
              </w:rPr>
              <w:t>%)</w:t>
            </w:r>
            <w:commentRangeEnd w:id="1600"/>
            <w:r w:rsidR="00485B84">
              <w:rPr>
                <w:rStyle w:val="CommentReference"/>
              </w:rPr>
              <w:commentReference w:id="1600"/>
            </w:r>
            <w:commentRangeEnd w:id="1601"/>
            <w:r w:rsidR="00C64868">
              <w:rPr>
                <w:rStyle w:val="CommentReference"/>
              </w:rPr>
              <w:commentReference w:id="1601"/>
            </w:r>
          </w:p>
        </w:tc>
      </w:tr>
      <w:tr w:rsidR="00D81CB9" w:rsidRPr="00C520DB" w14:paraId="13A8A22D" w14:textId="77777777" w:rsidTr="00BC28C6">
        <w:trPr>
          <w:trHeight w:val="288"/>
        </w:trPr>
        <w:tc>
          <w:tcPr>
            <w:tcW w:w="1842" w:type="dxa"/>
            <w:gridSpan w:val="2"/>
            <w:tcBorders>
              <w:left w:val="nil"/>
              <w:bottom w:val="single" w:sz="4" w:space="0" w:color="auto"/>
              <w:right w:val="nil"/>
            </w:tcBorders>
            <w:shd w:val="clear" w:color="auto" w:fill="auto"/>
            <w:noWrap/>
            <w:vAlign w:val="bottom"/>
          </w:tcPr>
          <w:p w14:paraId="15E70EE8"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p>
        </w:tc>
        <w:tc>
          <w:tcPr>
            <w:tcW w:w="851" w:type="dxa"/>
            <w:tcBorders>
              <w:left w:val="nil"/>
              <w:bottom w:val="single" w:sz="4" w:space="0" w:color="auto"/>
              <w:right w:val="nil"/>
            </w:tcBorders>
            <w:shd w:val="clear" w:color="auto" w:fill="auto"/>
            <w:noWrap/>
            <w:vAlign w:val="bottom"/>
          </w:tcPr>
          <w:p w14:paraId="5C339E3D" w14:textId="77777777" w:rsidR="00D81CB9" w:rsidRPr="00824347" w:rsidRDefault="00D81CB9" w:rsidP="0074267D">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1418" w:type="dxa"/>
            <w:tcBorders>
              <w:left w:val="nil"/>
              <w:bottom w:val="single" w:sz="4" w:space="0" w:color="auto"/>
              <w:right w:val="nil"/>
            </w:tcBorders>
            <w:shd w:val="clear" w:color="auto" w:fill="auto"/>
            <w:noWrap/>
            <w:vAlign w:val="bottom"/>
          </w:tcPr>
          <w:p w14:paraId="434A80B2" w14:textId="77777777" w:rsidR="00D81CB9" w:rsidRPr="00824347" w:rsidRDefault="00D81CB9" w:rsidP="0074267D">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1418" w:type="dxa"/>
            <w:tcBorders>
              <w:left w:val="nil"/>
              <w:bottom w:val="single" w:sz="4" w:space="0" w:color="auto"/>
              <w:right w:val="nil"/>
            </w:tcBorders>
            <w:shd w:val="clear" w:color="auto" w:fill="auto"/>
            <w:noWrap/>
            <w:vAlign w:val="bottom"/>
          </w:tcPr>
          <w:p w14:paraId="1C381424" w14:textId="77777777" w:rsidR="00D81CB9" w:rsidRPr="00824347" w:rsidRDefault="00D81CB9" w:rsidP="0074267D">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850" w:type="dxa"/>
            <w:tcBorders>
              <w:left w:val="nil"/>
              <w:bottom w:val="single" w:sz="4" w:space="0" w:color="auto"/>
              <w:right w:val="nil"/>
            </w:tcBorders>
            <w:shd w:val="clear" w:color="auto" w:fill="auto"/>
            <w:noWrap/>
          </w:tcPr>
          <w:p w14:paraId="2E697D00"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p>
        </w:tc>
        <w:tc>
          <w:tcPr>
            <w:tcW w:w="1418" w:type="dxa"/>
            <w:tcBorders>
              <w:left w:val="nil"/>
              <w:bottom w:val="single" w:sz="4" w:space="0" w:color="auto"/>
              <w:right w:val="nil"/>
            </w:tcBorders>
            <w:shd w:val="clear" w:color="auto" w:fill="auto"/>
            <w:noWrap/>
          </w:tcPr>
          <w:p w14:paraId="1FED2D43"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p>
        </w:tc>
        <w:tc>
          <w:tcPr>
            <w:tcW w:w="1275" w:type="dxa"/>
            <w:tcBorders>
              <w:left w:val="nil"/>
              <w:bottom w:val="single" w:sz="4" w:space="0" w:color="auto"/>
              <w:right w:val="nil"/>
            </w:tcBorders>
            <w:shd w:val="clear" w:color="auto" w:fill="auto"/>
            <w:noWrap/>
          </w:tcPr>
          <w:p w14:paraId="68EE2905" w14:textId="77777777" w:rsidR="00D81CB9" w:rsidRPr="00C520DB" w:rsidRDefault="00D81CB9" w:rsidP="0074267D">
            <w:pPr>
              <w:spacing w:after="0" w:line="276" w:lineRule="auto"/>
              <w:jc w:val="center"/>
              <w:rPr>
                <w:rFonts w:ascii="Times New Roman" w:eastAsia="Times New Roman" w:hAnsi="Times New Roman" w:cs="Times New Roman"/>
                <w:color w:val="000000"/>
                <w:sz w:val="24"/>
                <w:szCs w:val="24"/>
                <w:lang w:val="nl-NL" w:eastAsia="nl-NL"/>
              </w:rPr>
            </w:pPr>
          </w:p>
        </w:tc>
      </w:tr>
      <w:tr w:rsidR="00D81CB9" w:rsidRPr="00C520DB" w14:paraId="3B2F74FE" w14:textId="77777777" w:rsidTr="00BC28C6">
        <w:trPr>
          <w:trHeight w:val="288"/>
        </w:trPr>
        <w:tc>
          <w:tcPr>
            <w:tcW w:w="1842" w:type="dxa"/>
            <w:gridSpan w:val="2"/>
            <w:tcBorders>
              <w:top w:val="single" w:sz="4" w:space="0" w:color="auto"/>
              <w:left w:val="nil"/>
              <w:right w:val="nil"/>
            </w:tcBorders>
            <w:shd w:val="clear" w:color="auto" w:fill="auto"/>
            <w:noWrap/>
            <w:vAlign w:val="bottom"/>
          </w:tcPr>
          <w:p w14:paraId="47624767" w14:textId="77777777" w:rsidR="00D81CB9" w:rsidRPr="00C520DB" w:rsidRDefault="00D81CB9" w:rsidP="0074267D">
            <w:pPr>
              <w:spacing w:after="0" w:line="276" w:lineRule="auto"/>
              <w:rPr>
                <w:rFonts w:ascii="Times New Roman" w:eastAsia="Times New Roman" w:hAnsi="Times New Roman" w:cs="Times New Roman"/>
                <w:color w:val="000000"/>
                <w:sz w:val="24"/>
                <w:szCs w:val="24"/>
                <w:lang w:val="nl-NL" w:eastAsia="nl-NL"/>
              </w:rPr>
            </w:pPr>
          </w:p>
        </w:tc>
        <w:tc>
          <w:tcPr>
            <w:tcW w:w="7230" w:type="dxa"/>
            <w:gridSpan w:val="6"/>
            <w:tcBorders>
              <w:top w:val="single" w:sz="4" w:space="0" w:color="auto"/>
              <w:left w:val="nil"/>
              <w:right w:val="nil"/>
            </w:tcBorders>
            <w:shd w:val="clear" w:color="auto" w:fill="auto"/>
            <w:noWrap/>
            <w:vAlign w:val="bottom"/>
          </w:tcPr>
          <w:p w14:paraId="205A16F5" w14:textId="084C51DA" w:rsidR="00D81CB9" w:rsidRPr="00CB6FDE" w:rsidRDefault="00BC28C6" w:rsidP="0074267D">
            <w:pPr>
              <w:spacing w:after="0" w:line="276" w:lineRule="auto"/>
              <w:jc w:val="center"/>
              <w:rPr>
                <w:rFonts w:ascii="Times New Roman" w:eastAsia="Times New Roman" w:hAnsi="Times New Roman" w:cs="Times New Roman"/>
                <w:b/>
                <w:color w:val="000000"/>
                <w:sz w:val="24"/>
                <w:szCs w:val="24"/>
                <w:lang w:val="nl-NL" w:eastAsia="nl-NL"/>
              </w:rPr>
            </w:pPr>
            <w:del w:id="1602" w:author="EliseSchramkowski" w:date="2021-09-09T16:37:00Z">
              <w:r w:rsidRPr="00CB6FDE" w:rsidDel="00CB6FDE">
                <w:rPr>
                  <w:rFonts w:ascii="Times New Roman" w:eastAsia="Times New Roman" w:hAnsi="Times New Roman" w:cs="Times New Roman"/>
                  <w:b/>
                  <w:color w:val="000000"/>
                  <w:sz w:val="24"/>
                  <w:szCs w:val="24"/>
                  <w:lang w:val="nl-NL" w:eastAsia="nl-NL"/>
                </w:rPr>
                <w:delText>‘</w:delText>
              </w:r>
            </w:del>
            <w:ins w:id="1603" w:author="EliseSchramkowski" w:date="2021-09-06T10:28:00Z">
              <w:r w:rsidR="00427D9C" w:rsidRPr="00CB6FDE">
                <w:rPr>
                  <w:rFonts w:ascii="Times New Roman" w:eastAsia="Times New Roman" w:hAnsi="Times New Roman" w:cs="Times New Roman"/>
                  <w:b/>
                  <w:color w:val="000000"/>
                  <w:sz w:val="24"/>
                  <w:szCs w:val="24"/>
                  <w:lang w:val="nl-NL" w:eastAsia="nl-NL"/>
                  <w:rPrChange w:id="1604" w:author="EliseSchramkowski" w:date="2021-09-09T16:37:00Z">
                    <w:rPr>
                      <w:rFonts w:ascii="Times New Roman" w:eastAsia="Times New Roman" w:hAnsi="Times New Roman" w:cs="Times New Roman"/>
                      <w:b/>
                      <w:i/>
                      <w:color w:val="000000"/>
                      <w:sz w:val="24"/>
                      <w:szCs w:val="24"/>
                      <w:lang w:val="nl-NL" w:eastAsia="nl-NL"/>
                    </w:rPr>
                  </w:rPrChange>
                </w:rPr>
                <w:t>Hyp</w:t>
              </w:r>
            </w:ins>
            <w:del w:id="1605" w:author="EliseSchramkowski" w:date="2021-09-06T10:28:00Z">
              <w:r w:rsidRPr="00CB6FDE" w:rsidDel="00427D9C">
                <w:rPr>
                  <w:rFonts w:ascii="Times New Roman" w:eastAsia="Times New Roman" w:hAnsi="Times New Roman" w:cs="Times New Roman"/>
                  <w:b/>
                  <w:color w:val="000000"/>
                  <w:sz w:val="24"/>
                  <w:szCs w:val="24"/>
                  <w:lang w:val="nl-NL" w:eastAsia="nl-NL"/>
                </w:rPr>
                <w:delText>Manual</w:delText>
              </w:r>
            </w:del>
            <w:del w:id="1606" w:author="EliseSchramkowski" w:date="2021-09-09T16:37:00Z">
              <w:r w:rsidRPr="00CB6FDE" w:rsidDel="00CB6FDE">
                <w:rPr>
                  <w:rFonts w:ascii="Times New Roman" w:eastAsia="Times New Roman" w:hAnsi="Times New Roman" w:cs="Times New Roman"/>
                  <w:b/>
                  <w:color w:val="000000"/>
                  <w:sz w:val="24"/>
                  <w:szCs w:val="24"/>
                  <w:lang w:val="nl-NL" w:eastAsia="nl-NL"/>
                </w:rPr>
                <w:delText>’ data set</w:delText>
              </w:r>
            </w:del>
          </w:p>
        </w:tc>
      </w:tr>
      <w:tr w:rsidR="00BC28C6" w:rsidRPr="00C520DB" w14:paraId="43602A04" w14:textId="64B38184" w:rsidTr="00BC28C6">
        <w:trPr>
          <w:trHeight w:val="288"/>
        </w:trPr>
        <w:tc>
          <w:tcPr>
            <w:tcW w:w="1842" w:type="dxa"/>
            <w:gridSpan w:val="2"/>
            <w:tcBorders>
              <w:left w:val="nil"/>
              <w:bottom w:val="single" w:sz="4" w:space="0" w:color="auto"/>
              <w:right w:val="nil"/>
            </w:tcBorders>
            <w:shd w:val="clear" w:color="auto" w:fill="auto"/>
            <w:noWrap/>
            <w:vAlign w:val="bottom"/>
          </w:tcPr>
          <w:p w14:paraId="26A812C3" w14:textId="77777777" w:rsidR="00BC28C6" w:rsidRPr="00C520DB" w:rsidRDefault="00BC28C6" w:rsidP="00BC28C6">
            <w:pPr>
              <w:spacing w:after="0" w:line="276" w:lineRule="auto"/>
              <w:rPr>
                <w:rFonts w:ascii="Times New Roman" w:eastAsia="Times New Roman" w:hAnsi="Times New Roman" w:cs="Times New Roman"/>
                <w:color w:val="000000"/>
                <w:sz w:val="24"/>
                <w:szCs w:val="24"/>
                <w:lang w:val="nl-NL" w:eastAsia="nl-NL"/>
              </w:rPr>
            </w:pPr>
          </w:p>
        </w:tc>
        <w:tc>
          <w:tcPr>
            <w:tcW w:w="851" w:type="dxa"/>
            <w:tcBorders>
              <w:left w:val="nil"/>
              <w:bottom w:val="single" w:sz="4" w:space="0" w:color="auto"/>
              <w:right w:val="nil"/>
            </w:tcBorders>
            <w:shd w:val="clear" w:color="auto" w:fill="auto"/>
            <w:noWrap/>
            <w:vAlign w:val="bottom"/>
          </w:tcPr>
          <w:p w14:paraId="18E47831" w14:textId="313B9819" w:rsidR="00BC28C6" w:rsidRPr="00824347"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sidRPr="00C520DB">
              <w:rPr>
                <w:rFonts w:ascii="Times New Roman" w:eastAsia="Times New Roman" w:hAnsi="Times New Roman" w:cs="Times New Roman"/>
                <w:color w:val="000000"/>
                <w:sz w:val="24"/>
                <w:szCs w:val="24"/>
                <w:lang w:eastAsia="nl-NL"/>
              </w:rPr>
              <w:t>Total</w:t>
            </w:r>
          </w:p>
        </w:tc>
        <w:tc>
          <w:tcPr>
            <w:tcW w:w="1418" w:type="dxa"/>
            <w:tcBorders>
              <w:left w:val="nil"/>
              <w:bottom w:val="single" w:sz="4" w:space="0" w:color="auto"/>
              <w:right w:val="nil"/>
            </w:tcBorders>
            <w:shd w:val="clear" w:color="auto" w:fill="auto"/>
            <w:noWrap/>
            <w:vAlign w:val="bottom"/>
          </w:tcPr>
          <w:p w14:paraId="0FE3AFDE" w14:textId="7179F111" w:rsidR="00BC28C6" w:rsidRPr="00824347"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sidRPr="00C520DB">
              <w:rPr>
                <w:rFonts w:ascii="Times New Roman" w:eastAsia="Times New Roman" w:hAnsi="Times New Roman" w:cs="Times New Roman"/>
                <w:color w:val="000000"/>
                <w:sz w:val="24"/>
                <w:szCs w:val="24"/>
                <w:lang w:eastAsia="nl-NL"/>
              </w:rPr>
              <w:t>.03 - .04</w:t>
            </w:r>
          </w:p>
        </w:tc>
        <w:tc>
          <w:tcPr>
            <w:tcW w:w="1418" w:type="dxa"/>
            <w:tcBorders>
              <w:left w:val="nil"/>
              <w:bottom w:val="single" w:sz="4" w:space="0" w:color="auto"/>
              <w:right w:val="nil"/>
            </w:tcBorders>
            <w:shd w:val="clear" w:color="auto" w:fill="auto"/>
            <w:noWrap/>
          </w:tcPr>
          <w:p w14:paraId="2CDE96BD" w14:textId="28D3626D" w:rsidR="00BC28C6" w:rsidRPr="00824347"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.04 - .05</w:t>
            </w:r>
          </w:p>
        </w:tc>
        <w:tc>
          <w:tcPr>
            <w:tcW w:w="850" w:type="dxa"/>
            <w:tcBorders>
              <w:left w:val="nil"/>
              <w:bottom w:val="single" w:sz="4" w:space="0" w:color="auto"/>
              <w:right w:val="nil"/>
            </w:tcBorders>
            <w:shd w:val="clear" w:color="auto" w:fill="auto"/>
            <w:noWrap/>
            <w:vAlign w:val="bottom"/>
          </w:tcPr>
          <w:p w14:paraId="7249A840" w14:textId="7FA59D2C"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Total</w:t>
            </w:r>
          </w:p>
        </w:tc>
        <w:tc>
          <w:tcPr>
            <w:tcW w:w="1418" w:type="dxa"/>
            <w:tcBorders>
              <w:left w:val="nil"/>
              <w:bottom w:val="single" w:sz="4" w:space="0" w:color="auto"/>
              <w:right w:val="nil"/>
            </w:tcBorders>
            <w:shd w:val="clear" w:color="auto" w:fill="auto"/>
            <w:noWrap/>
            <w:vAlign w:val="bottom"/>
          </w:tcPr>
          <w:p w14:paraId="0EC8860E" w14:textId="7CA1E9F0"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.01 - .03</w:t>
            </w:r>
          </w:p>
        </w:tc>
        <w:tc>
          <w:tcPr>
            <w:tcW w:w="1275" w:type="dxa"/>
            <w:tcBorders>
              <w:left w:val="nil"/>
              <w:bottom w:val="single" w:sz="4" w:space="0" w:color="auto"/>
              <w:right w:val="nil"/>
            </w:tcBorders>
            <w:shd w:val="clear" w:color="auto" w:fill="auto"/>
            <w:noWrap/>
            <w:vAlign w:val="bottom"/>
          </w:tcPr>
          <w:p w14:paraId="3DCB82A8" w14:textId="79F12E73"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sidRPr="00AF20CE">
              <w:rPr>
                <w:rFonts w:ascii="Times New Roman" w:eastAsia="Times New Roman" w:hAnsi="Times New Roman" w:cs="Times New Roman"/>
                <w:color w:val="000000" w:themeColor="text1"/>
                <w:sz w:val="24"/>
                <w:szCs w:val="24"/>
                <w:lang w:val="nl-NL" w:eastAsia="nl-NL"/>
              </w:rPr>
              <w:t>.03 - .05</w:t>
            </w:r>
          </w:p>
        </w:tc>
      </w:tr>
      <w:tr w:rsidR="00BC28C6" w:rsidRPr="00C520DB" w14:paraId="3F0BDF67" w14:textId="77777777" w:rsidTr="00A31603">
        <w:trPr>
          <w:trHeight w:val="228"/>
        </w:trPr>
        <w:tc>
          <w:tcPr>
            <w:tcW w:w="1842" w:type="dxa"/>
            <w:gridSpan w:val="2"/>
            <w:tcBorders>
              <w:top w:val="nil"/>
              <w:left w:val="nil"/>
              <w:right w:val="nil"/>
            </w:tcBorders>
            <w:shd w:val="clear" w:color="auto" w:fill="auto"/>
            <w:noWrap/>
            <w:vAlign w:val="bottom"/>
          </w:tcPr>
          <w:p w14:paraId="2A82EA0C" w14:textId="77777777" w:rsidR="00BC28C6" w:rsidRPr="00C520DB" w:rsidRDefault="00BC28C6" w:rsidP="00BC28C6">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Journal</w:t>
            </w:r>
          </w:p>
        </w:tc>
        <w:tc>
          <w:tcPr>
            <w:tcW w:w="851" w:type="dxa"/>
            <w:tcBorders>
              <w:top w:val="nil"/>
              <w:left w:val="nil"/>
              <w:right w:val="nil"/>
            </w:tcBorders>
            <w:shd w:val="clear" w:color="auto" w:fill="auto"/>
            <w:noWrap/>
            <w:vAlign w:val="bottom"/>
          </w:tcPr>
          <w:p w14:paraId="7B599A09"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p>
        </w:tc>
        <w:tc>
          <w:tcPr>
            <w:tcW w:w="1418" w:type="dxa"/>
            <w:tcBorders>
              <w:top w:val="nil"/>
              <w:left w:val="nil"/>
              <w:right w:val="nil"/>
            </w:tcBorders>
            <w:shd w:val="clear" w:color="auto" w:fill="auto"/>
            <w:noWrap/>
            <w:vAlign w:val="bottom"/>
          </w:tcPr>
          <w:p w14:paraId="377736A5"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p>
        </w:tc>
        <w:tc>
          <w:tcPr>
            <w:tcW w:w="1418" w:type="dxa"/>
            <w:tcBorders>
              <w:top w:val="nil"/>
              <w:left w:val="nil"/>
              <w:right w:val="nil"/>
            </w:tcBorders>
            <w:shd w:val="clear" w:color="auto" w:fill="auto"/>
            <w:noWrap/>
            <w:vAlign w:val="bottom"/>
          </w:tcPr>
          <w:p w14:paraId="737816A7"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p>
        </w:tc>
        <w:tc>
          <w:tcPr>
            <w:tcW w:w="850" w:type="dxa"/>
            <w:tcBorders>
              <w:top w:val="nil"/>
              <w:left w:val="nil"/>
              <w:right w:val="nil"/>
            </w:tcBorders>
            <w:shd w:val="clear" w:color="auto" w:fill="auto"/>
            <w:noWrap/>
            <w:vAlign w:val="bottom"/>
          </w:tcPr>
          <w:p w14:paraId="610A0624"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p>
        </w:tc>
        <w:tc>
          <w:tcPr>
            <w:tcW w:w="1418" w:type="dxa"/>
            <w:tcBorders>
              <w:top w:val="nil"/>
              <w:left w:val="nil"/>
              <w:right w:val="nil"/>
            </w:tcBorders>
            <w:shd w:val="clear" w:color="auto" w:fill="auto"/>
            <w:noWrap/>
            <w:vAlign w:val="bottom"/>
          </w:tcPr>
          <w:p w14:paraId="589A8E7C"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p>
        </w:tc>
        <w:tc>
          <w:tcPr>
            <w:tcW w:w="1275" w:type="dxa"/>
            <w:tcBorders>
              <w:top w:val="nil"/>
              <w:left w:val="nil"/>
              <w:right w:val="nil"/>
            </w:tcBorders>
            <w:shd w:val="clear" w:color="auto" w:fill="auto"/>
            <w:noWrap/>
            <w:vAlign w:val="bottom"/>
          </w:tcPr>
          <w:p w14:paraId="3C590B1B"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p>
        </w:tc>
      </w:tr>
      <w:tr w:rsidR="00BC28C6" w:rsidRPr="00C520DB" w14:paraId="7E37A073" w14:textId="77777777" w:rsidTr="00A31603">
        <w:trPr>
          <w:trHeight w:val="288"/>
        </w:trPr>
        <w:tc>
          <w:tcPr>
            <w:tcW w:w="283" w:type="dxa"/>
            <w:tcBorders>
              <w:top w:val="nil"/>
              <w:left w:val="nil"/>
              <w:right w:val="nil"/>
            </w:tcBorders>
            <w:shd w:val="clear" w:color="auto" w:fill="auto"/>
            <w:noWrap/>
            <w:vAlign w:val="bottom"/>
          </w:tcPr>
          <w:p w14:paraId="45864F08" w14:textId="77777777" w:rsidR="00BC28C6" w:rsidRPr="00C520DB" w:rsidRDefault="00BC28C6" w:rsidP="00BC28C6">
            <w:pPr>
              <w:spacing w:after="0" w:line="276" w:lineRule="auto"/>
              <w:rPr>
                <w:rFonts w:ascii="Times New Roman" w:eastAsia="Times New Roman" w:hAnsi="Times New Roman" w:cs="Times New Roman"/>
                <w:color w:val="000000"/>
                <w:sz w:val="24"/>
                <w:szCs w:val="24"/>
                <w:lang w:val="nl-NL" w:eastAsia="nl-NL"/>
              </w:rPr>
            </w:pPr>
          </w:p>
        </w:tc>
        <w:tc>
          <w:tcPr>
            <w:tcW w:w="1559" w:type="dxa"/>
            <w:tcBorders>
              <w:top w:val="nil"/>
              <w:left w:val="nil"/>
              <w:right w:val="nil"/>
            </w:tcBorders>
            <w:shd w:val="clear" w:color="auto" w:fill="auto"/>
            <w:vAlign w:val="bottom"/>
          </w:tcPr>
          <w:p w14:paraId="4C92ACDD" w14:textId="77777777" w:rsidR="00BC28C6" w:rsidRPr="00C520DB" w:rsidRDefault="00BC28C6" w:rsidP="00BC28C6">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ASR</w:t>
            </w:r>
          </w:p>
        </w:tc>
        <w:tc>
          <w:tcPr>
            <w:tcW w:w="851" w:type="dxa"/>
            <w:tcBorders>
              <w:top w:val="nil"/>
              <w:left w:val="nil"/>
              <w:right w:val="nil"/>
            </w:tcBorders>
            <w:shd w:val="clear" w:color="auto" w:fill="auto"/>
            <w:noWrap/>
            <w:vAlign w:val="bottom"/>
          </w:tcPr>
          <w:p w14:paraId="31FE74A6"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5</w:t>
            </w:r>
          </w:p>
        </w:tc>
        <w:tc>
          <w:tcPr>
            <w:tcW w:w="1418" w:type="dxa"/>
            <w:tcBorders>
              <w:top w:val="nil"/>
              <w:left w:val="nil"/>
              <w:right w:val="nil"/>
            </w:tcBorders>
            <w:shd w:val="clear" w:color="auto" w:fill="auto"/>
            <w:noWrap/>
            <w:vAlign w:val="bottom"/>
          </w:tcPr>
          <w:p w14:paraId="09CDE065"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 xml:space="preserve">3 </w:t>
            </w:r>
          </w:p>
        </w:tc>
        <w:tc>
          <w:tcPr>
            <w:tcW w:w="1418" w:type="dxa"/>
            <w:tcBorders>
              <w:top w:val="nil"/>
              <w:left w:val="nil"/>
              <w:right w:val="nil"/>
            </w:tcBorders>
            <w:shd w:val="clear" w:color="auto" w:fill="auto"/>
            <w:noWrap/>
            <w:vAlign w:val="bottom"/>
          </w:tcPr>
          <w:p w14:paraId="3A263F3C"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2 (40.0%)</w:t>
            </w:r>
          </w:p>
        </w:tc>
        <w:tc>
          <w:tcPr>
            <w:tcW w:w="850" w:type="dxa"/>
            <w:tcBorders>
              <w:top w:val="nil"/>
              <w:left w:val="nil"/>
              <w:right w:val="nil"/>
            </w:tcBorders>
            <w:shd w:val="clear" w:color="auto" w:fill="auto"/>
            <w:noWrap/>
            <w:vAlign w:val="bottom"/>
          </w:tcPr>
          <w:p w14:paraId="6854B1A4"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14</w:t>
            </w:r>
          </w:p>
        </w:tc>
        <w:tc>
          <w:tcPr>
            <w:tcW w:w="1418" w:type="dxa"/>
            <w:tcBorders>
              <w:top w:val="nil"/>
              <w:left w:val="nil"/>
              <w:right w:val="nil"/>
            </w:tcBorders>
            <w:shd w:val="clear" w:color="auto" w:fill="auto"/>
            <w:noWrap/>
            <w:vAlign w:val="bottom"/>
          </w:tcPr>
          <w:p w14:paraId="142FE069"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 xml:space="preserve"> 9 </w:t>
            </w:r>
          </w:p>
        </w:tc>
        <w:tc>
          <w:tcPr>
            <w:tcW w:w="1275" w:type="dxa"/>
            <w:tcBorders>
              <w:top w:val="nil"/>
              <w:left w:val="nil"/>
              <w:right w:val="nil"/>
            </w:tcBorders>
            <w:shd w:val="clear" w:color="auto" w:fill="auto"/>
            <w:noWrap/>
            <w:vAlign w:val="bottom"/>
          </w:tcPr>
          <w:p w14:paraId="0BC0CAFA"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5 (35.7%)</w:t>
            </w:r>
          </w:p>
        </w:tc>
      </w:tr>
      <w:tr w:rsidR="00BC28C6" w:rsidRPr="00C520DB" w14:paraId="00A10469" w14:textId="77777777" w:rsidTr="00A31603">
        <w:trPr>
          <w:trHeight w:val="288"/>
        </w:trPr>
        <w:tc>
          <w:tcPr>
            <w:tcW w:w="283" w:type="dxa"/>
            <w:tcBorders>
              <w:top w:val="nil"/>
              <w:left w:val="nil"/>
              <w:right w:val="nil"/>
            </w:tcBorders>
            <w:shd w:val="clear" w:color="auto" w:fill="auto"/>
            <w:noWrap/>
            <w:vAlign w:val="bottom"/>
          </w:tcPr>
          <w:p w14:paraId="37134E7E"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p>
        </w:tc>
        <w:tc>
          <w:tcPr>
            <w:tcW w:w="1559" w:type="dxa"/>
            <w:tcBorders>
              <w:top w:val="nil"/>
              <w:left w:val="nil"/>
              <w:right w:val="nil"/>
            </w:tcBorders>
            <w:shd w:val="clear" w:color="auto" w:fill="auto"/>
            <w:noWrap/>
            <w:vAlign w:val="bottom"/>
          </w:tcPr>
          <w:p w14:paraId="7AB71535" w14:textId="77777777" w:rsidR="00BC28C6" w:rsidRPr="00C520DB" w:rsidRDefault="00BC28C6" w:rsidP="00BC28C6">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AJS</w:t>
            </w:r>
          </w:p>
        </w:tc>
        <w:tc>
          <w:tcPr>
            <w:tcW w:w="851" w:type="dxa"/>
            <w:tcBorders>
              <w:top w:val="nil"/>
              <w:left w:val="nil"/>
              <w:right w:val="nil"/>
            </w:tcBorders>
            <w:shd w:val="clear" w:color="auto" w:fill="auto"/>
            <w:noWrap/>
            <w:vAlign w:val="bottom"/>
          </w:tcPr>
          <w:p w14:paraId="5CB57F7F"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4</w:t>
            </w:r>
          </w:p>
        </w:tc>
        <w:tc>
          <w:tcPr>
            <w:tcW w:w="1418" w:type="dxa"/>
            <w:tcBorders>
              <w:top w:val="nil"/>
              <w:left w:val="nil"/>
              <w:right w:val="nil"/>
            </w:tcBorders>
            <w:shd w:val="clear" w:color="auto" w:fill="auto"/>
            <w:noWrap/>
            <w:vAlign w:val="bottom"/>
          </w:tcPr>
          <w:p w14:paraId="39E9250C"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 xml:space="preserve">1 </w:t>
            </w:r>
          </w:p>
        </w:tc>
        <w:tc>
          <w:tcPr>
            <w:tcW w:w="1418" w:type="dxa"/>
            <w:tcBorders>
              <w:top w:val="nil"/>
              <w:left w:val="nil"/>
              <w:right w:val="nil"/>
            </w:tcBorders>
            <w:shd w:val="clear" w:color="auto" w:fill="auto"/>
            <w:noWrap/>
            <w:vAlign w:val="bottom"/>
          </w:tcPr>
          <w:p w14:paraId="403F0524"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3 (75.0%)</w:t>
            </w:r>
          </w:p>
        </w:tc>
        <w:tc>
          <w:tcPr>
            <w:tcW w:w="850" w:type="dxa"/>
            <w:tcBorders>
              <w:top w:val="nil"/>
              <w:left w:val="nil"/>
              <w:right w:val="nil"/>
            </w:tcBorders>
            <w:shd w:val="clear" w:color="auto" w:fill="auto"/>
            <w:noWrap/>
            <w:vAlign w:val="bottom"/>
          </w:tcPr>
          <w:p w14:paraId="4CB5105E"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15</w:t>
            </w:r>
          </w:p>
        </w:tc>
        <w:tc>
          <w:tcPr>
            <w:tcW w:w="1418" w:type="dxa"/>
            <w:tcBorders>
              <w:top w:val="nil"/>
              <w:left w:val="nil"/>
              <w:right w:val="nil"/>
            </w:tcBorders>
            <w:shd w:val="clear" w:color="auto" w:fill="auto"/>
            <w:noWrap/>
            <w:vAlign w:val="bottom"/>
          </w:tcPr>
          <w:p w14:paraId="5941BB44"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 xml:space="preserve">11 </w:t>
            </w:r>
          </w:p>
        </w:tc>
        <w:tc>
          <w:tcPr>
            <w:tcW w:w="1275" w:type="dxa"/>
            <w:tcBorders>
              <w:top w:val="nil"/>
              <w:left w:val="nil"/>
              <w:right w:val="nil"/>
            </w:tcBorders>
            <w:shd w:val="clear" w:color="auto" w:fill="auto"/>
            <w:noWrap/>
            <w:vAlign w:val="bottom"/>
          </w:tcPr>
          <w:p w14:paraId="49BA06BB"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4 (26.7%)</w:t>
            </w:r>
          </w:p>
        </w:tc>
      </w:tr>
      <w:tr w:rsidR="00BC28C6" w:rsidRPr="00C520DB" w14:paraId="2C059E91" w14:textId="77777777" w:rsidTr="00A31603">
        <w:trPr>
          <w:trHeight w:val="288"/>
        </w:trPr>
        <w:tc>
          <w:tcPr>
            <w:tcW w:w="283" w:type="dxa"/>
            <w:tcBorders>
              <w:top w:val="nil"/>
              <w:left w:val="nil"/>
              <w:right w:val="nil"/>
            </w:tcBorders>
            <w:shd w:val="clear" w:color="auto" w:fill="auto"/>
            <w:noWrap/>
            <w:vAlign w:val="bottom"/>
          </w:tcPr>
          <w:p w14:paraId="3C32E6C5"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p>
        </w:tc>
        <w:tc>
          <w:tcPr>
            <w:tcW w:w="1559" w:type="dxa"/>
            <w:tcBorders>
              <w:top w:val="nil"/>
              <w:left w:val="nil"/>
              <w:right w:val="nil"/>
            </w:tcBorders>
            <w:shd w:val="clear" w:color="auto" w:fill="auto"/>
            <w:noWrap/>
            <w:vAlign w:val="bottom"/>
          </w:tcPr>
          <w:p w14:paraId="07CBD702" w14:textId="77777777" w:rsidR="00BC28C6" w:rsidRPr="00C520DB" w:rsidRDefault="00BC28C6" w:rsidP="00BC28C6">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SQ</w:t>
            </w:r>
          </w:p>
        </w:tc>
        <w:tc>
          <w:tcPr>
            <w:tcW w:w="851" w:type="dxa"/>
            <w:tcBorders>
              <w:top w:val="nil"/>
              <w:left w:val="nil"/>
              <w:right w:val="nil"/>
            </w:tcBorders>
            <w:shd w:val="clear" w:color="auto" w:fill="auto"/>
            <w:noWrap/>
            <w:vAlign w:val="bottom"/>
          </w:tcPr>
          <w:p w14:paraId="32041296"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5</w:t>
            </w:r>
          </w:p>
        </w:tc>
        <w:tc>
          <w:tcPr>
            <w:tcW w:w="1418" w:type="dxa"/>
            <w:tcBorders>
              <w:top w:val="nil"/>
              <w:left w:val="nil"/>
              <w:right w:val="nil"/>
            </w:tcBorders>
            <w:shd w:val="clear" w:color="auto" w:fill="auto"/>
            <w:noWrap/>
            <w:vAlign w:val="bottom"/>
          </w:tcPr>
          <w:p w14:paraId="6149DA6F"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1</w:t>
            </w:r>
          </w:p>
        </w:tc>
        <w:tc>
          <w:tcPr>
            <w:tcW w:w="1418" w:type="dxa"/>
            <w:tcBorders>
              <w:top w:val="nil"/>
              <w:left w:val="nil"/>
              <w:right w:val="nil"/>
            </w:tcBorders>
            <w:shd w:val="clear" w:color="auto" w:fill="auto"/>
            <w:noWrap/>
            <w:vAlign w:val="bottom"/>
          </w:tcPr>
          <w:p w14:paraId="694DBB46"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4 (80.0%)</w:t>
            </w:r>
          </w:p>
        </w:tc>
        <w:tc>
          <w:tcPr>
            <w:tcW w:w="850" w:type="dxa"/>
            <w:tcBorders>
              <w:top w:val="nil"/>
              <w:left w:val="nil"/>
              <w:right w:val="nil"/>
            </w:tcBorders>
            <w:shd w:val="clear" w:color="auto" w:fill="auto"/>
            <w:noWrap/>
            <w:vAlign w:val="bottom"/>
          </w:tcPr>
          <w:p w14:paraId="66165C4C"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8</w:t>
            </w:r>
          </w:p>
        </w:tc>
        <w:tc>
          <w:tcPr>
            <w:tcW w:w="1418" w:type="dxa"/>
            <w:tcBorders>
              <w:top w:val="nil"/>
              <w:left w:val="nil"/>
              <w:right w:val="nil"/>
            </w:tcBorders>
            <w:shd w:val="clear" w:color="auto" w:fill="auto"/>
            <w:noWrap/>
            <w:vAlign w:val="bottom"/>
          </w:tcPr>
          <w:p w14:paraId="02DFB0B8"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3</w:t>
            </w:r>
          </w:p>
        </w:tc>
        <w:tc>
          <w:tcPr>
            <w:tcW w:w="1275" w:type="dxa"/>
            <w:tcBorders>
              <w:top w:val="nil"/>
              <w:left w:val="nil"/>
              <w:right w:val="nil"/>
            </w:tcBorders>
            <w:shd w:val="clear" w:color="auto" w:fill="auto"/>
            <w:noWrap/>
            <w:vAlign w:val="bottom"/>
          </w:tcPr>
          <w:p w14:paraId="5A8B45E7" w14:textId="77777777" w:rsidR="00BC28C6" w:rsidRPr="00C520DB" w:rsidRDefault="00BC28C6" w:rsidP="00BC28C6">
            <w:pPr>
              <w:spacing w:after="0" w:line="276" w:lineRule="auto"/>
              <w:jc w:val="center"/>
              <w:rPr>
                <w:rFonts w:ascii="Times New Roman" w:eastAsia="Times New Roman" w:hAnsi="Times New Roman" w:cs="Times New Roman"/>
                <w:color w:val="000000"/>
                <w:sz w:val="24"/>
                <w:szCs w:val="24"/>
                <w:lang w:val="nl-NL" w:eastAsia="nl-NL"/>
              </w:rPr>
            </w:pPr>
            <w:r>
              <w:rPr>
                <w:rFonts w:ascii="Times New Roman" w:eastAsia="Times New Roman" w:hAnsi="Times New Roman" w:cs="Times New Roman"/>
                <w:color w:val="000000"/>
                <w:sz w:val="24"/>
                <w:szCs w:val="24"/>
                <w:lang w:val="nl-NL" w:eastAsia="nl-NL"/>
              </w:rPr>
              <w:t>5 (62.5%)</w:t>
            </w:r>
          </w:p>
        </w:tc>
      </w:tr>
      <w:tr w:rsidR="00BC28C6" w:rsidRPr="00C520DB" w14:paraId="7EB832B5" w14:textId="77777777" w:rsidTr="00A31603">
        <w:trPr>
          <w:trHeight w:val="288"/>
        </w:trPr>
        <w:tc>
          <w:tcPr>
            <w:tcW w:w="1842" w:type="dxa"/>
            <w:gridSpan w:val="2"/>
            <w:tcBorders>
              <w:left w:val="nil"/>
              <w:right w:val="nil"/>
            </w:tcBorders>
            <w:shd w:val="clear" w:color="auto" w:fill="auto"/>
            <w:noWrap/>
            <w:vAlign w:val="bottom"/>
          </w:tcPr>
          <w:p w14:paraId="0ED5B2D0" w14:textId="09142BFD" w:rsidR="00BC28C6" w:rsidRPr="00C520DB" w:rsidRDefault="00BC28C6" w:rsidP="00BC28C6">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Year</w:t>
            </w:r>
          </w:p>
        </w:tc>
        <w:tc>
          <w:tcPr>
            <w:tcW w:w="851" w:type="dxa"/>
            <w:tcBorders>
              <w:left w:val="nil"/>
              <w:right w:val="nil"/>
            </w:tcBorders>
            <w:shd w:val="clear" w:color="auto" w:fill="auto"/>
            <w:noWrap/>
            <w:vAlign w:val="bottom"/>
          </w:tcPr>
          <w:p w14:paraId="3739A06B" w14:textId="77777777"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1418" w:type="dxa"/>
            <w:tcBorders>
              <w:left w:val="nil"/>
              <w:right w:val="nil"/>
            </w:tcBorders>
            <w:shd w:val="clear" w:color="auto" w:fill="auto"/>
            <w:noWrap/>
            <w:vAlign w:val="bottom"/>
          </w:tcPr>
          <w:p w14:paraId="38CBEDF5" w14:textId="77777777"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1418" w:type="dxa"/>
            <w:tcBorders>
              <w:left w:val="nil"/>
              <w:right w:val="nil"/>
            </w:tcBorders>
            <w:shd w:val="clear" w:color="auto" w:fill="auto"/>
            <w:noWrap/>
            <w:vAlign w:val="bottom"/>
          </w:tcPr>
          <w:p w14:paraId="0274959E" w14:textId="77777777"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850" w:type="dxa"/>
            <w:tcBorders>
              <w:left w:val="nil"/>
              <w:right w:val="nil"/>
            </w:tcBorders>
            <w:shd w:val="clear" w:color="auto" w:fill="auto"/>
            <w:noWrap/>
            <w:vAlign w:val="bottom"/>
          </w:tcPr>
          <w:p w14:paraId="4D9C780F" w14:textId="77777777"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1418" w:type="dxa"/>
            <w:tcBorders>
              <w:left w:val="nil"/>
              <w:right w:val="nil"/>
            </w:tcBorders>
            <w:shd w:val="clear" w:color="auto" w:fill="auto"/>
            <w:noWrap/>
            <w:vAlign w:val="bottom"/>
          </w:tcPr>
          <w:p w14:paraId="06B6B0FF" w14:textId="77777777"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p>
        </w:tc>
        <w:tc>
          <w:tcPr>
            <w:tcW w:w="1275" w:type="dxa"/>
            <w:tcBorders>
              <w:left w:val="nil"/>
              <w:right w:val="nil"/>
            </w:tcBorders>
            <w:shd w:val="clear" w:color="auto" w:fill="auto"/>
            <w:noWrap/>
            <w:vAlign w:val="bottom"/>
          </w:tcPr>
          <w:p w14:paraId="29B0CD14" w14:textId="77777777"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p>
        </w:tc>
      </w:tr>
      <w:tr w:rsidR="00BC28C6" w:rsidRPr="00C520DB" w14:paraId="32AC35E4" w14:textId="77777777" w:rsidTr="00A31603">
        <w:trPr>
          <w:trHeight w:val="288"/>
        </w:trPr>
        <w:tc>
          <w:tcPr>
            <w:tcW w:w="283" w:type="dxa"/>
            <w:tcBorders>
              <w:left w:val="nil"/>
              <w:right w:val="nil"/>
            </w:tcBorders>
            <w:shd w:val="clear" w:color="auto" w:fill="auto"/>
            <w:noWrap/>
            <w:vAlign w:val="bottom"/>
          </w:tcPr>
          <w:p w14:paraId="7B7E3DAA" w14:textId="77777777" w:rsidR="00BC28C6" w:rsidRPr="00C520DB" w:rsidRDefault="00BC28C6" w:rsidP="00BC28C6">
            <w:pPr>
              <w:spacing w:after="0" w:line="276" w:lineRule="auto"/>
              <w:rPr>
                <w:rFonts w:ascii="Times New Roman" w:eastAsia="Times New Roman" w:hAnsi="Times New Roman" w:cs="Times New Roman"/>
                <w:color w:val="000000"/>
                <w:sz w:val="24"/>
                <w:szCs w:val="24"/>
                <w:lang w:val="nl-NL" w:eastAsia="nl-NL"/>
              </w:rPr>
            </w:pPr>
          </w:p>
        </w:tc>
        <w:tc>
          <w:tcPr>
            <w:tcW w:w="1559" w:type="dxa"/>
            <w:tcBorders>
              <w:left w:val="nil"/>
              <w:right w:val="nil"/>
            </w:tcBorders>
            <w:shd w:val="clear" w:color="auto" w:fill="auto"/>
            <w:vAlign w:val="bottom"/>
          </w:tcPr>
          <w:p w14:paraId="3510A2F6" w14:textId="65E83E2F" w:rsidR="00BC28C6" w:rsidRPr="00C520DB" w:rsidRDefault="00BC28C6" w:rsidP="00BC28C6">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2014</w:t>
            </w:r>
          </w:p>
        </w:tc>
        <w:tc>
          <w:tcPr>
            <w:tcW w:w="851" w:type="dxa"/>
            <w:tcBorders>
              <w:left w:val="nil"/>
              <w:right w:val="nil"/>
            </w:tcBorders>
            <w:shd w:val="clear" w:color="auto" w:fill="auto"/>
            <w:noWrap/>
            <w:vAlign w:val="bottom"/>
          </w:tcPr>
          <w:p w14:paraId="5A48891D" w14:textId="19A67089"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8</w:t>
            </w:r>
          </w:p>
        </w:tc>
        <w:tc>
          <w:tcPr>
            <w:tcW w:w="1418" w:type="dxa"/>
            <w:tcBorders>
              <w:left w:val="nil"/>
              <w:right w:val="nil"/>
            </w:tcBorders>
            <w:shd w:val="clear" w:color="auto" w:fill="auto"/>
            <w:noWrap/>
            <w:vAlign w:val="bottom"/>
          </w:tcPr>
          <w:p w14:paraId="2BC0FDE5" w14:textId="2137FAFB"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4</w:t>
            </w:r>
          </w:p>
        </w:tc>
        <w:tc>
          <w:tcPr>
            <w:tcW w:w="1418" w:type="dxa"/>
            <w:tcBorders>
              <w:left w:val="nil"/>
              <w:right w:val="nil"/>
            </w:tcBorders>
            <w:shd w:val="clear" w:color="auto" w:fill="auto"/>
            <w:noWrap/>
            <w:vAlign w:val="bottom"/>
          </w:tcPr>
          <w:p w14:paraId="25D9044C" w14:textId="7BA44666"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4 (50.0%)</w:t>
            </w:r>
          </w:p>
        </w:tc>
        <w:tc>
          <w:tcPr>
            <w:tcW w:w="850" w:type="dxa"/>
            <w:tcBorders>
              <w:left w:val="nil"/>
              <w:right w:val="nil"/>
            </w:tcBorders>
            <w:shd w:val="clear" w:color="auto" w:fill="auto"/>
            <w:noWrap/>
            <w:vAlign w:val="bottom"/>
          </w:tcPr>
          <w:p w14:paraId="1186A3BD" w14:textId="682DA160"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22</w:t>
            </w:r>
          </w:p>
        </w:tc>
        <w:tc>
          <w:tcPr>
            <w:tcW w:w="1418" w:type="dxa"/>
            <w:tcBorders>
              <w:left w:val="nil"/>
              <w:right w:val="nil"/>
            </w:tcBorders>
            <w:shd w:val="clear" w:color="auto" w:fill="auto"/>
            <w:noWrap/>
            <w:vAlign w:val="bottom"/>
          </w:tcPr>
          <w:p w14:paraId="7544521D" w14:textId="3994D67D"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14</w:t>
            </w:r>
          </w:p>
        </w:tc>
        <w:tc>
          <w:tcPr>
            <w:tcW w:w="1275" w:type="dxa"/>
            <w:tcBorders>
              <w:left w:val="nil"/>
              <w:right w:val="nil"/>
            </w:tcBorders>
            <w:shd w:val="clear" w:color="auto" w:fill="auto"/>
            <w:noWrap/>
            <w:vAlign w:val="bottom"/>
          </w:tcPr>
          <w:p w14:paraId="590F152D" w14:textId="1DF5417E"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8 (36.4%)</w:t>
            </w:r>
          </w:p>
        </w:tc>
      </w:tr>
      <w:tr w:rsidR="00BC28C6" w:rsidRPr="00C520DB" w14:paraId="0D739C33" w14:textId="77777777" w:rsidTr="00A31603">
        <w:trPr>
          <w:trHeight w:val="288"/>
        </w:trPr>
        <w:tc>
          <w:tcPr>
            <w:tcW w:w="283" w:type="dxa"/>
            <w:tcBorders>
              <w:left w:val="nil"/>
              <w:right w:val="nil"/>
            </w:tcBorders>
            <w:shd w:val="clear" w:color="auto" w:fill="auto"/>
            <w:noWrap/>
            <w:vAlign w:val="bottom"/>
          </w:tcPr>
          <w:p w14:paraId="139C3DCD" w14:textId="77777777" w:rsidR="00BC28C6" w:rsidRPr="00C520DB" w:rsidRDefault="00BC28C6" w:rsidP="00BC28C6">
            <w:pPr>
              <w:spacing w:after="0" w:line="276" w:lineRule="auto"/>
              <w:rPr>
                <w:rFonts w:ascii="Times New Roman" w:eastAsia="Times New Roman" w:hAnsi="Times New Roman" w:cs="Times New Roman"/>
                <w:color w:val="000000"/>
                <w:sz w:val="24"/>
                <w:szCs w:val="24"/>
                <w:lang w:val="nl-NL" w:eastAsia="nl-NL"/>
              </w:rPr>
            </w:pPr>
          </w:p>
        </w:tc>
        <w:tc>
          <w:tcPr>
            <w:tcW w:w="1559" w:type="dxa"/>
            <w:tcBorders>
              <w:left w:val="nil"/>
              <w:right w:val="nil"/>
            </w:tcBorders>
            <w:shd w:val="clear" w:color="auto" w:fill="auto"/>
            <w:vAlign w:val="bottom"/>
          </w:tcPr>
          <w:p w14:paraId="6BFBB05F" w14:textId="64DE4E92" w:rsidR="00BC28C6" w:rsidRPr="00C520DB" w:rsidRDefault="00BC28C6" w:rsidP="00BC28C6">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2015</w:t>
            </w:r>
          </w:p>
        </w:tc>
        <w:tc>
          <w:tcPr>
            <w:tcW w:w="851" w:type="dxa"/>
            <w:tcBorders>
              <w:left w:val="nil"/>
              <w:right w:val="nil"/>
            </w:tcBorders>
            <w:shd w:val="clear" w:color="auto" w:fill="auto"/>
            <w:noWrap/>
            <w:vAlign w:val="bottom"/>
          </w:tcPr>
          <w:p w14:paraId="31AA109E" w14:textId="3F792209"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 xml:space="preserve">1 </w:t>
            </w:r>
          </w:p>
        </w:tc>
        <w:tc>
          <w:tcPr>
            <w:tcW w:w="1418" w:type="dxa"/>
            <w:tcBorders>
              <w:left w:val="nil"/>
              <w:right w:val="nil"/>
            </w:tcBorders>
            <w:shd w:val="clear" w:color="auto" w:fill="auto"/>
            <w:noWrap/>
            <w:vAlign w:val="bottom"/>
          </w:tcPr>
          <w:p w14:paraId="644C4AA6" w14:textId="251B9BCC"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0</w:t>
            </w:r>
          </w:p>
        </w:tc>
        <w:tc>
          <w:tcPr>
            <w:tcW w:w="1418" w:type="dxa"/>
            <w:tcBorders>
              <w:left w:val="nil"/>
              <w:right w:val="nil"/>
            </w:tcBorders>
            <w:shd w:val="clear" w:color="auto" w:fill="auto"/>
            <w:noWrap/>
            <w:vAlign w:val="bottom"/>
          </w:tcPr>
          <w:p w14:paraId="5DD8A68F" w14:textId="2F34A37F"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1 (100.0%)</w:t>
            </w:r>
          </w:p>
        </w:tc>
        <w:tc>
          <w:tcPr>
            <w:tcW w:w="850" w:type="dxa"/>
            <w:tcBorders>
              <w:left w:val="nil"/>
              <w:right w:val="nil"/>
            </w:tcBorders>
            <w:shd w:val="clear" w:color="auto" w:fill="auto"/>
            <w:noWrap/>
            <w:vAlign w:val="bottom"/>
          </w:tcPr>
          <w:p w14:paraId="5B7A9723" w14:textId="1171166E"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8</w:t>
            </w:r>
          </w:p>
        </w:tc>
        <w:tc>
          <w:tcPr>
            <w:tcW w:w="1418" w:type="dxa"/>
            <w:tcBorders>
              <w:left w:val="nil"/>
              <w:right w:val="nil"/>
            </w:tcBorders>
            <w:shd w:val="clear" w:color="auto" w:fill="auto"/>
            <w:noWrap/>
            <w:vAlign w:val="bottom"/>
          </w:tcPr>
          <w:p w14:paraId="0904F5BB" w14:textId="3A7644E4"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 xml:space="preserve">7 </w:t>
            </w:r>
          </w:p>
        </w:tc>
        <w:tc>
          <w:tcPr>
            <w:tcW w:w="1275" w:type="dxa"/>
            <w:tcBorders>
              <w:left w:val="nil"/>
              <w:right w:val="nil"/>
            </w:tcBorders>
            <w:shd w:val="clear" w:color="auto" w:fill="auto"/>
            <w:noWrap/>
            <w:vAlign w:val="bottom"/>
          </w:tcPr>
          <w:p w14:paraId="1E53BC82" w14:textId="663DAAE1"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1 (12.5%)</w:t>
            </w:r>
          </w:p>
        </w:tc>
      </w:tr>
      <w:tr w:rsidR="00BC28C6" w:rsidRPr="00C520DB" w14:paraId="4DE22713" w14:textId="77777777" w:rsidTr="00A31603">
        <w:trPr>
          <w:trHeight w:val="288"/>
        </w:trPr>
        <w:tc>
          <w:tcPr>
            <w:tcW w:w="283" w:type="dxa"/>
            <w:tcBorders>
              <w:left w:val="nil"/>
              <w:right w:val="nil"/>
            </w:tcBorders>
            <w:shd w:val="clear" w:color="auto" w:fill="auto"/>
            <w:noWrap/>
            <w:vAlign w:val="bottom"/>
          </w:tcPr>
          <w:p w14:paraId="273C0341" w14:textId="77777777" w:rsidR="00BC28C6" w:rsidRPr="00C520DB" w:rsidRDefault="00BC28C6" w:rsidP="00BC28C6">
            <w:pPr>
              <w:spacing w:after="0" w:line="276" w:lineRule="auto"/>
              <w:rPr>
                <w:rFonts w:ascii="Times New Roman" w:eastAsia="Times New Roman" w:hAnsi="Times New Roman" w:cs="Times New Roman"/>
                <w:color w:val="000000"/>
                <w:sz w:val="24"/>
                <w:szCs w:val="24"/>
                <w:lang w:val="nl-NL" w:eastAsia="nl-NL"/>
              </w:rPr>
            </w:pPr>
          </w:p>
        </w:tc>
        <w:tc>
          <w:tcPr>
            <w:tcW w:w="1559" w:type="dxa"/>
            <w:tcBorders>
              <w:left w:val="nil"/>
              <w:right w:val="nil"/>
            </w:tcBorders>
            <w:shd w:val="clear" w:color="auto" w:fill="auto"/>
            <w:vAlign w:val="bottom"/>
          </w:tcPr>
          <w:p w14:paraId="4455AD54" w14:textId="66D16196" w:rsidR="00BC28C6" w:rsidRPr="00C520DB" w:rsidRDefault="00BC28C6" w:rsidP="00BC28C6">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2016</w:t>
            </w:r>
          </w:p>
        </w:tc>
        <w:tc>
          <w:tcPr>
            <w:tcW w:w="851" w:type="dxa"/>
            <w:tcBorders>
              <w:left w:val="nil"/>
              <w:right w:val="nil"/>
            </w:tcBorders>
            <w:shd w:val="clear" w:color="auto" w:fill="auto"/>
            <w:noWrap/>
            <w:vAlign w:val="bottom"/>
          </w:tcPr>
          <w:p w14:paraId="25E74BC1" w14:textId="0999AE42"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5</w:t>
            </w:r>
          </w:p>
        </w:tc>
        <w:tc>
          <w:tcPr>
            <w:tcW w:w="1418" w:type="dxa"/>
            <w:tcBorders>
              <w:left w:val="nil"/>
              <w:right w:val="nil"/>
            </w:tcBorders>
            <w:shd w:val="clear" w:color="auto" w:fill="auto"/>
            <w:noWrap/>
            <w:vAlign w:val="bottom"/>
          </w:tcPr>
          <w:p w14:paraId="3551F598" w14:textId="67BEC9A1"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1</w:t>
            </w:r>
          </w:p>
        </w:tc>
        <w:tc>
          <w:tcPr>
            <w:tcW w:w="1418" w:type="dxa"/>
            <w:tcBorders>
              <w:left w:val="nil"/>
              <w:right w:val="nil"/>
            </w:tcBorders>
            <w:shd w:val="clear" w:color="auto" w:fill="auto"/>
            <w:noWrap/>
            <w:vAlign w:val="bottom"/>
          </w:tcPr>
          <w:p w14:paraId="244790D4" w14:textId="1D4A1369"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4 (80.0%)</w:t>
            </w:r>
          </w:p>
        </w:tc>
        <w:tc>
          <w:tcPr>
            <w:tcW w:w="850" w:type="dxa"/>
            <w:tcBorders>
              <w:left w:val="nil"/>
              <w:right w:val="nil"/>
            </w:tcBorders>
            <w:shd w:val="clear" w:color="auto" w:fill="auto"/>
            <w:noWrap/>
            <w:vAlign w:val="bottom"/>
          </w:tcPr>
          <w:p w14:paraId="688BC8DD" w14:textId="3DD76887"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7</w:t>
            </w:r>
          </w:p>
        </w:tc>
        <w:tc>
          <w:tcPr>
            <w:tcW w:w="1418" w:type="dxa"/>
            <w:tcBorders>
              <w:left w:val="nil"/>
              <w:right w:val="nil"/>
            </w:tcBorders>
            <w:shd w:val="clear" w:color="auto" w:fill="auto"/>
            <w:noWrap/>
            <w:vAlign w:val="bottom"/>
          </w:tcPr>
          <w:p w14:paraId="55A5BACC" w14:textId="0BD1E487"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2</w:t>
            </w:r>
          </w:p>
        </w:tc>
        <w:tc>
          <w:tcPr>
            <w:tcW w:w="1275" w:type="dxa"/>
            <w:tcBorders>
              <w:left w:val="nil"/>
              <w:right w:val="nil"/>
            </w:tcBorders>
            <w:shd w:val="clear" w:color="auto" w:fill="auto"/>
            <w:noWrap/>
            <w:vAlign w:val="bottom"/>
          </w:tcPr>
          <w:p w14:paraId="51FC0F42" w14:textId="0E38CE96"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5 (71.4%)</w:t>
            </w:r>
          </w:p>
        </w:tc>
      </w:tr>
      <w:tr w:rsidR="00BC28C6" w:rsidRPr="00C520DB" w14:paraId="6B94D263" w14:textId="77777777" w:rsidTr="00A31603">
        <w:trPr>
          <w:trHeight w:val="288"/>
        </w:trPr>
        <w:tc>
          <w:tcPr>
            <w:tcW w:w="1842" w:type="dxa"/>
            <w:gridSpan w:val="2"/>
            <w:tcBorders>
              <w:left w:val="nil"/>
              <w:bottom w:val="single" w:sz="4" w:space="0" w:color="auto"/>
              <w:right w:val="nil"/>
            </w:tcBorders>
            <w:shd w:val="clear" w:color="auto" w:fill="auto"/>
            <w:noWrap/>
            <w:vAlign w:val="bottom"/>
          </w:tcPr>
          <w:p w14:paraId="7801E468" w14:textId="345A052B" w:rsidR="00BC28C6" w:rsidRPr="00C520DB" w:rsidRDefault="00BC28C6" w:rsidP="00BC28C6">
            <w:pPr>
              <w:spacing w:after="0" w:line="276" w:lineRule="auto"/>
              <w:rPr>
                <w:rFonts w:ascii="Times New Roman" w:eastAsia="Times New Roman" w:hAnsi="Times New Roman" w:cs="Times New Roman"/>
                <w:color w:val="000000"/>
                <w:sz w:val="24"/>
                <w:szCs w:val="24"/>
                <w:lang w:val="nl-NL" w:eastAsia="nl-NL"/>
              </w:rPr>
            </w:pPr>
            <w:r w:rsidRPr="00C520DB">
              <w:rPr>
                <w:rFonts w:ascii="Times New Roman" w:eastAsia="Times New Roman" w:hAnsi="Times New Roman" w:cs="Times New Roman"/>
                <w:color w:val="000000"/>
                <w:sz w:val="24"/>
                <w:szCs w:val="24"/>
                <w:lang w:val="nl-NL" w:eastAsia="nl-NL"/>
              </w:rPr>
              <w:t>Total</w:t>
            </w:r>
          </w:p>
        </w:tc>
        <w:tc>
          <w:tcPr>
            <w:tcW w:w="851" w:type="dxa"/>
            <w:tcBorders>
              <w:left w:val="nil"/>
              <w:bottom w:val="single" w:sz="4" w:space="0" w:color="auto"/>
              <w:right w:val="nil"/>
            </w:tcBorders>
            <w:shd w:val="clear" w:color="auto" w:fill="auto"/>
            <w:noWrap/>
            <w:vAlign w:val="bottom"/>
          </w:tcPr>
          <w:p w14:paraId="7BA4682F" w14:textId="7C8510B1"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14</w:t>
            </w:r>
          </w:p>
        </w:tc>
        <w:tc>
          <w:tcPr>
            <w:tcW w:w="1418" w:type="dxa"/>
            <w:tcBorders>
              <w:left w:val="nil"/>
              <w:bottom w:val="single" w:sz="4" w:space="0" w:color="auto"/>
              <w:right w:val="nil"/>
            </w:tcBorders>
            <w:shd w:val="clear" w:color="auto" w:fill="auto"/>
            <w:noWrap/>
            <w:vAlign w:val="bottom"/>
          </w:tcPr>
          <w:p w14:paraId="6D3DBD65" w14:textId="17DE60D9"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5</w:t>
            </w:r>
          </w:p>
        </w:tc>
        <w:tc>
          <w:tcPr>
            <w:tcW w:w="1418" w:type="dxa"/>
            <w:tcBorders>
              <w:left w:val="nil"/>
              <w:bottom w:val="single" w:sz="4" w:space="0" w:color="auto"/>
              <w:right w:val="nil"/>
            </w:tcBorders>
            <w:shd w:val="clear" w:color="auto" w:fill="auto"/>
            <w:noWrap/>
            <w:vAlign w:val="bottom"/>
          </w:tcPr>
          <w:p w14:paraId="7497C24D" w14:textId="493612C3"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9 (64.3%)</w:t>
            </w:r>
          </w:p>
        </w:tc>
        <w:tc>
          <w:tcPr>
            <w:tcW w:w="850" w:type="dxa"/>
            <w:tcBorders>
              <w:left w:val="nil"/>
              <w:bottom w:val="single" w:sz="4" w:space="0" w:color="auto"/>
              <w:right w:val="nil"/>
            </w:tcBorders>
            <w:shd w:val="clear" w:color="auto" w:fill="auto"/>
            <w:noWrap/>
            <w:vAlign w:val="bottom"/>
          </w:tcPr>
          <w:p w14:paraId="7D05F27D" w14:textId="3A7AA9F1"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37</w:t>
            </w:r>
          </w:p>
        </w:tc>
        <w:tc>
          <w:tcPr>
            <w:tcW w:w="1418" w:type="dxa"/>
            <w:tcBorders>
              <w:left w:val="nil"/>
              <w:bottom w:val="single" w:sz="4" w:space="0" w:color="auto"/>
              <w:right w:val="nil"/>
            </w:tcBorders>
            <w:shd w:val="clear" w:color="auto" w:fill="auto"/>
            <w:noWrap/>
            <w:vAlign w:val="bottom"/>
          </w:tcPr>
          <w:p w14:paraId="6834A29D" w14:textId="0ED659FF"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23</w:t>
            </w:r>
          </w:p>
        </w:tc>
        <w:tc>
          <w:tcPr>
            <w:tcW w:w="1275" w:type="dxa"/>
            <w:tcBorders>
              <w:left w:val="nil"/>
              <w:bottom w:val="single" w:sz="4" w:space="0" w:color="auto"/>
              <w:right w:val="nil"/>
            </w:tcBorders>
            <w:shd w:val="clear" w:color="auto" w:fill="auto"/>
            <w:noWrap/>
            <w:vAlign w:val="bottom"/>
          </w:tcPr>
          <w:p w14:paraId="464F4EF4" w14:textId="50473E23" w:rsidR="00BC28C6" w:rsidRPr="004D4E03" w:rsidRDefault="00BC28C6" w:rsidP="00BC28C6">
            <w:pPr>
              <w:spacing w:after="0" w:line="276" w:lineRule="auto"/>
              <w:jc w:val="center"/>
              <w:rPr>
                <w:rFonts w:ascii="Times New Roman" w:eastAsia="Times New Roman" w:hAnsi="Times New Roman" w:cs="Times New Roman"/>
                <w:color w:val="000000" w:themeColor="text1"/>
                <w:sz w:val="24"/>
                <w:szCs w:val="24"/>
                <w:lang w:val="nl-NL" w:eastAsia="nl-NL"/>
              </w:rPr>
            </w:pPr>
            <w:r>
              <w:rPr>
                <w:rFonts w:ascii="Times New Roman" w:eastAsia="Times New Roman" w:hAnsi="Times New Roman" w:cs="Times New Roman"/>
                <w:color w:val="000000"/>
                <w:sz w:val="24"/>
                <w:szCs w:val="24"/>
                <w:lang w:val="nl-NL" w:eastAsia="nl-NL"/>
              </w:rPr>
              <w:t>14 (37.8%)</w:t>
            </w:r>
          </w:p>
        </w:tc>
      </w:tr>
    </w:tbl>
    <w:p w14:paraId="497AFF1F" w14:textId="57441282" w:rsidR="00B91C31" w:rsidDel="00204986" w:rsidRDefault="00B91C31" w:rsidP="002B266A">
      <w:pPr>
        <w:spacing w:after="0" w:line="480" w:lineRule="auto"/>
        <w:jc w:val="both"/>
        <w:rPr>
          <w:del w:id="1607" w:author="EliseSchramkowski" w:date="2021-09-09T09:48:00Z"/>
          <w:rFonts w:ascii="Times New Roman" w:hAnsi="Times New Roman" w:cs="Times New Roman"/>
          <w:iCs/>
          <w:sz w:val="24"/>
          <w:szCs w:val="24"/>
        </w:rPr>
      </w:pPr>
    </w:p>
    <w:p w14:paraId="6112A006" w14:textId="6986F6AA" w:rsidR="00D81CB9" w:rsidDel="00204986" w:rsidRDefault="00D81CB9" w:rsidP="002B266A">
      <w:pPr>
        <w:spacing w:after="0" w:line="480" w:lineRule="auto"/>
        <w:jc w:val="both"/>
        <w:rPr>
          <w:del w:id="1608" w:author="EliseSchramkowski" w:date="2021-09-09T09:48:00Z"/>
          <w:rFonts w:ascii="Times New Roman" w:hAnsi="Times New Roman" w:cs="Times New Roman"/>
          <w:iCs/>
          <w:sz w:val="24"/>
          <w:szCs w:val="24"/>
        </w:rPr>
      </w:pPr>
    </w:p>
    <w:tbl>
      <w:tblPr>
        <w:tblpPr w:leftFromText="141" w:rightFromText="141" w:vertAnchor="text" w:horzAnchor="margin" w:tblpY="-296"/>
        <w:tblW w:w="8364" w:type="dxa"/>
        <w:tblLayout w:type="fixed"/>
        <w:tblCellMar>
          <w:left w:w="70" w:type="dxa"/>
          <w:right w:w="70" w:type="dxa"/>
        </w:tblCellMar>
        <w:tblLook w:val="04A0" w:firstRow="1" w:lastRow="0" w:firstColumn="1" w:lastColumn="0" w:noHBand="0" w:noVBand="1"/>
      </w:tblPr>
      <w:tblGrid>
        <w:gridCol w:w="283"/>
        <w:gridCol w:w="1559"/>
        <w:gridCol w:w="852"/>
        <w:gridCol w:w="1275"/>
        <w:gridCol w:w="839"/>
        <w:gridCol w:w="160"/>
        <w:gridCol w:w="844"/>
        <w:gridCol w:w="1418"/>
        <w:gridCol w:w="1134"/>
      </w:tblGrid>
      <w:tr w:rsidR="00A21210" w:rsidRPr="009C1BF2" w:rsidDel="00375868" w14:paraId="4277899B" w14:textId="23EAF36F" w:rsidTr="00A31603">
        <w:trPr>
          <w:trHeight w:val="288"/>
          <w:del w:id="1609" w:author="EliseSchramkowski" w:date="2021-08-24T10:36:00Z"/>
        </w:trPr>
        <w:tc>
          <w:tcPr>
            <w:tcW w:w="8364" w:type="dxa"/>
            <w:gridSpan w:val="9"/>
            <w:tcBorders>
              <w:left w:val="nil"/>
              <w:bottom w:val="single" w:sz="4" w:space="0" w:color="auto"/>
              <w:right w:val="nil"/>
            </w:tcBorders>
          </w:tcPr>
          <w:p w14:paraId="2056F166" w14:textId="147D3F1D" w:rsidR="00A21210" w:rsidRPr="00B934E8" w:rsidDel="00375868" w:rsidRDefault="00A21210" w:rsidP="00A31603">
            <w:pPr>
              <w:spacing w:after="0" w:line="276" w:lineRule="auto"/>
              <w:jc w:val="both"/>
              <w:rPr>
                <w:del w:id="1610" w:author="EliseSchramkowski" w:date="2021-08-24T10:36:00Z"/>
                <w:moveFrom w:id="1611" w:author="EliseSchramkowski" w:date="2021-08-22T14:39:00Z"/>
                <w:rFonts w:ascii="Times New Roman" w:eastAsia="Times New Roman" w:hAnsi="Times New Roman" w:cs="Times New Roman"/>
                <w:i/>
                <w:color w:val="000000"/>
                <w:sz w:val="24"/>
                <w:szCs w:val="24"/>
                <w:lang w:eastAsia="nl-NL"/>
              </w:rPr>
            </w:pPr>
            <w:bookmarkStart w:id="1612" w:name="_Hlk73347287"/>
            <w:moveFromRangeStart w:id="1613" w:author="EliseSchramkowski" w:date="2021-08-22T14:39:00Z" w:name="move80535568"/>
            <w:moveFrom w:id="1614" w:author="EliseSchramkowski" w:date="2021-08-22T14:39:00Z">
              <w:del w:id="1615" w:author="EliseSchramkowski" w:date="2021-08-24T10:36:00Z">
                <w:r w:rsidDel="00375868">
                  <w:rPr>
                    <w:rFonts w:ascii="Times New Roman" w:eastAsia="Times New Roman" w:hAnsi="Times New Roman" w:cs="Times New Roman"/>
                    <w:i/>
                    <w:color w:val="000000"/>
                    <w:sz w:val="24"/>
                    <w:szCs w:val="24"/>
                    <w:lang w:eastAsia="nl-NL"/>
                  </w:rPr>
                  <w:delText>Table 9</w:delText>
                </w:r>
                <w:r w:rsidRPr="00B934E8" w:rsidDel="00375868">
                  <w:rPr>
                    <w:rFonts w:ascii="Times New Roman" w:eastAsia="Times New Roman" w:hAnsi="Times New Roman" w:cs="Times New Roman"/>
                    <w:color w:val="000000"/>
                    <w:sz w:val="24"/>
                    <w:szCs w:val="24"/>
                    <w:lang w:eastAsia="nl-NL"/>
                  </w:rPr>
                  <w:delText xml:space="preserve">. </w:delText>
                </w:r>
                <w:r w:rsidRPr="00B934E8" w:rsidDel="00375868">
                  <w:rPr>
                    <w:rFonts w:ascii="Times New Roman" w:hAnsi="Times New Roman" w:cs="Times New Roman"/>
                    <w:sz w:val="24"/>
                    <w:szCs w:val="24"/>
                  </w:rPr>
                  <w:delText>Descriptive statistics</w:delText>
                </w:r>
                <w:r w:rsidDel="00375868">
                  <w:rPr>
                    <w:rFonts w:ascii="Times New Roman" w:hAnsi="Times New Roman" w:cs="Times New Roman"/>
                    <w:sz w:val="24"/>
                    <w:szCs w:val="24"/>
                  </w:rPr>
                  <w:delText xml:space="preserve"> marginal significance based on the use of marginal significance among reported </w:delText>
                </w:r>
                <w:r w:rsidDel="00375868">
                  <w:rPr>
                    <w:rFonts w:ascii="Times New Roman" w:hAnsi="Times New Roman" w:cs="Times New Roman"/>
                    <w:i/>
                    <w:sz w:val="24"/>
                    <w:szCs w:val="24"/>
                  </w:rPr>
                  <w:delText>p</w:delText>
                </w:r>
                <w:r w:rsidDel="00375868">
                  <w:rPr>
                    <w:rFonts w:ascii="Times New Roman" w:hAnsi="Times New Roman" w:cs="Times New Roman"/>
                    <w:sz w:val="24"/>
                    <w:szCs w:val="24"/>
                  </w:rPr>
                  <w:delText>-values in the range (.05 - .10] at the article and the results level. Results are based on data from the ‘AllP’ and ‘Manual’ datasets.</w:delText>
                </w:r>
              </w:del>
            </w:moveFrom>
          </w:p>
        </w:tc>
      </w:tr>
      <w:tr w:rsidR="00A21210" w:rsidRPr="009C1BF2" w:rsidDel="00375868" w14:paraId="37E7E5EA" w14:textId="0BFCDA6A" w:rsidTr="00A31603">
        <w:trPr>
          <w:trHeight w:val="288"/>
          <w:del w:id="1616" w:author="EliseSchramkowski" w:date="2021-08-24T10:36:00Z"/>
        </w:trPr>
        <w:tc>
          <w:tcPr>
            <w:tcW w:w="283" w:type="dxa"/>
            <w:tcBorders>
              <w:top w:val="single" w:sz="4" w:space="0" w:color="auto"/>
              <w:left w:val="nil"/>
              <w:right w:val="nil"/>
            </w:tcBorders>
            <w:shd w:val="clear" w:color="auto" w:fill="auto"/>
            <w:noWrap/>
            <w:vAlign w:val="bottom"/>
          </w:tcPr>
          <w:p w14:paraId="7EE6D7F2" w14:textId="0789B023" w:rsidR="00A21210" w:rsidRPr="009A0171" w:rsidDel="00375868" w:rsidRDefault="00A21210" w:rsidP="00A31603">
            <w:pPr>
              <w:spacing w:after="0" w:line="276" w:lineRule="auto"/>
              <w:rPr>
                <w:del w:id="1617" w:author="EliseSchramkowski" w:date="2021-08-24T10:36:00Z"/>
                <w:moveFrom w:id="1618" w:author="EliseSchramkowski" w:date="2021-08-22T14:39:00Z"/>
                <w:rFonts w:ascii="Times New Roman" w:eastAsia="Times New Roman" w:hAnsi="Times New Roman" w:cs="Times New Roman"/>
                <w:color w:val="000000"/>
                <w:sz w:val="24"/>
                <w:szCs w:val="24"/>
                <w:lang w:eastAsia="nl-NL"/>
              </w:rPr>
            </w:pPr>
          </w:p>
        </w:tc>
        <w:tc>
          <w:tcPr>
            <w:tcW w:w="1559" w:type="dxa"/>
            <w:tcBorders>
              <w:top w:val="single" w:sz="4" w:space="0" w:color="auto"/>
              <w:left w:val="nil"/>
              <w:right w:val="nil"/>
            </w:tcBorders>
            <w:shd w:val="clear" w:color="auto" w:fill="auto"/>
            <w:noWrap/>
            <w:vAlign w:val="bottom"/>
          </w:tcPr>
          <w:p w14:paraId="78F75A8B" w14:textId="4836D4C7" w:rsidR="00A21210" w:rsidRPr="009A0171" w:rsidDel="00375868" w:rsidRDefault="00A21210" w:rsidP="00A31603">
            <w:pPr>
              <w:spacing w:after="0" w:line="276" w:lineRule="auto"/>
              <w:rPr>
                <w:del w:id="1619" w:author="EliseSchramkowski" w:date="2021-08-24T10:36:00Z"/>
                <w:moveFrom w:id="1620" w:author="EliseSchramkowski" w:date="2021-08-22T14:39:00Z"/>
                <w:rFonts w:ascii="Times New Roman" w:eastAsia="Times New Roman" w:hAnsi="Times New Roman" w:cs="Times New Roman"/>
                <w:color w:val="000000"/>
                <w:sz w:val="24"/>
                <w:szCs w:val="24"/>
                <w:lang w:eastAsia="nl-NL"/>
              </w:rPr>
            </w:pPr>
          </w:p>
        </w:tc>
        <w:tc>
          <w:tcPr>
            <w:tcW w:w="6522" w:type="dxa"/>
            <w:gridSpan w:val="7"/>
            <w:tcBorders>
              <w:top w:val="single" w:sz="4" w:space="0" w:color="auto"/>
              <w:left w:val="nil"/>
              <w:right w:val="nil"/>
            </w:tcBorders>
          </w:tcPr>
          <w:p w14:paraId="44597B9C" w14:textId="2A3D47EB" w:rsidR="00A21210" w:rsidDel="00375868" w:rsidRDefault="00A21210" w:rsidP="00A31603">
            <w:pPr>
              <w:spacing w:after="0" w:line="276" w:lineRule="auto"/>
              <w:jc w:val="center"/>
              <w:rPr>
                <w:del w:id="1621" w:author="EliseSchramkowski" w:date="2021-08-24T10:36:00Z"/>
                <w:moveFrom w:id="1622" w:author="EliseSchramkowski" w:date="2021-08-22T14:39:00Z"/>
                <w:rFonts w:ascii="Times New Roman" w:eastAsia="Times New Roman" w:hAnsi="Times New Roman" w:cs="Times New Roman"/>
                <w:b/>
                <w:color w:val="000000"/>
                <w:sz w:val="24"/>
                <w:szCs w:val="24"/>
                <w:lang w:val="nl-NL" w:eastAsia="nl-NL"/>
              </w:rPr>
            </w:pPr>
            <w:moveFrom w:id="1623" w:author="EliseSchramkowski" w:date="2021-08-22T14:39:00Z">
              <w:del w:id="1624" w:author="EliseSchramkowski" w:date="2021-08-24T10:36:00Z">
                <w:r w:rsidDel="00375868">
                  <w:rPr>
                    <w:rFonts w:ascii="Times New Roman" w:eastAsia="Times New Roman" w:hAnsi="Times New Roman" w:cs="Times New Roman"/>
                    <w:b/>
                    <w:color w:val="000000"/>
                    <w:sz w:val="24"/>
                    <w:szCs w:val="24"/>
                    <w:lang w:val="nl-NL" w:eastAsia="nl-NL"/>
                  </w:rPr>
                  <w:delText>Marginal significance</w:delText>
                </w:r>
              </w:del>
            </w:moveFrom>
          </w:p>
        </w:tc>
      </w:tr>
      <w:tr w:rsidR="00A21210" w:rsidRPr="009C1BF2" w:rsidDel="00375868" w14:paraId="0F5545F0" w14:textId="2F927F01" w:rsidTr="00A31603">
        <w:trPr>
          <w:trHeight w:val="288"/>
          <w:del w:id="1625" w:author="EliseSchramkowski" w:date="2021-08-24T10:36:00Z"/>
        </w:trPr>
        <w:tc>
          <w:tcPr>
            <w:tcW w:w="283" w:type="dxa"/>
            <w:tcBorders>
              <w:top w:val="single" w:sz="4" w:space="0" w:color="auto"/>
              <w:left w:val="nil"/>
              <w:right w:val="nil"/>
            </w:tcBorders>
            <w:shd w:val="clear" w:color="auto" w:fill="auto"/>
            <w:noWrap/>
            <w:vAlign w:val="bottom"/>
          </w:tcPr>
          <w:p w14:paraId="566C1E78" w14:textId="7E53D864" w:rsidR="00A21210" w:rsidRPr="009A0171" w:rsidDel="00375868" w:rsidRDefault="00A21210" w:rsidP="00A31603">
            <w:pPr>
              <w:spacing w:after="0" w:line="276" w:lineRule="auto"/>
              <w:rPr>
                <w:del w:id="1626" w:author="EliseSchramkowski" w:date="2021-08-24T10:36:00Z"/>
                <w:moveFrom w:id="1627" w:author="EliseSchramkowski" w:date="2021-08-22T14:39:00Z"/>
                <w:rFonts w:ascii="Times New Roman" w:eastAsia="Times New Roman" w:hAnsi="Times New Roman" w:cs="Times New Roman"/>
                <w:color w:val="000000"/>
                <w:sz w:val="24"/>
                <w:szCs w:val="24"/>
                <w:lang w:eastAsia="nl-NL"/>
              </w:rPr>
            </w:pPr>
          </w:p>
        </w:tc>
        <w:tc>
          <w:tcPr>
            <w:tcW w:w="1559" w:type="dxa"/>
            <w:tcBorders>
              <w:top w:val="single" w:sz="4" w:space="0" w:color="auto"/>
              <w:left w:val="nil"/>
              <w:right w:val="nil"/>
            </w:tcBorders>
            <w:shd w:val="clear" w:color="auto" w:fill="auto"/>
            <w:noWrap/>
            <w:vAlign w:val="bottom"/>
          </w:tcPr>
          <w:p w14:paraId="0CD9C0FB" w14:textId="71A163E5" w:rsidR="00A21210" w:rsidRPr="009A0171" w:rsidDel="00375868" w:rsidRDefault="00A21210" w:rsidP="00A31603">
            <w:pPr>
              <w:spacing w:after="0" w:line="276" w:lineRule="auto"/>
              <w:rPr>
                <w:del w:id="1628" w:author="EliseSchramkowski" w:date="2021-08-24T10:36:00Z"/>
                <w:moveFrom w:id="1629" w:author="EliseSchramkowski" w:date="2021-08-22T14:39:00Z"/>
                <w:rFonts w:ascii="Times New Roman" w:eastAsia="Times New Roman" w:hAnsi="Times New Roman" w:cs="Times New Roman"/>
                <w:color w:val="000000"/>
                <w:sz w:val="24"/>
                <w:szCs w:val="24"/>
                <w:lang w:eastAsia="nl-NL"/>
              </w:rPr>
            </w:pPr>
          </w:p>
        </w:tc>
        <w:tc>
          <w:tcPr>
            <w:tcW w:w="6522" w:type="dxa"/>
            <w:gridSpan w:val="7"/>
            <w:tcBorders>
              <w:top w:val="single" w:sz="4" w:space="0" w:color="auto"/>
              <w:left w:val="nil"/>
              <w:right w:val="nil"/>
            </w:tcBorders>
          </w:tcPr>
          <w:p w14:paraId="18CD196E" w14:textId="390C7FE0" w:rsidR="00A21210" w:rsidDel="00375868" w:rsidRDefault="00A21210" w:rsidP="00A31603">
            <w:pPr>
              <w:spacing w:after="0" w:line="276" w:lineRule="auto"/>
              <w:jc w:val="center"/>
              <w:rPr>
                <w:del w:id="1630" w:author="EliseSchramkowski" w:date="2021-08-24T10:36:00Z"/>
                <w:moveFrom w:id="1631" w:author="EliseSchramkowski" w:date="2021-08-22T14:39:00Z"/>
                <w:rFonts w:ascii="Times New Roman" w:eastAsia="Times New Roman" w:hAnsi="Times New Roman" w:cs="Times New Roman"/>
                <w:b/>
                <w:color w:val="000000"/>
                <w:sz w:val="24"/>
                <w:szCs w:val="24"/>
                <w:lang w:val="nl-NL" w:eastAsia="nl-NL"/>
              </w:rPr>
            </w:pPr>
            <w:moveFrom w:id="1632" w:author="EliseSchramkowski" w:date="2021-08-22T14:39:00Z">
              <w:del w:id="1633" w:author="EliseSchramkowski" w:date="2021-08-24T10:36:00Z">
                <w:r w:rsidDel="00375868">
                  <w:rPr>
                    <w:rFonts w:ascii="Times New Roman" w:eastAsia="Times New Roman" w:hAnsi="Times New Roman" w:cs="Times New Roman"/>
                    <w:b/>
                    <w:color w:val="000000"/>
                    <w:sz w:val="24"/>
                    <w:szCs w:val="24"/>
                    <w:lang w:val="nl-NL" w:eastAsia="nl-NL"/>
                  </w:rPr>
                  <w:delText>‘AllP’</w:delText>
                </w:r>
              </w:del>
            </w:moveFrom>
          </w:p>
        </w:tc>
      </w:tr>
      <w:tr w:rsidR="00A21210" w:rsidRPr="009C1BF2" w:rsidDel="00375868" w14:paraId="5E90BA45" w14:textId="49A9640F" w:rsidTr="00A31603">
        <w:trPr>
          <w:trHeight w:val="288"/>
          <w:del w:id="1634" w:author="EliseSchramkowski" w:date="2021-08-24T10:36:00Z"/>
        </w:trPr>
        <w:tc>
          <w:tcPr>
            <w:tcW w:w="283" w:type="dxa"/>
            <w:tcBorders>
              <w:left w:val="nil"/>
              <w:right w:val="nil"/>
            </w:tcBorders>
            <w:shd w:val="clear" w:color="auto" w:fill="auto"/>
            <w:noWrap/>
            <w:vAlign w:val="bottom"/>
          </w:tcPr>
          <w:p w14:paraId="5568CBC6" w14:textId="221F1FE8" w:rsidR="00A21210" w:rsidRPr="002A2475" w:rsidDel="00375868" w:rsidRDefault="00A21210" w:rsidP="00A31603">
            <w:pPr>
              <w:spacing w:after="0" w:line="276" w:lineRule="auto"/>
              <w:rPr>
                <w:del w:id="1635" w:author="EliseSchramkowski" w:date="2021-08-24T10:36:00Z"/>
                <w:moveFrom w:id="1636" w:author="EliseSchramkowski" w:date="2021-08-22T14:39:00Z"/>
                <w:rFonts w:ascii="Times New Roman" w:eastAsia="Times New Roman" w:hAnsi="Times New Roman" w:cs="Times New Roman"/>
                <w:color w:val="000000"/>
                <w:sz w:val="24"/>
                <w:szCs w:val="24"/>
                <w:lang w:eastAsia="nl-NL"/>
              </w:rPr>
            </w:pPr>
          </w:p>
        </w:tc>
        <w:tc>
          <w:tcPr>
            <w:tcW w:w="1559" w:type="dxa"/>
            <w:tcBorders>
              <w:left w:val="nil"/>
              <w:right w:val="nil"/>
            </w:tcBorders>
            <w:shd w:val="clear" w:color="auto" w:fill="auto"/>
            <w:noWrap/>
            <w:vAlign w:val="bottom"/>
          </w:tcPr>
          <w:p w14:paraId="305E3EA0" w14:textId="1F17D941" w:rsidR="00A21210" w:rsidRPr="002A2475" w:rsidDel="00375868" w:rsidRDefault="00A21210" w:rsidP="00A31603">
            <w:pPr>
              <w:spacing w:after="0" w:line="276" w:lineRule="auto"/>
              <w:rPr>
                <w:del w:id="1637" w:author="EliseSchramkowski" w:date="2021-08-24T10:36:00Z"/>
                <w:moveFrom w:id="1638" w:author="EliseSchramkowski" w:date="2021-08-22T14:39:00Z"/>
                <w:rFonts w:ascii="Times New Roman" w:eastAsia="Times New Roman" w:hAnsi="Times New Roman" w:cs="Times New Roman"/>
                <w:color w:val="000000"/>
                <w:sz w:val="24"/>
                <w:szCs w:val="24"/>
                <w:lang w:eastAsia="nl-NL"/>
              </w:rPr>
            </w:pPr>
          </w:p>
        </w:tc>
        <w:tc>
          <w:tcPr>
            <w:tcW w:w="2966" w:type="dxa"/>
            <w:gridSpan w:val="3"/>
            <w:tcBorders>
              <w:left w:val="nil"/>
              <w:right w:val="nil"/>
            </w:tcBorders>
          </w:tcPr>
          <w:p w14:paraId="2A9555D8" w14:textId="3707C2B2" w:rsidR="00A21210" w:rsidRPr="009A0171" w:rsidDel="00375868" w:rsidRDefault="00A21210" w:rsidP="00A31603">
            <w:pPr>
              <w:spacing w:after="0" w:line="276" w:lineRule="auto"/>
              <w:jc w:val="center"/>
              <w:rPr>
                <w:del w:id="1639" w:author="EliseSchramkowski" w:date="2021-08-24T10:36:00Z"/>
                <w:moveFrom w:id="1640" w:author="EliseSchramkowski" w:date="2021-08-22T14:39:00Z"/>
                <w:rFonts w:ascii="Times New Roman" w:eastAsia="Times New Roman" w:hAnsi="Times New Roman" w:cs="Times New Roman"/>
                <w:color w:val="000000"/>
                <w:sz w:val="24"/>
                <w:szCs w:val="24"/>
                <w:lang w:eastAsia="nl-NL"/>
              </w:rPr>
            </w:pPr>
            <w:moveFrom w:id="1641" w:author="EliseSchramkowski" w:date="2021-08-22T14:39:00Z">
              <w:del w:id="1642" w:author="EliseSchramkowski" w:date="2021-08-24T10:36:00Z">
                <w:r w:rsidRPr="002A2475" w:rsidDel="00375868">
                  <w:rPr>
                    <w:rFonts w:ascii="Times New Roman" w:eastAsia="Times New Roman" w:hAnsi="Times New Roman" w:cs="Times New Roman"/>
                    <w:color w:val="000000"/>
                    <w:sz w:val="24"/>
                    <w:szCs w:val="24"/>
                    <w:lang w:eastAsia="nl-NL"/>
                  </w:rPr>
                  <w:delText>ARTICLE LEVEL</w:delText>
                </w:r>
              </w:del>
            </w:moveFrom>
          </w:p>
        </w:tc>
        <w:tc>
          <w:tcPr>
            <w:tcW w:w="160" w:type="dxa"/>
            <w:tcBorders>
              <w:left w:val="nil"/>
              <w:right w:val="nil"/>
            </w:tcBorders>
          </w:tcPr>
          <w:p w14:paraId="3E0B1184" w14:textId="3FC4F3EA" w:rsidR="00A21210" w:rsidRPr="0088646A" w:rsidDel="00375868" w:rsidRDefault="00A21210" w:rsidP="00A31603">
            <w:pPr>
              <w:spacing w:after="0" w:line="276" w:lineRule="auto"/>
              <w:jc w:val="center"/>
              <w:rPr>
                <w:del w:id="1643" w:author="EliseSchramkowski" w:date="2021-08-24T10:36:00Z"/>
                <w:moveFrom w:id="1644" w:author="EliseSchramkowski" w:date="2021-08-22T14:39:00Z"/>
                <w:rFonts w:ascii="Times New Roman" w:eastAsia="Times New Roman" w:hAnsi="Times New Roman" w:cs="Times New Roman"/>
                <w:color w:val="000000"/>
                <w:sz w:val="24"/>
                <w:szCs w:val="24"/>
                <w:lang w:eastAsia="nl-NL"/>
              </w:rPr>
            </w:pPr>
          </w:p>
        </w:tc>
        <w:tc>
          <w:tcPr>
            <w:tcW w:w="3396" w:type="dxa"/>
            <w:gridSpan w:val="3"/>
            <w:tcBorders>
              <w:left w:val="nil"/>
              <w:right w:val="nil"/>
            </w:tcBorders>
            <w:shd w:val="clear" w:color="auto" w:fill="auto"/>
            <w:noWrap/>
            <w:vAlign w:val="bottom"/>
          </w:tcPr>
          <w:p w14:paraId="49ABCAD2" w14:textId="5FEAB187" w:rsidR="00A21210" w:rsidRPr="00843533" w:rsidDel="00375868" w:rsidRDefault="00A21210" w:rsidP="00A31603">
            <w:pPr>
              <w:spacing w:after="0" w:line="276" w:lineRule="auto"/>
              <w:jc w:val="center"/>
              <w:rPr>
                <w:del w:id="1645" w:author="EliseSchramkowski" w:date="2021-08-24T10:36:00Z"/>
                <w:moveFrom w:id="1646" w:author="EliseSchramkowski" w:date="2021-08-22T14:39:00Z"/>
                <w:rFonts w:ascii="Times New Roman" w:eastAsia="Times New Roman" w:hAnsi="Times New Roman" w:cs="Times New Roman"/>
                <w:b/>
                <w:color w:val="000000"/>
                <w:sz w:val="24"/>
                <w:szCs w:val="24"/>
                <w:lang w:val="nl-NL" w:eastAsia="nl-NL"/>
              </w:rPr>
            </w:pPr>
            <w:moveFrom w:id="1647" w:author="EliseSchramkowski" w:date="2021-08-22T14:39:00Z">
              <w:del w:id="1648" w:author="EliseSchramkowski" w:date="2021-08-24T10:36:00Z">
                <w:r w:rsidDel="00375868">
                  <w:rPr>
                    <w:rFonts w:ascii="Times New Roman" w:eastAsia="Times New Roman" w:hAnsi="Times New Roman" w:cs="Times New Roman"/>
                    <w:color w:val="000000"/>
                    <w:sz w:val="24"/>
                    <w:szCs w:val="24"/>
                    <w:lang w:val="nl-NL" w:eastAsia="nl-NL"/>
                  </w:rPr>
                  <w:delText>RESULTS LEVEL</w:delText>
                </w:r>
              </w:del>
            </w:moveFrom>
          </w:p>
        </w:tc>
      </w:tr>
      <w:tr w:rsidR="00A21210" w:rsidRPr="009C1BF2" w:rsidDel="00375868" w14:paraId="6512AECC" w14:textId="0B7A1105" w:rsidTr="00A31603">
        <w:trPr>
          <w:trHeight w:val="288"/>
          <w:del w:id="1649" w:author="EliseSchramkowski" w:date="2021-08-24T10:36:00Z"/>
        </w:trPr>
        <w:tc>
          <w:tcPr>
            <w:tcW w:w="283" w:type="dxa"/>
            <w:tcBorders>
              <w:left w:val="nil"/>
              <w:bottom w:val="single" w:sz="4" w:space="0" w:color="auto"/>
              <w:right w:val="nil"/>
            </w:tcBorders>
            <w:shd w:val="clear" w:color="auto" w:fill="auto"/>
            <w:noWrap/>
            <w:vAlign w:val="bottom"/>
          </w:tcPr>
          <w:p w14:paraId="7146DD0D" w14:textId="02706008" w:rsidR="00A21210" w:rsidRPr="00B934E8" w:rsidDel="00375868" w:rsidRDefault="00A21210" w:rsidP="00A31603">
            <w:pPr>
              <w:spacing w:after="0" w:line="276" w:lineRule="auto"/>
              <w:rPr>
                <w:del w:id="1650" w:author="EliseSchramkowski" w:date="2021-08-24T10:36:00Z"/>
                <w:moveFrom w:id="1651" w:author="EliseSchramkowski" w:date="2021-08-22T14:39:00Z"/>
                <w:rFonts w:ascii="Times New Roman" w:eastAsia="Times New Roman" w:hAnsi="Times New Roman" w:cs="Times New Roman"/>
                <w:color w:val="000000"/>
                <w:sz w:val="24"/>
                <w:szCs w:val="24"/>
                <w:lang w:val="nl-NL" w:eastAsia="nl-NL"/>
              </w:rPr>
            </w:pPr>
          </w:p>
        </w:tc>
        <w:tc>
          <w:tcPr>
            <w:tcW w:w="1559" w:type="dxa"/>
            <w:tcBorders>
              <w:left w:val="nil"/>
              <w:bottom w:val="single" w:sz="4" w:space="0" w:color="auto"/>
              <w:right w:val="nil"/>
            </w:tcBorders>
            <w:shd w:val="clear" w:color="auto" w:fill="auto"/>
            <w:noWrap/>
            <w:vAlign w:val="bottom"/>
            <w:hideMark/>
          </w:tcPr>
          <w:p w14:paraId="469B42D1" w14:textId="2C20B872" w:rsidR="00A21210" w:rsidRPr="00B934E8" w:rsidDel="00375868" w:rsidRDefault="00A21210" w:rsidP="00A31603">
            <w:pPr>
              <w:spacing w:after="0" w:line="276" w:lineRule="auto"/>
              <w:rPr>
                <w:del w:id="1652" w:author="EliseSchramkowski" w:date="2021-08-24T10:36:00Z"/>
                <w:moveFrom w:id="1653" w:author="EliseSchramkowski" w:date="2021-08-22T14:39:00Z"/>
                <w:rFonts w:ascii="Times New Roman" w:eastAsia="Times New Roman" w:hAnsi="Times New Roman" w:cs="Times New Roman"/>
                <w:color w:val="000000"/>
                <w:sz w:val="24"/>
                <w:szCs w:val="24"/>
                <w:lang w:val="nl-NL" w:eastAsia="nl-NL"/>
              </w:rPr>
            </w:pPr>
          </w:p>
        </w:tc>
        <w:tc>
          <w:tcPr>
            <w:tcW w:w="852" w:type="dxa"/>
            <w:tcBorders>
              <w:left w:val="nil"/>
              <w:bottom w:val="single" w:sz="4" w:space="0" w:color="auto"/>
              <w:right w:val="nil"/>
            </w:tcBorders>
            <w:vAlign w:val="bottom"/>
          </w:tcPr>
          <w:p w14:paraId="4D5F38F2" w14:textId="7BFBD128" w:rsidR="00A21210" w:rsidRPr="00B934E8" w:rsidDel="00375868" w:rsidRDefault="00A21210" w:rsidP="00A31603">
            <w:pPr>
              <w:spacing w:after="0" w:line="276" w:lineRule="auto"/>
              <w:jc w:val="center"/>
              <w:rPr>
                <w:del w:id="1654" w:author="EliseSchramkowski" w:date="2021-08-24T10:36:00Z"/>
                <w:moveFrom w:id="1655" w:author="EliseSchramkowski" w:date="2021-08-22T14:39:00Z"/>
                <w:rFonts w:ascii="Times New Roman" w:eastAsia="Times New Roman" w:hAnsi="Times New Roman" w:cs="Times New Roman"/>
                <w:color w:val="000000"/>
                <w:sz w:val="24"/>
                <w:szCs w:val="24"/>
                <w:lang w:val="nl-NL" w:eastAsia="nl-NL"/>
              </w:rPr>
            </w:pPr>
            <w:moveFrom w:id="1656" w:author="EliseSchramkowski" w:date="2021-08-22T14:39:00Z">
              <w:del w:id="1657" w:author="EliseSchramkowski" w:date="2021-08-24T10:36:00Z">
                <w:r w:rsidRPr="00B934E8" w:rsidDel="00375868">
                  <w:rPr>
                    <w:rFonts w:ascii="Times New Roman" w:eastAsia="Times New Roman" w:hAnsi="Times New Roman" w:cs="Times New Roman"/>
                    <w:color w:val="000000"/>
                    <w:sz w:val="24"/>
                    <w:szCs w:val="24"/>
                    <w:lang w:val="nl-NL" w:eastAsia="nl-NL"/>
                  </w:rPr>
                  <w:delText>Total</w:delText>
                </w:r>
              </w:del>
            </w:moveFrom>
          </w:p>
        </w:tc>
        <w:tc>
          <w:tcPr>
            <w:tcW w:w="1275" w:type="dxa"/>
            <w:tcBorders>
              <w:left w:val="nil"/>
              <w:bottom w:val="single" w:sz="4" w:space="0" w:color="auto"/>
              <w:right w:val="nil"/>
            </w:tcBorders>
            <w:vAlign w:val="bottom"/>
          </w:tcPr>
          <w:p w14:paraId="591880C4" w14:textId="71C1F452" w:rsidR="00A21210" w:rsidRPr="00B934E8" w:rsidDel="00375868" w:rsidRDefault="00A21210" w:rsidP="00A31603">
            <w:pPr>
              <w:spacing w:after="0" w:line="276" w:lineRule="auto"/>
              <w:jc w:val="center"/>
              <w:rPr>
                <w:del w:id="1658" w:author="EliseSchramkowski" w:date="2021-08-24T10:36:00Z"/>
                <w:moveFrom w:id="1659" w:author="EliseSchramkowski" w:date="2021-08-22T14:39:00Z"/>
                <w:rFonts w:ascii="Times New Roman" w:eastAsia="Times New Roman" w:hAnsi="Times New Roman" w:cs="Times New Roman"/>
                <w:color w:val="000000"/>
                <w:sz w:val="24"/>
                <w:szCs w:val="24"/>
                <w:lang w:val="nl-NL" w:eastAsia="nl-NL"/>
              </w:rPr>
            </w:pPr>
            <w:moveFrom w:id="1660" w:author="EliseSchramkowski" w:date="2021-08-22T14:39:00Z">
              <w:del w:id="1661" w:author="EliseSchramkowski" w:date="2021-08-24T10:36:00Z">
                <w:r w:rsidDel="00375868">
                  <w:rPr>
                    <w:rFonts w:ascii="Times New Roman" w:eastAsia="Times New Roman" w:hAnsi="Times New Roman" w:cs="Times New Roman"/>
                    <w:color w:val="000000"/>
                    <w:sz w:val="24"/>
                    <w:szCs w:val="24"/>
                    <w:lang w:val="nl-NL" w:eastAsia="nl-NL"/>
                  </w:rPr>
                  <w:delText>Yes</w:delText>
                </w:r>
              </w:del>
            </w:moveFrom>
          </w:p>
        </w:tc>
        <w:tc>
          <w:tcPr>
            <w:tcW w:w="839" w:type="dxa"/>
            <w:tcBorders>
              <w:left w:val="nil"/>
              <w:bottom w:val="single" w:sz="4" w:space="0" w:color="auto"/>
              <w:right w:val="nil"/>
            </w:tcBorders>
            <w:vAlign w:val="bottom"/>
          </w:tcPr>
          <w:p w14:paraId="1C10CBC7" w14:textId="3FCDBBD1" w:rsidR="00A21210" w:rsidRPr="00B934E8" w:rsidDel="00375868" w:rsidRDefault="00A21210" w:rsidP="00A31603">
            <w:pPr>
              <w:spacing w:after="0" w:line="276" w:lineRule="auto"/>
              <w:jc w:val="center"/>
              <w:rPr>
                <w:del w:id="1662" w:author="EliseSchramkowski" w:date="2021-08-24T10:36:00Z"/>
                <w:moveFrom w:id="1663" w:author="EliseSchramkowski" w:date="2021-08-22T14:39:00Z"/>
                <w:rFonts w:ascii="Times New Roman" w:eastAsia="Times New Roman" w:hAnsi="Times New Roman" w:cs="Times New Roman"/>
                <w:color w:val="000000"/>
                <w:sz w:val="24"/>
                <w:szCs w:val="24"/>
                <w:lang w:val="nl-NL" w:eastAsia="nl-NL"/>
              </w:rPr>
            </w:pPr>
            <w:moveFrom w:id="1664" w:author="EliseSchramkowski" w:date="2021-08-22T14:39:00Z">
              <w:del w:id="1665" w:author="EliseSchramkowski" w:date="2021-08-24T10:36:00Z">
                <w:r w:rsidDel="00375868">
                  <w:rPr>
                    <w:rFonts w:ascii="Times New Roman" w:eastAsia="Times New Roman" w:hAnsi="Times New Roman" w:cs="Times New Roman"/>
                    <w:color w:val="000000"/>
                    <w:sz w:val="24"/>
                    <w:szCs w:val="24"/>
                    <w:lang w:val="nl-NL" w:eastAsia="nl-NL"/>
                  </w:rPr>
                  <w:delText>No</w:delText>
                </w:r>
              </w:del>
            </w:moveFrom>
          </w:p>
        </w:tc>
        <w:tc>
          <w:tcPr>
            <w:tcW w:w="160" w:type="dxa"/>
            <w:tcBorders>
              <w:left w:val="nil"/>
              <w:bottom w:val="single" w:sz="4" w:space="0" w:color="auto"/>
              <w:right w:val="nil"/>
            </w:tcBorders>
          </w:tcPr>
          <w:p w14:paraId="4B664C56" w14:textId="52AB08B5" w:rsidR="00A21210" w:rsidRPr="00B934E8" w:rsidDel="00375868" w:rsidRDefault="00A21210" w:rsidP="00A31603">
            <w:pPr>
              <w:spacing w:after="0" w:line="276" w:lineRule="auto"/>
              <w:jc w:val="center"/>
              <w:rPr>
                <w:del w:id="1666" w:author="EliseSchramkowski" w:date="2021-08-24T10:36:00Z"/>
                <w:moveFrom w:id="1667" w:author="EliseSchramkowski" w:date="2021-08-22T14:39:00Z"/>
                <w:rFonts w:ascii="Times New Roman" w:eastAsia="Times New Roman" w:hAnsi="Times New Roman" w:cs="Times New Roman"/>
                <w:color w:val="000000"/>
                <w:sz w:val="24"/>
                <w:szCs w:val="24"/>
                <w:lang w:val="nl-NL" w:eastAsia="nl-NL"/>
              </w:rPr>
            </w:pPr>
          </w:p>
        </w:tc>
        <w:tc>
          <w:tcPr>
            <w:tcW w:w="844" w:type="dxa"/>
            <w:tcBorders>
              <w:left w:val="nil"/>
              <w:bottom w:val="single" w:sz="4" w:space="0" w:color="auto"/>
              <w:right w:val="nil"/>
            </w:tcBorders>
            <w:shd w:val="clear" w:color="auto" w:fill="auto"/>
            <w:noWrap/>
            <w:vAlign w:val="bottom"/>
            <w:hideMark/>
          </w:tcPr>
          <w:p w14:paraId="2E8B5E2D" w14:textId="0CE1951E" w:rsidR="00A21210" w:rsidRPr="00B934E8" w:rsidDel="00375868" w:rsidRDefault="00A21210" w:rsidP="00A31603">
            <w:pPr>
              <w:spacing w:after="0" w:line="276" w:lineRule="auto"/>
              <w:jc w:val="center"/>
              <w:rPr>
                <w:del w:id="1668" w:author="EliseSchramkowski" w:date="2021-08-24T10:36:00Z"/>
                <w:moveFrom w:id="1669" w:author="EliseSchramkowski" w:date="2021-08-22T14:39:00Z"/>
                <w:rFonts w:ascii="Times New Roman" w:eastAsia="Times New Roman" w:hAnsi="Times New Roman" w:cs="Times New Roman"/>
                <w:color w:val="000000"/>
                <w:sz w:val="24"/>
                <w:szCs w:val="24"/>
                <w:lang w:val="nl-NL" w:eastAsia="nl-NL"/>
              </w:rPr>
            </w:pPr>
            <w:moveFrom w:id="1670" w:author="EliseSchramkowski" w:date="2021-08-22T14:39:00Z">
              <w:del w:id="1671" w:author="EliseSchramkowski" w:date="2021-08-24T10:36:00Z">
                <w:r w:rsidRPr="00B934E8" w:rsidDel="00375868">
                  <w:rPr>
                    <w:rFonts w:ascii="Times New Roman" w:eastAsia="Times New Roman" w:hAnsi="Times New Roman" w:cs="Times New Roman"/>
                    <w:color w:val="000000"/>
                    <w:sz w:val="24"/>
                    <w:szCs w:val="24"/>
                    <w:lang w:val="nl-NL" w:eastAsia="nl-NL"/>
                  </w:rPr>
                  <w:delText>Total</w:delText>
                </w:r>
              </w:del>
            </w:moveFrom>
          </w:p>
        </w:tc>
        <w:tc>
          <w:tcPr>
            <w:tcW w:w="1418" w:type="dxa"/>
            <w:tcBorders>
              <w:left w:val="nil"/>
              <w:bottom w:val="single" w:sz="4" w:space="0" w:color="auto"/>
              <w:right w:val="nil"/>
            </w:tcBorders>
            <w:shd w:val="clear" w:color="auto" w:fill="auto"/>
            <w:noWrap/>
            <w:vAlign w:val="bottom"/>
            <w:hideMark/>
          </w:tcPr>
          <w:p w14:paraId="33A8C382" w14:textId="52DF44C9" w:rsidR="00A21210" w:rsidRPr="00B934E8" w:rsidDel="00375868" w:rsidRDefault="00A21210" w:rsidP="00A31603">
            <w:pPr>
              <w:spacing w:after="0" w:line="276" w:lineRule="auto"/>
              <w:jc w:val="center"/>
              <w:rPr>
                <w:del w:id="1672" w:author="EliseSchramkowski" w:date="2021-08-24T10:36:00Z"/>
                <w:moveFrom w:id="1673" w:author="EliseSchramkowski" w:date="2021-08-22T14:39:00Z"/>
                <w:rFonts w:ascii="Times New Roman" w:eastAsia="Times New Roman" w:hAnsi="Times New Roman" w:cs="Times New Roman"/>
                <w:color w:val="000000"/>
                <w:sz w:val="24"/>
                <w:szCs w:val="24"/>
                <w:lang w:val="nl-NL" w:eastAsia="nl-NL"/>
              </w:rPr>
            </w:pPr>
            <w:moveFrom w:id="1674" w:author="EliseSchramkowski" w:date="2021-08-22T14:39:00Z">
              <w:del w:id="1675" w:author="EliseSchramkowski" w:date="2021-08-24T10:36:00Z">
                <w:r w:rsidDel="00375868">
                  <w:rPr>
                    <w:rFonts w:ascii="Times New Roman" w:eastAsia="Times New Roman" w:hAnsi="Times New Roman" w:cs="Times New Roman"/>
                    <w:color w:val="000000"/>
                    <w:sz w:val="24"/>
                    <w:szCs w:val="24"/>
                    <w:lang w:val="nl-NL" w:eastAsia="nl-NL"/>
                  </w:rPr>
                  <w:delText>Yes</w:delText>
                </w:r>
              </w:del>
            </w:moveFrom>
          </w:p>
        </w:tc>
        <w:tc>
          <w:tcPr>
            <w:tcW w:w="1134" w:type="dxa"/>
            <w:tcBorders>
              <w:left w:val="nil"/>
              <w:bottom w:val="single" w:sz="4" w:space="0" w:color="auto"/>
              <w:right w:val="nil"/>
            </w:tcBorders>
            <w:shd w:val="clear" w:color="auto" w:fill="auto"/>
            <w:noWrap/>
            <w:vAlign w:val="bottom"/>
            <w:hideMark/>
          </w:tcPr>
          <w:p w14:paraId="6C611FED" w14:textId="7D930029" w:rsidR="00A21210" w:rsidRPr="00B934E8" w:rsidDel="00375868" w:rsidRDefault="00A21210" w:rsidP="00A31603">
            <w:pPr>
              <w:spacing w:after="0" w:line="276" w:lineRule="auto"/>
              <w:jc w:val="center"/>
              <w:rPr>
                <w:del w:id="1676" w:author="EliseSchramkowski" w:date="2021-08-24T10:36:00Z"/>
                <w:moveFrom w:id="1677" w:author="EliseSchramkowski" w:date="2021-08-22T14:39:00Z"/>
                <w:rFonts w:ascii="Times New Roman" w:eastAsia="Times New Roman" w:hAnsi="Times New Roman" w:cs="Times New Roman"/>
                <w:color w:val="000000"/>
                <w:sz w:val="24"/>
                <w:szCs w:val="24"/>
                <w:lang w:val="nl-NL" w:eastAsia="nl-NL"/>
              </w:rPr>
            </w:pPr>
            <w:moveFrom w:id="1678" w:author="EliseSchramkowski" w:date="2021-08-22T14:39:00Z">
              <w:del w:id="1679" w:author="EliseSchramkowski" w:date="2021-08-24T10:36:00Z">
                <w:r w:rsidDel="00375868">
                  <w:rPr>
                    <w:rFonts w:ascii="Times New Roman" w:eastAsia="Times New Roman" w:hAnsi="Times New Roman" w:cs="Times New Roman"/>
                    <w:color w:val="000000"/>
                    <w:sz w:val="24"/>
                    <w:szCs w:val="24"/>
                    <w:lang w:val="nl-NL" w:eastAsia="nl-NL"/>
                  </w:rPr>
                  <w:delText>No</w:delText>
                </w:r>
              </w:del>
            </w:moveFrom>
          </w:p>
        </w:tc>
      </w:tr>
      <w:tr w:rsidR="00A21210" w:rsidRPr="009C1BF2" w:rsidDel="00375868" w14:paraId="0FEF0DB0" w14:textId="09843C25" w:rsidTr="00A31603">
        <w:trPr>
          <w:trHeight w:val="288"/>
          <w:del w:id="1680" w:author="EliseSchramkowski" w:date="2021-08-24T10:36:00Z"/>
        </w:trPr>
        <w:tc>
          <w:tcPr>
            <w:tcW w:w="1842" w:type="dxa"/>
            <w:gridSpan w:val="2"/>
            <w:tcBorders>
              <w:top w:val="single" w:sz="4" w:space="0" w:color="auto"/>
              <w:left w:val="nil"/>
              <w:bottom w:val="nil"/>
              <w:right w:val="nil"/>
            </w:tcBorders>
            <w:shd w:val="clear" w:color="auto" w:fill="auto"/>
            <w:noWrap/>
          </w:tcPr>
          <w:p w14:paraId="18C8B0F0" w14:textId="3F1227AD" w:rsidR="00A21210" w:rsidRPr="00B934E8" w:rsidDel="00375868" w:rsidRDefault="00A21210" w:rsidP="00A31603">
            <w:pPr>
              <w:spacing w:after="0" w:line="276" w:lineRule="auto"/>
              <w:rPr>
                <w:del w:id="1681" w:author="EliseSchramkowski" w:date="2021-08-24T10:36:00Z"/>
                <w:moveFrom w:id="1682" w:author="EliseSchramkowski" w:date="2021-08-22T14:39:00Z"/>
                <w:rFonts w:ascii="Times New Roman" w:eastAsia="Times New Roman" w:hAnsi="Times New Roman" w:cs="Times New Roman"/>
                <w:color w:val="000000"/>
                <w:sz w:val="24"/>
                <w:szCs w:val="24"/>
                <w:lang w:eastAsia="nl-NL"/>
              </w:rPr>
            </w:pPr>
            <w:moveFrom w:id="1683" w:author="EliseSchramkowski" w:date="2021-08-22T14:39:00Z">
              <w:del w:id="1684" w:author="EliseSchramkowski" w:date="2021-08-24T10:36:00Z">
                <w:r w:rsidRPr="00B934E8" w:rsidDel="00375868">
                  <w:rPr>
                    <w:rFonts w:ascii="Times New Roman" w:hAnsi="Times New Roman" w:cs="Times New Roman"/>
                    <w:sz w:val="24"/>
                    <w:szCs w:val="24"/>
                  </w:rPr>
                  <w:delText>Result hypothesis</w:delText>
                </w:r>
              </w:del>
            </w:moveFrom>
          </w:p>
        </w:tc>
        <w:tc>
          <w:tcPr>
            <w:tcW w:w="852" w:type="dxa"/>
            <w:tcBorders>
              <w:top w:val="single" w:sz="4" w:space="0" w:color="auto"/>
              <w:left w:val="nil"/>
              <w:bottom w:val="nil"/>
              <w:right w:val="nil"/>
            </w:tcBorders>
          </w:tcPr>
          <w:p w14:paraId="66389F15" w14:textId="3688F0A3" w:rsidR="00A21210" w:rsidDel="00375868" w:rsidRDefault="00A21210" w:rsidP="00A31603">
            <w:pPr>
              <w:spacing w:after="0" w:line="276" w:lineRule="auto"/>
              <w:jc w:val="center"/>
              <w:rPr>
                <w:del w:id="1685" w:author="EliseSchramkowski" w:date="2021-08-24T10:36:00Z"/>
                <w:moveFrom w:id="1686" w:author="EliseSchramkowski" w:date="2021-08-22T14:39:00Z"/>
                <w:rStyle w:val="CommentReference"/>
              </w:rPr>
            </w:pPr>
          </w:p>
        </w:tc>
        <w:tc>
          <w:tcPr>
            <w:tcW w:w="1275" w:type="dxa"/>
            <w:tcBorders>
              <w:top w:val="single" w:sz="4" w:space="0" w:color="auto"/>
              <w:left w:val="nil"/>
              <w:bottom w:val="nil"/>
              <w:right w:val="nil"/>
            </w:tcBorders>
          </w:tcPr>
          <w:p w14:paraId="253BD5CD" w14:textId="3E84806C" w:rsidR="00A21210" w:rsidDel="00375868" w:rsidRDefault="00A21210" w:rsidP="00A31603">
            <w:pPr>
              <w:spacing w:after="0" w:line="276" w:lineRule="auto"/>
              <w:jc w:val="center"/>
              <w:rPr>
                <w:del w:id="1687" w:author="EliseSchramkowski" w:date="2021-08-24T10:36:00Z"/>
                <w:moveFrom w:id="1688" w:author="EliseSchramkowski" w:date="2021-08-22T14:39:00Z"/>
                <w:rStyle w:val="CommentReference"/>
              </w:rPr>
            </w:pPr>
          </w:p>
        </w:tc>
        <w:tc>
          <w:tcPr>
            <w:tcW w:w="839" w:type="dxa"/>
            <w:tcBorders>
              <w:top w:val="single" w:sz="4" w:space="0" w:color="auto"/>
              <w:left w:val="nil"/>
              <w:bottom w:val="nil"/>
              <w:right w:val="nil"/>
            </w:tcBorders>
          </w:tcPr>
          <w:p w14:paraId="0385E5E7" w14:textId="7C3F7597" w:rsidR="00A21210" w:rsidDel="00375868" w:rsidRDefault="00A21210" w:rsidP="00A31603">
            <w:pPr>
              <w:spacing w:after="0" w:line="276" w:lineRule="auto"/>
              <w:jc w:val="center"/>
              <w:rPr>
                <w:del w:id="1689" w:author="EliseSchramkowski" w:date="2021-08-24T10:36:00Z"/>
                <w:moveFrom w:id="1690" w:author="EliseSchramkowski" w:date="2021-08-22T14:39:00Z"/>
                <w:rStyle w:val="CommentReference"/>
              </w:rPr>
            </w:pPr>
          </w:p>
        </w:tc>
        <w:tc>
          <w:tcPr>
            <w:tcW w:w="160" w:type="dxa"/>
            <w:tcBorders>
              <w:top w:val="single" w:sz="4" w:space="0" w:color="auto"/>
              <w:left w:val="nil"/>
              <w:bottom w:val="nil"/>
              <w:right w:val="nil"/>
            </w:tcBorders>
          </w:tcPr>
          <w:p w14:paraId="42D18CE2" w14:textId="298F1133" w:rsidR="00A21210" w:rsidDel="00375868" w:rsidRDefault="00A21210" w:rsidP="00A31603">
            <w:pPr>
              <w:spacing w:after="0" w:line="276" w:lineRule="auto"/>
              <w:jc w:val="center"/>
              <w:rPr>
                <w:del w:id="1691" w:author="EliseSchramkowski" w:date="2021-08-24T10:36:00Z"/>
                <w:moveFrom w:id="1692" w:author="EliseSchramkowski" w:date="2021-08-22T14:39:00Z"/>
                <w:rStyle w:val="CommentReference"/>
              </w:rPr>
            </w:pPr>
          </w:p>
        </w:tc>
        <w:tc>
          <w:tcPr>
            <w:tcW w:w="844" w:type="dxa"/>
            <w:tcBorders>
              <w:top w:val="single" w:sz="4" w:space="0" w:color="auto"/>
              <w:left w:val="nil"/>
              <w:bottom w:val="nil"/>
              <w:right w:val="nil"/>
            </w:tcBorders>
            <w:shd w:val="clear" w:color="auto" w:fill="auto"/>
            <w:noWrap/>
            <w:vAlign w:val="bottom"/>
          </w:tcPr>
          <w:p w14:paraId="7C169C41" w14:textId="7093A85E" w:rsidR="00A21210" w:rsidRPr="00B934E8" w:rsidDel="00375868" w:rsidRDefault="00A21210" w:rsidP="00A31603">
            <w:pPr>
              <w:spacing w:after="0" w:line="276" w:lineRule="auto"/>
              <w:jc w:val="center"/>
              <w:rPr>
                <w:del w:id="1693" w:author="EliseSchramkowski" w:date="2021-08-24T10:36:00Z"/>
                <w:moveFrom w:id="1694" w:author="EliseSchramkowski" w:date="2021-08-22T14:39:00Z"/>
                <w:rFonts w:ascii="Times New Roman" w:eastAsia="Times New Roman" w:hAnsi="Times New Roman" w:cs="Times New Roman"/>
                <w:color w:val="000000"/>
                <w:sz w:val="24"/>
                <w:szCs w:val="24"/>
                <w:lang w:eastAsia="nl-NL"/>
              </w:rPr>
            </w:pPr>
          </w:p>
        </w:tc>
        <w:tc>
          <w:tcPr>
            <w:tcW w:w="1418" w:type="dxa"/>
            <w:tcBorders>
              <w:top w:val="single" w:sz="4" w:space="0" w:color="auto"/>
              <w:left w:val="nil"/>
              <w:bottom w:val="nil"/>
              <w:right w:val="nil"/>
            </w:tcBorders>
            <w:shd w:val="clear" w:color="auto" w:fill="auto"/>
            <w:noWrap/>
            <w:vAlign w:val="bottom"/>
          </w:tcPr>
          <w:p w14:paraId="0A7567DF" w14:textId="6BAF0BFE" w:rsidR="00A21210" w:rsidRPr="00B934E8" w:rsidDel="00375868" w:rsidRDefault="00A21210" w:rsidP="00A31603">
            <w:pPr>
              <w:spacing w:after="0" w:line="276" w:lineRule="auto"/>
              <w:jc w:val="center"/>
              <w:rPr>
                <w:del w:id="1695" w:author="EliseSchramkowski" w:date="2021-08-24T10:36:00Z"/>
                <w:moveFrom w:id="1696" w:author="EliseSchramkowski" w:date="2021-08-22T14:39:00Z"/>
                <w:rFonts w:ascii="Times New Roman" w:eastAsia="Times New Roman" w:hAnsi="Times New Roman" w:cs="Times New Roman"/>
                <w:color w:val="000000"/>
                <w:sz w:val="24"/>
                <w:szCs w:val="24"/>
                <w:lang w:eastAsia="nl-NL"/>
              </w:rPr>
            </w:pPr>
          </w:p>
        </w:tc>
        <w:tc>
          <w:tcPr>
            <w:tcW w:w="1134" w:type="dxa"/>
            <w:tcBorders>
              <w:top w:val="single" w:sz="4" w:space="0" w:color="auto"/>
              <w:left w:val="nil"/>
              <w:bottom w:val="nil"/>
              <w:right w:val="nil"/>
            </w:tcBorders>
            <w:shd w:val="clear" w:color="auto" w:fill="auto"/>
            <w:noWrap/>
            <w:vAlign w:val="bottom"/>
          </w:tcPr>
          <w:p w14:paraId="551E8C09" w14:textId="356BF434" w:rsidR="00A21210" w:rsidRPr="00B934E8" w:rsidDel="00375868" w:rsidRDefault="00A21210" w:rsidP="00A31603">
            <w:pPr>
              <w:spacing w:after="0" w:line="276" w:lineRule="auto"/>
              <w:jc w:val="center"/>
              <w:rPr>
                <w:del w:id="1697" w:author="EliseSchramkowski" w:date="2021-08-24T10:36:00Z"/>
                <w:moveFrom w:id="1698" w:author="EliseSchramkowski" w:date="2021-08-22T14:39:00Z"/>
                <w:rFonts w:ascii="Times New Roman" w:eastAsia="Times New Roman" w:hAnsi="Times New Roman" w:cs="Times New Roman"/>
                <w:color w:val="000000"/>
                <w:sz w:val="24"/>
                <w:szCs w:val="24"/>
                <w:lang w:eastAsia="nl-NL"/>
              </w:rPr>
            </w:pPr>
          </w:p>
        </w:tc>
      </w:tr>
      <w:tr w:rsidR="00A21210" w:rsidRPr="0068737F" w:rsidDel="00375868" w14:paraId="1699E329" w14:textId="4BB72625" w:rsidTr="00A31603">
        <w:trPr>
          <w:trHeight w:val="288"/>
          <w:del w:id="1699" w:author="EliseSchramkowski" w:date="2021-08-24T10:36:00Z"/>
        </w:trPr>
        <w:tc>
          <w:tcPr>
            <w:tcW w:w="283" w:type="dxa"/>
            <w:tcBorders>
              <w:top w:val="nil"/>
              <w:left w:val="nil"/>
              <w:right w:val="nil"/>
            </w:tcBorders>
            <w:shd w:val="clear" w:color="auto" w:fill="auto"/>
            <w:noWrap/>
            <w:vAlign w:val="bottom"/>
            <w:hideMark/>
          </w:tcPr>
          <w:p w14:paraId="60ECD94D" w14:textId="31041555" w:rsidR="00A21210" w:rsidRPr="00B934E8" w:rsidDel="00375868" w:rsidRDefault="00A21210" w:rsidP="00A31603">
            <w:pPr>
              <w:spacing w:after="0" w:line="276" w:lineRule="auto"/>
              <w:rPr>
                <w:del w:id="1700" w:author="EliseSchramkowski" w:date="2021-08-24T10:36:00Z"/>
                <w:moveFrom w:id="1701" w:author="EliseSchramkowski" w:date="2021-08-22T14:39:00Z"/>
                <w:rFonts w:ascii="Times New Roman" w:eastAsia="Times New Roman" w:hAnsi="Times New Roman" w:cs="Times New Roman"/>
                <w:color w:val="000000"/>
                <w:sz w:val="24"/>
                <w:szCs w:val="24"/>
                <w:lang w:eastAsia="nl-NL"/>
              </w:rPr>
            </w:pPr>
          </w:p>
        </w:tc>
        <w:tc>
          <w:tcPr>
            <w:tcW w:w="1559" w:type="dxa"/>
            <w:tcBorders>
              <w:top w:val="nil"/>
              <w:left w:val="nil"/>
              <w:right w:val="nil"/>
            </w:tcBorders>
            <w:shd w:val="clear" w:color="auto" w:fill="auto"/>
            <w:noWrap/>
            <w:vAlign w:val="bottom"/>
            <w:hideMark/>
          </w:tcPr>
          <w:p w14:paraId="795939EF" w14:textId="6AA11D2F" w:rsidR="00A21210" w:rsidRPr="00B934E8" w:rsidDel="00375868" w:rsidRDefault="00A21210" w:rsidP="00A31603">
            <w:pPr>
              <w:spacing w:after="0" w:line="276" w:lineRule="auto"/>
              <w:rPr>
                <w:del w:id="1702" w:author="EliseSchramkowski" w:date="2021-08-24T10:36:00Z"/>
                <w:moveFrom w:id="1703" w:author="EliseSchramkowski" w:date="2021-08-22T14:39:00Z"/>
                <w:rFonts w:ascii="Times New Roman" w:eastAsia="Times New Roman" w:hAnsi="Times New Roman" w:cs="Times New Roman"/>
                <w:color w:val="000000"/>
                <w:sz w:val="24"/>
                <w:szCs w:val="24"/>
                <w:lang w:val="nl-NL" w:eastAsia="nl-NL"/>
              </w:rPr>
            </w:pPr>
            <w:moveFrom w:id="1704" w:author="EliseSchramkowski" w:date="2021-08-22T14:39:00Z">
              <w:del w:id="1705" w:author="EliseSchramkowski" w:date="2021-08-24T10:36:00Z">
                <w:r w:rsidRPr="00B934E8" w:rsidDel="00375868">
                  <w:rPr>
                    <w:rFonts w:ascii="Times New Roman" w:eastAsia="Times New Roman" w:hAnsi="Times New Roman" w:cs="Times New Roman"/>
                    <w:color w:val="000000"/>
                    <w:sz w:val="24"/>
                    <w:szCs w:val="24"/>
                    <w:lang w:val="nl-NL" w:eastAsia="nl-NL"/>
                  </w:rPr>
                  <w:delText>Yes</w:delText>
                </w:r>
              </w:del>
            </w:moveFrom>
          </w:p>
        </w:tc>
        <w:tc>
          <w:tcPr>
            <w:tcW w:w="852" w:type="dxa"/>
            <w:tcBorders>
              <w:top w:val="nil"/>
              <w:left w:val="nil"/>
              <w:right w:val="nil"/>
            </w:tcBorders>
          </w:tcPr>
          <w:p w14:paraId="6F10734B" w14:textId="393AB5D8" w:rsidR="00A21210" w:rsidDel="00375868" w:rsidRDefault="00A21210" w:rsidP="00A31603">
            <w:pPr>
              <w:spacing w:after="0" w:line="276" w:lineRule="auto"/>
              <w:jc w:val="center"/>
              <w:rPr>
                <w:del w:id="1706" w:author="EliseSchramkowski" w:date="2021-08-24T10:36:00Z"/>
                <w:moveFrom w:id="1707" w:author="EliseSchramkowski" w:date="2021-08-22T14:39:00Z"/>
                <w:rFonts w:ascii="Times New Roman" w:eastAsia="Times New Roman" w:hAnsi="Times New Roman" w:cs="Times New Roman"/>
                <w:color w:val="000000" w:themeColor="text1"/>
                <w:sz w:val="24"/>
                <w:szCs w:val="24"/>
                <w:lang w:val="nl-NL" w:eastAsia="nl-NL"/>
              </w:rPr>
            </w:pPr>
            <w:moveFrom w:id="1708" w:author="EliseSchramkowski" w:date="2021-08-22T14:39:00Z">
              <w:del w:id="1709" w:author="EliseSchramkowski" w:date="2021-08-24T10:36:00Z">
                <w:r w:rsidDel="00375868">
                  <w:rPr>
                    <w:rFonts w:ascii="Times New Roman" w:eastAsia="Times New Roman" w:hAnsi="Times New Roman" w:cs="Times New Roman"/>
                    <w:color w:val="000000" w:themeColor="text1"/>
                    <w:sz w:val="24"/>
                    <w:szCs w:val="24"/>
                    <w:lang w:val="nl-NL" w:eastAsia="nl-NL"/>
                  </w:rPr>
                  <w:delText>-</w:delText>
                </w:r>
              </w:del>
            </w:moveFrom>
          </w:p>
        </w:tc>
        <w:tc>
          <w:tcPr>
            <w:tcW w:w="1275" w:type="dxa"/>
            <w:tcBorders>
              <w:top w:val="nil"/>
              <w:left w:val="nil"/>
              <w:right w:val="nil"/>
            </w:tcBorders>
          </w:tcPr>
          <w:p w14:paraId="6523EC9F" w14:textId="02725EAB" w:rsidR="00A21210" w:rsidDel="00375868" w:rsidRDefault="00A21210" w:rsidP="00A31603">
            <w:pPr>
              <w:spacing w:after="0" w:line="276" w:lineRule="auto"/>
              <w:jc w:val="center"/>
              <w:rPr>
                <w:del w:id="1710" w:author="EliseSchramkowski" w:date="2021-08-24T10:36:00Z"/>
                <w:moveFrom w:id="1711" w:author="EliseSchramkowski" w:date="2021-08-22T14:39:00Z"/>
                <w:rFonts w:ascii="Times New Roman" w:eastAsia="Times New Roman" w:hAnsi="Times New Roman" w:cs="Times New Roman"/>
                <w:color w:val="000000" w:themeColor="text1"/>
                <w:sz w:val="24"/>
                <w:szCs w:val="24"/>
                <w:lang w:val="nl-NL" w:eastAsia="nl-NL"/>
              </w:rPr>
            </w:pPr>
            <w:moveFrom w:id="1712" w:author="EliseSchramkowski" w:date="2021-08-22T14:39:00Z">
              <w:del w:id="1713" w:author="EliseSchramkowski" w:date="2021-08-24T10:36:00Z">
                <w:r w:rsidDel="00375868">
                  <w:rPr>
                    <w:rFonts w:ascii="Times New Roman" w:eastAsia="Times New Roman" w:hAnsi="Times New Roman" w:cs="Times New Roman"/>
                    <w:color w:val="000000" w:themeColor="text1"/>
                    <w:sz w:val="24"/>
                    <w:szCs w:val="24"/>
                    <w:lang w:val="nl-NL" w:eastAsia="nl-NL"/>
                  </w:rPr>
                  <w:delText>-</w:delText>
                </w:r>
              </w:del>
            </w:moveFrom>
          </w:p>
        </w:tc>
        <w:tc>
          <w:tcPr>
            <w:tcW w:w="839" w:type="dxa"/>
            <w:tcBorders>
              <w:top w:val="nil"/>
              <w:left w:val="nil"/>
              <w:right w:val="nil"/>
            </w:tcBorders>
          </w:tcPr>
          <w:p w14:paraId="2E396AA7" w14:textId="25EFB01F" w:rsidR="00A21210" w:rsidDel="00375868" w:rsidRDefault="00A21210" w:rsidP="00A31603">
            <w:pPr>
              <w:spacing w:after="0" w:line="276" w:lineRule="auto"/>
              <w:jc w:val="center"/>
              <w:rPr>
                <w:del w:id="1714" w:author="EliseSchramkowski" w:date="2021-08-24T10:36:00Z"/>
                <w:moveFrom w:id="1715" w:author="EliseSchramkowski" w:date="2021-08-22T14:39:00Z"/>
                <w:rFonts w:ascii="Times New Roman" w:eastAsia="Times New Roman" w:hAnsi="Times New Roman" w:cs="Times New Roman"/>
                <w:color w:val="000000" w:themeColor="text1"/>
                <w:sz w:val="24"/>
                <w:szCs w:val="24"/>
                <w:lang w:val="nl-NL" w:eastAsia="nl-NL"/>
              </w:rPr>
            </w:pPr>
            <w:moveFrom w:id="1716" w:author="EliseSchramkowski" w:date="2021-08-22T14:39:00Z">
              <w:del w:id="1717" w:author="EliseSchramkowski" w:date="2021-08-24T10:36:00Z">
                <w:r w:rsidDel="00375868">
                  <w:rPr>
                    <w:rFonts w:ascii="Times New Roman" w:eastAsia="Times New Roman" w:hAnsi="Times New Roman" w:cs="Times New Roman"/>
                    <w:color w:val="000000" w:themeColor="text1"/>
                    <w:sz w:val="24"/>
                    <w:szCs w:val="24"/>
                    <w:lang w:val="nl-NL" w:eastAsia="nl-NL"/>
                  </w:rPr>
                  <w:delText>-</w:delText>
                </w:r>
              </w:del>
            </w:moveFrom>
          </w:p>
        </w:tc>
        <w:tc>
          <w:tcPr>
            <w:tcW w:w="160" w:type="dxa"/>
            <w:tcBorders>
              <w:top w:val="nil"/>
              <w:left w:val="nil"/>
              <w:right w:val="nil"/>
            </w:tcBorders>
          </w:tcPr>
          <w:p w14:paraId="6BBD48CE" w14:textId="77444E94" w:rsidR="00A21210" w:rsidDel="00375868" w:rsidRDefault="00A21210" w:rsidP="00A31603">
            <w:pPr>
              <w:spacing w:after="0" w:line="276" w:lineRule="auto"/>
              <w:jc w:val="center"/>
              <w:rPr>
                <w:del w:id="1718" w:author="EliseSchramkowski" w:date="2021-08-24T10:36:00Z"/>
                <w:moveFrom w:id="1719"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top w:val="nil"/>
              <w:left w:val="nil"/>
              <w:right w:val="nil"/>
            </w:tcBorders>
            <w:shd w:val="clear" w:color="auto" w:fill="auto"/>
            <w:noWrap/>
            <w:vAlign w:val="bottom"/>
          </w:tcPr>
          <w:p w14:paraId="579EF342" w14:textId="739C75BD" w:rsidR="00A21210" w:rsidRPr="00B934E8" w:rsidDel="00375868" w:rsidRDefault="00561812" w:rsidP="00A31603">
            <w:pPr>
              <w:spacing w:after="0" w:line="276" w:lineRule="auto"/>
              <w:jc w:val="center"/>
              <w:rPr>
                <w:del w:id="1720" w:author="EliseSchramkowski" w:date="2021-08-24T10:36:00Z"/>
                <w:moveFrom w:id="1721" w:author="EliseSchramkowski" w:date="2021-08-22T14:39:00Z"/>
                <w:rFonts w:ascii="Times New Roman" w:eastAsia="Times New Roman" w:hAnsi="Times New Roman" w:cs="Times New Roman"/>
                <w:color w:val="000000" w:themeColor="text1"/>
                <w:sz w:val="24"/>
                <w:szCs w:val="24"/>
                <w:lang w:val="nl-NL" w:eastAsia="nl-NL"/>
              </w:rPr>
            </w:pPr>
            <w:moveFrom w:id="1722" w:author="EliseSchramkowski" w:date="2021-08-22T14:39:00Z">
              <w:del w:id="1723" w:author="EliseSchramkowski" w:date="2021-08-24T10:36:00Z">
                <w:r w:rsidDel="00375868">
                  <w:rPr>
                    <w:rFonts w:ascii="Times New Roman" w:eastAsia="Times New Roman" w:hAnsi="Times New Roman" w:cs="Times New Roman"/>
                    <w:color w:val="000000" w:themeColor="text1"/>
                    <w:sz w:val="24"/>
                    <w:szCs w:val="24"/>
                    <w:lang w:val="nl-NL" w:eastAsia="nl-NL"/>
                  </w:rPr>
                  <w:delText>70</w:delText>
                </w:r>
              </w:del>
            </w:moveFrom>
          </w:p>
        </w:tc>
        <w:tc>
          <w:tcPr>
            <w:tcW w:w="1418" w:type="dxa"/>
            <w:tcBorders>
              <w:top w:val="nil"/>
              <w:left w:val="nil"/>
              <w:right w:val="nil"/>
            </w:tcBorders>
            <w:shd w:val="clear" w:color="auto" w:fill="auto"/>
            <w:noWrap/>
            <w:vAlign w:val="bottom"/>
          </w:tcPr>
          <w:p w14:paraId="07E6FE86" w14:textId="3DDBC851" w:rsidR="00A21210" w:rsidRPr="00B934E8" w:rsidDel="00375868" w:rsidRDefault="00561812" w:rsidP="00A31603">
            <w:pPr>
              <w:spacing w:after="0" w:line="276" w:lineRule="auto"/>
              <w:jc w:val="center"/>
              <w:rPr>
                <w:del w:id="1724" w:author="EliseSchramkowski" w:date="2021-08-24T10:36:00Z"/>
                <w:moveFrom w:id="1725" w:author="EliseSchramkowski" w:date="2021-08-22T14:39:00Z"/>
                <w:rFonts w:ascii="Times New Roman" w:eastAsia="Times New Roman" w:hAnsi="Times New Roman" w:cs="Times New Roman"/>
                <w:color w:val="000000" w:themeColor="text1"/>
                <w:sz w:val="24"/>
                <w:szCs w:val="24"/>
                <w:lang w:val="nl-NL" w:eastAsia="nl-NL"/>
              </w:rPr>
            </w:pPr>
            <w:moveFrom w:id="1726" w:author="EliseSchramkowski" w:date="2021-08-22T14:39:00Z">
              <w:del w:id="1727" w:author="EliseSchramkowski" w:date="2021-08-24T10:36:00Z">
                <w:r w:rsidDel="00375868">
                  <w:rPr>
                    <w:rFonts w:ascii="Times New Roman" w:eastAsia="Times New Roman" w:hAnsi="Times New Roman" w:cs="Times New Roman"/>
                    <w:color w:val="000000" w:themeColor="text1"/>
                    <w:sz w:val="24"/>
                    <w:szCs w:val="24"/>
                    <w:lang w:val="nl-NL" w:eastAsia="nl-NL"/>
                  </w:rPr>
                  <w:delText>20</w:delText>
                </w:r>
                <w:r w:rsidR="00A21210" w:rsidDel="00375868">
                  <w:rPr>
                    <w:rFonts w:ascii="Times New Roman" w:eastAsia="Times New Roman" w:hAnsi="Times New Roman" w:cs="Times New Roman"/>
                    <w:color w:val="000000" w:themeColor="text1"/>
                    <w:sz w:val="24"/>
                    <w:szCs w:val="24"/>
                    <w:lang w:val="nl-NL" w:eastAsia="nl-NL"/>
                  </w:rPr>
                  <w:delText xml:space="preserve"> (2</w:delText>
                </w:r>
                <w:r w:rsidR="00C8652F" w:rsidDel="00375868">
                  <w:rPr>
                    <w:rFonts w:ascii="Times New Roman" w:eastAsia="Times New Roman" w:hAnsi="Times New Roman" w:cs="Times New Roman"/>
                    <w:color w:val="000000" w:themeColor="text1"/>
                    <w:sz w:val="24"/>
                    <w:szCs w:val="24"/>
                    <w:lang w:val="nl-NL" w:eastAsia="nl-NL"/>
                  </w:rPr>
                  <w:delText>8.6</w:delText>
                </w:r>
                <w:r w:rsidR="00A21210" w:rsidDel="00375868">
                  <w:rPr>
                    <w:rFonts w:ascii="Times New Roman" w:eastAsia="Times New Roman" w:hAnsi="Times New Roman" w:cs="Times New Roman"/>
                    <w:color w:val="000000" w:themeColor="text1"/>
                    <w:sz w:val="24"/>
                    <w:szCs w:val="24"/>
                    <w:lang w:val="nl-NL" w:eastAsia="nl-NL"/>
                  </w:rPr>
                  <w:delText>%)</w:delText>
                </w:r>
              </w:del>
            </w:moveFrom>
          </w:p>
        </w:tc>
        <w:tc>
          <w:tcPr>
            <w:tcW w:w="1134" w:type="dxa"/>
            <w:tcBorders>
              <w:top w:val="nil"/>
              <w:left w:val="nil"/>
              <w:right w:val="nil"/>
            </w:tcBorders>
            <w:shd w:val="clear" w:color="auto" w:fill="auto"/>
            <w:noWrap/>
            <w:vAlign w:val="bottom"/>
          </w:tcPr>
          <w:p w14:paraId="43BF2276" w14:textId="3649E3DB" w:rsidR="00A21210" w:rsidRPr="00B934E8" w:rsidDel="00375868" w:rsidRDefault="00A21210" w:rsidP="00A31603">
            <w:pPr>
              <w:spacing w:after="0" w:line="276" w:lineRule="auto"/>
              <w:jc w:val="center"/>
              <w:rPr>
                <w:del w:id="1728" w:author="EliseSchramkowski" w:date="2021-08-24T10:36:00Z"/>
                <w:moveFrom w:id="1729" w:author="EliseSchramkowski" w:date="2021-08-22T14:39:00Z"/>
                <w:rFonts w:ascii="Times New Roman" w:eastAsia="Times New Roman" w:hAnsi="Times New Roman" w:cs="Times New Roman"/>
                <w:color w:val="000000" w:themeColor="text1"/>
                <w:sz w:val="24"/>
                <w:szCs w:val="24"/>
                <w:lang w:val="nl-NL" w:eastAsia="nl-NL"/>
              </w:rPr>
            </w:pPr>
            <w:moveFrom w:id="1730" w:author="EliseSchramkowski" w:date="2021-08-22T14:39:00Z">
              <w:del w:id="1731" w:author="EliseSchramkowski" w:date="2021-08-24T10:36:00Z">
                <w:r w:rsidDel="00375868">
                  <w:rPr>
                    <w:rFonts w:ascii="Times New Roman" w:eastAsia="Times New Roman" w:hAnsi="Times New Roman" w:cs="Times New Roman"/>
                    <w:color w:val="000000" w:themeColor="text1"/>
                    <w:sz w:val="24"/>
                    <w:szCs w:val="24"/>
                    <w:lang w:val="nl-NL" w:eastAsia="nl-NL"/>
                  </w:rPr>
                  <w:delText>50</w:delText>
                </w:r>
              </w:del>
            </w:moveFrom>
          </w:p>
        </w:tc>
      </w:tr>
      <w:tr w:rsidR="00A21210" w:rsidRPr="00512E54" w:rsidDel="00375868" w14:paraId="5C2EEF53" w14:textId="2D4AA32B" w:rsidTr="00A31603">
        <w:trPr>
          <w:trHeight w:val="288"/>
          <w:del w:id="1732" w:author="EliseSchramkowski" w:date="2021-08-24T10:36:00Z"/>
        </w:trPr>
        <w:tc>
          <w:tcPr>
            <w:tcW w:w="283" w:type="dxa"/>
            <w:tcBorders>
              <w:top w:val="nil"/>
              <w:left w:val="nil"/>
              <w:right w:val="nil"/>
            </w:tcBorders>
            <w:shd w:val="clear" w:color="auto" w:fill="auto"/>
            <w:noWrap/>
            <w:vAlign w:val="bottom"/>
            <w:hideMark/>
          </w:tcPr>
          <w:p w14:paraId="28AC4AA7" w14:textId="4C3F2E43" w:rsidR="00A21210" w:rsidRPr="00B934E8" w:rsidDel="00375868" w:rsidRDefault="00A21210" w:rsidP="00A31603">
            <w:pPr>
              <w:spacing w:line="276" w:lineRule="auto"/>
              <w:jc w:val="center"/>
              <w:rPr>
                <w:del w:id="1733" w:author="EliseSchramkowski" w:date="2021-08-24T10:36:00Z"/>
                <w:moveFrom w:id="1734" w:author="EliseSchramkowski" w:date="2021-08-22T14:39:00Z"/>
                <w:rFonts w:ascii="Times New Roman" w:eastAsia="Times New Roman" w:hAnsi="Times New Roman" w:cs="Times New Roman"/>
                <w:color w:val="000000"/>
                <w:sz w:val="24"/>
                <w:szCs w:val="24"/>
                <w:lang w:val="nl-NL" w:eastAsia="nl-NL"/>
              </w:rPr>
            </w:pPr>
          </w:p>
        </w:tc>
        <w:tc>
          <w:tcPr>
            <w:tcW w:w="1559" w:type="dxa"/>
            <w:tcBorders>
              <w:top w:val="nil"/>
              <w:left w:val="nil"/>
              <w:right w:val="nil"/>
            </w:tcBorders>
            <w:shd w:val="clear" w:color="auto" w:fill="auto"/>
            <w:noWrap/>
            <w:vAlign w:val="bottom"/>
            <w:hideMark/>
          </w:tcPr>
          <w:p w14:paraId="74B8A954" w14:textId="2A9A41BB" w:rsidR="00A21210" w:rsidRPr="00B934E8" w:rsidDel="00375868" w:rsidRDefault="00A21210" w:rsidP="00A31603">
            <w:pPr>
              <w:spacing w:line="276" w:lineRule="auto"/>
              <w:rPr>
                <w:del w:id="1735" w:author="EliseSchramkowski" w:date="2021-08-24T10:36:00Z"/>
                <w:moveFrom w:id="1736" w:author="EliseSchramkowski" w:date="2021-08-22T14:39:00Z"/>
                <w:rFonts w:ascii="Times New Roman" w:eastAsia="Times New Roman" w:hAnsi="Times New Roman" w:cs="Times New Roman"/>
                <w:color w:val="000000"/>
                <w:sz w:val="24"/>
                <w:szCs w:val="24"/>
                <w:lang w:val="nl-NL" w:eastAsia="nl-NL"/>
              </w:rPr>
            </w:pPr>
            <w:moveFrom w:id="1737" w:author="EliseSchramkowski" w:date="2021-08-22T14:39:00Z">
              <w:del w:id="1738" w:author="EliseSchramkowski" w:date="2021-08-24T10:36:00Z">
                <w:r w:rsidRPr="00B934E8" w:rsidDel="00375868">
                  <w:rPr>
                    <w:rFonts w:ascii="Times New Roman" w:eastAsia="Times New Roman" w:hAnsi="Times New Roman" w:cs="Times New Roman"/>
                    <w:color w:val="000000"/>
                    <w:sz w:val="24"/>
                    <w:szCs w:val="24"/>
                    <w:lang w:val="nl-NL" w:eastAsia="nl-NL"/>
                  </w:rPr>
                  <w:delText>No</w:delText>
                </w:r>
              </w:del>
            </w:moveFrom>
          </w:p>
        </w:tc>
        <w:tc>
          <w:tcPr>
            <w:tcW w:w="852" w:type="dxa"/>
            <w:tcBorders>
              <w:top w:val="nil"/>
              <w:left w:val="nil"/>
              <w:right w:val="nil"/>
            </w:tcBorders>
          </w:tcPr>
          <w:p w14:paraId="6B44F259" w14:textId="5E76C6C1" w:rsidR="00A21210" w:rsidDel="00375868" w:rsidRDefault="00A21210" w:rsidP="00A31603">
            <w:pPr>
              <w:spacing w:line="276" w:lineRule="auto"/>
              <w:jc w:val="center"/>
              <w:rPr>
                <w:del w:id="1739" w:author="EliseSchramkowski" w:date="2021-08-24T10:36:00Z"/>
                <w:moveFrom w:id="1740" w:author="EliseSchramkowski" w:date="2021-08-22T14:39:00Z"/>
                <w:rFonts w:ascii="Times New Roman" w:eastAsia="Times New Roman" w:hAnsi="Times New Roman" w:cs="Times New Roman"/>
                <w:color w:val="000000" w:themeColor="text1"/>
                <w:sz w:val="24"/>
                <w:szCs w:val="24"/>
                <w:lang w:val="nl-NL" w:eastAsia="nl-NL"/>
              </w:rPr>
            </w:pPr>
            <w:moveFrom w:id="1741" w:author="EliseSchramkowski" w:date="2021-08-22T14:39:00Z">
              <w:del w:id="1742" w:author="EliseSchramkowski" w:date="2021-08-24T10:36:00Z">
                <w:r w:rsidDel="00375868">
                  <w:rPr>
                    <w:rFonts w:ascii="Times New Roman" w:eastAsia="Times New Roman" w:hAnsi="Times New Roman" w:cs="Times New Roman"/>
                    <w:color w:val="000000" w:themeColor="text1"/>
                    <w:sz w:val="24"/>
                    <w:szCs w:val="24"/>
                    <w:lang w:val="nl-NL" w:eastAsia="nl-NL"/>
                  </w:rPr>
                  <w:delText>-</w:delText>
                </w:r>
              </w:del>
            </w:moveFrom>
          </w:p>
        </w:tc>
        <w:tc>
          <w:tcPr>
            <w:tcW w:w="1275" w:type="dxa"/>
            <w:tcBorders>
              <w:top w:val="nil"/>
              <w:left w:val="nil"/>
              <w:right w:val="nil"/>
            </w:tcBorders>
          </w:tcPr>
          <w:p w14:paraId="4F1243D5" w14:textId="45A33FEE" w:rsidR="00A21210" w:rsidDel="00375868" w:rsidRDefault="00A21210" w:rsidP="00A31603">
            <w:pPr>
              <w:spacing w:line="276" w:lineRule="auto"/>
              <w:jc w:val="center"/>
              <w:rPr>
                <w:del w:id="1743" w:author="EliseSchramkowski" w:date="2021-08-24T10:36:00Z"/>
                <w:moveFrom w:id="1744" w:author="EliseSchramkowski" w:date="2021-08-22T14:39:00Z"/>
                <w:rFonts w:ascii="Times New Roman" w:eastAsia="Times New Roman" w:hAnsi="Times New Roman" w:cs="Times New Roman"/>
                <w:color w:val="000000" w:themeColor="text1"/>
                <w:sz w:val="24"/>
                <w:szCs w:val="24"/>
                <w:lang w:val="nl-NL" w:eastAsia="nl-NL"/>
              </w:rPr>
            </w:pPr>
            <w:moveFrom w:id="1745" w:author="EliseSchramkowski" w:date="2021-08-22T14:39:00Z">
              <w:del w:id="1746" w:author="EliseSchramkowski" w:date="2021-08-24T10:36:00Z">
                <w:r w:rsidDel="00375868">
                  <w:rPr>
                    <w:rFonts w:ascii="Times New Roman" w:eastAsia="Times New Roman" w:hAnsi="Times New Roman" w:cs="Times New Roman"/>
                    <w:color w:val="000000" w:themeColor="text1"/>
                    <w:sz w:val="24"/>
                    <w:szCs w:val="24"/>
                    <w:lang w:val="nl-NL" w:eastAsia="nl-NL"/>
                  </w:rPr>
                  <w:delText>-</w:delText>
                </w:r>
              </w:del>
            </w:moveFrom>
          </w:p>
        </w:tc>
        <w:tc>
          <w:tcPr>
            <w:tcW w:w="839" w:type="dxa"/>
            <w:tcBorders>
              <w:top w:val="nil"/>
              <w:left w:val="nil"/>
              <w:right w:val="nil"/>
            </w:tcBorders>
          </w:tcPr>
          <w:p w14:paraId="0AC113D4" w14:textId="60C6A040" w:rsidR="00A21210" w:rsidDel="00375868" w:rsidRDefault="00A21210" w:rsidP="00A31603">
            <w:pPr>
              <w:spacing w:line="276" w:lineRule="auto"/>
              <w:jc w:val="center"/>
              <w:rPr>
                <w:del w:id="1747" w:author="EliseSchramkowski" w:date="2021-08-24T10:36:00Z"/>
                <w:moveFrom w:id="1748" w:author="EliseSchramkowski" w:date="2021-08-22T14:39:00Z"/>
                <w:rFonts w:ascii="Times New Roman" w:eastAsia="Times New Roman" w:hAnsi="Times New Roman" w:cs="Times New Roman"/>
                <w:color w:val="000000" w:themeColor="text1"/>
                <w:sz w:val="24"/>
                <w:szCs w:val="24"/>
                <w:lang w:val="nl-NL" w:eastAsia="nl-NL"/>
              </w:rPr>
            </w:pPr>
            <w:moveFrom w:id="1749" w:author="EliseSchramkowski" w:date="2021-08-22T14:39:00Z">
              <w:del w:id="1750" w:author="EliseSchramkowski" w:date="2021-08-24T10:36:00Z">
                <w:r w:rsidDel="00375868">
                  <w:rPr>
                    <w:rFonts w:ascii="Times New Roman" w:eastAsia="Times New Roman" w:hAnsi="Times New Roman" w:cs="Times New Roman"/>
                    <w:color w:val="000000" w:themeColor="text1"/>
                    <w:sz w:val="24"/>
                    <w:szCs w:val="24"/>
                    <w:lang w:val="nl-NL" w:eastAsia="nl-NL"/>
                  </w:rPr>
                  <w:delText>-</w:delText>
                </w:r>
              </w:del>
            </w:moveFrom>
          </w:p>
        </w:tc>
        <w:tc>
          <w:tcPr>
            <w:tcW w:w="160" w:type="dxa"/>
            <w:tcBorders>
              <w:top w:val="nil"/>
              <w:left w:val="nil"/>
              <w:right w:val="nil"/>
            </w:tcBorders>
          </w:tcPr>
          <w:p w14:paraId="2C227080" w14:textId="3EFE9AFB" w:rsidR="00A21210" w:rsidDel="00375868" w:rsidRDefault="00A21210" w:rsidP="00A31603">
            <w:pPr>
              <w:spacing w:line="276" w:lineRule="auto"/>
              <w:jc w:val="center"/>
              <w:rPr>
                <w:del w:id="1751" w:author="EliseSchramkowski" w:date="2021-08-24T10:36:00Z"/>
                <w:moveFrom w:id="1752"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top w:val="nil"/>
              <w:left w:val="nil"/>
              <w:right w:val="nil"/>
            </w:tcBorders>
            <w:shd w:val="clear" w:color="auto" w:fill="auto"/>
            <w:noWrap/>
            <w:vAlign w:val="bottom"/>
          </w:tcPr>
          <w:p w14:paraId="4042B917" w14:textId="4FCE63D0" w:rsidR="00A21210" w:rsidRPr="00B934E8" w:rsidDel="00375868" w:rsidRDefault="00A21210" w:rsidP="00A31603">
            <w:pPr>
              <w:spacing w:line="276" w:lineRule="auto"/>
              <w:jc w:val="center"/>
              <w:rPr>
                <w:del w:id="1753" w:author="EliseSchramkowski" w:date="2021-08-24T10:36:00Z"/>
                <w:moveFrom w:id="1754" w:author="EliseSchramkowski" w:date="2021-08-22T14:39:00Z"/>
                <w:rFonts w:ascii="Times New Roman" w:eastAsia="Times New Roman" w:hAnsi="Times New Roman" w:cs="Times New Roman"/>
                <w:color w:val="000000" w:themeColor="text1"/>
                <w:sz w:val="24"/>
                <w:szCs w:val="24"/>
                <w:lang w:val="nl-NL" w:eastAsia="nl-NL"/>
              </w:rPr>
            </w:pPr>
            <w:moveFrom w:id="1755" w:author="EliseSchramkowski" w:date="2021-08-22T14:39:00Z">
              <w:del w:id="1756" w:author="EliseSchramkowski" w:date="2021-08-24T10:36:00Z">
                <w:r w:rsidDel="00375868">
                  <w:rPr>
                    <w:rFonts w:ascii="Times New Roman" w:eastAsia="Times New Roman" w:hAnsi="Times New Roman" w:cs="Times New Roman"/>
                    <w:color w:val="000000" w:themeColor="text1"/>
                    <w:sz w:val="24"/>
                    <w:szCs w:val="24"/>
                    <w:lang w:val="nl-NL" w:eastAsia="nl-NL"/>
                  </w:rPr>
                  <w:delText>13</w:delText>
                </w:r>
                <w:r w:rsidR="00561812" w:rsidDel="00375868">
                  <w:rPr>
                    <w:rFonts w:ascii="Times New Roman" w:eastAsia="Times New Roman" w:hAnsi="Times New Roman" w:cs="Times New Roman"/>
                    <w:color w:val="000000" w:themeColor="text1"/>
                    <w:sz w:val="24"/>
                    <w:szCs w:val="24"/>
                    <w:lang w:val="nl-NL" w:eastAsia="nl-NL"/>
                  </w:rPr>
                  <w:delText>6</w:delText>
                </w:r>
              </w:del>
            </w:moveFrom>
          </w:p>
        </w:tc>
        <w:tc>
          <w:tcPr>
            <w:tcW w:w="1418" w:type="dxa"/>
            <w:tcBorders>
              <w:top w:val="nil"/>
              <w:left w:val="nil"/>
              <w:right w:val="nil"/>
            </w:tcBorders>
            <w:shd w:val="clear" w:color="auto" w:fill="auto"/>
            <w:noWrap/>
            <w:vAlign w:val="bottom"/>
          </w:tcPr>
          <w:p w14:paraId="5AC371FC" w14:textId="2077C913" w:rsidR="00A21210" w:rsidRPr="00B934E8" w:rsidDel="00375868" w:rsidRDefault="00561812" w:rsidP="00A31603">
            <w:pPr>
              <w:spacing w:line="276" w:lineRule="auto"/>
              <w:jc w:val="center"/>
              <w:rPr>
                <w:del w:id="1757" w:author="EliseSchramkowski" w:date="2021-08-24T10:36:00Z"/>
                <w:moveFrom w:id="1758" w:author="EliseSchramkowski" w:date="2021-08-22T14:39:00Z"/>
                <w:rFonts w:ascii="Times New Roman" w:eastAsia="Times New Roman" w:hAnsi="Times New Roman" w:cs="Times New Roman"/>
                <w:color w:val="000000" w:themeColor="text1"/>
                <w:sz w:val="24"/>
                <w:szCs w:val="24"/>
                <w:lang w:val="nl-NL" w:eastAsia="nl-NL"/>
              </w:rPr>
            </w:pPr>
            <w:moveFrom w:id="1759" w:author="EliseSchramkowski" w:date="2021-08-22T14:39:00Z">
              <w:del w:id="1760" w:author="EliseSchramkowski" w:date="2021-08-24T10:36:00Z">
                <w:r w:rsidDel="00375868">
                  <w:rPr>
                    <w:rFonts w:ascii="Times New Roman" w:eastAsia="Times New Roman" w:hAnsi="Times New Roman" w:cs="Times New Roman"/>
                    <w:color w:val="000000" w:themeColor="text1"/>
                    <w:sz w:val="24"/>
                    <w:szCs w:val="24"/>
                    <w:lang w:val="nl-NL" w:eastAsia="nl-NL"/>
                  </w:rPr>
                  <w:delText>52</w:delText>
                </w:r>
                <w:r w:rsidR="00A21210" w:rsidDel="00375868">
                  <w:rPr>
                    <w:rFonts w:ascii="Times New Roman" w:eastAsia="Times New Roman" w:hAnsi="Times New Roman" w:cs="Times New Roman"/>
                    <w:color w:val="000000" w:themeColor="text1"/>
                    <w:sz w:val="24"/>
                    <w:szCs w:val="24"/>
                    <w:lang w:val="nl-NL" w:eastAsia="nl-NL"/>
                  </w:rPr>
                  <w:delText xml:space="preserve"> (3</w:delText>
                </w:r>
                <w:r w:rsidR="00C8652F" w:rsidDel="00375868">
                  <w:rPr>
                    <w:rFonts w:ascii="Times New Roman" w:eastAsia="Times New Roman" w:hAnsi="Times New Roman" w:cs="Times New Roman"/>
                    <w:color w:val="000000" w:themeColor="text1"/>
                    <w:sz w:val="24"/>
                    <w:szCs w:val="24"/>
                    <w:lang w:val="nl-NL" w:eastAsia="nl-NL"/>
                  </w:rPr>
                  <w:delText>8.2</w:delText>
                </w:r>
                <w:r w:rsidR="00A21210" w:rsidDel="00375868">
                  <w:rPr>
                    <w:rFonts w:ascii="Times New Roman" w:eastAsia="Times New Roman" w:hAnsi="Times New Roman" w:cs="Times New Roman"/>
                    <w:color w:val="000000" w:themeColor="text1"/>
                    <w:sz w:val="24"/>
                    <w:szCs w:val="24"/>
                    <w:lang w:val="nl-NL" w:eastAsia="nl-NL"/>
                  </w:rPr>
                  <w:delText>%)</w:delText>
                </w:r>
              </w:del>
            </w:moveFrom>
          </w:p>
        </w:tc>
        <w:tc>
          <w:tcPr>
            <w:tcW w:w="1134" w:type="dxa"/>
            <w:tcBorders>
              <w:top w:val="nil"/>
              <w:left w:val="nil"/>
              <w:right w:val="nil"/>
            </w:tcBorders>
            <w:shd w:val="clear" w:color="auto" w:fill="auto"/>
            <w:noWrap/>
            <w:vAlign w:val="bottom"/>
          </w:tcPr>
          <w:p w14:paraId="16F8A718" w14:textId="0E494E39" w:rsidR="00A21210" w:rsidRPr="00B934E8" w:rsidDel="00375868" w:rsidRDefault="00A21210" w:rsidP="00A31603">
            <w:pPr>
              <w:spacing w:line="276" w:lineRule="auto"/>
              <w:jc w:val="center"/>
              <w:rPr>
                <w:del w:id="1761" w:author="EliseSchramkowski" w:date="2021-08-24T10:36:00Z"/>
                <w:moveFrom w:id="1762" w:author="EliseSchramkowski" w:date="2021-08-22T14:39:00Z"/>
                <w:rFonts w:ascii="Times New Roman" w:eastAsia="Times New Roman" w:hAnsi="Times New Roman" w:cs="Times New Roman"/>
                <w:color w:val="000000" w:themeColor="text1"/>
                <w:sz w:val="24"/>
                <w:szCs w:val="24"/>
                <w:lang w:val="nl-NL" w:eastAsia="nl-NL"/>
              </w:rPr>
            </w:pPr>
            <w:moveFrom w:id="1763" w:author="EliseSchramkowski" w:date="2021-08-22T14:39:00Z">
              <w:del w:id="1764" w:author="EliseSchramkowski" w:date="2021-08-24T10:36:00Z">
                <w:r w:rsidDel="00375868">
                  <w:rPr>
                    <w:rFonts w:ascii="Times New Roman" w:eastAsia="Times New Roman" w:hAnsi="Times New Roman" w:cs="Times New Roman"/>
                    <w:color w:val="000000" w:themeColor="text1"/>
                    <w:sz w:val="24"/>
                    <w:szCs w:val="24"/>
                    <w:lang w:val="nl-NL" w:eastAsia="nl-NL"/>
                  </w:rPr>
                  <w:delText>8</w:delText>
                </w:r>
                <w:r w:rsidR="00561812" w:rsidDel="00375868">
                  <w:rPr>
                    <w:rFonts w:ascii="Times New Roman" w:eastAsia="Times New Roman" w:hAnsi="Times New Roman" w:cs="Times New Roman"/>
                    <w:color w:val="000000" w:themeColor="text1"/>
                    <w:sz w:val="24"/>
                    <w:szCs w:val="24"/>
                    <w:lang w:val="nl-NL" w:eastAsia="nl-NL"/>
                  </w:rPr>
                  <w:delText>4</w:delText>
                </w:r>
              </w:del>
            </w:moveFrom>
          </w:p>
        </w:tc>
      </w:tr>
      <w:tr w:rsidR="00A21210" w:rsidRPr="0068737F" w:rsidDel="00375868" w14:paraId="0551DA2D" w14:textId="6FE83857" w:rsidTr="00A31603">
        <w:trPr>
          <w:trHeight w:val="228"/>
          <w:del w:id="1765" w:author="EliseSchramkowski" w:date="2021-08-24T10:36:00Z"/>
        </w:trPr>
        <w:tc>
          <w:tcPr>
            <w:tcW w:w="1842" w:type="dxa"/>
            <w:gridSpan w:val="2"/>
            <w:tcBorders>
              <w:top w:val="nil"/>
              <w:left w:val="nil"/>
              <w:right w:val="nil"/>
            </w:tcBorders>
            <w:shd w:val="clear" w:color="auto" w:fill="auto"/>
            <w:noWrap/>
            <w:vAlign w:val="bottom"/>
          </w:tcPr>
          <w:p w14:paraId="0FA0386B" w14:textId="15DD52E9" w:rsidR="00A21210" w:rsidRPr="00B934E8" w:rsidDel="00375868" w:rsidRDefault="00A21210" w:rsidP="00A31603">
            <w:pPr>
              <w:spacing w:after="0" w:line="276" w:lineRule="auto"/>
              <w:rPr>
                <w:del w:id="1766" w:author="EliseSchramkowski" w:date="2021-08-24T10:36:00Z"/>
                <w:moveFrom w:id="1767" w:author="EliseSchramkowski" w:date="2021-08-22T14:39:00Z"/>
                <w:rFonts w:ascii="Times New Roman" w:eastAsia="Times New Roman" w:hAnsi="Times New Roman" w:cs="Times New Roman"/>
                <w:color w:val="000000"/>
                <w:sz w:val="24"/>
                <w:szCs w:val="24"/>
                <w:lang w:val="nl-NL" w:eastAsia="nl-NL"/>
              </w:rPr>
            </w:pPr>
            <w:moveFrom w:id="1768" w:author="EliseSchramkowski" w:date="2021-08-22T14:39:00Z">
              <w:del w:id="1769" w:author="EliseSchramkowski" w:date="2021-08-24T10:36:00Z">
                <w:r w:rsidRPr="00B934E8" w:rsidDel="00375868">
                  <w:rPr>
                    <w:rFonts w:ascii="Times New Roman" w:eastAsia="Times New Roman" w:hAnsi="Times New Roman" w:cs="Times New Roman"/>
                    <w:color w:val="000000"/>
                    <w:sz w:val="24"/>
                    <w:szCs w:val="24"/>
                    <w:lang w:val="nl-NL" w:eastAsia="nl-NL"/>
                  </w:rPr>
                  <w:delText>Journal</w:delText>
                </w:r>
              </w:del>
            </w:moveFrom>
          </w:p>
        </w:tc>
        <w:tc>
          <w:tcPr>
            <w:tcW w:w="852" w:type="dxa"/>
            <w:tcBorders>
              <w:top w:val="nil"/>
              <w:left w:val="nil"/>
              <w:right w:val="nil"/>
            </w:tcBorders>
          </w:tcPr>
          <w:p w14:paraId="10A11E9D" w14:textId="66C28112" w:rsidR="00A21210" w:rsidRPr="00B934E8" w:rsidDel="00375868" w:rsidRDefault="00A21210" w:rsidP="00A31603">
            <w:pPr>
              <w:spacing w:after="0" w:line="276" w:lineRule="auto"/>
              <w:jc w:val="center"/>
              <w:rPr>
                <w:del w:id="1770" w:author="EliseSchramkowski" w:date="2021-08-24T10:36:00Z"/>
                <w:moveFrom w:id="1771" w:author="EliseSchramkowski" w:date="2021-08-22T14:39:00Z"/>
                <w:rFonts w:ascii="Times New Roman" w:eastAsia="Times New Roman" w:hAnsi="Times New Roman" w:cs="Times New Roman"/>
                <w:color w:val="000000" w:themeColor="text1"/>
                <w:sz w:val="24"/>
                <w:szCs w:val="24"/>
                <w:lang w:val="nl-NL" w:eastAsia="nl-NL"/>
              </w:rPr>
            </w:pPr>
          </w:p>
        </w:tc>
        <w:tc>
          <w:tcPr>
            <w:tcW w:w="1275" w:type="dxa"/>
            <w:tcBorders>
              <w:top w:val="nil"/>
              <w:left w:val="nil"/>
              <w:right w:val="nil"/>
            </w:tcBorders>
          </w:tcPr>
          <w:p w14:paraId="10203A4A" w14:textId="4EDE73DE" w:rsidR="00A21210" w:rsidRPr="00B934E8" w:rsidDel="00375868" w:rsidRDefault="00A21210" w:rsidP="00A31603">
            <w:pPr>
              <w:spacing w:after="0" w:line="276" w:lineRule="auto"/>
              <w:jc w:val="center"/>
              <w:rPr>
                <w:del w:id="1772" w:author="EliseSchramkowski" w:date="2021-08-24T10:36:00Z"/>
                <w:moveFrom w:id="1773" w:author="EliseSchramkowski" w:date="2021-08-22T14:39:00Z"/>
                <w:rFonts w:ascii="Times New Roman" w:eastAsia="Times New Roman" w:hAnsi="Times New Roman" w:cs="Times New Roman"/>
                <w:color w:val="000000" w:themeColor="text1"/>
                <w:sz w:val="24"/>
                <w:szCs w:val="24"/>
                <w:lang w:val="nl-NL" w:eastAsia="nl-NL"/>
              </w:rPr>
            </w:pPr>
          </w:p>
        </w:tc>
        <w:tc>
          <w:tcPr>
            <w:tcW w:w="839" w:type="dxa"/>
            <w:tcBorders>
              <w:top w:val="nil"/>
              <w:left w:val="nil"/>
              <w:right w:val="nil"/>
            </w:tcBorders>
          </w:tcPr>
          <w:p w14:paraId="3F68E6C6" w14:textId="470FEDCE" w:rsidR="00A21210" w:rsidRPr="00B934E8" w:rsidDel="00375868" w:rsidRDefault="00A21210" w:rsidP="00A31603">
            <w:pPr>
              <w:spacing w:after="0" w:line="276" w:lineRule="auto"/>
              <w:jc w:val="center"/>
              <w:rPr>
                <w:del w:id="1774" w:author="EliseSchramkowski" w:date="2021-08-24T10:36:00Z"/>
                <w:moveFrom w:id="1775" w:author="EliseSchramkowski" w:date="2021-08-22T14:39:00Z"/>
                <w:rFonts w:ascii="Times New Roman" w:eastAsia="Times New Roman" w:hAnsi="Times New Roman" w:cs="Times New Roman"/>
                <w:color w:val="000000" w:themeColor="text1"/>
                <w:sz w:val="24"/>
                <w:szCs w:val="24"/>
                <w:lang w:val="nl-NL" w:eastAsia="nl-NL"/>
              </w:rPr>
            </w:pPr>
          </w:p>
        </w:tc>
        <w:tc>
          <w:tcPr>
            <w:tcW w:w="160" w:type="dxa"/>
            <w:tcBorders>
              <w:top w:val="nil"/>
              <w:left w:val="nil"/>
              <w:right w:val="nil"/>
            </w:tcBorders>
          </w:tcPr>
          <w:p w14:paraId="366A151E" w14:textId="4922CFBA" w:rsidR="00A21210" w:rsidRPr="00B934E8" w:rsidDel="00375868" w:rsidRDefault="00A21210" w:rsidP="00A31603">
            <w:pPr>
              <w:spacing w:after="0" w:line="276" w:lineRule="auto"/>
              <w:jc w:val="center"/>
              <w:rPr>
                <w:del w:id="1776" w:author="EliseSchramkowski" w:date="2021-08-24T10:36:00Z"/>
                <w:moveFrom w:id="1777"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top w:val="nil"/>
              <w:left w:val="nil"/>
              <w:right w:val="nil"/>
            </w:tcBorders>
            <w:shd w:val="clear" w:color="auto" w:fill="auto"/>
            <w:noWrap/>
            <w:vAlign w:val="bottom"/>
          </w:tcPr>
          <w:p w14:paraId="1EB8FBEA" w14:textId="5787EEE1" w:rsidR="00A21210" w:rsidRPr="00B934E8" w:rsidDel="00375868" w:rsidRDefault="00A21210" w:rsidP="00A31603">
            <w:pPr>
              <w:spacing w:after="0" w:line="276" w:lineRule="auto"/>
              <w:jc w:val="center"/>
              <w:rPr>
                <w:del w:id="1778" w:author="EliseSchramkowski" w:date="2021-08-24T10:36:00Z"/>
                <w:moveFrom w:id="1779" w:author="EliseSchramkowski" w:date="2021-08-22T14:39:00Z"/>
                <w:rFonts w:ascii="Times New Roman" w:eastAsia="Times New Roman" w:hAnsi="Times New Roman" w:cs="Times New Roman"/>
                <w:color w:val="000000" w:themeColor="text1"/>
                <w:sz w:val="24"/>
                <w:szCs w:val="24"/>
                <w:lang w:val="nl-NL" w:eastAsia="nl-NL"/>
              </w:rPr>
            </w:pPr>
          </w:p>
        </w:tc>
        <w:tc>
          <w:tcPr>
            <w:tcW w:w="1418" w:type="dxa"/>
            <w:tcBorders>
              <w:top w:val="nil"/>
              <w:left w:val="nil"/>
              <w:right w:val="nil"/>
            </w:tcBorders>
            <w:shd w:val="clear" w:color="auto" w:fill="auto"/>
            <w:noWrap/>
            <w:vAlign w:val="bottom"/>
          </w:tcPr>
          <w:p w14:paraId="39A4F595" w14:textId="14E4258D" w:rsidR="00A21210" w:rsidRPr="00B934E8" w:rsidDel="00375868" w:rsidRDefault="00A21210" w:rsidP="00A31603">
            <w:pPr>
              <w:spacing w:after="0" w:line="276" w:lineRule="auto"/>
              <w:jc w:val="center"/>
              <w:rPr>
                <w:del w:id="1780" w:author="EliseSchramkowski" w:date="2021-08-24T10:36:00Z"/>
                <w:moveFrom w:id="1781" w:author="EliseSchramkowski" w:date="2021-08-22T14:39:00Z"/>
                <w:rFonts w:ascii="Times New Roman" w:eastAsia="Times New Roman" w:hAnsi="Times New Roman" w:cs="Times New Roman"/>
                <w:color w:val="000000" w:themeColor="text1"/>
                <w:sz w:val="24"/>
                <w:szCs w:val="24"/>
                <w:lang w:val="nl-NL" w:eastAsia="nl-NL"/>
              </w:rPr>
            </w:pPr>
          </w:p>
        </w:tc>
        <w:tc>
          <w:tcPr>
            <w:tcW w:w="1134" w:type="dxa"/>
            <w:tcBorders>
              <w:top w:val="nil"/>
              <w:left w:val="nil"/>
              <w:right w:val="nil"/>
            </w:tcBorders>
            <w:shd w:val="clear" w:color="auto" w:fill="auto"/>
            <w:noWrap/>
            <w:vAlign w:val="bottom"/>
          </w:tcPr>
          <w:p w14:paraId="086E2A1A" w14:textId="0F8156B6" w:rsidR="00A21210" w:rsidRPr="00B934E8" w:rsidDel="00375868" w:rsidRDefault="00A21210" w:rsidP="00A31603">
            <w:pPr>
              <w:spacing w:after="0" w:line="276" w:lineRule="auto"/>
              <w:jc w:val="center"/>
              <w:rPr>
                <w:del w:id="1782" w:author="EliseSchramkowski" w:date="2021-08-24T10:36:00Z"/>
                <w:moveFrom w:id="1783" w:author="EliseSchramkowski" w:date="2021-08-22T14:39:00Z"/>
                <w:rFonts w:ascii="Times New Roman" w:eastAsia="Times New Roman" w:hAnsi="Times New Roman" w:cs="Times New Roman"/>
                <w:color w:val="000000" w:themeColor="text1"/>
                <w:sz w:val="24"/>
                <w:szCs w:val="24"/>
                <w:lang w:val="nl-NL" w:eastAsia="nl-NL"/>
              </w:rPr>
            </w:pPr>
          </w:p>
        </w:tc>
      </w:tr>
      <w:tr w:rsidR="00A21210" w:rsidRPr="007A2E2D" w:rsidDel="00375868" w14:paraId="66229F92" w14:textId="49C5B33D" w:rsidTr="00A31603">
        <w:trPr>
          <w:trHeight w:val="288"/>
          <w:del w:id="1784" w:author="EliseSchramkowski" w:date="2021-08-24T10:36:00Z"/>
        </w:trPr>
        <w:tc>
          <w:tcPr>
            <w:tcW w:w="283" w:type="dxa"/>
            <w:tcBorders>
              <w:top w:val="nil"/>
              <w:left w:val="nil"/>
              <w:right w:val="nil"/>
            </w:tcBorders>
            <w:shd w:val="clear" w:color="auto" w:fill="auto"/>
            <w:noWrap/>
            <w:vAlign w:val="bottom"/>
          </w:tcPr>
          <w:p w14:paraId="302BA2B3" w14:textId="3AC65299" w:rsidR="00A21210" w:rsidRPr="004D4E03" w:rsidDel="00375868" w:rsidRDefault="00A21210" w:rsidP="00A31603">
            <w:pPr>
              <w:spacing w:after="0" w:line="276" w:lineRule="auto"/>
              <w:rPr>
                <w:del w:id="1785" w:author="EliseSchramkowski" w:date="2021-08-24T10:36:00Z"/>
                <w:moveFrom w:id="1786"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top w:val="nil"/>
              <w:left w:val="nil"/>
              <w:right w:val="nil"/>
            </w:tcBorders>
            <w:shd w:val="clear" w:color="auto" w:fill="auto"/>
            <w:vAlign w:val="bottom"/>
          </w:tcPr>
          <w:p w14:paraId="150D8944" w14:textId="0468339A" w:rsidR="00A21210" w:rsidRPr="004D4E03" w:rsidDel="00375868" w:rsidRDefault="00A21210" w:rsidP="00A31603">
            <w:pPr>
              <w:spacing w:after="0" w:line="276" w:lineRule="auto"/>
              <w:rPr>
                <w:del w:id="1787" w:author="EliseSchramkowski" w:date="2021-08-24T10:36:00Z"/>
                <w:moveFrom w:id="1788" w:author="EliseSchramkowski" w:date="2021-08-22T14:39:00Z"/>
                <w:rFonts w:ascii="Times New Roman" w:eastAsia="Times New Roman" w:hAnsi="Times New Roman" w:cs="Times New Roman"/>
                <w:color w:val="000000" w:themeColor="text1"/>
                <w:sz w:val="24"/>
                <w:szCs w:val="24"/>
                <w:lang w:val="nl-NL" w:eastAsia="nl-NL"/>
              </w:rPr>
            </w:pPr>
            <w:moveFrom w:id="1789" w:author="EliseSchramkowski" w:date="2021-08-22T14:39:00Z">
              <w:del w:id="1790"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ASR</w:delText>
                </w:r>
              </w:del>
            </w:moveFrom>
          </w:p>
        </w:tc>
        <w:tc>
          <w:tcPr>
            <w:tcW w:w="852" w:type="dxa"/>
            <w:tcBorders>
              <w:top w:val="nil"/>
              <w:left w:val="nil"/>
              <w:right w:val="nil"/>
            </w:tcBorders>
            <w:vAlign w:val="bottom"/>
          </w:tcPr>
          <w:p w14:paraId="4357C02F" w14:textId="3579A9CA" w:rsidR="00A21210" w:rsidRPr="004D4E03" w:rsidDel="00375868" w:rsidRDefault="00A21210" w:rsidP="00A31603">
            <w:pPr>
              <w:spacing w:after="0" w:line="276" w:lineRule="auto"/>
              <w:jc w:val="center"/>
              <w:rPr>
                <w:del w:id="1791" w:author="EliseSchramkowski" w:date="2021-08-24T10:36:00Z"/>
                <w:moveFrom w:id="1792" w:author="EliseSchramkowski" w:date="2021-08-22T14:39:00Z"/>
                <w:rFonts w:ascii="Times New Roman" w:eastAsia="Times New Roman" w:hAnsi="Times New Roman" w:cs="Times New Roman"/>
                <w:color w:val="000000" w:themeColor="text1"/>
                <w:sz w:val="24"/>
                <w:szCs w:val="24"/>
                <w:lang w:val="nl-NL" w:eastAsia="nl-NL"/>
              </w:rPr>
            </w:pPr>
            <w:moveFrom w:id="1793" w:author="EliseSchramkowski" w:date="2021-08-22T14:39:00Z">
              <w:del w:id="1794"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25</w:delText>
                </w:r>
              </w:del>
            </w:moveFrom>
          </w:p>
        </w:tc>
        <w:tc>
          <w:tcPr>
            <w:tcW w:w="1275" w:type="dxa"/>
            <w:tcBorders>
              <w:top w:val="nil"/>
              <w:left w:val="nil"/>
              <w:right w:val="nil"/>
            </w:tcBorders>
            <w:vAlign w:val="bottom"/>
          </w:tcPr>
          <w:p w14:paraId="187493AF" w14:textId="43C1661B" w:rsidR="00A21210" w:rsidRPr="004D4E03" w:rsidDel="00375868" w:rsidRDefault="00A21210" w:rsidP="00A31603">
            <w:pPr>
              <w:spacing w:after="0" w:line="276" w:lineRule="auto"/>
              <w:jc w:val="center"/>
              <w:rPr>
                <w:del w:id="1795" w:author="EliseSchramkowski" w:date="2021-08-24T10:36:00Z"/>
                <w:moveFrom w:id="1796" w:author="EliseSchramkowski" w:date="2021-08-22T14:39:00Z"/>
                <w:rFonts w:ascii="Times New Roman" w:eastAsia="Times New Roman" w:hAnsi="Times New Roman" w:cs="Times New Roman"/>
                <w:color w:val="000000" w:themeColor="text1"/>
                <w:sz w:val="24"/>
                <w:szCs w:val="24"/>
                <w:lang w:val="nl-NL" w:eastAsia="nl-NL"/>
              </w:rPr>
            </w:pPr>
            <w:moveFrom w:id="1797" w:author="EliseSchramkowski" w:date="2021-08-22T14:39:00Z">
              <w:del w:id="1798"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11 (44.0%)</w:delText>
                </w:r>
              </w:del>
            </w:moveFrom>
          </w:p>
        </w:tc>
        <w:tc>
          <w:tcPr>
            <w:tcW w:w="839" w:type="dxa"/>
            <w:tcBorders>
              <w:top w:val="nil"/>
              <w:left w:val="nil"/>
              <w:right w:val="nil"/>
            </w:tcBorders>
            <w:vAlign w:val="bottom"/>
          </w:tcPr>
          <w:p w14:paraId="4B52546D" w14:textId="07A1B6A7" w:rsidR="00A21210" w:rsidRPr="004D4E03" w:rsidDel="00375868" w:rsidRDefault="00A21210" w:rsidP="00A31603">
            <w:pPr>
              <w:spacing w:after="0" w:line="276" w:lineRule="auto"/>
              <w:jc w:val="center"/>
              <w:rPr>
                <w:del w:id="1799" w:author="EliseSchramkowski" w:date="2021-08-24T10:36:00Z"/>
                <w:moveFrom w:id="1800" w:author="EliseSchramkowski" w:date="2021-08-22T14:39:00Z"/>
                <w:rFonts w:ascii="Times New Roman" w:eastAsia="Times New Roman" w:hAnsi="Times New Roman" w:cs="Times New Roman"/>
                <w:color w:val="000000" w:themeColor="text1"/>
                <w:sz w:val="24"/>
                <w:szCs w:val="24"/>
                <w:lang w:val="nl-NL" w:eastAsia="nl-NL"/>
              </w:rPr>
            </w:pPr>
            <w:moveFrom w:id="1801" w:author="EliseSchramkowski" w:date="2021-08-22T14:39:00Z">
              <w:del w:id="1802"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14</w:delText>
                </w:r>
              </w:del>
            </w:moveFrom>
          </w:p>
        </w:tc>
        <w:tc>
          <w:tcPr>
            <w:tcW w:w="160" w:type="dxa"/>
            <w:tcBorders>
              <w:top w:val="nil"/>
              <w:left w:val="nil"/>
              <w:right w:val="nil"/>
            </w:tcBorders>
          </w:tcPr>
          <w:p w14:paraId="307DA7C0" w14:textId="61E8DA3D" w:rsidR="00A21210" w:rsidDel="00375868" w:rsidRDefault="00A21210" w:rsidP="00A31603">
            <w:pPr>
              <w:spacing w:after="0" w:line="276" w:lineRule="auto"/>
              <w:jc w:val="center"/>
              <w:rPr>
                <w:del w:id="1803" w:author="EliseSchramkowski" w:date="2021-08-24T10:36:00Z"/>
                <w:moveFrom w:id="1804" w:author="EliseSchramkowski" w:date="2021-08-22T14:39:00Z"/>
                <w:rFonts w:ascii="Times New Roman" w:eastAsia="Times New Roman" w:hAnsi="Times New Roman" w:cs="Times New Roman"/>
                <w:color w:val="000000"/>
                <w:sz w:val="24"/>
                <w:szCs w:val="24"/>
                <w:lang w:val="nl-NL" w:eastAsia="nl-NL"/>
              </w:rPr>
            </w:pPr>
          </w:p>
        </w:tc>
        <w:tc>
          <w:tcPr>
            <w:tcW w:w="844" w:type="dxa"/>
            <w:tcBorders>
              <w:top w:val="nil"/>
              <w:left w:val="nil"/>
              <w:right w:val="nil"/>
            </w:tcBorders>
            <w:shd w:val="clear" w:color="auto" w:fill="auto"/>
            <w:noWrap/>
            <w:vAlign w:val="bottom"/>
          </w:tcPr>
          <w:p w14:paraId="5F993588" w14:textId="676E2200" w:rsidR="00A21210" w:rsidRPr="007A2E2D" w:rsidDel="00375868" w:rsidRDefault="00A21210" w:rsidP="00A31603">
            <w:pPr>
              <w:spacing w:after="0" w:line="276" w:lineRule="auto"/>
              <w:jc w:val="center"/>
              <w:rPr>
                <w:del w:id="1805" w:author="EliseSchramkowski" w:date="2021-08-24T10:36:00Z"/>
                <w:moveFrom w:id="1806" w:author="EliseSchramkowski" w:date="2021-08-22T14:39:00Z"/>
                <w:rFonts w:ascii="Times New Roman" w:eastAsia="Times New Roman" w:hAnsi="Times New Roman" w:cs="Times New Roman"/>
                <w:color w:val="000000"/>
                <w:sz w:val="24"/>
                <w:szCs w:val="24"/>
                <w:lang w:val="nl-NL" w:eastAsia="nl-NL"/>
              </w:rPr>
            </w:pPr>
            <w:moveFrom w:id="1807" w:author="EliseSchramkowski" w:date="2021-08-22T14:39:00Z">
              <w:del w:id="1808" w:author="EliseSchramkowski" w:date="2021-08-24T10:36:00Z">
                <w:r w:rsidDel="00375868">
                  <w:rPr>
                    <w:rFonts w:ascii="Times New Roman" w:eastAsia="Times New Roman" w:hAnsi="Times New Roman" w:cs="Times New Roman"/>
                    <w:color w:val="000000"/>
                    <w:sz w:val="24"/>
                    <w:szCs w:val="24"/>
                    <w:lang w:val="nl-NL" w:eastAsia="nl-NL"/>
                  </w:rPr>
                  <w:delText>5</w:delText>
                </w:r>
                <w:r w:rsidR="00561812" w:rsidDel="00375868">
                  <w:rPr>
                    <w:rFonts w:ascii="Times New Roman" w:eastAsia="Times New Roman" w:hAnsi="Times New Roman" w:cs="Times New Roman"/>
                    <w:color w:val="000000"/>
                    <w:sz w:val="24"/>
                    <w:szCs w:val="24"/>
                    <w:lang w:val="nl-NL" w:eastAsia="nl-NL"/>
                  </w:rPr>
                  <w:delText>8</w:delText>
                </w:r>
              </w:del>
            </w:moveFrom>
          </w:p>
        </w:tc>
        <w:tc>
          <w:tcPr>
            <w:tcW w:w="1418" w:type="dxa"/>
            <w:tcBorders>
              <w:top w:val="nil"/>
              <w:left w:val="nil"/>
              <w:right w:val="nil"/>
            </w:tcBorders>
            <w:shd w:val="clear" w:color="auto" w:fill="auto"/>
            <w:noWrap/>
            <w:vAlign w:val="bottom"/>
          </w:tcPr>
          <w:p w14:paraId="13A798DF" w14:textId="4B873421" w:rsidR="00A21210" w:rsidRPr="007A2E2D" w:rsidDel="00375868" w:rsidRDefault="00A21210" w:rsidP="00A31603">
            <w:pPr>
              <w:spacing w:after="0" w:line="276" w:lineRule="auto"/>
              <w:jc w:val="center"/>
              <w:rPr>
                <w:del w:id="1809" w:author="EliseSchramkowski" w:date="2021-08-24T10:36:00Z"/>
                <w:moveFrom w:id="1810" w:author="EliseSchramkowski" w:date="2021-08-22T14:39:00Z"/>
                <w:rFonts w:ascii="Times New Roman" w:eastAsia="Times New Roman" w:hAnsi="Times New Roman" w:cs="Times New Roman"/>
                <w:color w:val="000000"/>
                <w:sz w:val="24"/>
                <w:szCs w:val="24"/>
                <w:lang w:val="nl-NL" w:eastAsia="nl-NL"/>
              </w:rPr>
            </w:pPr>
            <w:moveFrom w:id="1811" w:author="EliseSchramkowski" w:date="2021-08-22T14:39:00Z">
              <w:del w:id="1812" w:author="EliseSchramkowski" w:date="2021-08-24T10:36:00Z">
                <w:r w:rsidDel="00375868">
                  <w:rPr>
                    <w:rFonts w:ascii="Times New Roman" w:eastAsia="Times New Roman" w:hAnsi="Times New Roman" w:cs="Times New Roman"/>
                    <w:color w:val="000000"/>
                    <w:sz w:val="24"/>
                    <w:szCs w:val="24"/>
                    <w:lang w:val="nl-NL" w:eastAsia="nl-NL"/>
                  </w:rPr>
                  <w:delText>1</w:delText>
                </w:r>
                <w:r w:rsidR="00561812" w:rsidDel="00375868">
                  <w:rPr>
                    <w:rFonts w:ascii="Times New Roman" w:eastAsia="Times New Roman" w:hAnsi="Times New Roman" w:cs="Times New Roman"/>
                    <w:color w:val="000000"/>
                    <w:sz w:val="24"/>
                    <w:szCs w:val="24"/>
                    <w:lang w:val="nl-NL" w:eastAsia="nl-NL"/>
                  </w:rPr>
                  <w:delText>9</w:delText>
                </w:r>
                <w:r w:rsidDel="00375868">
                  <w:rPr>
                    <w:rFonts w:ascii="Times New Roman" w:eastAsia="Times New Roman" w:hAnsi="Times New Roman" w:cs="Times New Roman"/>
                    <w:color w:val="000000"/>
                    <w:sz w:val="24"/>
                    <w:szCs w:val="24"/>
                    <w:lang w:val="nl-NL" w:eastAsia="nl-NL"/>
                  </w:rPr>
                  <w:delText xml:space="preserve"> (</w:delText>
                </w:r>
                <w:r w:rsidR="00C8652F" w:rsidDel="00375868">
                  <w:rPr>
                    <w:rFonts w:ascii="Times New Roman" w:eastAsia="Times New Roman" w:hAnsi="Times New Roman" w:cs="Times New Roman"/>
                    <w:color w:val="000000"/>
                    <w:sz w:val="24"/>
                    <w:szCs w:val="24"/>
                    <w:lang w:val="nl-NL" w:eastAsia="nl-NL"/>
                  </w:rPr>
                  <w:delText>32.8</w:delText>
                </w:r>
                <w:r w:rsidDel="00375868">
                  <w:rPr>
                    <w:rFonts w:ascii="Times New Roman" w:eastAsia="Times New Roman" w:hAnsi="Times New Roman" w:cs="Times New Roman"/>
                    <w:color w:val="000000"/>
                    <w:sz w:val="24"/>
                    <w:szCs w:val="24"/>
                    <w:lang w:val="nl-NL" w:eastAsia="nl-NL"/>
                  </w:rPr>
                  <w:delText>%)</w:delText>
                </w:r>
              </w:del>
            </w:moveFrom>
          </w:p>
        </w:tc>
        <w:tc>
          <w:tcPr>
            <w:tcW w:w="1134" w:type="dxa"/>
            <w:tcBorders>
              <w:top w:val="nil"/>
              <w:left w:val="nil"/>
              <w:right w:val="nil"/>
            </w:tcBorders>
            <w:shd w:val="clear" w:color="auto" w:fill="auto"/>
            <w:noWrap/>
            <w:vAlign w:val="bottom"/>
          </w:tcPr>
          <w:p w14:paraId="1FA05D29" w14:textId="778BD05F" w:rsidR="00A21210" w:rsidRPr="007A2E2D" w:rsidDel="00375868" w:rsidRDefault="00A21210" w:rsidP="00A31603">
            <w:pPr>
              <w:spacing w:after="0" w:line="276" w:lineRule="auto"/>
              <w:jc w:val="center"/>
              <w:rPr>
                <w:del w:id="1813" w:author="EliseSchramkowski" w:date="2021-08-24T10:36:00Z"/>
                <w:moveFrom w:id="1814" w:author="EliseSchramkowski" w:date="2021-08-22T14:39:00Z"/>
                <w:rFonts w:ascii="Times New Roman" w:eastAsia="Times New Roman" w:hAnsi="Times New Roman" w:cs="Times New Roman"/>
                <w:color w:val="000000"/>
                <w:sz w:val="24"/>
                <w:szCs w:val="24"/>
                <w:lang w:val="nl-NL" w:eastAsia="nl-NL"/>
              </w:rPr>
            </w:pPr>
            <w:moveFrom w:id="1815" w:author="EliseSchramkowski" w:date="2021-08-22T14:39:00Z">
              <w:del w:id="1816" w:author="EliseSchramkowski" w:date="2021-08-24T10:36:00Z">
                <w:r w:rsidDel="00375868">
                  <w:rPr>
                    <w:rFonts w:ascii="Times New Roman" w:eastAsia="Times New Roman" w:hAnsi="Times New Roman" w:cs="Times New Roman"/>
                    <w:color w:val="000000"/>
                    <w:sz w:val="24"/>
                    <w:szCs w:val="24"/>
                    <w:lang w:val="nl-NL" w:eastAsia="nl-NL"/>
                  </w:rPr>
                  <w:delText>3</w:delText>
                </w:r>
                <w:r w:rsidR="00561812" w:rsidDel="00375868">
                  <w:rPr>
                    <w:rFonts w:ascii="Times New Roman" w:eastAsia="Times New Roman" w:hAnsi="Times New Roman" w:cs="Times New Roman"/>
                    <w:color w:val="000000"/>
                    <w:sz w:val="24"/>
                    <w:szCs w:val="24"/>
                    <w:lang w:val="nl-NL" w:eastAsia="nl-NL"/>
                  </w:rPr>
                  <w:delText>9</w:delText>
                </w:r>
              </w:del>
            </w:moveFrom>
          </w:p>
        </w:tc>
      </w:tr>
      <w:tr w:rsidR="00A21210" w:rsidRPr="007A2E2D" w:rsidDel="00375868" w14:paraId="78AEE675" w14:textId="5206167D" w:rsidTr="00A31603">
        <w:trPr>
          <w:trHeight w:val="288"/>
          <w:del w:id="1817" w:author="EliseSchramkowski" w:date="2021-08-24T10:36:00Z"/>
        </w:trPr>
        <w:tc>
          <w:tcPr>
            <w:tcW w:w="283" w:type="dxa"/>
            <w:tcBorders>
              <w:top w:val="nil"/>
              <w:left w:val="nil"/>
              <w:right w:val="nil"/>
            </w:tcBorders>
            <w:shd w:val="clear" w:color="auto" w:fill="auto"/>
            <w:noWrap/>
            <w:vAlign w:val="bottom"/>
          </w:tcPr>
          <w:p w14:paraId="59508E49" w14:textId="407A0633" w:rsidR="00A21210" w:rsidRPr="004D4E03" w:rsidDel="00375868" w:rsidRDefault="00A21210" w:rsidP="00A31603">
            <w:pPr>
              <w:spacing w:after="0" w:line="276" w:lineRule="auto"/>
              <w:jc w:val="center"/>
              <w:rPr>
                <w:del w:id="1818" w:author="EliseSchramkowski" w:date="2021-08-24T10:36:00Z"/>
                <w:moveFrom w:id="1819"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top w:val="nil"/>
              <w:left w:val="nil"/>
              <w:right w:val="nil"/>
            </w:tcBorders>
            <w:shd w:val="clear" w:color="auto" w:fill="auto"/>
            <w:noWrap/>
            <w:vAlign w:val="bottom"/>
          </w:tcPr>
          <w:p w14:paraId="026F7618" w14:textId="2ABA1820" w:rsidR="00A21210" w:rsidRPr="004D4E03" w:rsidDel="00375868" w:rsidRDefault="00A21210" w:rsidP="00A31603">
            <w:pPr>
              <w:spacing w:after="0" w:line="276" w:lineRule="auto"/>
              <w:rPr>
                <w:del w:id="1820" w:author="EliseSchramkowski" w:date="2021-08-24T10:36:00Z"/>
                <w:moveFrom w:id="1821" w:author="EliseSchramkowski" w:date="2021-08-22T14:39:00Z"/>
                <w:rFonts w:ascii="Times New Roman" w:eastAsia="Times New Roman" w:hAnsi="Times New Roman" w:cs="Times New Roman"/>
                <w:color w:val="000000" w:themeColor="text1"/>
                <w:sz w:val="24"/>
                <w:szCs w:val="24"/>
                <w:lang w:val="nl-NL" w:eastAsia="nl-NL"/>
              </w:rPr>
            </w:pPr>
            <w:moveFrom w:id="1822" w:author="EliseSchramkowski" w:date="2021-08-22T14:39:00Z">
              <w:del w:id="1823"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AJS</w:delText>
                </w:r>
              </w:del>
            </w:moveFrom>
          </w:p>
        </w:tc>
        <w:tc>
          <w:tcPr>
            <w:tcW w:w="852" w:type="dxa"/>
            <w:tcBorders>
              <w:top w:val="nil"/>
              <w:left w:val="nil"/>
              <w:right w:val="nil"/>
            </w:tcBorders>
            <w:vAlign w:val="bottom"/>
          </w:tcPr>
          <w:p w14:paraId="09121598" w14:textId="6602D99A" w:rsidR="00A21210" w:rsidRPr="004D4E03" w:rsidDel="00375868" w:rsidRDefault="00A21210" w:rsidP="00A31603">
            <w:pPr>
              <w:spacing w:after="0" w:line="276" w:lineRule="auto"/>
              <w:jc w:val="center"/>
              <w:rPr>
                <w:del w:id="1824" w:author="EliseSchramkowski" w:date="2021-08-24T10:36:00Z"/>
                <w:moveFrom w:id="1825" w:author="EliseSchramkowski" w:date="2021-08-22T14:39:00Z"/>
                <w:rFonts w:ascii="Times New Roman" w:eastAsia="Times New Roman" w:hAnsi="Times New Roman" w:cs="Times New Roman"/>
                <w:color w:val="000000" w:themeColor="text1"/>
                <w:sz w:val="24"/>
                <w:szCs w:val="24"/>
                <w:lang w:val="nl-NL" w:eastAsia="nl-NL"/>
              </w:rPr>
            </w:pPr>
            <w:moveFrom w:id="1826" w:author="EliseSchramkowski" w:date="2021-08-22T14:39:00Z">
              <w:del w:id="1827"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15</w:delText>
                </w:r>
              </w:del>
            </w:moveFrom>
          </w:p>
        </w:tc>
        <w:tc>
          <w:tcPr>
            <w:tcW w:w="1275" w:type="dxa"/>
            <w:tcBorders>
              <w:top w:val="nil"/>
              <w:left w:val="nil"/>
              <w:right w:val="nil"/>
            </w:tcBorders>
            <w:vAlign w:val="bottom"/>
          </w:tcPr>
          <w:p w14:paraId="15D31568" w14:textId="661987B7" w:rsidR="00A21210" w:rsidRPr="004D4E03" w:rsidDel="00375868" w:rsidRDefault="00A21210" w:rsidP="00A31603">
            <w:pPr>
              <w:spacing w:after="0" w:line="276" w:lineRule="auto"/>
              <w:jc w:val="center"/>
              <w:rPr>
                <w:del w:id="1828" w:author="EliseSchramkowski" w:date="2021-08-24T10:36:00Z"/>
                <w:moveFrom w:id="1829" w:author="EliseSchramkowski" w:date="2021-08-22T14:39:00Z"/>
                <w:rFonts w:ascii="Times New Roman" w:eastAsia="Times New Roman" w:hAnsi="Times New Roman" w:cs="Times New Roman"/>
                <w:color w:val="000000" w:themeColor="text1"/>
                <w:sz w:val="24"/>
                <w:szCs w:val="24"/>
                <w:lang w:val="nl-NL" w:eastAsia="nl-NL"/>
              </w:rPr>
            </w:pPr>
            <w:moveFrom w:id="1830" w:author="EliseSchramkowski" w:date="2021-08-22T14:39:00Z">
              <w:del w:id="1831"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3 (20.0%)</w:delText>
                </w:r>
              </w:del>
            </w:moveFrom>
          </w:p>
        </w:tc>
        <w:tc>
          <w:tcPr>
            <w:tcW w:w="839" w:type="dxa"/>
            <w:tcBorders>
              <w:top w:val="nil"/>
              <w:left w:val="nil"/>
              <w:right w:val="nil"/>
            </w:tcBorders>
            <w:vAlign w:val="bottom"/>
          </w:tcPr>
          <w:p w14:paraId="5DE8EF31" w14:textId="31CE4631" w:rsidR="00A21210" w:rsidRPr="004D4E03" w:rsidDel="00375868" w:rsidRDefault="00A21210" w:rsidP="00A31603">
            <w:pPr>
              <w:spacing w:after="0" w:line="276" w:lineRule="auto"/>
              <w:jc w:val="center"/>
              <w:rPr>
                <w:del w:id="1832" w:author="EliseSchramkowski" w:date="2021-08-24T10:36:00Z"/>
                <w:moveFrom w:id="1833" w:author="EliseSchramkowski" w:date="2021-08-22T14:39:00Z"/>
                <w:rFonts w:ascii="Times New Roman" w:eastAsia="Times New Roman" w:hAnsi="Times New Roman" w:cs="Times New Roman"/>
                <w:color w:val="000000" w:themeColor="text1"/>
                <w:sz w:val="24"/>
                <w:szCs w:val="24"/>
                <w:lang w:val="nl-NL" w:eastAsia="nl-NL"/>
              </w:rPr>
            </w:pPr>
            <w:moveFrom w:id="1834" w:author="EliseSchramkowski" w:date="2021-08-22T14:39:00Z">
              <w:del w:id="1835"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12</w:delText>
                </w:r>
              </w:del>
            </w:moveFrom>
          </w:p>
        </w:tc>
        <w:tc>
          <w:tcPr>
            <w:tcW w:w="160" w:type="dxa"/>
            <w:tcBorders>
              <w:top w:val="nil"/>
              <w:left w:val="nil"/>
              <w:right w:val="nil"/>
            </w:tcBorders>
          </w:tcPr>
          <w:p w14:paraId="4C2D1323" w14:textId="51678D5B" w:rsidR="00A21210" w:rsidDel="00375868" w:rsidRDefault="00A21210" w:rsidP="00A31603">
            <w:pPr>
              <w:spacing w:after="0" w:line="276" w:lineRule="auto"/>
              <w:jc w:val="center"/>
              <w:rPr>
                <w:del w:id="1836" w:author="EliseSchramkowski" w:date="2021-08-24T10:36:00Z"/>
                <w:moveFrom w:id="1837" w:author="EliseSchramkowski" w:date="2021-08-22T14:39:00Z"/>
                <w:rFonts w:ascii="Times New Roman" w:eastAsia="Times New Roman" w:hAnsi="Times New Roman" w:cs="Times New Roman"/>
                <w:color w:val="000000"/>
                <w:sz w:val="24"/>
                <w:szCs w:val="24"/>
                <w:lang w:val="nl-NL" w:eastAsia="nl-NL"/>
              </w:rPr>
            </w:pPr>
          </w:p>
        </w:tc>
        <w:tc>
          <w:tcPr>
            <w:tcW w:w="844" w:type="dxa"/>
            <w:tcBorders>
              <w:top w:val="nil"/>
              <w:left w:val="nil"/>
              <w:right w:val="nil"/>
            </w:tcBorders>
            <w:shd w:val="clear" w:color="auto" w:fill="auto"/>
            <w:noWrap/>
            <w:vAlign w:val="bottom"/>
          </w:tcPr>
          <w:p w14:paraId="78441042" w14:textId="015B0855" w:rsidR="00A21210" w:rsidRPr="007A2E2D" w:rsidDel="00375868" w:rsidRDefault="00561812" w:rsidP="00A31603">
            <w:pPr>
              <w:spacing w:after="0" w:line="276" w:lineRule="auto"/>
              <w:jc w:val="center"/>
              <w:rPr>
                <w:del w:id="1838" w:author="EliseSchramkowski" w:date="2021-08-24T10:36:00Z"/>
                <w:moveFrom w:id="1839" w:author="EliseSchramkowski" w:date="2021-08-22T14:39:00Z"/>
                <w:rFonts w:ascii="Times New Roman" w:eastAsia="Times New Roman" w:hAnsi="Times New Roman" w:cs="Times New Roman"/>
                <w:color w:val="000000"/>
                <w:sz w:val="24"/>
                <w:szCs w:val="24"/>
                <w:lang w:val="nl-NL" w:eastAsia="nl-NL"/>
              </w:rPr>
            </w:pPr>
            <w:moveFrom w:id="1840" w:author="EliseSchramkowski" w:date="2021-08-22T14:39:00Z">
              <w:del w:id="1841" w:author="EliseSchramkowski" w:date="2021-08-24T10:36:00Z">
                <w:r w:rsidDel="00375868">
                  <w:rPr>
                    <w:rFonts w:ascii="Times New Roman" w:eastAsia="Times New Roman" w:hAnsi="Times New Roman" w:cs="Times New Roman"/>
                    <w:color w:val="000000"/>
                    <w:sz w:val="24"/>
                    <w:szCs w:val="24"/>
                    <w:lang w:val="nl-NL" w:eastAsia="nl-NL"/>
                  </w:rPr>
                  <w:delText>31</w:delText>
                </w:r>
                <w:r w:rsidR="0002248B" w:rsidDel="00375868">
                  <w:rPr>
                    <w:rFonts w:ascii="Times New Roman" w:eastAsia="Times New Roman" w:hAnsi="Times New Roman" w:cs="Times New Roman"/>
                    <w:color w:val="000000"/>
                    <w:sz w:val="24"/>
                    <w:szCs w:val="24"/>
                    <w:lang w:val="nl-NL" w:eastAsia="nl-NL"/>
                  </w:rPr>
                  <w:delText xml:space="preserve"> </w:delText>
                </w:r>
              </w:del>
            </w:moveFrom>
          </w:p>
        </w:tc>
        <w:tc>
          <w:tcPr>
            <w:tcW w:w="1418" w:type="dxa"/>
            <w:tcBorders>
              <w:top w:val="nil"/>
              <w:left w:val="nil"/>
              <w:right w:val="nil"/>
            </w:tcBorders>
            <w:shd w:val="clear" w:color="auto" w:fill="auto"/>
            <w:noWrap/>
            <w:vAlign w:val="bottom"/>
          </w:tcPr>
          <w:p w14:paraId="6630BF6B" w14:textId="519E51EB" w:rsidR="00A21210" w:rsidRPr="007A2E2D" w:rsidDel="00375868" w:rsidRDefault="00561812" w:rsidP="00A31603">
            <w:pPr>
              <w:spacing w:after="0" w:line="276" w:lineRule="auto"/>
              <w:jc w:val="center"/>
              <w:rPr>
                <w:del w:id="1842" w:author="EliseSchramkowski" w:date="2021-08-24T10:36:00Z"/>
                <w:moveFrom w:id="1843" w:author="EliseSchramkowski" w:date="2021-08-22T14:39:00Z"/>
                <w:rFonts w:ascii="Times New Roman" w:eastAsia="Times New Roman" w:hAnsi="Times New Roman" w:cs="Times New Roman"/>
                <w:color w:val="000000"/>
                <w:sz w:val="24"/>
                <w:szCs w:val="24"/>
                <w:lang w:val="nl-NL" w:eastAsia="nl-NL"/>
              </w:rPr>
            </w:pPr>
            <w:moveFrom w:id="1844" w:author="EliseSchramkowski" w:date="2021-08-22T14:39:00Z">
              <w:del w:id="1845" w:author="EliseSchramkowski" w:date="2021-08-24T10:36:00Z">
                <w:r w:rsidDel="00375868">
                  <w:rPr>
                    <w:rFonts w:ascii="Times New Roman" w:eastAsia="Times New Roman" w:hAnsi="Times New Roman" w:cs="Times New Roman"/>
                    <w:color w:val="000000"/>
                    <w:sz w:val="24"/>
                    <w:szCs w:val="24"/>
                    <w:lang w:val="nl-NL" w:eastAsia="nl-NL"/>
                  </w:rPr>
                  <w:delText>4</w:delText>
                </w:r>
                <w:r w:rsidR="00A21210" w:rsidDel="00375868">
                  <w:rPr>
                    <w:rFonts w:ascii="Times New Roman" w:eastAsia="Times New Roman" w:hAnsi="Times New Roman" w:cs="Times New Roman"/>
                    <w:color w:val="000000"/>
                    <w:sz w:val="24"/>
                    <w:szCs w:val="24"/>
                    <w:lang w:val="nl-NL" w:eastAsia="nl-NL"/>
                  </w:rPr>
                  <w:delText xml:space="preserve"> (</w:delText>
                </w:r>
                <w:r w:rsidR="00C8652F" w:rsidDel="00375868">
                  <w:rPr>
                    <w:rFonts w:ascii="Times New Roman" w:eastAsia="Times New Roman" w:hAnsi="Times New Roman" w:cs="Times New Roman"/>
                    <w:color w:val="000000"/>
                    <w:sz w:val="24"/>
                    <w:szCs w:val="24"/>
                    <w:lang w:val="nl-NL" w:eastAsia="nl-NL"/>
                  </w:rPr>
                  <w:delText>12.9</w:delText>
                </w:r>
                <w:r w:rsidR="00A21210" w:rsidDel="00375868">
                  <w:rPr>
                    <w:rFonts w:ascii="Times New Roman" w:eastAsia="Times New Roman" w:hAnsi="Times New Roman" w:cs="Times New Roman"/>
                    <w:color w:val="000000"/>
                    <w:sz w:val="24"/>
                    <w:szCs w:val="24"/>
                    <w:lang w:val="nl-NL" w:eastAsia="nl-NL"/>
                  </w:rPr>
                  <w:delText>%)</w:delText>
                </w:r>
              </w:del>
            </w:moveFrom>
          </w:p>
        </w:tc>
        <w:tc>
          <w:tcPr>
            <w:tcW w:w="1134" w:type="dxa"/>
            <w:tcBorders>
              <w:top w:val="nil"/>
              <w:left w:val="nil"/>
              <w:right w:val="nil"/>
            </w:tcBorders>
            <w:shd w:val="clear" w:color="auto" w:fill="auto"/>
            <w:noWrap/>
            <w:vAlign w:val="bottom"/>
          </w:tcPr>
          <w:p w14:paraId="772C470E" w14:textId="426FB1D5" w:rsidR="00A21210" w:rsidRPr="007A2E2D" w:rsidDel="00375868" w:rsidRDefault="00A21210" w:rsidP="00A31603">
            <w:pPr>
              <w:spacing w:after="0" w:line="276" w:lineRule="auto"/>
              <w:jc w:val="center"/>
              <w:rPr>
                <w:del w:id="1846" w:author="EliseSchramkowski" w:date="2021-08-24T10:36:00Z"/>
                <w:moveFrom w:id="1847" w:author="EliseSchramkowski" w:date="2021-08-22T14:39:00Z"/>
                <w:rFonts w:ascii="Times New Roman" w:eastAsia="Times New Roman" w:hAnsi="Times New Roman" w:cs="Times New Roman"/>
                <w:color w:val="000000"/>
                <w:sz w:val="24"/>
                <w:szCs w:val="24"/>
                <w:lang w:val="nl-NL" w:eastAsia="nl-NL"/>
              </w:rPr>
            </w:pPr>
            <w:moveFrom w:id="1848" w:author="EliseSchramkowski" w:date="2021-08-22T14:39:00Z">
              <w:del w:id="1849" w:author="EliseSchramkowski" w:date="2021-08-24T10:36:00Z">
                <w:r w:rsidDel="00375868">
                  <w:rPr>
                    <w:rFonts w:ascii="Times New Roman" w:eastAsia="Times New Roman" w:hAnsi="Times New Roman" w:cs="Times New Roman"/>
                    <w:color w:val="000000"/>
                    <w:sz w:val="24"/>
                    <w:szCs w:val="24"/>
                    <w:lang w:val="nl-NL" w:eastAsia="nl-NL"/>
                  </w:rPr>
                  <w:delText>2</w:delText>
                </w:r>
                <w:r w:rsidR="00561812" w:rsidDel="00375868">
                  <w:rPr>
                    <w:rFonts w:ascii="Times New Roman" w:eastAsia="Times New Roman" w:hAnsi="Times New Roman" w:cs="Times New Roman"/>
                    <w:color w:val="000000"/>
                    <w:sz w:val="24"/>
                    <w:szCs w:val="24"/>
                    <w:lang w:val="nl-NL" w:eastAsia="nl-NL"/>
                  </w:rPr>
                  <w:delText>7</w:delText>
                </w:r>
              </w:del>
            </w:moveFrom>
          </w:p>
        </w:tc>
      </w:tr>
      <w:tr w:rsidR="00A21210" w:rsidRPr="007A2E2D" w:rsidDel="00375868" w14:paraId="5058A67A" w14:textId="23ED584A" w:rsidTr="00A31603">
        <w:trPr>
          <w:trHeight w:val="288"/>
          <w:del w:id="1850" w:author="EliseSchramkowski" w:date="2021-08-24T10:36:00Z"/>
        </w:trPr>
        <w:tc>
          <w:tcPr>
            <w:tcW w:w="283" w:type="dxa"/>
            <w:tcBorders>
              <w:top w:val="nil"/>
              <w:left w:val="nil"/>
              <w:right w:val="nil"/>
            </w:tcBorders>
            <w:shd w:val="clear" w:color="auto" w:fill="auto"/>
            <w:noWrap/>
            <w:vAlign w:val="bottom"/>
          </w:tcPr>
          <w:p w14:paraId="68CC18CD" w14:textId="4E9998A5" w:rsidR="00A21210" w:rsidRPr="004D4E03" w:rsidDel="00375868" w:rsidRDefault="00A21210" w:rsidP="00A31603">
            <w:pPr>
              <w:spacing w:after="0" w:line="276" w:lineRule="auto"/>
              <w:jc w:val="center"/>
              <w:rPr>
                <w:del w:id="1851" w:author="EliseSchramkowski" w:date="2021-08-24T10:36:00Z"/>
                <w:moveFrom w:id="1852"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top w:val="nil"/>
              <w:left w:val="nil"/>
              <w:right w:val="nil"/>
            </w:tcBorders>
            <w:shd w:val="clear" w:color="auto" w:fill="auto"/>
            <w:noWrap/>
            <w:vAlign w:val="bottom"/>
          </w:tcPr>
          <w:p w14:paraId="78E06BE0" w14:textId="0EAD3241" w:rsidR="00A21210" w:rsidRPr="004D4E03" w:rsidDel="00375868" w:rsidRDefault="00A21210" w:rsidP="00A31603">
            <w:pPr>
              <w:spacing w:after="0" w:line="276" w:lineRule="auto"/>
              <w:rPr>
                <w:del w:id="1853" w:author="EliseSchramkowski" w:date="2021-08-24T10:36:00Z"/>
                <w:moveFrom w:id="1854" w:author="EliseSchramkowski" w:date="2021-08-22T14:39:00Z"/>
                <w:rFonts w:ascii="Times New Roman" w:eastAsia="Times New Roman" w:hAnsi="Times New Roman" w:cs="Times New Roman"/>
                <w:color w:val="000000" w:themeColor="text1"/>
                <w:sz w:val="24"/>
                <w:szCs w:val="24"/>
                <w:lang w:val="nl-NL" w:eastAsia="nl-NL"/>
              </w:rPr>
            </w:pPr>
            <w:moveFrom w:id="1855" w:author="EliseSchramkowski" w:date="2021-08-22T14:39:00Z">
              <w:del w:id="1856"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SQ</w:delText>
                </w:r>
              </w:del>
            </w:moveFrom>
          </w:p>
        </w:tc>
        <w:tc>
          <w:tcPr>
            <w:tcW w:w="852" w:type="dxa"/>
            <w:tcBorders>
              <w:top w:val="nil"/>
              <w:left w:val="nil"/>
              <w:right w:val="nil"/>
            </w:tcBorders>
            <w:vAlign w:val="bottom"/>
          </w:tcPr>
          <w:p w14:paraId="549776CC" w14:textId="7B33B862" w:rsidR="00A21210" w:rsidRPr="004D4E03" w:rsidDel="00375868" w:rsidRDefault="00A21210" w:rsidP="00A31603">
            <w:pPr>
              <w:spacing w:after="0" w:line="276" w:lineRule="auto"/>
              <w:jc w:val="center"/>
              <w:rPr>
                <w:del w:id="1857" w:author="EliseSchramkowski" w:date="2021-08-24T10:36:00Z"/>
                <w:moveFrom w:id="1858" w:author="EliseSchramkowski" w:date="2021-08-22T14:39:00Z"/>
                <w:rFonts w:ascii="Times New Roman" w:eastAsia="Times New Roman" w:hAnsi="Times New Roman" w:cs="Times New Roman"/>
                <w:color w:val="000000" w:themeColor="text1"/>
                <w:sz w:val="24"/>
                <w:szCs w:val="24"/>
                <w:lang w:val="nl-NL" w:eastAsia="nl-NL"/>
              </w:rPr>
            </w:pPr>
            <w:moveFrom w:id="1859" w:author="EliseSchramkowski" w:date="2021-08-22T14:39:00Z">
              <w:del w:id="1860"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8</w:delText>
                </w:r>
              </w:del>
            </w:moveFrom>
          </w:p>
        </w:tc>
        <w:tc>
          <w:tcPr>
            <w:tcW w:w="1275" w:type="dxa"/>
            <w:tcBorders>
              <w:top w:val="nil"/>
              <w:left w:val="nil"/>
              <w:right w:val="nil"/>
            </w:tcBorders>
            <w:vAlign w:val="bottom"/>
          </w:tcPr>
          <w:p w14:paraId="51B544DA" w14:textId="41D8C4E5" w:rsidR="00A21210" w:rsidRPr="004D4E03" w:rsidDel="00375868" w:rsidRDefault="00A21210" w:rsidP="00A31603">
            <w:pPr>
              <w:spacing w:after="0" w:line="276" w:lineRule="auto"/>
              <w:jc w:val="center"/>
              <w:rPr>
                <w:del w:id="1861" w:author="EliseSchramkowski" w:date="2021-08-24T10:36:00Z"/>
                <w:moveFrom w:id="1862" w:author="EliseSchramkowski" w:date="2021-08-22T14:39:00Z"/>
                <w:rFonts w:ascii="Times New Roman" w:eastAsia="Times New Roman" w:hAnsi="Times New Roman" w:cs="Times New Roman"/>
                <w:color w:val="000000" w:themeColor="text1"/>
                <w:sz w:val="24"/>
                <w:szCs w:val="24"/>
                <w:lang w:val="nl-NL" w:eastAsia="nl-NL"/>
              </w:rPr>
            </w:pPr>
            <w:moveFrom w:id="1863" w:author="EliseSchramkowski" w:date="2021-08-22T14:39:00Z">
              <w:del w:id="1864"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3 (37.5%)</w:delText>
                </w:r>
              </w:del>
            </w:moveFrom>
          </w:p>
        </w:tc>
        <w:tc>
          <w:tcPr>
            <w:tcW w:w="839" w:type="dxa"/>
            <w:tcBorders>
              <w:top w:val="nil"/>
              <w:left w:val="nil"/>
              <w:right w:val="nil"/>
            </w:tcBorders>
            <w:vAlign w:val="bottom"/>
          </w:tcPr>
          <w:p w14:paraId="321F49BF" w14:textId="72EBADEA" w:rsidR="00A21210" w:rsidRPr="004D4E03" w:rsidDel="00375868" w:rsidRDefault="00A21210" w:rsidP="00A31603">
            <w:pPr>
              <w:spacing w:after="0" w:line="276" w:lineRule="auto"/>
              <w:jc w:val="center"/>
              <w:rPr>
                <w:del w:id="1865" w:author="EliseSchramkowski" w:date="2021-08-24T10:36:00Z"/>
                <w:moveFrom w:id="1866" w:author="EliseSchramkowski" w:date="2021-08-22T14:39:00Z"/>
                <w:rFonts w:ascii="Times New Roman" w:eastAsia="Times New Roman" w:hAnsi="Times New Roman" w:cs="Times New Roman"/>
                <w:color w:val="000000" w:themeColor="text1"/>
                <w:sz w:val="24"/>
                <w:szCs w:val="24"/>
                <w:lang w:val="nl-NL" w:eastAsia="nl-NL"/>
              </w:rPr>
            </w:pPr>
            <w:moveFrom w:id="1867" w:author="EliseSchramkowski" w:date="2021-08-22T14:39:00Z">
              <w:del w:id="1868"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5</w:delText>
                </w:r>
              </w:del>
            </w:moveFrom>
          </w:p>
        </w:tc>
        <w:tc>
          <w:tcPr>
            <w:tcW w:w="160" w:type="dxa"/>
            <w:tcBorders>
              <w:top w:val="nil"/>
              <w:left w:val="nil"/>
              <w:right w:val="nil"/>
            </w:tcBorders>
          </w:tcPr>
          <w:p w14:paraId="755CE319" w14:textId="567BCD83" w:rsidR="00A21210" w:rsidDel="00375868" w:rsidRDefault="00A21210" w:rsidP="00A31603">
            <w:pPr>
              <w:spacing w:after="0" w:line="276" w:lineRule="auto"/>
              <w:jc w:val="center"/>
              <w:rPr>
                <w:del w:id="1869" w:author="EliseSchramkowski" w:date="2021-08-24T10:36:00Z"/>
                <w:moveFrom w:id="1870" w:author="EliseSchramkowski" w:date="2021-08-22T14:39:00Z"/>
                <w:rFonts w:ascii="Times New Roman" w:eastAsia="Times New Roman" w:hAnsi="Times New Roman" w:cs="Times New Roman"/>
                <w:color w:val="000000"/>
                <w:sz w:val="24"/>
                <w:szCs w:val="24"/>
                <w:lang w:val="nl-NL" w:eastAsia="nl-NL"/>
              </w:rPr>
            </w:pPr>
          </w:p>
        </w:tc>
        <w:tc>
          <w:tcPr>
            <w:tcW w:w="844" w:type="dxa"/>
            <w:tcBorders>
              <w:top w:val="nil"/>
              <w:left w:val="nil"/>
              <w:right w:val="nil"/>
            </w:tcBorders>
            <w:shd w:val="clear" w:color="auto" w:fill="auto"/>
            <w:noWrap/>
            <w:vAlign w:val="bottom"/>
          </w:tcPr>
          <w:p w14:paraId="07813790" w14:textId="09FAE327" w:rsidR="00A21210" w:rsidRPr="007A2E2D" w:rsidDel="00375868" w:rsidRDefault="00A21210" w:rsidP="00A31603">
            <w:pPr>
              <w:spacing w:after="0" w:line="276" w:lineRule="auto"/>
              <w:jc w:val="center"/>
              <w:rPr>
                <w:del w:id="1871" w:author="EliseSchramkowski" w:date="2021-08-24T10:36:00Z"/>
                <w:moveFrom w:id="1872" w:author="EliseSchramkowski" w:date="2021-08-22T14:39:00Z"/>
                <w:rFonts w:ascii="Times New Roman" w:eastAsia="Times New Roman" w:hAnsi="Times New Roman" w:cs="Times New Roman"/>
                <w:color w:val="000000"/>
                <w:sz w:val="24"/>
                <w:szCs w:val="24"/>
                <w:lang w:val="nl-NL" w:eastAsia="nl-NL"/>
              </w:rPr>
            </w:pPr>
            <w:moveFrom w:id="1873" w:author="EliseSchramkowski" w:date="2021-08-22T14:39:00Z">
              <w:del w:id="1874" w:author="EliseSchramkowski" w:date="2021-08-24T10:36:00Z">
                <w:r w:rsidDel="00375868">
                  <w:rPr>
                    <w:rFonts w:ascii="Times New Roman" w:eastAsia="Times New Roman" w:hAnsi="Times New Roman" w:cs="Times New Roman"/>
                    <w:color w:val="000000"/>
                    <w:sz w:val="24"/>
                    <w:szCs w:val="24"/>
                    <w:lang w:val="nl-NL" w:eastAsia="nl-NL"/>
                  </w:rPr>
                  <w:delText>11</w:delText>
                </w:r>
              </w:del>
            </w:moveFrom>
          </w:p>
        </w:tc>
        <w:tc>
          <w:tcPr>
            <w:tcW w:w="1418" w:type="dxa"/>
            <w:tcBorders>
              <w:top w:val="nil"/>
              <w:left w:val="nil"/>
              <w:right w:val="nil"/>
            </w:tcBorders>
            <w:shd w:val="clear" w:color="auto" w:fill="auto"/>
            <w:noWrap/>
            <w:vAlign w:val="bottom"/>
          </w:tcPr>
          <w:p w14:paraId="033D3DFF" w14:textId="1DD80876" w:rsidR="00A21210" w:rsidRPr="007A2E2D" w:rsidDel="00375868" w:rsidRDefault="00A21210" w:rsidP="00A31603">
            <w:pPr>
              <w:spacing w:after="0" w:line="276" w:lineRule="auto"/>
              <w:jc w:val="center"/>
              <w:rPr>
                <w:del w:id="1875" w:author="EliseSchramkowski" w:date="2021-08-24T10:36:00Z"/>
                <w:moveFrom w:id="1876" w:author="EliseSchramkowski" w:date="2021-08-22T14:39:00Z"/>
                <w:rFonts w:ascii="Times New Roman" w:eastAsia="Times New Roman" w:hAnsi="Times New Roman" w:cs="Times New Roman"/>
                <w:color w:val="000000"/>
                <w:sz w:val="24"/>
                <w:szCs w:val="24"/>
                <w:lang w:val="nl-NL" w:eastAsia="nl-NL"/>
              </w:rPr>
            </w:pPr>
            <w:moveFrom w:id="1877" w:author="EliseSchramkowski" w:date="2021-08-22T14:39:00Z">
              <w:del w:id="1878" w:author="EliseSchramkowski" w:date="2021-08-24T10:36:00Z">
                <w:r w:rsidDel="00375868">
                  <w:rPr>
                    <w:rFonts w:ascii="Times New Roman" w:eastAsia="Times New Roman" w:hAnsi="Times New Roman" w:cs="Times New Roman"/>
                    <w:color w:val="000000"/>
                    <w:sz w:val="24"/>
                    <w:szCs w:val="24"/>
                    <w:lang w:val="nl-NL" w:eastAsia="nl-NL"/>
                  </w:rPr>
                  <w:delText>4 (36.4%)</w:delText>
                </w:r>
              </w:del>
            </w:moveFrom>
          </w:p>
        </w:tc>
        <w:tc>
          <w:tcPr>
            <w:tcW w:w="1134" w:type="dxa"/>
            <w:tcBorders>
              <w:top w:val="nil"/>
              <w:left w:val="nil"/>
              <w:right w:val="nil"/>
            </w:tcBorders>
            <w:shd w:val="clear" w:color="auto" w:fill="auto"/>
            <w:noWrap/>
            <w:vAlign w:val="bottom"/>
          </w:tcPr>
          <w:p w14:paraId="5F801954" w14:textId="5E3B4C5C" w:rsidR="00A21210" w:rsidRPr="007A2E2D" w:rsidDel="00375868" w:rsidRDefault="00A21210" w:rsidP="00A31603">
            <w:pPr>
              <w:spacing w:after="0" w:line="276" w:lineRule="auto"/>
              <w:jc w:val="center"/>
              <w:rPr>
                <w:del w:id="1879" w:author="EliseSchramkowski" w:date="2021-08-24T10:36:00Z"/>
                <w:moveFrom w:id="1880" w:author="EliseSchramkowski" w:date="2021-08-22T14:39:00Z"/>
                <w:rFonts w:ascii="Times New Roman" w:eastAsia="Times New Roman" w:hAnsi="Times New Roman" w:cs="Times New Roman"/>
                <w:color w:val="000000"/>
                <w:sz w:val="24"/>
                <w:szCs w:val="24"/>
                <w:lang w:val="nl-NL" w:eastAsia="nl-NL"/>
              </w:rPr>
            </w:pPr>
            <w:moveFrom w:id="1881" w:author="EliseSchramkowski" w:date="2021-08-22T14:39:00Z">
              <w:del w:id="1882" w:author="EliseSchramkowski" w:date="2021-08-24T10:36:00Z">
                <w:r w:rsidDel="00375868">
                  <w:rPr>
                    <w:rFonts w:ascii="Times New Roman" w:eastAsia="Times New Roman" w:hAnsi="Times New Roman" w:cs="Times New Roman"/>
                    <w:color w:val="000000"/>
                    <w:sz w:val="24"/>
                    <w:szCs w:val="24"/>
                    <w:lang w:val="nl-NL" w:eastAsia="nl-NL"/>
                  </w:rPr>
                  <w:delText>7</w:delText>
                </w:r>
              </w:del>
            </w:moveFrom>
          </w:p>
        </w:tc>
      </w:tr>
      <w:tr w:rsidR="00A21210" w:rsidRPr="007A2E2D" w:rsidDel="00375868" w14:paraId="53015AD4" w14:textId="6CEF658C" w:rsidTr="00A31603">
        <w:trPr>
          <w:trHeight w:val="288"/>
          <w:del w:id="1883" w:author="EliseSchramkowski" w:date="2021-08-24T10:36:00Z"/>
        </w:trPr>
        <w:tc>
          <w:tcPr>
            <w:tcW w:w="283" w:type="dxa"/>
            <w:tcBorders>
              <w:top w:val="nil"/>
              <w:left w:val="nil"/>
              <w:right w:val="nil"/>
            </w:tcBorders>
            <w:shd w:val="clear" w:color="auto" w:fill="auto"/>
            <w:noWrap/>
            <w:vAlign w:val="bottom"/>
          </w:tcPr>
          <w:p w14:paraId="73F76392" w14:textId="6360D3D1" w:rsidR="00A21210" w:rsidRPr="004D4E03" w:rsidDel="00375868" w:rsidRDefault="00A21210" w:rsidP="00A31603">
            <w:pPr>
              <w:spacing w:after="0" w:line="276" w:lineRule="auto"/>
              <w:jc w:val="center"/>
              <w:rPr>
                <w:del w:id="1884" w:author="EliseSchramkowski" w:date="2021-08-24T10:36:00Z"/>
                <w:moveFrom w:id="1885"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top w:val="nil"/>
              <w:left w:val="nil"/>
              <w:right w:val="nil"/>
            </w:tcBorders>
            <w:shd w:val="clear" w:color="auto" w:fill="auto"/>
            <w:noWrap/>
            <w:vAlign w:val="bottom"/>
          </w:tcPr>
          <w:p w14:paraId="74B3BC4A" w14:textId="790573A1" w:rsidR="00A21210" w:rsidRPr="004D4E03" w:rsidDel="00375868" w:rsidRDefault="00A21210" w:rsidP="00A31603">
            <w:pPr>
              <w:spacing w:after="0" w:line="276" w:lineRule="auto"/>
              <w:rPr>
                <w:del w:id="1886" w:author="EliseSchramkowski" w:date="2021-08-24T10:36:00Z"/>
                <w:moveFrom w:id="1887" w:author="EliseSchramkowski" w:date="2021-08-22T14:39:00Z"/>
                <w:rFonts w:ascii="Times New Roman" w:eastAsia="Times New Roman" w:hAnsi="Times New Roman" w:cs="Times New Roman"/>
                <w:color w:val="000000" w:themeColor="text1"/>
                <w:sz w:val="24"/>
                <w:szCs w:val="24"/>
                <w:lang w:val="nl-NL" w:eastAsia="nl-NL"/>
              </w:rPr>
            </w:pPr>
            <w:moveFrom w:id="1888" w:author="EliseSchramkowski" w:date="2021-08-22T14:39:00Z">
              <w:del w:id="1889"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JMF</w:delText>
                </w:r>
              </w:del>
            </w:moveFrom>
          </w:p>
        </w:tc>
        <w:tc>
          <w:tcPr>
            <w:tcW w:w="852" w:type="dxa"/>
            <w:tcBorders>
              <w:top w:val="nil"/>
              <w:left w:val="nil"/>
              <w:right w:val="nil"/>
            </w:tcBorders>
            <w:vAlign w:val="bottom"/>
          </w:tcPr>
          <w:p w14:paraId="2E4B6496" w14:textId="526A04DB" w:rsidR="00A21210" w:rsidRPr="004D4E03" w:rsidDel="00375868" w:rsidRDefault="00A21210" w:rsidP="00A31603">
            <w:pPr>
              <w:spacing w:after="0" w:line="276" w:lineRule="auto"/>
              <w:jc w:val="center"/>
              <w:rPr>
                <w:del w:id="1890" w:author="EliseSchramkowski" w:date="2021-08-24T10:36:00Z"/>
                <w:moveFrom w:id="1891" w:author="EliseSchramkowski" w:date="2021-08-22T14:39:00Z"/>
                <w:rFonts w:ascii="Times New Roman" w:eastAsia="Times New Roman" w:hAnsi="Times New Roman" w:cs="Times New Roman"/>
                <w:color w:val="000000" w:themeColor="text1"/>
                <w:sz w:val="24"/>
                <w:szCs w:val="24"/>
                <w:lang w:val="nl-NL" w:eastAsia="nl-NL"/>
              </w:rPr>
            </w:pPr>
            <w:moveFrom w:id="1892" w:author="EliseSchramkowski" w:date="2021-08-22T14:39:00Z">
              <w:del w:id="1893"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48</w:delText>
                </w:r>
              </w:del>
            </w:moveFrom>
          </w:p>
        </w:tc>
        <w:tc>
          <w:tcPr>
            <w:tcW w:w="1275" w:type="dxa"/>
            <w:tcBorders>
              <w:top w:val="nil"/>
              <w:left w:val="nil"/>
              <w:right w:val="nil"/>
            </w:tcBorders>
            <w:vAlign w:val="bottom"/>
          </w:tcPr>
          <w:p w14:paraId="1D5E9228" w14:textId="3C26111C" w:rsidR="00A21210" w:rsidRPr="004D4E03" w:rsidDel="00375868" w:rsidRDefault="00A21210" w:rsidP="00A31603">
            <w:pPr>
              <w:spacing w:after="0" w:line="276" w:lineRule="auto"/>
              <w:jc w:val="center"/>
              <w:rPr>
                <w:del w:id="1894" w:author="EliseSchramkowski" w:date="2021-08-24T10:36:00Z"/>
                <w:moveFrom w:id="1895" w:author="EliseSchramkowski" w:date="2021-08-22T14:39:00Z"/>
                <w:rFonts w:ascii="Times New Roman" w:eastAsia="Times New Roman" w:hAnsi="Times New Roman" w:cs="Times New Roman"/>
                <w:color w:val="000000" w:themeColor="text1"/>
                <w:sz w:val="24"/>
                <w:szCs w:val="24"/>
                <w:lang w:val="nl-NL" w:eastAsia="nl-NL"/>
              </w:rPr>
            </w:pPr>
            <w:moveFrom w:id="1896" w:author="EliseSchramkowski" w:date="2021-08-22T14:39:00Z">
              <w:del w:id="1897"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23 (47.9%)</w:delText>
                </w:r>
              </w:del>
            </w:moveFrom>
          </w:p>
        </w:tc>
        <w:tc>
          <w:tcPr>
            <w:tcW w:w="839" w:type="dxa"/>
            <w:tcBorders>
              <w:top w:val="nil"/>
              <w:left w:val="nil"/>
              <w:right w:val="nil"/>
            </w:tcBorders>
            <w:vAlign w:val="bottom"/>
          </w:tcPr>
          <w:p w14:paraId="5019BCD5" w14:textId="7B0C9E8B" w:rsidR="00A21210" w:rsidRPr="004D4E03" w:rsidDel="00375868" w:rsidRDefault="00A21210" w:rsidP="00A31603">
            <w:pPr>
              <w:spacing w:after="0" w:line="276" w:lineRule="auto"/>
              <w:jc w:val="center"/>
              <w:rPr>
                <w:del w:id="1898" w:author="EliseSchramkowski" w:date="2021-08-24T10:36:00Z"/>
                <w:moveFrom w:id="1899" w:author="EliseSchramkowski" w:date="2021-08-22T14:39:00Z"/>
                <w:rFonts w:ascii="Times New Roman" w:eastAsia="Times New Roman" w:hAnsi="Times New Roman" w:cs="Times New Roman"/>
                <w:color w:val="000000" w:themeColor="text1"/>
                <w:sz w:val="24"/>
                <w:szCs w:val="24"/>
                <w:lang w:val="nl-NL" w:eastAsia="nl-NL"/>
              </w:rPr>
            </w:pPr>
            <w:moveFrom w:id="1900" w:author="EliseSchramkowski" w:date="2021-08-22T14:39:00Z">
              <w:del w:id="1901"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25</w:delText>
                </w:r>
              </w:del>
            </w:moveFrom>
          </w:p>
        </w:tc>
        <w:tc>
          <w:tcPr>
            <w:tcW w:w="160" w:type="dxa"/>
            <w:tcBorders>
              <w:top w:val="nil"/>
              <w:left w:val="nil"/>
              <w:right w:val="nil"/>
            </w:tcBorders>
          </w:tcPr>
          <w:p w14:paraId="066E08FB" w14:textId="2E2B3947" w:rsidR="00A21210" w:rsidDel="00375868" w:rsidRDefault="00A21210" w:rsidP="00A31603">
            <w:pPr>
              <w:spacing w:after="0" w:line="276" w:lineRule="auto"/>
              <w:jc w:val="center"/>
              <w:rPr>
                <w:del w:id="1902" w:author="EliseSchramkowski" w:date="2021-08-24T10:36:00Z"/>
                <w:moveFrom w:id="1903" w:author="EliseSchramkowski" w:date="2021-08-22T14:39:00Z"/>
                <w:rFonts w:ascii="Times New Roman" w:eastAsia="Times New Roman" w:hAnsi="Times New Roman" w:cs="Times New Roman"/>
                <w:color w:val="000000"/>
                <w:sz w:val="24"/>
                <w:szCs w:val="24"/>
                <w:lang w:val="nl-NL" w:eastAsia="nl-NL"/>
              </w:rPr>
            </w:pPr>
          </w:p>
        </w:tc>
        <w:tc>
          <w:tcPr>
            <w:tcW w:w="844" w:type="dxa"/>
            <w:tcBorders>
              <w:top w:val="nil"/>
              <w:left w:val="nil"/>
              <w:right w:val="nil"/>
            </w:tcBorders>
            <w:shd w:val="clear" w:color="auto" w:fill="auto"/>
            <w:noWrap/>
            <w:vAlign w:val="bottom"/>
          </w:tcPr>
          <w:p w14:paraId="465B313E" w14:textId="1B6EEE7F" w:rsidR="00A21210" w:rsidRPr="007A2E2D" w:rsidDel="00375868" w:rsidRDefault="00A21210" w:rsidP="00A31603">
            <w:pPr>
              <w:spacing w:after="0" w:line="276" w:lineRule="auto"/>
              <w:jc w:val="center"/>
              <w:rPr>
                <w:del w:id="1904" w:author="EliseSchramkowski" w:date="2021-08-24T10:36:00Z"/>
                <w:moveFrom w:id="1905" w:author="EliseSchramkowski" w:date="2021-08-22T14:39:00Z"/>
                <w:rFonts w:ascii="Times New Roman" w:eastAsia="Times New Roman" w:hAnsi="Times New Roman" w:cs="Times New Roman"/>
                <w:color w:val="000000"/>
                <w:sz w:val="24"/>
                <w:szCs w:val="24"/>
                <w:lang w:val="nl-NL" w:eastAsia="nl-NL"/>
              </w:rPr>
            </w:pPr>
            <w:moveFrom w:id="1906" w:author="EliseSchramkowski" w:date="2021-08-22T14:39:00Z">
              <w:del w:id="1907" w:author="EliseSchramkowski" w:date="2021-08-24T10:36:00Z">
                <w:r w:rsidDel="00375868">
                  <w:rPr>
                    <w:rFonts w:ascii="Times New Roman" w:eastAsia="Times New Roman" w:hAnsi="Times New Roman" w:cs="Times New Roman"/>
                    <w:color w:val="000000"/>
                    <w:sz w:val="24"/>
                    <w:szCs w:val="24"/>
                    <w:lang w:val="nl-NL" w:eastAsia="nl-NL"/>
                  </w:rPr>
                  <w:delText>85</w:delText>
                </w:r>
              </w:del>
            </w:moveFrom>
          </w:p>
        </w:tc>
        <w:tc>
          <w:tcPr>
            <w:tcW w:w="1418" w:type="dxa"/>
            <w:tcBorders>
              <w:top w:val="nil"/>
              <w:left w:val="nil"/>
              <w:right w:val="nil"/>
            </w:tcBorders>
            <w:shd w:val="clear" w:color="auto" w:fill="auto"/>
            <w:noWrap/>
            <w:vAlign w:val="bottom"/>
          </w:tcPr>
          <w:p w14:paraId="337CE9DF" w14:textId="302D43D3" w:rsidR="00A21210" w:rsidRPr="007A2E2D" w:rsidDel="00375868" w:rsidRDefault="00A21210" w:rsidP="00A31603">
            <w:pPr>
              <w:spacing w:after="0" w:line="276" w:lineRule="auto"/>
              <w:jc w:val="center"/>
              <w:rPr>
                <w:del w:id="1908" w:author="EliseSchramkowski" w:date="2021-08-24T10:36:00Z"/>
                <w:moveFrom w:id="1909" w:author="EliseSchramkowski" w:date="2021-08-22T14:39:00Z"/>
                <w:rFonts w:ascii="Times New Roman" w:eastAsia="Times New Roman" w:hAnsi="Times New Roman" w:cs="Times New Roman"/>
                <w:color w:val="000000"/>
                <w:sz w:val="24"/>
                <w:szCs w:val="24"/>
                <w:lang w:val="nl-NL" w:eastAsia="nl-NL"/>
              </w:rPr>
            </w:pPr>
            <w:moveFrom w:id="1910" w:author="EliseSchramkowski" w:date="2021-08-22T14:39:00Z">
              <w:del w:id="1911" w:author="EliseSchramkowski" w:date="2021-08-24T10:36:00Z">
                <w:r w:rsidDel="00375868">
                  <w:rPr>
                    <w:rFonts w:ascii="Times New Roman" w:eastAsia="Times New Roman" w:hAnsi="Times New Roman" w:cs="Times New Roman"/>
                    <w:color w:val="000000"/>
                    <w:sz w:val="24"/>
                    <w:szCs w:val="24"/>
                    <w:lang w:val="nl-NL" w:eastAsia="nl-NL"/>
                  </w:rPr>
                  <w:delText>34 (40.0%)</w:delText>
                </w:r>
              </w:del>
            </w:moveFrom>
          </w:p>
        </w:tc>
        <w:tc>
          <w:tcPr>
            <w:tcW w:w="1134" w:type="dxa"/>
            <w:tcBorders>
              <w:top w:val="nil"/>
              <w:left w:val="nil"/>
              <w:right w:val="nil"/>
            </w:tcBorders>
            <w:shd w:val="clear" w:color="auto" w:fill="auto"/>
            <w:noWrap/>
            <w:vAlign w:val="bottom"/>
          </w:tcPr>
          <w:p w14:paraId="5A24DB63" w14:textId="4E31F0CA" w:rsidR="00A21210" w:rsidRPr="007A2E2D" w:rsidDel="00375868" w:rsidRDefault="00A21210" w:rsidP="00A31603">
            <w:pPr>
              <w:spacing w:after="0" w:line="276" w:lineRule="auto"/>
              <w:jc w:val="center"/>
              <w:rPr>
                <w:del w:id="1912" w:author="EliseSchramkowski" w:date="2021-08-24T10:36:00Z"/>
                <w:moveFrom w:id="1913" w:author="EliseSchramkowski" w:date="2021-08-22T14:39:00Z"/>
                <w:rFonts w:ascii="Times New Roman" w:eastAsia="Times New Roman" w:hAnsi="Times New Roman" w:cs="Times New Roman"/>
                <w:color w:val="000000"/>
                <w:sz w:val="24"/>
                <w:szCs w:val="24"/>
                <w:lang w:val="nl-NL" w:eastAsia="nl-NL"/>
              </w:rPr>
            </w:pPr>
            <w:moveFrom w:id="1914" w:author="EliseSchramkowski" w:date="2021-08-22T14:39:00Z">
              <w:del w:id="1915" w:author="EliseSchramkowski" w:date="2021-08-24T10:36:00Z">
                <w:r w:rsidDel="00375868">
                  <w:rPr>
                    <w:rFonts w:ascii="Times New Roman" w:eastAsia="Times New Roman" w:hAnsi="Times New Roman" w:cs="Times New Roman"/>
                    <w:color w:val="000000"/>
                    <w:sz w:val="24"/>
                    <w:szCs w:val="24"/>
                    <w:lang w:val="nl-NL" w:eastAsia="nl-NL"/>
                  </w:rPr>
                  <w:delText>51</w:delText>
                </w:r>
              </w:del>
            </w:moveFrom>
          </w:p>
        </w:tc>
      </w:tr>
      <w:tr w:rsidR="00A21210" w:rsidRPr="007A2E2D" w:rsidDel="00375868" w14:paraId="33274C8D" w14:textId="3C9F31BA" w:rsidTr="00A31603">
        <w:trPr>
          <w:trHeight w:val="288"/>
          <w:del w:id="1916" w:author="EliseSchramkowski" w:date="2021-08-24T10:36:00Z"/>
        </w:trPr>
        <w:tc>
          <w:tcPr>
            <w:tcW w:w="283" w:type="dxa"/>
            <w:tcBorders>
              <w:left w:val="nil"/>
              <w:right w:val="nil"/>
            </w:tcBorders>
            <w:shd w:val="clear" w:color="auto" w:fill="auto"/>
            <w:noWrap/>
            <w:vAlign w:val="bottom"/>
          </w:tcPr>
          <w:p w14:paraId="76064623" w14:textId="3717A8D7" w:rsidR="00A21210" w:rsidRPr="004D4E03" w:rsidDel="00375868" w:rsidRDefault="00A21210" w:rsidP="00A31603">
            <w:pPr>
              <w:spacing w:line="276" w:lineRule="auto"/>
              <w:jc w:val="center"/>
              <w:rPr>
                <w:del w:id="1917" w:author="EliseSchramkowski" w:date="2021-08-24T10:36:00Z"/>
                <w:moveFrom w:id="1918"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left w:val="nil"/>
              <w:right w:val="nil"/>
            </w:tcBorders>
            <w:shd w:val="clear" w:color="auto" w:fill="auto"/>
            <w:noWrap/>
            <w:vAlign w:val="bottom"/>
          </w:tcPr>
          <w:p w14:paraId="69BDA5B9" w14:textId="3B8EAC23" w:rsidR="00A21210" w:rsidRPr="004D4E03" w:rsidDel="00375868" w:rsidRDefault="00A21210" w:rsidP="00A31603">
            <w:pPr>
              <w:spacing w:line="276" w:lineRule="auto"/>
              <w:rPr>
                <w:del w:id="1919" w:author="EliseSchramkowski" w:date="2021-08-24T10:36:00Z"/>
                <w:moveFrom w:id="1920" w:author="EliseSchramkowski" w:date="2021-08-22T14:39:00Z"/>
                <w:rFonts w:ascii="Times New Roman" w:eastAsia="Times New Roman" w:hAnsi="Times New Roman" w:cs="Times New Roman"/>
                <w:color w:val="000000" w:themeColor="text1"/>
                <w:sz w:val="24"/>
                <w:szCs w:val="24"/>
                <w:lang w:val="nl-NL" w:eastAsia="nl-NL"/>
              </w:rPr>
            </w:pPr>
            <w:moveFrom w:id="1921" w:author="EliseSchramkowski" w:date="2021-08-22T14:39:00Z">
              <w:del w:id="1922"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CHQ</w:delText>
                </w:r>
              </w:del>
            </w:moveFrom>
          </w:p>
        </w:tc>
        <w:tc>
          <w:tcPr>
            <w:tcW w:w="852" w:type="dxa"/>
            <w:tcBorders>
              <w:left w:val="nil"/>
              <w:right w:val="nil"/>
            </w:tcBorders>
            <w:vAlign w:val="bottom"/>
          </w:tcPr>
          <w:p w14:paraId="2B8B9189" w14:textId="0DDE0AE6" w:rsidR="00A21210" w:rsidRPr="004D4E03" w:rsidDel="00375868" w:rsidRDefault="00A21210" w:rsidP="00A31603">
            <w:pPr>
              <w:spacing w:line="276" w:lineRule="auto"/>
              <w:jc w:val="center"/>
              <w:rPr>
                <w:del w:id="1923" w:author="EliseSchramkowski" w:date="2021-08-24T10:36:00Z"/>
                <w:moveFrom w:id="1924" w:author="EliseSchramkowski" w:date="2021-08-22T14:39:00Z"/>
                <w:rFonts w:ascii="Times New Roman" w:eastAsia="Times New Roman" w:hAnsi="Times New Roman" w:cs="Times New Roman"/>
                <w:color w:val="000000" w:themeColor="text1"/>
                <w:sz w:val="24"/>
                <w:szCs w:val="24"/>
                <w:lang w:val="nl-NL" w:eastAsia="nl-NL"/>
              </w:rPr>
            </w:pPr>
            <w:moveFrom w:id="1925" w:author="EliseSchramkowski" w:date="2021-08-22T14:39:00Z">
              <w:del w:id="1926"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11</w:delText>
                </w:r>
              </w:del>
            </w:moveFrom>
          </w:p>
        </w:tc>
        <w:tc>
          <w:tcPr>
            <w:tcW w:w="1275" w:type="dxa"/>
            <w:tcBorders>
              <w:left w:val="nil"/>
              <w:right w:val="nil"/>
            </w:tcBorders>
            <w:vAlign w:val="bottom"/>
          </w:tcPr>
          <w:p w14:paraId="245AFAC1" w14:textId="40C38F2B" w:rsidR="00A21210" w:rsidRPr="004D4E03" w:rsidDel="00375868" w:rsidRDefault="00A21210" w:rsidP="00A31603">
            <w:pPr>
              <w:spacing w:line="276" w:lineRule="auto"/>
              <w:jc w:val="center"/>
              <w:rPr>
                <w:del w:id="1927" w:author="EliseSchramkowski" w:date="2021-08-24T10:36:00Z"/>
                <w:moveFrom w:id="1928" w:author="EliseSchramkowski" w:date="2021-08-22T14:39:00Z"/>
                <w:rFonts w:ascii="Times New Roman" w:eastAsia="Times New Roman" w:hAnsi="Times New Roman" w:cs="Times New Roman"/>
                <w:color w:val="000000" w:themeColor="text1"/>
                <w:sz w:val="24"/>
                <w:szCs w:val="24"/>
                <w:lang w:val="nl-NL" w:eastAsia="nl-NL"/>
              </w:rPr>
            </w:pPr>
            <w:moveFrom w:id="1929" w:author="EliseSchramkowski" w:date="2021-08-22T14:39:00Z">
              <w:del w:id="1930"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6 (54.5%)</w:delText>
                </w:r>
              </w:del>
            </w:moveFrom>
          </w:p>
        </w:tc>
        <w:tc>
          <w:tcPr>
            <w:tcW w:w="839" w:type="dxa"/>
            <w:tcBorders>
              <w:left w:val="nil"/>
              <w:right w:val="nil"/>
            </w:tcBorders>
            <w:vAlign w:val="bottom"/>
          </w:tcPr>
          <w:p w14:paraId="51528A9D" w14:textId="3710E12E" w:rsidR="00A21210" w:rsidRPr="004D4E03" w:rsidDel="00375868" w:rsidRDefault="00A21210" w:rsidP="00A31603">
            <w:pPr>
              <w:spacing w:line="276" w:lineRule="auto"/>
              <w:jc w:val="center"/>
              <w:rPr>
                <w:del w:id="1931" w:author="EliseSchramkowski" w:date="2021-08-24T10:36:00Z"/>
                <w:moveFrom w:id="1932" w:author="EliseSchramkowski" w:date="2021-08-22T14:39:00Z"/>
                <w:rFonts w:ascii="Times New Roman" w:eastAsia="Times New Roman" w:hAnsi="Times New Roman" w:cs="Times New Roman"/>
                <w:color w:val="000000" w:themeColor="text1"/>
                <w:sz w:val="24"/>
                <w:szCs w:val="24"/>
                <w:lang w:val="nl-NL" w:eastAsia="nl-NL"/>
              </w:rPr>
            </w:pPr>
            <w:moveFrom w:id="1933" w:author="EliseSchramkowski" w:date="2021-08-22T14:39:00Z">
              <w:del w:id="1934"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5</w:delText>
                </w:r>
              </w:del>
            </w:moveFrom>
          </w:p>
        </w:tc>
        <w:tc>
          <w:tcPr>
            <w:tcW w:w="160" w:type="dxa"/>
            <w:tcBorders>
              <w:left w:val="nil"/>
              <w:right w:val="nil"/>
            </w:tcBorders>
          </w:tcPr>
          <w:p w14:paraId="669C9455" w14:textId="1D9B800C" w:rsidR="00A21210" w:rsidDel="00375868" w:rsidRDefault="00A21210" w:rsidP="00A31603">
            <w:pPr>
              <w:spacing w:line="276" w:lineRule="auto"/>
              <w:jc w:val="center"/>
              <w:rPr>
                <w:del w:id="1935" w:author="EliseSchramkowski" w:date="2021-08-24T10:36:00Z"/>
                <w:moveFrom w:id="1936" w:author="EliseSchramkowski" w:date="2021-08-22T14:39:00Z"/>
                <w:rFonts w:ascii="Times New Roman" w:eastAsia="Times New Roman" w:hAnsi="Times New Roman" w:cs="Times New Roman"/>
                <w:color w:val="000000"/>
                <w:sz w:val="24"/>
                <w:szCs w:val="24"/>
                <w:lang w:val="nl-NL" w:eastAsia="nl-NL"/>
              </w:rPr>
            </w:pPr>
          </w:p>
        </w:tc>
        <w:tc>
          <w:tcPr>
            <w:tcW w:w="844" w:type="dxa"/>
            <w:tcBorders>
              <w:left w:val="nil"/>
              <w:right w:val="nil"/>
            </w:tcBorders>
            <w:shd w:val="clear" w:color="auto" w:fill="auto"/>
            <w:noWrap/>
            <w:vAlign w:val="bottom"/>
          </w:tcPr>
          <w:p w14:paraId="1FF35EEB" w14:textId="26D37906" w:rsidR="00A21210" w:rsidRPr="007A2E2D" w:rsidDel="00375868" w:rsidRDefault="00A21210" w:rsidP="00A31603">
            <w:pPr>
              <w:spacing w:line="276" w:lineRule="auto"/>
              <w:jc w:val="center"/>
              <w:rPr>
                <w:del w:id="1937" w:author="EliseSchramkowski" w:date="2021-08-24T10:36:00Z"/>
                <w:moveFrom w:id="1938" w:author="EliseSchramkowski" w:date="2021-08-22T14:39:00Z"/>
                <w:rFonts w:ascii="Times New Roman" w:eastAsia="Times New Roman" w:hAnsi="Times New Roman" w:cs="Times New Roman"/>
                <w:color w:val="000000"/>
                <w:sz w:val="24"/>
                <w:szCs w:val="24"/>
                <w:lang w:val="nl-NL" w:eastAsia="nl-NL"/>
              </w:rPr>
            </w:pPr>
            <w:moveFrom w:id="1939" w:author="EliseSchramkowski" w:date="2021-08-22T14:39:00Z">
              <w:del w:id="1940" w:author="EliseSchramkowski" w:date="2021-08-24T10:36:00Z">
                <w:r w:rsidDel="00375868">
                  <w:rPr>
                    <w:rFonts w:ascii="Times New Roman" w:eastAsia="Times New Roman" w:hAnsi="Times New Roman" w:cs="Times New Roman"/>
                    <w:color w:val="000000"/>
                    <w:sz w:val="24"/>
                    <w:szCs w:val="24"/>
                    <w:lang w:val="nl-NL" w:eastAsia="nl-NL"/>
                  </w:rPr>
                  <w:delText>21</w:delText>
                </w:r>
              </w:del>
            </w:moveFrom>
          </w:p>
        </w:tc>
        <w:tc>
          <w:tcPr>
            <w:tcW w:w="1418" w:type="dxa"/>
            <w:tcBorders>
              <w:left w:val="nil"/>
              <w:right w:val="nil"/>
            </w:tcBorders>
            <w:shd w:val="clear" w:color="auto" w:fill="auto"/>
            <w:noWrap/>
            <w:vAlign w:val="bottom"/>
          </w:tcPr>
          <w:p w14:paraId="568D0F46" w14:textId="58CF41D2" w:rsidR="00A21210" w:rsidRPr="007A2E2D" w:rsidDel="00375868" w:rsidRDefault="00A21210" w:rsidP="00A31603">
            <w:pPr>
              <w:spacing w:line="276" w:lineRule="auto"/>
              <w:jc w:val="center"/>
              <w:rPr>
                <w:del w:id="1941" w:author="EliseSchramkowski" w:date="2021-08-24T10:36:00Z"/>
                <w:moveFrom w:id="1942" w:author="EliseSchramkowski" w:date="2021-08-22T14:39:00Z"/>
                <w:rFonts w:ascii="Times New Roman" w:eastAsia="Times New Roman" w:hAnsi="Times New Roman" w:cs="Times New Roman"/>
                <w:color w:val="000000"/>
                <w:sz w:val="24"/>
                <w:szCs w:val="24"/>
                <w:lang w:val="nl-NL" w:eastAsia="nl-NL"/>
              </w:rPr>
            </w:pPr>
            <w:moveFrom w:id="1943" w:author="EliseSchramkowski" w:date="2021-08-22T14:39:00Z">
              <w:del w:id="1944" w:author="EliseSchramkowski" w:date="2021-08-24T10:36:00Z">
                <w:r w:rsidDel="00375868">
                  <w:rPr>
                    <w:rFonts w:ascii="Times New Roman" w:eastAsia="Times New Roman" w:hAnsi="Times New Roman" w:cs="Times New Roman"/>
                    <w:color w:val="000000"/>
                    <w:sz w:val="24"/>
                    <w:szCs w:val="24"/>
                    <w:lang w:val="nl-NL" w:eastAsia="nl-NL"/>
                  </w:rPr>
                  <w:delText>11 (52.4%)</w:delText>
                </w:r>
              </w:del>
            </w:moveFrom>
          </w:p>
        </w:tc>
        <w:tc>
          <w:tcPr>
            <w:tcW w:w="1134" w:type="dxa"/>
            <w:tcBorders>
              <w:left w:val="nil"/>
              <w:right w:val="nil"/>
            </w:tcBorders>
            <w:shd w:val="clear" w:color="auto" w:fill="auto"/>
            <w:noWrap/>
            <w:vAlign w:val="bottom"/>
          </w:tcPr>
          <w:p w14:paraId="7C8FC937" w14:textId="4CCF027C" w:rsidR="00A21210" w:rsidRPr="007A2E2D" w:rsidDel="00375868" w:rsidRDefault="00A21210" w:rsidP="00A31603">
            <w:pPr>
              <w:spacing w:line="276" w:lineRule="auto"/>
              <w:jc w:val="center"/>
              <w:rPr>
                <w:del w:id="1945" w:author="EliseSchramkowski" w:date="2021-08-24T10:36:00Z"/>
                <w:moveFrom w:id="1946" w:author="EliseSchramkowski" w:date="2021-08-22T14:39:00Z"/>
                <w:rFonts w:ascii="Times New Roman" w:eastAsia="Times New Roman" w:hAnsi="Times New Roman" w:cs="Times New Roman"/>
                <w:color w:val="000000"/>
                <w:sz w:val="24"/>
                <w:szCs w:val="24"/>
                <w:lang w:val="nl-NL" w:eastAsia="nl-NL"/>
              </w:rPr>
            </w:pPr>
            <w:moveFrom w:id="1947" w:author="EliseSchramkowski" w:date="2021-08-22T14:39:00Z">
              <w:del w:id="1948" w:author="EliseSchramkowski" w:date="2021-08-24T10:36:00Z">
                <w:r w:rsidDel="00375868">
                  <w:rPr>
                    <w:rFonts w:ascii="Times New Roman" w:eastAsia="Times New Roman" w:hAnsi="Times New Roman" w:cs="Times New Roman"/>
                    <w:color w:val="000000"/>
                    <w:sz w:val="24"/>
                    <w:szCs w:val="24"/>
                    <w:lang w:val="nl-NL" w:eastAsia="nl-NL"/>
                  </w:rPr>
                  <w:delText>10</w:delText>
                </w:r>
              </w:del>
            </w:moveFrom>
          </w:p>
        </w:tc>
      </w:tr>
      <w:tr w:rsidR="00A21210" w:rsidRPr="00B42387" w:rsidDel="00375868" w14:paraId="397EF03B" w14:textId="6B2D8FAA" w:rsidTr="00A31603">
        <w:trPr>
          <w:trHeight w:val="288"/>
          <w:del w:id="1949" w:author="EliseSchramkowski" w:date="2021-08-24T10:36:00Z"/>
        </w:trPr>
        <w:tc>
          <w:tcPr>
            <w:tcW w:w="1842" w:type="dxa"/>
            <w:gridSpan w:val="2"/>
            <w:tcBorders>
              <w:left w:val="nil"/>
              <w:right w:val="nil"/>
            </w:tcBorders>
            <w:shd w:val="clear" w:color="auto" w:fill="auto"/>
            <w:noWrap/>
            <w:vAlign w:val="bottom"/>
          </w:tcPr>
          <w:p w14:paraId="05B08396" w14:textId="34CD0D34" w:rsidR="00A21210" w:rsidRPr="004D4E03" w:rsidDel="00375868" w:rsidRDefault="00A21210" w:rsidP="00A31603">
            <w:pPr>
              <w:spacing w:after="0" w:line="276" w:lineRule="auto"/>
              <w:rPr>
                <w:del w:id="1950" w:author="EliseSchramkowski" w:date="2021-08-24T10:36:00Z"/>
                <w:moveFrom w:id="1951" w:author="EliseSchramkowski" w:date="2021-08-22T14:39:00Z"/>
                <w:rFonts w:ascii="Times New Roman" w:eastAsia="Times New Roman" w:hAnsi="Times New Roman" w:cs="Times New Roman"/>
                <w:color w:val="000000" w:themeColor="text1"/>
                <w:sz w:val="24"/>
                <w:szCs w:val="24"/>
                <w:lang w:val="nl-NL" w:eastAsia="nl-NL"/>
              </w:rPr>
            </w:pPr>
            <w:moveFrom w:id="1952" w:author="EliseSchramkowski" w:date="2021-08-22T14:39:00Z">
              <w:del w:id="1953"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Year</w:delText>
                </w:r>
              </w:del>
            </w:moveFrom>
          </w:p>
        </w:tc>
        <w:tc>
          <w:tcPr>
            <w:tcW w:w="852" w:type="dxa"/>
            <w:tcBorders>
              <w:left w:val="nil"/>
              <w:right w:val="nil"/>
            </w:tcBorders>
          </w:tcPr>
          <w:p w14:paraId="5FB4B41C" w14:textId="398057F6" w:rsidR="00A21210" w:rsidRPr="004D4E03" w:rsidDel="00375868" w:rsidRDefault="00A21210" w:rsidP="00A31603">
            <w:pPr>
              <w:spacing w:after="0" w:line="276" w:lineRule="auto"/>
              <w:jc w:val="center"/>
              <w:rPr>
                <w:del w:id="1954" w:author="EliseSchramkowski" w:date="2021-08-24T10:36:00Z"/>
                <w:moveFrom w:id="1955" w:author="EliseSchramkowski" w:date="2021-08-22T14:39:00Z"/>
                <w:rFonts w:ascii="Times New Roman" w:eastAsia="Times New Roman" w:hAnsi="Times New Roman" w:cs="Times New Roman"/>
                <w:color w:val="000000" w:themeColor="text1"/>
                <w:sz w:val="24"/>
                <w:szCs w:val="24"/>
                <w:lang w:val="nl-NL" w:eastAsia="nl-NL"/>
              </w:rPr>
            </w:pPr>
          </w:p>
        </w:tc>
        <w:tc>
          <w:tcPr>
            <w:tcW w:w="1275" w:type="dxa"/>
            <w:tcBorders>
              <w:left w:val="nil"/>
              <w:right w:val="nil"/>
            </w:tcBorders>
          </w:tcPr>
          <w:p w14:paraId="326E6CDD" w14:textId="0BBB4A91" w:rsidR="00A21210" w:rsidRPr="004D4E03" w:rsidDel="00375868" w:rsidRDefault="00A21210" w:rsidP="00A31603">
            <w:pPr>
              <w:spacing w:after="0" w:line="276" w:lineRule="auto"/>
              <w:jc w:val="center"/>
              <w:rPr>
                <w:del w:id="1956" w:author="EliseSchramkowski" w:date="2021-08-24T10:36:00Z"/>
                <w:moveFrom w:id="1957" w:author="EliseSchramkowski" w:date="2021-08-22T14:39:00Z"/>
                <w:rFonts w:ascii="Times New Roman" w:eastAsia="Times New Roman" w:hAnsi="Times New Roman" w:cs="Times New Roman"/>
                <w:color w:val="000000" w:themeColor="text1"/>
                <w:sz w:val="24"/>
                <w:szCs w:val="24"/>
                <w:lang w:val="nl-NL" w:eastAsia="nl-NL"/>
              </w:rPr>
            </w:pPr>
          </w:p>
        </w:tc>
        <w:tc>
          <w:tcPr>
            <w:tcW w:w="839" w:type="dxa"/>
            <w:tcBorders>
              <w:left w:val="nil"/>
              <w:right w:val="nil"/>
            </w:tcBorders>
          </w:tcPr>
          <w:p w14:paraId="51533A31" w14:textId="2B285A1E" w:rsidR="00A21210" w:rsidRPr="004D4E03" w:rsidDel="00375868" w:rsidRDefault="00A21210" w:rsidP="00A31603">
            <w:pPr>
              <w:spacing w:after="0" w:line="276" w:lineRule="auto"/>
              <w:jc w:val="center"/>
              <w:rPr>
                <w:del w:id="1958" w:author="EliseSchramkowski" w:date="2021-08-24T10:36:00Z"/>
                <w:moveFrom w:id="1959" w:author="EliseSchramkowski" w:date="2021-08-22T14:39:00Z"/>
                <w:rFonts w:ascii="Times New Roman" w:eastAsia="Times New Roman" w:hAnsi="Times New Roman" w:cs="Times New Roman"/>
                <w:color w:val="000000" w:themeColor="text1"/>
                <w:sz w:val="24"/>
                <w:szCs w:val="24"/>
                <w:lang w:val="nl-NL" w:eastAsia="nl-NL"/>
              </w:rPr>
            </w:pPr>
          </w:p>
        </w:tc>
        <w:tc>
          <w:tcPr>
            <w:tcW w:w="160" w:type="dxa"/>
            <w:tcBorders>
              <w:left w:val="nil"/>
              <w:right w:val="nil"/>
            </w:tcBorders>
          </w:tcPr>
          <w:p w14:paraId="00EC56D3" w14:textId="461608A4" w:rsidR="00A21210" w:rsidRPr="007A2E2D" w:rsidDel="00375868" w:rsidRDefault="00A21210" w:rsidP="00A31603">
            <w:pPr>
              <w:spacing w:after="0" w:line="276" w:lineRule="auto"/>
              <w:jc w:val="center"/>
              <w:rPr>
                <w:del w:id="1960" w:author="EliseSchramkowski" w:date="2021-08-24T10:36:00Z"/>
                <w:moveFrom w:id="1961" w:author="EliseSchramkowski" w:date="2021-08-22T14:39:00Z"/>
                <w:rFonts w:ascii="Times New Roman" w:eastAsia="Times New Roman" w:hAnsi="Times New Roman" w:cs="Times New Roman"/>
                <w:color w:val="000000"/>
                <w:sz w:val="24"/>
                <w:szCs w:val="24"/>
                <w:lang w:val="nl-NL" w:eastAsia="nl-NL"/>
              </w:rPr>
            </w:pPr>
          </w:p>
        </w:tc>
        <w:tc>
          <w:tcPr>
            <w:tcW w:w="844" w:type="dxa"/>
            <w:tcBorders>
              <w:left w:val="nil"/>
              <w:right w:val="nil"/>
            </w:tcBorders>
            <w:shd w:val="clear" w:color="auto" w:fill="auto"/>
            <w:noWrap/>
            <w:vAlign w:val="bottom"/>
          </w:tcPr>
          <w:p w14:paraId="05CB9B25" w14:textId="565649F4" w:rsidR="00A21210" w:rsidRPr="007A2E2D" w:rsidDel="00375868" w:rsidRDefault="00A21210" w:rsidP="00A31603">
            <w:pPr>
              <w:spacing w:after="0" w:line="276" w:lineRule="auto"/>
              <w:jc w:val="center"/>
              <w:rPr>
                <w:del w:id="1962" w:author="EliseSchramkowski" w:date="2021-08-24T10:36:00Z"/>
                <w:moveFrom w:id="1963" w:author="EliseSchramkowski" w:date="2021-08-22T14:39:00Z"/>
                <w:rFonts w:ascii="Times New Roman" w:eastAsia="Times New Roman" w:hAnsi="Times New Roman" w:cs="Times New Roman"/>
                <w:color w:val="000000"/>
                <w:sz w:val="24"/>
                <w:szCs w:val="24"/>
                <w:lang w:val="nl-NL" w:eastAsia="nl-NL"/>
              </w:rPr>
            </w:pPr>
          </w:p>
        </w:tc>
        <w:tc>
          <w:tcPr>
            <w:tcW w:w="1418" w:type="dxa"/>
            <w:tcBorders>
              <w:left w:val="nil"/>
              <w:right w:val="nil"/>
            </w:tcBorders>
            <w:shd w:val="clear" w:color="auto" w:fill="auto"/>
            <w:noWrap/>
            <w:vAlign w:val="bottom"/>
          </w:tcPr>
          <w:p w14:paraId="6F0BA0A6" w14:textId="475FEF54" w:rsidR="00A21210" w:rsidRPr="007A2E2D" w:rsidDel="00375868" w:rsidRDefault="00A21210" w:rsidP="00A31603">
            <w:pPr>
              <w:spacing w:after="0" w:line="276" w:lineRule="auto"/>
              <w:jc w:val="center"/>
              <w:rPr>
                <w:del w:id="1964" w:author="EliseSchramkowski" w:date="2021-08-24T10:36:00Z"/>
                <w:moveFrom w:id="1965" w:author="EliseSchramkowski" w:date="2021-08-22T14:39:00Z"/>
                <w:rFonts w:ascii="Times New Roman" w:eastAsia="Times New Roman" w:hAnsi="Times New Roman" w:cs="Times New Roman"/>
                <w:color w:val="000000"/>
                <w:sz w:val="24"/>
                <w:szCs w:val="24"/>
                <w:lang w:val="nl-NL" w:eastAsia="nl-NL"/>
              </w:rPr>
            </w:pPr>
          </w:p>
        </w:tc>
        <w:tc>
          <w:tcPr>
            <w:tcW w:w="1134" w:type="dxa"/>
            <w:tcBorders>
              <w:left w:val="nil"/>
              <w:right w:val="nil"/>
            </w:tcBorders>
            <w:shd w:val="clear" w:color="auto" w:fill="auto"/>
            <w:noWrap/>
            <w:vAlign w:val="bottom"/>
          </w:tcPr>
          <w:p w14:paraId="2C1EED36" w14:textId="466D539D" w:rsidR="00A21210" w:rsidRPr="007A2E2D" w:rsidDel="00375868" w:rsidRDefault="00A21210" w:rsidP="00A31603">
            <w:pPr>
              <w:spacing w:after="0" w:line="276" w:lineRule="auto"/>
              <w:jc w:val="center"/>
              <w:rPr>
                <w:del w:id="1966" w:author="EliseSchramkowski" w:date="2021-08-24T10:36:00Z"/>
                <w:moveFrom w:id="1967" w:author="EliseSchramkowski" w:date="2021-08-22T14:39:00Z"/>
                <w:rFonts w:ascii="Times New Roman" w:eastAsia="Times New Roman" w:hAnsi="Times New Roman" w:cs="Times New Roman"/>
                <w:color w:val="000000"/>
                <w:sz w:val="24"/>
                <w:szCs w:val="24"/>
                <w:lang w:val="nl-NL" w:eastAsia="nl-NL"/>
              </w:rPr>
            </w:pPr>
          </w:p>
        </w:tc>
      </w:tr>
      <w:tr w:rsidR="00A21210" w:rsidRPr="0068737F" w:rsidDel="00375868" w14:paraId="48EFF3AD" w14:textId="77280259" w:rsidTr="00A31603">
        <w:trPr>
          <w:trHeight w:val="288"/>
          <w:del w:id="1968" w:author="EliseSchramkowski" w:date="2021-08-24T10:36:00Z"/>
        </w:trPr>
        <w:tc>
          <w:tcPr>
            <w:tcW w:w="283" w:type="dxa"/>
            <w:tcBorders>
              <w:left w:val="nil"/>
              <w:right w:val="nil"/>
            </w:tcBorders>
            <w:shd w:val="clear" w:color="auto" w:fill="auto"/>
            <w:noWrap/>
            <w:vAlign w:val="bottom"/>
          </w:tcPr>
          <w:p w14:paraId="55D2E970" w14:textId="4DED6099" w:rsidR="00A21210" w:rsidRPr="004D4E03" w:rsidDel="00375868" w:rsidRDefault="00A21210" w:rsidP="00A31603">
            <w:pPr>
              <w:spacing w:after="0" w:line="276" w:lineRule="auto"/>
              <w:rPr>
                <w:del w:id="1969" w:author="EliseSchramkowski" w:date="2021-08-24T10:36:00Z"/>
                <w:moveFrom w:id="1970"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left w:val="nil"/>
              <w:right w:val="nil"/>
            </w:tcBorders>
            <w:shd w:val="clear" w:color="auto" w:fill="auto"/>
            <w:vAlign w:val="bottom"/>
          </w:tcPr>
          <w:p w14:paraId="17525E02" w14:textId="54DE37CE" w:rsidR="00A21210" w:rsidRPr="004D4E03" w:rsidDel="00375868" w:rsidRDefault="00A21210" w:rsidP="00A31603">
            <w:pPr>
              <w:spacing w:after="0" w:line="276" w:lineRule="auto"/>
              <w:rPr>
                <w:del w:id="1971" w:author="EliseSchramkowski" w:date="2021-08-24T10:36:00Z"/>
                <w:moveFrom w:id="1972" w:author="EliseSchramkowski" w:date="2021-08-22T14:39:00Z"/>
                <w:rFonts w:ascii="Times New Roman" w:eastAsia="Times New Roman" w:hAnsi="Times New Roman" w:cs="Times New Roman"/>
                <w:color w:val="000000" w:themeColor="text1"/>
                <w:sz w:val="24"/>
                <w:szCs w:val="24"/>
                <w:lang w:val="nl-NL" w:eastAsia="nl-NL"/>
              </w:rPr>
            </w:pPr>
            <w:moveFrom w:id="1973" w:author="EliseSchramkowski" w:date="2021-08-22T14:39:00Z">
              <w:del w:id="1974"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2014</w:delText>
                </w:r>
              </w:del>
            </w:moveFrom>
          </w:p>
        </w:tc>
        <w:tc>
          <w:tcPr>
            <w:tcW w:w="852" w:type="dxa"/>
            <w:tcBorders>
              <w:left w:val="nil"/>
              <w:right w:val="nil"/>
            </w:tcBorders>
          </w:tcPr>
          <w:p w14:paraId="4DED30EB" w14:textId="30AF0E0E" w:rsidR="00A21210" w:rsidRPr="004D4E03" w:rsidDel="00375868" w:rsidRDefault="00A21210" w:rsidP="00A31603">
            <w:pPr>
              <w:spacing w:after="0" w:line="276" w:lineRule="auto"/>
              <w:jc w:val="center"/>
              <w:rPr>
                <w:del w:id="1975" w:author="EliseSchramkowski" w:date="2021-08-24T10:36:00Z"/>
                <w:moveFrom w:id="1976" w:author="EliseSchramkowski" w:date="2021-08-22T14:39:00Z"/>
                <w:rFonts w:ascii="Times New Roman" w:eastAsia="Times New Roman" w:hAnsi="Times New Roman" w:cs="Times New Roman"/>
                <w:color w:val="000000" w:themeColor="text1"/>
                <w:sz w:val="24"/>
                <w:szCs w:val="24"/>
                <w:lang w:val="nl-NL" w:eastAsia="nl-NL"/>
              </w:rPr>
            </w:pPr>
            <w:moveFrom w:id="1977" w:author="EliseSchramkowski" w:date="2021-08-22T14:39:00Z">
              <w:del w:id="1978"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31</w:delText>
                </w:r>
              </w:del>
            </w:moveFrom>
          </w:p>
        </w:tc>
        <w:tc>
          <w:tcPr>
            <w:tcW w:w="1275" w:type="dxa"/>
            <w:tcBorders>
              <w:left w:val="nil"/>
              <w:right w:val="nil"/>
            </w:tcBorders>
          </w:tcPr>
          <w:p w14:paraId="1F7A7812" w14:textId="10C5389A" w:rsidR="00A21210" w:rsidRPr="004D4E03" w:rsidDel="00375868" w:rsidRDefault="00A21210" w:rsidP="00A31603">
            <w:pPr>
              <w:spacing w:after="0" w:line="276" w:lineRule="auto"/>
              <w:jc w:val="center"/>
              <w:rPr>
                <w:del w:id="1979" w:author="EliseSchramkowski" w:date="2021-08-24T10:36:00Z"/>
                <w:moveFrom w:id="1980" w:author="EliseSchramkowski" w:date="2021-08-22T14:39:00Z"/>
                <w:rFonts w:ascii="Times New Roman" w:eastAsia="Times New Roman" w:hAnsi="Times New Roman" w:cs="Times New Roman"/>
                <w:color w:val="000000" w:themeColor="text1"/>
                <w:sz w:val="24"/>
                <w:szCs w:val="24"/>
                <w:lang w:val="nl-NL" w:eastAsia="nl-NL"/>
              </w:rPr>
            </w:pPr>
            <w:moveFrom w:id="1981" w:author="EliseSchramkowski" w:date="2021-08-22T14:39:00Z">
              <w:del w:id="1982"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11 (35.5%)</w:delText>
                </w:r>
              </w:del>
            </w:moveFrom>
          </w:p>
        </w:tc>
        <w:tc>
          <w:tcPr>
            <w:tcW w:w="839" w:type="dxa"/>
            <w:tcBorders>
              <w:left w:val="nil"/>
              <w:right w:val="nil"/>
            </w:tcBorders>
          </w:tcPr>
          <w:p w14:paraId="385D1611" w14:textId="52111857" w:rsidR="00A21210" w:rsidRPr="004D4E03" w:rsidDel="00375868" w:rsidRDefault="00A21210" w:rsidP="00A31603">
            <w:pPr>
              <w:spacing w:after="0" w:line="276" w:lineRule="auto"/>
              <w:jc w:val="center"/>
              <w:rPr>
                <w:del w:id="1983" w:author="EliseSchramkowski" w:date="2021-08-24T10:36:00Z"/>
                <w:moveFrom w:id="1984" w:author="EliseSchramkowski" w:date="2021-08-22T14:39:00Z"/>
                <w:rFonts w:ascii="Times New Roman" w:eastAsia="Times New Roman" w:hAnsi="Times New Roman" w:cs="Times New Roman"/>
                <w:color w:val="000000" w:themeColor="text1"/>
                <w:sz w:val="24"/>
                <w:szCs w:val="24"/>
                <w:lang w:val="nl-NL" w:eastAsia="nl-NL"/>
              </w:rPr>
            </w:pPr>
            <w:moveFrom w:id="1985" w:author="EliseSchramkowski" w:date="2021-08-22T14:39:00Z">
              <w:del w:id="1986"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20</w:delText>
                </w:r>
              </w:del>
            </w:moveFrom>
          </w:p>
        </w:tc>
        <w:tc>
          <w:tcPr>
            <w:tcW w:w="160" w:type="dxa"/>
            <w:tcBorders>
              <w:left w:val="nil"/>
              <w:right w:val="nil"/>
            </w:tcBorders>
          </w:tcPr>
          <w:p w14:paraId="6624679C" w14:textId="74DF99F1" w:rsidR="00A21210" w:rsidDel="00375868" w:rsidRDefault="00A21210" w:rsidP="00A31603">
            <w:pPr>
              <w:spacing w:after="0" w:line="276" w:lineRule="auto"/>
              <w:jc w:val="center"/>
              <w:rPr>
                <w:del w:id="1987" w:author="EliseSchramkowski" w:date="2021-08-24T10:36:00Z"/>
                <w:moveFrom w:id="1988"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1DA7B8EB" w14:textId="0501D084" w:rsidR="00A21210" w:rsidRPr="00B934E8" w:rsidDel="00375868" w:rsidRDefault="00A21210" w:rsidP="00A31603">
            <w:pPr>
              <w:spacing w:after="0" w:line="276" w:lineRule="auto"/>
              <w:jc w:val="center"/>
              <w:rPr>
                <w:del w:id="1989" w:author="EliseSchramkowski" w:date="2021-08-24T10:36:00Z"/>
                <w:moveFrom w:id="1990" w:author="EliseSchramkowski" w:date="2021-08-22T14:39:00Z"/>
                <w:rFonts w:ascii="Times New Roman" w:eastAsia="Times New Roman" w:hAnsi="Times New Roman" w:cs="Times New Roman"/>
                <w:color w:val="000000" w:themeColor="text1"/>
                <w:sz w:val="24"/>
                <w:szCs w:val="24"/>
                <w:lang w:val="nl-NL" w:eastAsia="nl-NL"/>
              </w:rPr>
            </w:pPr>
            <w:moveFrom w:id="1991" w:author="EliseSchramkowski" w:date="2021-08-22T14:39:00Z">
              <w:del w:id="1992" w:author="EliseSchramkowski" w:date="2021-08-24T10:36:00Z">
                <w:r w:rsidDel="00375868">
                  <w:rPr>
                    <w:rFonts w:ascii="Times New Roman" w:eastAsia="Times New Roman" w:hAnsi="Times New Roman" w:cs="Times New Roman"/>
                    <w:color w:val="000000" w:themeColor="text1"/>
                    <w:sz w:val="24"/>
                    <w:szCs w:val="24"/>
                    <w:lang w:val="nl-NL" w:eastAsia="nl-NL"/>
                  </w:rPr>
                  <w:delText>5</w:delText>
                </w:r>
                <w:r w:rsidR="00892D8D" w:rsidDel="00375868">
                  <w:rPr>
                    <w:rFonts w:ascii="Times New Roman" w:eastAsia="Times New Roman" w:hAnsi="Times New Roman" w:cs="Times New Roman"/>
                    <w:color w:val="000000" w:themeColor="text1"/>
                    <w:sz w:val="24"/>
                    <w:szCs w:val="24"/>
                    <w:lang w:val="nl-NL" w:eastAsia="nl-NL"/>
                  </w:rPr>
                  <w:delText>4</w:delText>
                </w:r>
              </w:del>
            </w:moveFrom>
          </w:p>
        </w:tc>
        <w:tc>
          <w:tcPr>
            <w:tcW w:w="1418" w:type="dxa"/>
            <w:tcBorders>
              <w:left w:val="nil"/>
              <w:right w:val="nil"/>
            </w:tcBorders>
            <w:shd w:val="clear" w:color="auto" w:fill="auto"/>
            <w:noWrap/>
            <w:vAlign w:val="bottom"/>
          </w:tcPr>
          <w:p w14:paraId="466DE2C4" w14:textId="015D437A" w:rsidR="00A21210" w:rsidRPr="00B934E8" w:rsidDel="00375868" w:rsidRDefault="00A21210" w:rsidP="00A31603">
            <w:pPr>
              <w:spacing w:after="0" w:line="276" w:lineRule="auto"/>
              <w:jc w:val="center"/>
              <w:rPr>
                <w:del w:id="1993" w:author="EliseSchramkowski" w:date="2021-08-24T10:36:00Z"/>
                <w:moveFrom w:id="1994" w:author="EliseSchramkowski" w:date="2021-08-22T14:39:00Z"/>
                <w:rFonts w:ascii="Times New Roman" w:eastAsia="Times New Roman" w:hAnsi="Times New Roman" w:cs="Times New Roman"/>
                <w:color w:val="000000" w:themeColor="text1"/>
                <w:sz w:val="24"/>
                <w:szCs w:val="24"/>
                <w:lang w:val="nl-NL" w:eastAsia="nl-NL"/>
              </w:rPr>
            </w:pPr>
            <w:moveFrom w:id="1995" w:author="EliseSchramkowski" w:date="2021-08-22T14:39:00Z">
              <w:del w:id="1996" w:author="EliseSchramkowski" w:date="2021-08-24T10:36:00Z">
                <w:r w:rsidDel="00375868">
                  <w:rPr>
                    <w:rFonts w:ascii="Times New Roman" w:eastAsia="Times New Roman" w:hAnsi="Times New Roman" w:cs="Times New Roman"/>
                    <w:color w:val="000000" w:themeColor="text1"/>
                    <w:sz w:val="24"/>
                    <w:szCs w:val="24"/>
                    <w:lang w:val="nl-NL" w:eastAsia="nl-NL"/>
                  </w:rPr>
                  <w:delText>19 (35.</w:delText>
                </w:r>
                <w:r w:rsidR="00C8652F" w:rsidDel="00375868">
                  <w:rPr>
                    <w:rFonts w:ascii="Times New Roman" w:eastAsia="Times New Roman" w:hAnsi="Times New Roman" w:cs="Times New Roman"/>
                    <w:color w:val="000000" w:themeColor="text1"/>
                    <w:sz w:val="24"/>
                    <w:szCs w:val="24"/>
                    <w:lang w:val="nl-NL" w:eastAsia="nl-NL"/>
                  </w:rPr>
                  <w:delText>2</w:delText>
                </w:r>
                <w:r w:rsidDel="00375868">
                  <w:rPr>
                    <w:rFonts w:ascii="Times New Roman" w:eastAsia="Times New Roman" w:hAnsi="Times New Roman" w:cs="Times New Roman"/>
                    <w:color w:val="000000" w:themeColor="text1"/>
                    <w:sz w:val="24"/>
                    <w:szCs w:val="24"/>
                    <w:lang w:val="nl-NL" w:eastAsia="nl-NL"/>
                  </w:rPr>
                  <w:delText>%)</w:delText>
                </w:r>
              </w:del>
            </w:moveFrom>
          </w:p>
        </w:tc>
        <w:tc>
          <w:tcPr>
            <w:tcW w:w="1134" w:type="dxa"/>
            <w:tcBorders>
              <w:left w:val="nil"/>
              <w:right w:val="nil"/>
            </w:tcBorders>
            <w:shd w:val="clear" w:color="auto" w:fill="auto"/>
            <w:noWrap/>
            <w:vAlign w:val="bottom"/>
          </w:tcPr>
          <w:p w14:paraId="00A1596A" w14:textId="0A4AEB0D" w:rsidR="00A21210" w:rsidRPr="00B934E8" w:rsidDel="00375868" w:rsidRDefault="00A21210" w:rsidP="00A31603">
            <w:pPr>
              <w:spacing w:after="0" w:line="276" w:lineRule="auto"/>
              <w:jc w:val="center"/>
              <w:rPr>
                <w:del w:id="1997" w:author="EliseSchramkowski" w:date="2021-08-24T10:36:00Z"/>
                <w:moveFrom w:id="1998" w:author="EliseSchramkowski" w:date="2021-08-22T14:39:00Z"/>
                <w:rFonts w:ascii="Times New Roman" w:eastAsia="Times New Roman" w:hAnsi="Times New Roman" w:cs="Times New Roman"/>
                <w:color w:val="000000" w:themeColor="text1"/>
                <w:sz w:val="24"/>
                <w:szCs w:val="24"/>
                <w:lang w:val="nl-NL" w:eastAsia="nl-NL"/>
              </w:rPr>
            </w:pPr>
            <w:moveFrom w:id="1999" w:author="EliseSchramkowski" w:date="2021-08-22T14:39:00Z">
              <w:del w:id="2000" w:author="EliseSchramkowski" w:date="2021-08-24T10:36:00Z">
                <w:r w:rsidDel="00375868">
                  <w:rPr>
                    <w:rFonts w:ascii="Times New Roman" w:eastAsia="Times New Roman" w:hAnsi="Times New Roman" w:cs="Times New Roman"/>
                    <w:color w:val="000000" w:themeColor="text1"/>
                    <w:sz w:val="24"/>
                    <w:szCs w:val="24"/>
                    <w:lang w:val="nl-NL" w:eastAsia="nl-NL"/>
                  </w:rPr>
                  <w:delText>3</w:delText>
                </w:r>
                <w:r w:rsidR="00892D8D" w:rsidDel="00375868">
                  <w:rPr>
                    <w:rFonts w:ascii="Times New Roman" w:eastAsia="Times New Roman" w:hAnsi="Times New Roman" w:cs="Times New Roman"/>
                    <w:color w:val="000000" w:themeColor="text1"/>
                    <w:sz w:val="24"/>
                    <w:szCs w:val="24"/>
                    <w:lang w:val="nl-NL" w:eastAsia="nl-NL"/>
                  </w:rPr>
                  <w:delText>5</w:delText>
                </w:r>
              </w:del>
            </w:moveFrom>
          </w:p>
        </w:tc>
      </w:tr>
      <w:tr w:rsidR="00A21210" w:rsidRPr="0068737F" w:rsidDel="00375868" w14:paraId="7A964C21" w14:textId="2BD61347" w:rsidTr="00A31603">
        <w:trPr>
          <w:trHeight w:val="288"/>
          <w:del w:id="2001" w:author="EliseSchramkowski" w:date="2021-08-24T10:36:00Z"/>
        </w:trPr>
        <w:tc>
          <w:tcPr>
            <w:tcW w:w="283" w:type="dxa"/>
            <w:tcBorders>
              <w:left w:val="nil"/>
              <w:right w:val="nil"/>
            </w:tcBorders>
            <w:shd w:val="clear" w:color="auto" w:fill="auto"/>
            <w:noWrap/>
            <w:vAlign w:val="bottom"/>
          </w:tcPr>
          <w:p w14:paraId="38640838" w14:textId="54EF0C1D" w:rsidR="00A21210" w:rsidRPr="004D4E03" w:rsidDel="00375868" w:rsidRDefault="00A21210" w:rsidP="00A31603">
            <w:pPr>
              <w:spacing w:after="0" w:line="276" w:lineRule="auto"/>
              <w:rPr>
                <w:del w:id="2002" w:author="EliseSchramkowski" w:date="2021-08-24T10:36:00Z"/>
                <w:moveFrom w:id="2003"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left w:val="nil"/>
              <w:right w:val="nil"/>
            </w:tcBorders>
            <w:shd w:val="clear" w:color="auto" w:fill="auto"/>
            <w:vAlign w:val="bottom"/>
          </w:tcPr>
          <w:p w14:paraId="709C1F83" w14:textId="1DBA45E5" w:rsidR="00A21210" w:rsidRPr="004D4E03" w:rsidDel="00375868" w:rsidRDefault="00A21210" w:rsidP="00A31603">
            <w:pPr>
              <w:spacing w:after="0" w:line="276" w:lineRule="auto"/>
              <w:rPr>
                <w:del w:id="2004" w:author="EliseSchramkowski" w:date="2021-08-24T10:36:00Z"/>
                <w:moveFrom w:id="2005" w:author="EliseSchramkowski" w:date="2021-08-22T14:39:00Z"/>
                <w:rFonts w:ascii="Times New Roman" w:eastAsia="Times New Roman" w:hAnsi="Times New Roman" w:cs="Times New Roman"/>
                <w:color w:val="000000" w:themeColor="text1"/>
                <w:sz w:val="24"/>
                <w:szCs w:val="24"/>
                <w:lang w:val="nl-NL" w:eastAsia="nl-NL"/>
              </w:rPr>
            </w:pPr>
            <w:moveFrom w:id="2006" w:author="EliseSchramkowski" w:date="2021-08-22T14:39:00Z">
              <w:del w:id="2007"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2015</w:delText>
                </w:r>
              </w:del>
            </w:moveFrom>
          </w:p>
        </w:tc>
        <w:tc>
          <w:tcPr>
            <w:tcW w:w="852" w:type="dxa"/>
            <w:tcBorders>
              <w:left w:val="nil"/>
              <w:right w:val="nil"/>
            </w:tcBorders>
          </w:tcPr>
          <w:p w14:paraId="3071D642" w14:textId="4DBC0A84" w:rsidR="00A21210" w:rsidRPr="004D4E03" w:rsidDel="00375868" w:rsidRDefault="00A21210" w:rsidP="00A31603">
            <w:pPr>
              <w:spacing w:after="0" w:line="276" w:lineRule="auto"/>
              <w:jc w:val="center"/>
              <w:rPr>
                <w:del w:id="2008" w:author="EliseSchramkowski" w:date="2021-08-24T10:36:00Z"/>
                <w:moveFrom w:id="2009" w:author="EliseSchramkowski" w:date="2021-08-22T14:39:00Z"/>
                <w:rFonts w:ascii="Times New Roman" w:eastAsia="Times New Roman" w:hAnsi="Times New Roman" w:cs="Times New Roman"/>
                <w:color w:val="000000" w:themeColor="text1"/>
                <w:sz w:val="24"/>
                <w:szCs w:val="24"/>
                <w:lang w:val="nl-NL" w:eastAsia="nl-NL"/>
              </w:rPr>
            </w:pPr>
            <w:moveFrom w:id="2010" w:author="EliseSchramkowski" w:date="2021-08-22T14:39:00Z">
              <w:del w:id="2011"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38</w:delText>
                </w:r>
              </w:del>
            </w:moveFrom>
          </w:p>
        </w:tc>
        <w:tc>
          <w:tcPr>
            <w:tcW w:w="1275" w:type="dxa"/>
            <w:tcBorders>
              <w:left w:val="nil"/>
              <w:right w:val="nil"/>
            </w:tcBorders>
          </w:tcPr>
          <w:p w14:paraId="1A356A96" w14:textId="20984CEB" w:rsidR="00A21210" w:rsidRPr="004D4E03" w:rsidDel="00375868" w:rsidRDefault="00A21210" w:rsidP="00A31603">
            <w:pPr>
              <w:spacing w:after="0" w:line="276" w:lineRule="auto"/>
              <w:jc w:val="center"/>
              <w:rPr>
                <w:del w:id="2012" w:author="EliseSchramkowski" w:date="2021-08-24T10:36:00Z"/>
                <w:moveFrom w:id="2013" w:author="EliseSchramkowski" w:date="2021-08-22T14:39:00Z"/>
                <w:rFonts w:ascii="Times New Roman" w:eastAsia="Times New Roman" w:hAnsi="Times New Roman" w:cs="Times New Roman"/>
                <w:color w:val="000000" w:themeColor="text1"/>
                <w:sz w:val="24"/>
                <w:szCs w:val="24"/>
                <w:lang w:val="nl-NL" w:eastAsia="nl-NL"/>
              </w:rPr>
            </w:pPr>
            <w:moveFrom w:id="2014" w:author="EliseSchramkowski" w:date="2021-08-22T14:39:00Z">
              <w:del w:id="2015"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17 (44.7%)</w:delText>
                </w:r>
              </w:del>
            </w:moveFrom>
          </w:p>
        </w:tc>
        <w:tc>
          <w:tcPr>
            <w:tcW w:w="839" w:type="dxa"/>
            <w:tcBorders>
              <w:left w:val="nil"/>
              <w:right w:val="nil"/>
            </w:tcBorders>
          </w:tcPr>
          <w:p w14:paraId="0E46B059" w14:textId="585C5253" w:rsidR="00A21210" w:rsidRPr="004D4E03" w:rsidDel="00375868" w:rsidRDefault="00A21210" w:rsidP="00A31603">
            <w:pPr>
              <w:spacing w:after="0" w:line="276" w:lineRule="auto"/>
              <w:jc w:val="center"/>
              <w:rPr>
                <w:del w:id="2016" w:author="EliseSchramkowski" w:date="2021-08-24T10:36:00Z"/>
                <w:moveFrom w:id="2017" w:author="EliseSchramkowski" w:date="2021-08-22T14:39:00Z"/>
                <w:rFonts w:ascii="Times New Roman" w:eastAsia="Times New Roman" w:hAnsi="Times New Roman" w:cs="Times New Roman"/>
                <w:color w:val="000000" w:themeColor="text1"/>
                <w:sz w:val="24"/>
                <w:szCs w:val="24"/>
                <w:lang w:val="nl-NL" w:eastAsia="nl-NL"/>
              </w:rPr>
            </w:pPr>
            <w:moveFrom w:id="2018" w:author="EliseSchramkowski" w:date="2021-08-22T14:39:00Z">
              <w:del w:id="2019"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21</w:delText>
                </w:r>
              </w:del>
            </w:moveFrom>
          </w:p>
        </w:tc>
        <w:tc>
          <w:tcPr>
            <w:tcW w:w="160" w:type="dxa"/>
            <w:tcBorders>
              <w:left w:val="nil"/>
              <w:right w:val="nil"/>
            </w:tcBorders>
          </w:tcPr>
          <w:p w14:paraId="48E7EE1E" w14:textId="68CF1FD4" w:rsidR="00A21210" w:rsidDel="00375868" w:rsidRDefault="00A21210" w:rsidP="00A31603">
            <w:pPr>
              <w:spacing w:after="0" w:line="276" w:lineRule="auto"/>
              <w:jc w:val="center"/>
              <w:rPr>
                <w:del w:id="2020" w:author="EliseSchramkowski" w:date="2021-08-24T10:36:00Z"/>
                <w:moveFrom w:id="2021"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04A6E00D" w14:textId="154A8FAD" w:rsidR="00A21210" w:rsidRPr="00B934E8" w:rsidDel="00375868" w:rsidRDefault="00A21210" w:rsidP="00A31603">
            <w:pPr>
              <w:spacing w:after="0" w:line="276" w:lineRule="auto"/>
              <w:jc w:val="center"/>
              <w:rPr>
                <w:del w:id="2022" w:author="EliseSchramkowski" w:date="2021-08-24T10:36:00Z"/>
                <w:moveFrom w:id="2023" w:author="EliseSchramkowski" w:date="2021-08-22T14:39:00Z"/>
                <w:rFonts w:ascii="Times New Roman" w:eastAsia="Times New Roman" w:hAnsi="Times New Roman" w:cs="Times New Roman"/>
                <w:color w:val="000000" w:themeColor="text1"/>
                <w:sz w:val="24"/>
                <w:szCs w:val="24"/>
                <w:lang w:val="nl-NL" w:eastAsia="nl-NL"/>
              </w:rPr>
            </w:pPr>
            <w:moveFrom w:id="2024" w:author="EliseSchramkowski" w:date="2021-08-22T14:39:00Z">
              <w:del w:id="2025" w:author="EliseSchramkowski" w:date="2021-08-24T10:36:00Z">
                <w:r w:rsidDel="00375868">
                  <w:rPr>
                    <w:rFonts w:ascii="Times New Roman" w:eastAsia="Times New Roman" w:hAnsi="Times New Roman" w:cs="Times New Roman"/>
                    <w:color w:val="000000" w:themeColor="text1"/>
                    <w:sz w:val="24"/>
                    <w:szCs w:val="24"/>
                    <w:lang w:val="nl-NL" w:eastAsia="nl-NL"/>
                  </w:rPr>
                  <w:delText>8</w:delText>
                </w:r>
                <w:r w:rsidR="00892D8D" w:rsidDel="00375868">
                  <w:rPr>
                    <w:rFonts w:ascii="Times New Roman" w:eastAsia="Times New Roman" w:hAnsi="Times New Roman" w:cs="Times New Roman"/>
                    <w:color w:val="000000" w:themeColor="text1"/>
                    <w:sz w:val="24"/>
                    <w:szCs w:val="24"/>
                    <w:lang w:val="nl-NL" w:eastAsia="nl-NL"/>
                  </w:rPr>
                  <w:delText>4</w:delText>
                </w:r>
              </w:del>
            </w:moveFrom>
          </w:p>
        </w:tc>
        <w:tc>
          <w:tcPr>
            <w:tcW w:w="1418" w:type="dxa"/>
            <w:tcBorders>
              <w:left w:val="nil"/>
              <w:right w:val="nil"/>
            </w:tcBorders>
            <w:shd w:val="clear" w:color="auto" w:fill="auto"/>
            <w:noWrap/>
            <w:vAlign w:val="bottom"/>
          </w:tcPr>
          <w:p w14:paraId="10EDFC76" w14:textId="1ECF9580" w:rsidR="00A21210" w:rsidRPr="00B934E8" w:rsidDel="00375868" w:rsidRDefault="00892D8D" w:rsidP="00A31603">
            <w:pPr>
              <w:spacing w:after="0" w:line="276" w:lineRule="auto"/>
              <w:jc w:val="center"/>
              <w:rPr>
                <w:del w:id="2026" w:author="EliseSchramkowski" w:date="2021-08-24T10:36:00Z"/>
                <w:moveFrom w:id="2027" w:author="EliseSchramkowski" w:date="2021-08-22T14:39:00Z"/>
                <w:rFonts w:ascii="Times New Roman" w:eastAsia="Times New Roman" w:hAnsi="Times New Roman" w:cs="Times New Roman"/>
                <w:color w:val="000000" w:themeColor="text1"/>
                <w:sz w:val="24"/>
                <w:szCs w:val="24"/>
                <w:lang w:val="nl-NL" w:eastAsia="nl-NL"/>
              </w:rPr>
            </w:pPr>
            <w:moveFrom w:id="2028" w:author="EliseSchramkowski" w:date="2021-08-22T14:39:00Z">
              <w:del w:id="2029" w:author="EliseSchramkowski" w:date="2021-08-24T10:36:00Z">
                <w:r w:rsidDel="00375868">
                  <w:rPr>
                    <w:rFonts w:ascii="Times New Roman" w:eastAsia="Times New Roman" w:hAnsi="Times New Roman" w:cs="Times New Roman"/>
                    <w:color w:val="000000" w:themeColor="text1"/>
                    <w:sz w:val="24"/>
                    <w:szCs w:val="24"/>
                    <w:lang w:val="nl-NL" w:eastAsia="nl-NL"/>
                  </w:rPr>
                  <w:delText>30</w:delText>
                </w:r>
                <w:r w:rsidR="00A21210" w:rsidDel="00375868">
                  <w:rPr>
                    <w:rFonts w:ascii="Times New Roman" w:eastAsia="Times New Roman" w:hAnsi="Times New Roman" w:cs="Times New Roman"/>
                    <w:color w:val="000000" w:themeColor="text1"/>
                    <w:sz w:val="24"/>
                    <w:szCs w:val="24"/>
                    <w:lang w:val="nl-NL" w:eastAsia="nl-NL"/>
                  </w:rPr>
                  <w:delText xml:space="preserve"> (3</w:delText>
                </w:r>
                <w:r w:rsidR="00C8652F" w:rsidDel="00375868">
                  <w:rPr>
                    <w:rFonts w:ascii="Times New Roman" w:eastAsia="Times New Roman" w:hAnsi="Times New Roman" w:cs="Times New Roman"/>
                    <w:color w:val="000000" w:themeColor="text1"/>
                    <w:sz w:val="24"/>
                    <w:szCs w:val="24"/>
                    <w:lang w:val="nl-NL" w:eastAsia="nl-NL"/>
                  </w:rPr>
                  <w:delText>5.7</w:delText>
                </w:r>
                <w:r w:rsidR="00A21210" w:rsidDel="00375868">
                  <w:rPr>
                    <w:rFonts w:ascii="Times New Roman" w:eastAsia="Times New Roman" w:hAnsi="Times New Roman" w:cs="Times New Roman"/>
                    <w:color w:val="000000" w:themeColor="text1"/>
                    <w:sz w:val="24"/>
                    <w:szCs w:val="24"/>
                    <w:lang w:val="nl-NL" w:eastAsia="nl-NL"/>
                  </w:rPr>
                  <w:delText>%)</w:delText>
                </w:r>
              </w:del>
            </w:moveFrom>
          </w:p>
        </w:tc>
        <w:tc>
          <w:tcPr>
            <w:tcW w:w="1134" w:type="dxa"/>
            <w:tcBorders>
              <w:left w:val="nil"/>
              <w:right w:val="nil"/>
            </w:tcBorders>
            <w:shd w:val="clear" w:color="auto" w:fill="auto"/>
            <w:noWrap/>
            <w:vAlign w:val="bottom"/>
          </w:tcPr>
          <w:p w14:paraId="14FAF504" w14:textId="616CF3E9" w:rsidR="00A21210" w:rsidRPr="00B934E8" w:rsidDel="00375868" w:rsidRDefault="00A21210" w:rsidP="00A31603">
            <w:pPr>
              <w:spacing w:after="0" w:line="276" w:lineRule="auto"/>
              <w:jc w:val="center"/>
              <w:rPr>
                <w:del w:id="2030" w:author="EliseSchramkowski" w:date="2021-08-24T10:36:00Z"/>
                <w:moveFrom w:id="2031" w:author="EliseSchramkowski" w:date="2021-08-22T14:39:00Z"/>
                <w:rFonts w:ascii="Times New Roman" w:eastAsia="Times New Roman" w:hAnsi="Times New Roman" w:cs="Times New Roman"/>
                <w:color w:val="000000" w:themeColor="text1"/>
                <w:sz w:val="24"/>
                <w:szCs w:val="24"/>
                <w:lang w:val="nl-NL" w:eastAsia="nl-NL"/>
              </w:rPr>
            </w:pPr>
            <w:moveFrom w:id="2032" w:author="EliseSchramkowski" w:date="2021-08-22T14:39:00Z">
              <w:del w:id="2033" w:author="EliseSchramkowski" w:date="2021-08-24T10:36:00Z">
                <w:r w:rsidDel="00375868">
                  <w:rPr>
                    <w:rFonts w:ascii="Times New Roman" w:eastAsia="Times New Roman" w:hAnsi="Times New Roman" w:cs="Times New Roman"/>
                    <w:color w:val="000000" w:themeColor="text1"/>
                    <w:sz w:val="24"/>
                    <w:szCs w:val="24"/>
                    <w:lang w:val="nl-NL" w:eastAsia="nl-NL"/>
                  </w:rPr>
                  <w:delText>5</w:delText>
                </w:r>
                <w:r w:rsidR="00892D8D" w:rsidDel="00375868">
                  <w:rPr>
                    <w:rFonts w:ascii="Times New Roman" w:eastAsia="Times New Roman" w:hAnsi="Times New Roman" w:cs="Times New Roman"/>
                    <w:color w:val="000000" w:themeColor="text1"/>
                    <w:sz w:val="24"/>
                    <w:szCs w:val="24"/>
                    <w:lang w:val="nl-NL" w:eastAsia="nl-NL"/>
                  </w:rPr>
                  <w:delText>4</w:delText>
                </w:r>
              </w:del>
            </w:moveFrom>
          </w:p>
        </w:tc>
      </w:tr>
      <w:tr w:rsidR="00A21210" w:rsidRPr="0068737F" w:rsidDel="00375868" w14:paraId="3577CB08" w14:textId="768717AA" w:rsidTr="00A31603">
        <w:trPr>
          <w:trHeight w:val="288"/>
          <w:del w:id="2034" w:author="EliseSchramkowski" w:date="2021-08-24T10:36:00Z"/>
        </w:trPr>
        <w:tc>
          <w:tcPr>
            <w:tcW w:w="283" w:type="dxa"/>
            <w:tcBorders>
              <w:left w:val="nil"/>
              <w:right w:val="nil"/>
            </w:tcBorders>
            <w:shd w:val="clear" w:color="auto" w:fill="auto"/>
            <w:noWrap/>
            <w:vAlign w:val="bottom"/>
          </w:tcPr>
          <w:p w14:paraId="72F3783C" w14:textId="4EAE5845" w:rsidR="00A21210" w:rsidRPr="004D4E03" w:rsidDel="00375868" w:rsidRDefault="00A21210" w:rsidP="00A31603">
            <w:pPr>
              <w:spacing w:after="0" w:line="360" w:lineRule="auto"/>
              <w:rPr>
                <w:del w:id="2035" w:author="EliseSchramkowski" w:date="2021-08-24T10:36:00Z"/>
                <w:moveFrom w:id="2036"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left w:val="nil"/>
              <w:right w:val="nil"/>
            </w:tcBorders>
            <w:shd w:val="clear" w:color="auto" w:fill="auto"/>
            <w:vAlign w:val="bottom"/>
          </w:tcPr>
          <w:p w14:paraId="01588585" w14:textId="0888EA1D" w:rsidR="00A21210" w:rsidRPr="004D4E03" w:rsidDel="00375868" w:rsidRDefault="00A21210" w:rsidP="00A31603">
            <w:pPr>
              <w:spacing w:after="0" w:line="360" w:lineRule="auto"/>
              <w:rPr>
                <w:del w:id="2037" w:author="EliseSchramkowski" w:date="2021-08-24T10:36:00Z"/>
                <w:moveFrom w:id="2038" w:author="EliseSchramkowski" w:date="2021-08-22T14:39:00Z"/>
                <w:rFonts w:ascii="Times New Roman" w:eastAsia="Times New Roman" w:hAnsi="Times New Roman" w:cs="Times New Roman"/>
                <w:color w:val="000000" w:themeColor="text1"/>
                <w:sz w:val="24"/>
                <w:szCs w:val="24"/>
                <w:lang w:val="nl-NL" w:eastAsia="nl-NL"/>
              </w:rPr>
            </w:pPr>
            <w:moveFrom w:id="2039" w:author="EliseSchramkowski" w:date="2021-08-22T14:39:00Z">
              <w:del w:id="2040"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2016</w:delText>
                </w:r>
              </w:del>
            </w:moveFrom>
          </w:p>
        </w:tc>
        <w:tc>
          <w:tcPr>
            <w:tcW w:w="852" w:type="dxa"/>
            <w:tcBorders>
              <w:left w:val="nil"/>
              <w:right w:val="nil"/>
            </w:tcBorders>
          </w:tcPr>
          <w:p w14:paraId="3C06EC33" w14:textId="56C6D512" w:rsidR="00A21210" w:rsidRPr="004D4E03" w:rsidDel="00375868" w:rsidRDefault="00A21210" w:rsidP="00A31603">
            <w:pPr>
              <w:spacing w:after="0" w:line="360" w:lineRule="auto"/>
              <w:jc w:val="center"/>
              <w:rPr>
                <w:del w:id="2041" w:author="EliseSchramkowski" w:date="2021-08-24T10:36:00Z"/>
                <w:moveFrom w:id="2042" w:author="EliseSchramkowski" w:date="2021-08-22T14:39:00Z"/>
                <w:rFonts w:ascii="Times New Roman" w:eastAsia="Times New Roman" w:hAnsi="Times New Roman" w:cs="Times New Roman"/>
                <w:color w:val="000000" w:themeColor="text1"/>
                <w:sz w:val="24"/>
                <w:szCs w:val="24"/>
                <w:lang w:val="nl-NL" w:eastAsia="nl-NL"/>
              </w:rPr>
            </w:pPr>
            <w:moveFrom w:id="2043" w:author="EliseSchramkowski" w:date="2021-08-22T14:39:00Z">
              <w:del w:id="2044"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38</w:delText>
                </w:r>
              </w:del>
            </w:moveFrom>
          </w:p>
        </w:tc>
        <w:tc>
          <w:tcPr>
            <w:tcW w:w="1275" w:type="dxa"/>
            <w:tcBorders>
              <w:left w:val="nil"/>
              <w:right w:val="nil"/>
            </w:tcBorders>
          </w:tcPr>
          <w:p w14:paraId="70A032CC" w14:textId="1868A295" w:rsidR="00A21210" w:rsidRPr="004D4E03" w:rsidDel="00375868" w:rsidRDefault="00A21210" w:rsidP="00A31603">
            <w:pPr>
              <w:spacing w:after="0" w:line="360" w:lineRule="auto"/>
              <w:jc w:val="center"/>
              <w:rPr>
                <w:del w:id="2045" w:author="EliseSchramkowski" w:date="2021-08-24T10:36:00Z"/>
                <w:moveFrom w:id="2046" w:author="EliseSchramkowski" w:date="2021-08-22T14:39:00Z"/>
                <w:rFonts w:ascii="Times New Roman" w:eastAsia="Times New Roman" w:hAnsi="Times New Roman" w:cs="Times New Roman"/>
                <w:color w:val="000000" w:themeColor="text1"/>
                <w:sz w:val="24"/>
                <w:szCs w:val="24"/>
                <w:lang w:val="nl-NL" w:eastAsia="nl-NL"/>
              </w:rPr>
            </w:pPr>
            <w:moveFrom w:id="2047" w:author="EliseSchramkowski" w:date="2021-08-22T14:39:00Z">
              <w:del w:id="2048"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18 (47.4%)</w:delText>
                </w:r>
              </w:del>
            </w:moveFrom>
          </w:p>
        </w:tc>
        <w:tc>
          <w:tcPr>
            <w:tcW w:w="839" w:type="dxa"/>
            <w:tcBorders>
              <w:left w:val="nil"/>
              <w:right w:val="nil"/>
            </w:tcBorders>
          </w:tcPr>
          <w:p w14:paraId="4CC9B259" w14:textId="7512A1AA" w:rsidR="00A21210" w:rsidRPr="004D4E03" w:rsidDel="00375868" w:rsidRDefault="00A21210" w:rsidP="00A31603">
            <w:pPr>
              <w:spacing w:after="0" w:line="360" w:lineRule="auto"/>
              <w:jc w:val="center"/>
              <w:rPr>
                <w:del w:id="2049" w:author="EliseSchramkowski" w:date="2021-08-24T10:36:00Z"/>
                <w:moveFrom w:id="2050" w:author="EliseSchramkowski" w:date="2021-08-22T14:39:00Z"/>
                <w:rFonts w:ascii="Times New Roman" w:eastAsia="Times New Roman" w:hAnsi="Times New Roman" w:cs="Times New Roman"/>
                <w:color w:val="000000" w:themeColor="text1"/>
                <w:sz w:val="24"/>
                <w:szCs w:val="24"/>
                <w:lang w:val="nl-NL" w:eastAsia="nl-NL"/>
              </w:rPr>
            </w:pPr>
            <w:moveFrom w:id="2051" w:author="EliseSchramkowski" w:date="2021-08-22T14:39:00Z">
              <w:del w:id="2052"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20</w:delText>
                </w:r>
              </w:del>
            </w:moveFrom>
          </w:p>
        </w:tc>
        <w:tc>
          <w:tcPr>
            <w:tcW w:w="160" w:type="dxa"/>
            <w:tcBorders>
              <w:left w:val="nil"/>
              <w:right w:val="nil"/>
            </w:tcBorders>
          </w:tcPr>
          <w:p w14:paraId="70CBCC15" w14:textId="66D0DD55" w:rsidR="00A21210" w:rsidDel="00375868" w:rsidRDefault="00A21210" w:rsidP="00A31603">
            <w:pPr>
              <w:spacing w:after="0" w:line="360" w:lineRule="auto"/>
              <w:jc w:val="center"/>
              <w:rPr>
                <w:del w:id="2053" w:author="EliseSchramkowski" w:date="2021-08-24T10:36:00Z"/>
                <w:moveFrom w:id="2054"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556133F8" w14:textId="0AA33644" w:rsidR="00A21210" w:rsidRPr="00B934E8" w:rsidDel="00375868" w:rsidRDefault="00A21210" w:rsidP="00A31603">
            <w:pPr>
              <w:spacing w:after="0" w:line="360" w:lineRule="auto"/>
              <w:jc w:val="center"/>
              <w:rPr>
                <w:del w:id="2055" w:author="EliseSchramkowski" w:date="2021-08-24T10:36:00Z"/>
                <w:moveFrom w:id="2056" w:author="EliseSchramkowski" w:date="2021-08-22T14:39:00Z"/>
                <w:rFonts w:ascii="Times New Roman" w:eastAsia="Times New Roman" w:hAnsi="Times New Roman" w:cs="Times New Roman"/>
                <w:color w:val="000000" w:themeColor="text1"/>
                <w:sz w:val="24"/>
                <w:szCs w:val="24"/>
                <w:lang w:val="nl-NL" w:eastAsia="nl-NL"/>
              </w:rPr>
            </w:pPr>
            <w:moveFrom w:id="2057" w:author="EliseSchramkowski" w:date="2021-08-22T14:39:00Z">
              <w:del w:id="2058" w:author="EliseSchramkowski" w:date="2021-08-24T10:36:00Z">
                <w:r w:rsidDel="00375868">
                  <w:rPr>
                    <w:rFonts w:ascii="Times New Roman" w:eastAsia="Times New Roman" w:hAnsi="Times New Roman" w:cs="Times New Roman"/>
                    <w:color w:val="000000" w:themeColor="text1"/>
                    <w:sz w:val="24"/>
                    <w:szCs w:val="24"/>
                    <w:lang w:val="nl-NL" w:eastAsia="nl-NL"/>
                  </w:rPr>
                  <w:delText>6</w:delText>
                </w:r>
                <w:r w:rsidR="00561812" w:rsidDel="00375868">
                  <w:rPr>
                    <w:rFonts w:ascii="Times New Roman" w:eastAsia="Times New Roman" w:hAnsi="Times New Roman" w:cs="Times New Roman"/>
                    <w:color w:val="000000" w:themeColor="text1"/>
                    <w:sz w:val="24"/>
                    <w:szCs w:val="24"/>
                    <w:lang w:val="nl-NL" w:eastAsia="nl-NL"/>
                  </w:rPr>
                  <w:delText>8</w:delText>
                </w:r>
              </w:del>
            </w:moveFrom>
          </w:p>
        </w:tc>
        <w:tc>
          <w:tcPr>
            <w:tcW w:w="1418" w:type="dxa"/>
            <w:tcBorders>
              <w:left w:val="nil"/>
              <w:right w:val="nil"/>
            </w:tcBorders>
            <w:shd w:val="clear" w:color="auto" w:fill="auto"/>
            <w:noWrap/>
            <w:vAlign w:val="bottom"/>
          </w:tcPr>
          <w:p w14:paraId="0D139221" w14:textId="5EA07353" w:rsidR="00A21210" w:rsidRPr="00B934E8" w:rsidDel="00375868" w:rsidRDefault="00A21210" w:rsidP="00A31603">
            <w:pPr>
              <w:spacing w:after="0" w:line="360" w:lineRule="auto"/>
              <w:jc w:val="center"/>
              <w:rPr>
                <w:del w:id="2059" w:author="EliseSchramkowski" w:date="2021-08-24T10:36:00Z"/>
                <w:moveFrom w:id="2060" w:author="EliseSchramkowski" w:date="2021-08-22T14:39:00Z"/>
                <w:rFonts w:ascii="Times New Roman" w:eastAsia="Times New Roman" w:hAnsi="Times New Roman" w:cs="Times New Roman"/>
                <w:color w:val="000000" w:themeColor="text1"/>
                <w:sz w:val="24"/>
                <w:szCs w:val="24"/>
                <w:lang w:val="nl-NL" w:eastAsia="nl-NL"/>
              </w:rPr>
            </w:pPr>
            <w:moveFrom w:id="2061" w:author="EliseSchramkowski" w:date="2021-08-22T14:39:00Z">
              <w:del w:id="2062" w:author="EliseSchramkowski" w:date="2021-08-24T10:36:00Z">
                <w:r w:rsidDel="00375868">
                  <w:rPr>
                    <w:rFonts w:ascii="Times New Roman" w:eastAsia="Times New Roman" w:hAnsi="Times New Roman" w:cs="Times New Roman"/>
                    <w:color w:val="000000" w:themeColor="text1"/>
                    <w:sz w:val="24"/>
                    <w:szCs w:val="24"/>
                    <w:lang w:val="nl-NL" w:eastAsia="nl-NL"/>
                  </w:rPr>
                  <w:delText>2</w:delText>
                </w:r>
                <w:r w:rsidR="00561812" w:rsidDel="00375868">
                  <w:rPr>
                    <w:rFonts w:ascii="Times New Roman" w:eastAsia="Times New Roman" w:hAnsi="Times New Roman" w:cs="Times New Roman"/>
                    <w:color w:val="000000" w:themeColor="text1"/>
                    <w:sz w:val="24"/>
                    <w:szCs w:val="24"/>
                    <w:lang w:val="nl-NL" w:eastAsia="nl-NL"/>
                  </w:rPr>
                  <w:delText>3</w:delText>
                </w:r>
                <w:r w:rsidDel="00375868">
                  <w:rPr>
                    <w:rFonts w:ascii="Times New Roman" w:eastAsia="Times New Roman" w:hAnsi="Times New Roman" w:cs="Times New Roman"/>
                    <w:color w:val="000000" w:themeColor="text1"/>
                    <w:sz w:val="24"/>
                    <w:szCs w:val="24"/>
                    <w:lang w:val="nl-NL" w:eastAsia="nl-NL"/>
                  </w:rPr>
                  <w:delText xml:space="preserve"> (3</w:delText>
                </w:r>
                <w:r w:rsidR="00C8652F" w:rsidDel="00375868">
                  <w:rPr>
                    <w:rFonts w:ascii="Times New Roman" w:eastAsia="Times New Roman" w:hAnsi="Times New Roman" w:cs="Times New Roman"/>
                    <w:color w:val="000000" w:themeColor="text1"/>
                    <w:sz w:val="24"/>
                    <w:szCs w:val="24"/>
                    <w:lang w:val="nl-NL" w:eastAsia="nl-NL"/>
                  </w:rPr>
                  <w:delText>3.8</w:delText>
                </w:r>
                <w:r w:rsidDel="00375868">
                  <w:rPr>
                    <w:rFonts w:ascii="Times New Roman" w:eastAsia="Times New Roman" w:hAnsi="Times New Roman" w:cs="Times New Roman"/>
                    <w:color w:val="000000" w:themeColor="text1"/>
                    <w:sz w:val="24"/>
                    <w:szCs w:val="24"/>
                    <w:lang w:val="nl-NL" w:eastAsia="nl-NL"/>
                  </w:rPr>
                  <w:delText>%)</w:delText>
                </w:r>
              </w:del>
            </w:moveFrom>
          </w:p>
        </w:tc>
        <w:tc>
          <w:tcPr>
            <w:tcW w:w="1134" w:type="dxa"/>
            <w:tcBorders>
              <w:left w:val="nil"/>
              <w:right w:val="nil"/>
            </w:tcBorders>
            <w:shd w:val="clear" w:color="auto" w:fill="auto"/>
            <w:noWrap/>
            <w:vAlign w:val="bottom"/>
          </w:tcPr>
          <w:p w14:paraId="42D9B815" w14:textId="42FCC7BB" w:rsidR="00A21210" w:rsidRPr="00B934E8" w:rsidDel="00375868" w:rsidRDefault="00A21210" w:rsidP="00A31603">
            <w:pPr>
              <w:spacing w:after="0" w:line="360" w:lineRule="auto"/>
              <w:jc w:val="center"/>
              <w:rPr>
                <w:del w:id="2063" w:author="EliseSchramkowski" w:date="2021-08-24T10:36:00Z"/>
                <w:moveFrom w:id="2064" w:author="EliseSchramkowski" w:date="2021-08-22T14:39:00Z"/>
                <w:rFonts w:ascii="Times New Roman" w:eastAsia="Times New Roman" w:hAnsi="Times New Roman" w:cs="Times New Roman"/>
                <w:color w:val="000000" w:themeColor="text1"/>
                <w:sz w:val="24"/>
                <w:szCs w:val="24"/>
                <w:lang w:val="nl-NL" w:eastAsia="nl-NL"/>
              </w:rPr>
            </w:pPr>
            <w:moveFrom w:id="2065" w:author="EliseSchramkowski" w:date="2021-08-22T14:39:00Z">
              <w:del w:id="2066" w:author="EliseSchramkowski" w:date="2021-08-24T10:36:00Z">
                <w:r w:rsidDel="00375868">
                  <w:rPr>
                    <w:rFonts w:ascii="Times New Roman" w:eastAsia="Times New Roman" w:hAnsi="Times New Roman" w:cs="Times New Roman"/>
                    <w:color w:val="000000" w:themeColor="text1"/>
                    <w:sz w:val="24"/>
                    <w:szCs w:val="24"/>
                    <w:lang w:val="nl-NL" w:eastAsia="nl-NL"/>
                  </w:rPr>
                  <w:delText>45</w:delText>
                </w:r>
              </w:del>
            </w:moveFrom>
          </w:p>
        </w:tc>
      </w:tr>
      <w:tr w:rsidR="00A21210" w:rsidRPr="0068737F" w:rsidDel="00375868" w14:paraId="4533335A" w14:textId="4A4882B8" w:rsidTr="00A31603">
        <w:trPr>
          <w:trHeight w:val="288"/>
          <w:del w:id="2067" w:author="EliseSchramkowski" w:date="2021-08-24T10:36:00Z"/>
        </w:trPr>
        <w:tc>
          <w:tcPr>
            <w:tcW w:w="1842" w:type="dxa"/>
            <w:gridSpan w:val="2"/>
            <w:tcBorders>
              <w:left w:val="nil"/>
              <w:right w:val="nil"/>
            </w:tcBorders>
            <w:shd w:val="clear" w:color="auto" w:fill="auto"/>
            <w:noWrap/>
            <w:vAlign w:val="bottom"/>
          </w:tcPr>
          <w:p w14:paraId="4FB4BDBC" w14:textId="201FD64B" w:rsidR="00A21210" w:rsidRPr="004D4E03" w:rsidDel="00375868" w:rsidRDefault="00A21210" w:rsidP="00A31603">
            <w:pPr>
              <w:spacing w:after="0" w:line="276" w:lineRule="auto"/>
              <w:rPr>
                <w:del w:id="2068" w:author="EliseSchramkowski" w:date="2021-08-24T10:36:00Z"/>
                <w:moveFrom w:id="2069" w:author="EliseSchramkowski" w:date="2021-08-22T14:39:00Z"/>
                <w:rFonts w:ascii="Times New Roman" w:eastAsia="Times New Roman" w:hAnsi="Times New Roman" w:cs="Times New Roman"/>
                <w:color w:val="000000" w:themeColor="text1"/>
                <w:sz w:val="24"/>
                <w:szCs w:val="24"/>
                <w:lang w:val="nl-NL" w:eastAsia="nl-NL"/>
              </w:rPr>
            </w:pPr>
            <w:moveFrom w:id="2070" w:author="EliseSchramkowski" w:date="2021-08-22T14:39:00Z">
              <w:del w:id="2071"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Total</w:delText>
                </w:r>
              </w:del>
            </w:moveFrom>
          </w:p>
        </w:tc>
        <w:tc>
          <w:tcPr>
            <w:tcW w:w="852" w:type="dxa"/>
            <w:tcBorders>
              <w:left w:val="nil"/>
              <w:right w:val="nil"/>
            </w:tcBorders>
            <w:vAlign w:val="bottom"/>
          </w:tcPr>
          <w:p w14:paraId="63DFA83E" w14:textId="66B3C724" w:rsidR="00A21210" w:rsidRPr="004D4E03" w:rsidDel="00375868" w:rsidRDefault="00A21210" w:rsidP="00A31603">
            <w:pPr>
              <w:spacing w:after="0" w:line="276" w:lineRule="auto"/>
              <w:jc w:val="center"/>
              <w:rPr>
                <w:del w:id="2072" w:author="EliseSchramkowski" w:date="2021-08-24T10:36:00Z"/>
                <w:moveFrom w:id="2073" w:author="EliseSchramkowski" w:date="2021-08-22T14:39:00Z"/>
                <w:rFonts w:ascii="Times New Roman" w:eastAsia="Times New Roman" w:hAnsi="Times New Roman" w:cs="Times New Roman"/>
                <w:color w:val="000000" w:themeColor="text1"/>
                <w:sz w:val="24"/>
                <w:szCs w:val="24"/>
                <w:lang w:val="nl-NL" w:eastAsia="nl-NL"/>
              </w:rPr>
            </w:pPr>
            <w:moveFrom w:id="2074" w:author="EliseSchramkowski" w:date="2021-08-22T14:39:00Z">
              <w:del w:id="2075"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107</w:delText>
                </w:r>
              </w:del>
            </w:moveFrom>
          </w:p>
        </w:tc>
        <w:tc>
          <w:tcPr>
            <w:tcW w:w="1275" w:type="dxa"/>
            <w:tcBorders>
              <w:left w:val="nil"/>
              <w:right w:val="nil"/>
            </w:tcBorders>
            <w:vAlign w:val="bottom"/>
          </w:tcPr>
          <w:p w14:paraId="16462F4A" w14:textId="7F9A9106" w:rsidR="00A21210" w:rsidRPr="004D4E03" w:rsidDel="00375868" w:rsidRDefault="00A21210" w:rsidP="00A31603">
            <w:pPr>
              <w:spacing w:after="0" w:line="276" w:lineRule="auto"/>
              <w:jc w:val="center"/>
              <w:rPr>
                <w:del w:id="2076" w:author="EliseSchramkowski" w:date="2021-08-24T10:36:00Z"/>
                <w:moveFrom w:id="2077" w:author="EliseSchramkowski" w:date="2021-08-22T14:39:00Z"/>
                <w:rFonts w:ascii="Times New Roman" w:eastAsia="Times New Roman" w:hAnsi="Times New Roman" w:cs="Times New Roman"/>
                <w:color w:val="000000" w:themeColor="text1"/>
                <w:sz w:val="24"/>
                <w:szCs w:val="24"/>
                <w:lang w:val="nl-NL" w:eastAsia="nl-NL"/>
              </w:rPr>
            </w:pPr>
            <w:moveFrom w:id="2078" w:author="EliseSchramkowski" w:date="2021-08-22T14:39:00Z">
              <w:del w:id="2079"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46 (43.0%)</w:delText>
                </w:r>
              </w:del>
            </w:moveFrom>
          </w:p>
        </w:tc>
        <w:tc>
          <w:tcPr>
            <w:tcW w:w="839" w:type="dxa"/>
            <w:tcBorders>
              <w:left w:val="nil"/>
              <w:right w:val="nil"/>
            </w:tcBorders>
            <w:vAlign w:val="bottom"/>
          </w:tcPr>
          <w:p w14:paraId="1D90D86A" w14:textId="7C9ADE00" w:rsidR="00A21210" w:rsidRPr="004D4E03" w:rsidDel="00375868" w:rsidRDefault="00A21210" w:rsidP="00A31603">
            <w:pPr>
              <w:spacing w:after="0" w:line="276" w:lineRule="auto"/>
              <w:jc w:val="center"/>
              <w:rPr>
                <w:del w:id="2080" w:author="EliseSchramkowski" w:date="2021-08-24T10:36:00Z"/>
                <w:moveFrom w:id="2081" w:author="EliseSchramkowski" w:date="2021-08-22T14:39:00Z"/>
                <w:rFonts w:ascii="Times New Roman" w:eastAsia="Times New Roman" w:hAnsi="Times New Roman" w:cs="Times New Roman"/>
                <w:color w:val="000000" w:themeColor="text1"/>
                <w:sz w:val="24"/>
                <w:szCs w:val="24"/>
                <w:lang w:val="nl-NL" w:eastAsia="nl-NL"/>
              </w:rPr>
            </w:pPr>
            <w:moveFrom w:id="2082" w:author="EliseSchramkowski" w:date="2021-08-22T14:39:00Z">
              <w:del w:id="2083"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61</w:delText>
                </w:r>
              </w:del>
            </w:moveFrom>
          </w:p>
        </w:tc>
        <w:tc>
          <w:tcPr>
            <w:tcW w:w="160" w:type="dxa"/>
            <w:tcBorders>
              <w:left w:val="nil"/>
              <w:right w:val="nil"/>
            </w:tcBorders>
          </w:tcPr>
          <w:p w14:paraId="58CB2CA1" w14:textId="5C4395F1" w:rsidR="00A21210" w:rsidDel="00375868" w:rsidRDefault="00A21210" w:rsidP="00A31603">
            <w:pPr>
              <w:spacing w:after="0" w:line="276" w:lineRule="auto"/>
              <w:jc w:val="center"/>
              <w:rPr>
                <w:del w:id="2084" w:author="EliseSchramkowski" w:date="2021-08-24T10:36:00Z"/>
                <w:moveFrom w:id="2085"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057BF954" w14:textId="43C86D2B" w:rsidR="00A21210" w:rsidRPr="00B934E8" w:rsidDel="00375868" w:rsidRDefault="00892D8D" w:rsidP="00A31603">
            <w:pPr>
              <w:spacing w:after="0" w:line="276" w:lineRule="auto"/>
              <w:jc w:val="center"/>
              <w:rPr>
                <w:del w:id="2086" w:author="EliseSchramkowski" w:date="2021-08-24T10:36:00Z"/>
                <w:moveFrom w:id="2087" w:author="EliseSchramkowski" w:date="2021-08-22T14:39:00Z"/>
                <w:rFonts w:ascii="Times New Roman" w:eastAsia="Times New Roman" w:hAnsi="Times New Roman" w:cs="Times New Roman"/>
                <w:color w:val="000000" w:themeColor="text1"/>
                <w:sz w:val="24"/>
                <w:szCs w:val="24"/>
                <w:lang w:val="nl-NL" w:eastAsia="nl-NL"/>
              </w:rPr>
            </w:pPr>
            <w:moveFrom w:id="2088" w:author="EliseSchramkowski" w:date="2021-08-22T14:39:00Z">
              <w:del w:id="2089" w:author="EliseSchramkowski" w:date="2021-08-24T10:36:00Z">
                <w:r w:rsidDel="00375868">
                  <w:rPr>
                    <w:rFonts w:ascii="Times New Roman" w:eastAsia="Times New Roman" w:hAnsi="Times New Roman" w:cs="Times New Roman"/>
                    <w:color w:val="000000" w:themeColor="text1"/>
                    <w:sz w:val="24"/>
                    <w:szCs w:val="24"/>
                    <w:lang w:val="nl-NL" w:eastAsia="nl-NL"/>
                  </w:rPr>
                  <w:delText xml:space="preserve"> 206 </w:delText>
                </w:r>
              </w:del>
            </w:moveFrom>
          </w:p>
        </w:tc>
        <w:tc>
          <w:tcPr>
            <w:tcW w:w="1418" w:type="dxa"/>
            <w:tcBorders>
              <w:left w:val="nil"/>
              <w:right w:val="nil"/>
            </w:tcBorders>
            <w:shd w:val="clear" w:color="auto" w:fill="auto"/>
            <w:noWrap/>
            <w:vAlign w:val="bottom"/>
          </w:tcPr>
          <w:p w14:paraId="0018C105" w14:textId="0C46BAD9" w:rsidR="00A21210" w:rsidRPr="00B934E8" w:rsidDel="00375868" w:rsidRDefault="00892D8D" w:rsidP="00A31603">
            <w:pPr>
              <w:spacing w:after="0" w:line="276" w:lineRule="auto"/>
              <w:jc w:val="center"/>
              <w:rPr>
                <w:del w:id="2090" w:author="EliseSchramkowski" w:date="2021-08-24T10:36:00Z"/>
                <w:moveFrom w:id="2091" w:author="EliseSchramkowski" w:date="2021-08-22T14:39:00Z"/>
                <w:rFonts w:ascii="Times New Roman" w:eastAsia="Times New Roman" w:hAnsi="Times New Roman" w:cs="Times New Roman"/>
                <w:color w:val="000000" w:themeColor="text1"/>
                <w:sz w:val="24"/>
                <w:szCs w:val="24"/>
                <w:lang w:val="nl-NL" w:eastAsia="nl-NL"/>
              </w:rPr>
            </w:pPr>
            <w:moveFrom w:id="2092" w:author="EliseSchramkowski" w:date="2021-08-22T14:39:00Z">
              <w:del w:id="2093" w:author="EliseSchramkowski" w:date="2021-08-24T10:36:00Z">
                <w:r w:rsidDel="00375868">
                  <w:rPr>
                    <w:rFonts w:ascii="Times New Roman" w:eastAsia="Times New Roman" w:hAnsi="Times New Roman" w:cs="Times New Roman"/>
                    <w:color w:val="000000" w:themeColor="text1"/>
                    <w:sz w:val="24"/>
                    <w:szCs w:val="24"/>
                    <w:lang w:val="nl-NL" w:eastAsia="nl-NL"/>
                  </w:rPr>
                  <w:delText xml:space="preserve"> 72 </w:delText>
                </w:r>
                <w:r w:rsidR="00A21210" w:rsidDel="00375868">
                  <w:rPr>
                    <w:rFonts w:ascii="Times New Roman" w:eastAsia="Times New Roman" w:hAnsi="Times New Roman" w:cs="Times New Roman"/>
                    <w:color w:val="000000" w:themeColor="text1"/>
                    <w:sz w:val="24"/>
                    <w:szCs w:val="24"/>
                    <w:lang w:val="nl-NL" w:eastAsia="nl-NL"/>
                  </w:rPr>
                  <w:delText xml:space="preserve"> (3</w:delText>
                </w:r>
                <w:r w:rsidR="00C8652F" w:rsidDel="00375868">
                  <w:rPr>
                    <w:rFonts w:ascii="Times New Roman" w:eastAsia="Times New Roman" w:hAnsi="Times New Roman" w:cs="Times New Roman"/>
                    <w:color w:val="000000" w:themeColor="text1"/>
                    <w:sz w:val="24"/>
                    <w:szCs w:val="24"/>
                    <w:lang w:val="nl-NL" w:eastAsia="nl-NL"/>
                  </w:rPr>
                  <w:delText>5</w:delText>
                </w:r>
                <w:r w:rsidR="00EA3AFC" w:rsidDel="00375868">
                  <w:rPr>
                    <w:rFonts w:ascii="Times New Roman" w:eastAsia="Times New Roman" w:hAnsi="Times New Roman" w:cs="Times New Roman"/>
                    <w:color w:val="000000" w:themeColor="text1"/>
                    <w:sz w:val="24"/>
                    <w:szCs w:val="24"/>
                    <w:lang w:val="nl-NL" w:eastAsia="nl-NL"/>
                  </w:rPr>
                  <w:delText>.0</w:delText>
                </w:r>
                <w:r w:rsidR="00A21210" w:rsidDel="00375868">
                  <w:rPr>
                    <w:rFonts w:ascii="Times New Roman" w:eastAsia="Times New Roman" w:hAnsi="Times New Roman" w:cs="Times New Roman"/>
                    <w:color w:val="000000" w:themeColor="text1"/>
                    <w:sz w:val="24"/>
                    <w:szCs w:val="24"/>
                    <w:lang w:val="nl-NL" w:eastAsia="nl-NL"/>
                  </w:rPr>
                  <w:delText>%)</w:delText>
                </w:r>
              </w:del>
            </w:moveFrom>
          </w:p>
        </w:tc>
        <w:tc>
          <w:tcPr>
            <w:tcW w:w="1134" w:type="dxa"/>
            <w:tcBorders>
              <w:left w:val="nil"/>
              <w:right w:val="nil"/>
            </w:tcBorders>
            <w:shd w:val="clear" w:color="auto" w:fill="auto"/>
            <w:noWrap/>
            <w:vAlign w:val="bottom"/>
          </w:tcPr>
          <w:p w14:paraId="50B18474" w14:textId="7EF2F907" w:rsidR="00A21210" w:rsidRPr="00B934E8" w:rsidDel="00375868" w:rsidRDefault="00A21210" w:rsidP="00A31603">
            <w:pPr>
              <w:spacing w:after="0" w:line="276" w:lineRule="auto"/>
              <w:jc w:val="center"/>
              <w:rPr>
                <w:del w:id="2094" w:author="EliseSchramkowski" w:date="2021-08-24T10:36:00Z"/>
                <w:moveFrom w:id="2095" w:author="EliseSchramkowski" w:date="2021-08-22T14:39:00Z"/>
                <w:rFonts w:ascii="Times New Roman" w:eastAsia="Times New Roman" w:hAnsi="Times New Roman" w:cs="Times New Roman"/>
                <w:color w:val="000000" w:themeColor="text1"/>
                <w:sz w:val="24"/>
                <w:szCs w:val="24"/>
                <w:lang w:val="nl-NL" w:eastAsia="nl-NL"/>
              </w:rPr>
            </w:pPr>
            <w:moveFrom w:id="2096" w:author="EliseSchramkowski" w:date="2021-08-22T14:39:00Z">
              <w:del w:id="2097" w:author="EliseSchramkowski" w:date="2021-08-24T10:36:00Z">
                <w:r w:rsidDel="00375868">
                  <w:rPr>
                    <w:rFonts w:ascii="Times New Roman" w:eastAsia="Times New Roman" w:hAnsi="Times New Roman" w:cs="Times New Roman"/>
                    <w:color w:val="000000" w:themeColor="text1"/>
                    <w:sz w:val="24"/>
                    <w:szCs w:val="24"/>
                    <w:lang w:val="nl-NL" w:eastAsia="nl-NL"/>
                  </w:rPr>
                  <w:delText>13</w:delText>
                </w:r>
                <w:r w:rsidR="00892D8D" w:rsidDel="00375868">
                  <w:rPr>
                    <w:rFonts w:ascii="Times New Roman" w:eastAsia="Times New Roman" w:hAnsi="Times New Roman" w:cs="Times New Roman"/>
                    <w:color w:val="000000" w:themeColor="text1"/>
                    <w:sz w:val="24"/>
                    <w:szCs w:val="24"/>
                    <w:lang w:val="nl-NL" w:eastAsia="nl-NL"/>
                  </w:rPr>
                  <w:delText>4</w:delText>
                </w:r>
              </w:del>
            </w:moveFrom>
          </w:p>
        </w:tc>
      </w:tr>
      <w:tr w:rsidR="00A21210" w:rsidRPr="0068737F" w:rsidDel="00375868" w14:paraId="0D224D7E" w14:textId="52A0CF6B" w:rsidTr="00A31603">
        <w:trPr>
          <w:trHeight w:val="288"/>
          <w:del w:id="2098" w:author="EliseSchramkowski" w:date="2021-08-24T10:36:00Z"/>
        </w:trPr>
        <w:tc>
          <w:tcPr>
            <w:tcW w:w="8364" w:type="dxa"/>
            <w:gridSpan w:val="9"/>
            <w:tcBorders>
              <w:left w:val="nil"/>
              <w:bottom w:val="single" w:sz="4" w:space="0" w:color="auto"/>
              <w:right w:val="nil"/>
            </w:tcBorders>
            <w:shd w:val="clear" w:color="auto" w:fill="auto"/>
            <w:noWrap/>
            <w:vAlign w:val="bottom"/>
          </w:tcPr>
          <w:p w14:paraId="5845E9AC" w14:textId="5ACBAC60" w:rsidR="00A21210" w:rsidDel="00375868" w:rsidRDefault="00A21210" w:rsidP="00A31603">
            <w:pPr>
              <w:spacing w:after="0" w:line="276" w:lineRule="auto"/>
              <w:jc w:val="center"/>
              <w:rPr>
                <w:del w:id="2099" w:author="EliseSchramkowski" w:date="2021-08-24T10:36:00Z"/>
                <w:moveFrom w:id="2100" w:author="EliseSchramkowski" w:date="2021-08-22T14:39:00Z"/>
                <w:rFonts w:ascii="Times New Roman" w:eastAsia="Times New Roman" w:hAnsi="Times New Roman" w:cs="Times New Roman"/>
                <w:color w:val="000000" w:themeColor="text1"/>
                <w:sz w:val="24"/>
                <w:szCs w:val="24"/>
                <w:lang w:val="nl-NL" w:eastAsia="nl-NL"/>
              </w:rPr>
            </w:pPr>
          </w:p>
        </w:tc>
      </w:tr>
      <w:tr w:rsidR="00A21210" w:rsidRPr="0068737F" w:rsidDel="00375868" w14:paraId="4CE89479" w14:textId="329BA5E8" w:rsidTr="00A31603">
        <w:trPr>
          <w:trHeight w:val="288"/>
          <w:del w:id="2101" w:author="EliseSchramkowski" w:date="2021-08-24T10:36:00Z"/>
        </w:trPr>
        <w:tc>
          <w:tcPr>
            <w:tcW w:w="1842" w:type="dxa"/>
            <w:gridSpan w:val="2"/>
            <w:tcBorders>
              <w:top w:val="single" w:sz="4" w:space="0" w:color="auto"/>
              <w:left w:val="nil"/>
              <w:right w:val="nil"/>
            </w:tcBorders>
            <w:shd w:val="clear" w:color="auto" w:fill="auto"/>
            <w:noWrap/>
            <w:vAlign w:val="bottom"/>
          </w:tcPr>
          <w:p w14:paraId="7803A4B9" w14:textId="7E420EF7" w:rsidR="00A21210" w:rsidRPr="004D4E03" w:rsidDel="00375868" w:rsidRDefault="00A21210" w:rsidP="00A31603">
            <w:pPr>
              <w:spacing w:after="0" w:line="276" w:lineRule="auto"/>
              <w:rPr>
                <w:del w:id="2102" w:author="EliseSchramkowski" w:date="2021-08-24T10:36:00Z"/>
                <w:moveFrom w:id="2103" w:author="EliseSchramkowski" w:date="2021-08-22T14:39:00Z"/>
                <w:rFonts w:ascii="Times New Roman" w:eastAsia="Times New Roman" w:hAnsi="Times New Roman" w:cs="Times New Roman"/>
                <w:color w:val="000000" w:themeColor="text1"/>
                <w:sz w:val="24"/>
                <w:szCs w:val="24"/>
                <w:lang w:val="nl-NL" w:eastAsia="nl-NL"/>
              </w:rPr>
            </w:pPr>
          </w:p>
        </w:tc>
        <w:tc>
          <w:tcPr>
            <w:tcW w:w="6522" w:type="dxa"/>
            <w:gridSpan w:val="7"/>
            <w:tcBorders>
              <w:top w:val="single" w:sz="4" w:space="0" w:color="auto"/>
              <w:left w:val="nil"/>
              <w:right w:val="nil"/>
            </w:tcBorders>
            <w:vAlign w:val="bottom"/>
          </w:tcPr>
          <w:p w14:paraId="3ED35820" w14:textId="3DC7BC9D" w:rsidR="00A21210" w:rsidRPr="009902EF" w:rsidDel="00375868" w:rsidRDefault="00A21210" w:rsidP="00A31603">
            <w:pPr>
              <w:spacing w:after="0" w:line="276" w:lineRule="auto"/>
              <w:jc w:val="center"/>
              <w:rPr>
                <w:del w:id="2104" w:author="EliseSchramkowski" w:date="2021-08-24T10:36:00Z"/>
                <w:moveFrom w:id="2105" w:author="EliseSchramkowski" w:date="2021-08-22T14:39:00Z"/>
                <w:rFonts w:ascii="Times New Roman" w:eastAsia="Times New Roman" w:hAnsi="Times New Roman" w:cs="Times New Roman"/>
                <w:b/>
                <w:bCs/>
                <w:color w:val="000000" w:themeColor="text1"/>
                <w:sz w:val="24"/>
                <w:szCs w:val="24"/>
                <w:lang w:val="nl-NL" w:eastAsia="nl-NL"/>
              </w:rPr>
            </w:pPr>
            <w:moveFrom w:id="2106" w:author="EliseSchramkowski" w:date="2021-08-22T14:39:00Z">
              <w:del w:id="2107" w:author="EliseSchramkowski" w:date="2021-08-24T10:36:00Z">
                <w:r w:rsidRPr="009902EF" w:rsidDel="00375868">
                  <w:rPr>
                    <w:rFonts w:ascii="Times New Roman" w:eastAsia="Times New Roman" w:hAnsi="Times New Roman" w:cs="Times New Roman"/>
                    <w:b/>
                    <w:bCs/>
                    <w:color w:val="000000" w:themeColor="text1"/>
                    <w:sz w:val="24"/>
                    <w:szCs w:val="24"/>
                    <w:lang w:val="nl-NL" w:eastAsia="nl-NL"/>
                  </w:rPr>
                  <w:delText>‘Manual’</w:delText>
                </w:r>
              </w:del>
            </w:moveFrom>
          </w:p>
        </w:tc>
      </w:tr>
      <w:tr w:rsidR="00A21210" w:rsidRPr="0068737F" w:rsidDel="00375868" w14:paraId="324BC367" w14:textId="165CA9EF" w:rsidTr="00A31603">
        <w:trPr>
          <w:trHeight w:val="288"/>
          <w:del w:id="2108" w:author="EliseSchramkowski" w:date="2021-08-24T10:36:00Z"/>
        </w:trPr>
        <w:tc>
          <w:tcPr>
            <w:tcW w:w="1842" w:type="dxa"/>
            <w:gridSpan w:val="2"/>
            <w:tcBorders>
              <w:left w:val="nil"/>
              <w:right w:val="nil"/>
            </w:tcBorders>
            <w:shd w:val="clear" w:color="auto" w:fill="auto"/>
            <w:noWrap/>
            <w:vAlign w:val="bottom"/>
          </w:tcPr>
          <w:p w14:paraId="1194BF6D" w14:textId="18388B14" w:rsidR="00A21210" w:rsidRPr="004D4E03" w:rsidDel="00375868" w:rsidRDefault="00A21210" w:rsidP="00A31603">
            <w:pPr>
              <w:spacing w:after="0" w:line="276" w:lineRule="auto"/>
              <w:rPr>
                <w:del w:id="2109" w:author="EliseSchramkowski" w:date="2021-08-24T10:36:00Z"/>
                <w:moveFrom w:id="2110" w:author="EliseSchramkowski" w:date="2021-08-22T14:39:00Z"/>
                <w:rFonts w:ascii="Times New Roman" w:eastAsia="Times New Roman" w:hAnsi="Times New Roman" w:cs="Times New Roman"/>
                <w:color w:val="000000" w:themeColor="text1"/>
                <w:sz w:val="24"/>
                <w:szCs w:val="24"/>
                <w:lang w:val="nl-NL" w:eastAsia="nl-NL"/>
              </w:rPr>
            </w:pPr>
          </w:p>
        </w:tc>
        <w:tc>
          <w:tcPr>
            <w:tcW w:w="2966" w:type="dxa"/>
            <w:gridSpan w:val="3"/>
            <w:tcBorders>
              <w:left w:val="nil"/>
              <w:right w:val="nil"/>
            </w:tcBorders>
          </w:tcPr>
          <w:p w14:paraId="1280676E" w14:textId="3C2D791E" w:rsidR="00A21210" w:rsidRPr="004D4E03" w:rsidDel="00375868" w:rsidRDefault="00A21210" w:rsidP="00A31603">
            <w:pPr>
              <w:spacing w:after="0" w:line="276" w:lineRule="auto"/>
              <w:jc w:val="center"/>
              <w:rPr>
                <w:del w:id="2111" w:author="EliseSchramkowski" w:date="2021-08-24T10:36:00Z"/>
                <w:moveFrom w:id="2112" w:author="EliseSchramkowski" w:date="2021-08-22T14:39:00Z"/>
                <w:rFonts w:ascii="Times New Roman" w:eastAsia="Times New Roman" w:hAnsi="Times New Roman" w:cs="Times New Roman"/>
                <w:color w:val="000000" w:themeColor="text1"/>
                <w:sz w:val="24"/>
                <w:szCs w:val="24"/>
                <w:lang w:val="nl-NL" w:eastAsia="nl-NL"/>
              </w:rPr>
            </w:pPr>
            <w:moveFrom w:id="2113" w:author="EliseSchramkowski" w:date="2021-08-22T14:39:00Z">
              <w:del w:id="2114" w:author="EliseSchramkowski" w:date="2021-08-24T10:36:00Z">
                <w:r w:rsidRPr="002A2475" w:rsidDel="00375868">
                  <w:rPr>
                    <w:rFonts w:ascii="Times New Roman" w:eastAsia="Times New Roman" w:hAnsi="Times New Roman" w:cs="Times New Roman"/>
                    <w:color w:val="000000"/>
                    <w:sz w:val="24"/>
                    <w:szCs w:val="24"/>
                    <w:lang w:eastAsia="nl-NL"/>
                  </w:rPr>
                  <w:delText>ARTICLE LEVEL</w:delText>
                </w:r>
              </w:del>
            </w:moveFrom>
          </w:p>
        </w:tc>
        <w:tc>
          <w:tcPr>
            <w:tcW w:w="160" w:type="dxa"/>
            <w:tcBorders>
              <w:left w:val="nil"/>
              <w:right w:val="nil"/>
            </w:tcBorders>
          </w:tcPr>
          <w:p w14:paraId="630CAE97" w14:textId="378C5442" w:rsidR="00A21210" w:rsidDel="00375868" w:rsidRDefault="00A21210" w:rsidP="00A31603">
            <w:pPr>
              <w:spacing w:after="0" w:line="276" w:lineRule="auto"/>
              <w:jc w:val="center"/>
              <w:rPr>
                <w:del w:id="2115" w:author="EliseSchramkowski" w:date="2021-08-24T10:36:00Z"/>
                <w:moveFrom w:id="2116" w:author="EliseSchramkowski" w:date="2021-08-22T14:39:00Z"/>
                <w:rFonts w:ascii="Times New Roman" w:eastAsia="Times New Roman" w:hAnsi="Times New Roman" w:cs="Times New Roman"/>
                <w:color w:val="000000" w:themeColor="text1"/>
                <w:sz w:val="24"/>
                <w:szCs w:val="24"/>
                <w:lang w:val="nl-NL" w:eastAsia="nl-NL"/>
              </w:rPr>
            </w:pPr>
          </w:p>
        </w:tc>
        <w:tc>
          <w:tcPr>
            <w:tcW w:w="3396" w:type="dxa"/>
            <w:gridSpan w:val="3"/>
            <w:tcBorders>
              <w:left w:val="nil"/>
              <w:right w:val="nil"/>
            </w:tcBorders>
            <w:shd w:val="clear" w:color="auto" w:fill="auto"/>
            <w:noWrap/>
            <w:vAlign w:val="bottom"/>
          </w:tcPr>
          <w:p w14:paraId="7892C991" w14:textId="33531BC2" w:rsidR="00A21210" w:rsidDel="00375868" w:rsidRDefault="00A21210" w:rsidP="00A31603">
            <w:pPr>
              <w:spacing w:after="0" w:line="276" w:lineRule="auto"/>
              <w:jc w:val="center"/>
              <w:rPr>
                <w:del w:id="2117" w:author="EliseSchramkowski" w:date="2021-08-24T10:36:00Z"/>
                <w:moveFrom w:id="2118" w:author="EliseSchramkowski" w:date="2021-08-22T14:39:00Z"/>
                <w:rFonts w:ascii="Times New Roman" w:eastAsia="Times New Roman" w:hAnsi="Times New Roman" w:cs="Times New Roman"/>
                <w:color w:val="000000" w:themeColor="text1"/>
                <w:sz w:val="24"/>
                <w:szCs w:val="24"/>
                <w:lang w:val="nl-NL" w:eastAsia="nl-NL"/>
              </w:rPr>
            </w:pPr>
            <w:moveFrom w:id="2119" w:author="EliseSchramkowski" w:date="2021-08-22T14:39:00Z">
              <w:del w:id="2120" w:author="EliseSchramkowski" w:date="2021-08-24T10:36:00Z">
                <w:r w:rsidDel="00375868">
                  <w:rPr>
                    <w:rFonts w:ascii="Times New Roman" w:eastAsia="Times New Roman" w:hAnsi="Times New Roman" w:cs="Times New Roman"/>
                    <w:color w:val="000000"/>
                    <w:sz w:val="24"/>
                    <w:szCs w:val="24"/>
                    <w:lang w:val="nl-NL" w:eastAsia="nl-NL"/>
                  </w:rPr>
                  <w:delText>RESULTS LEVEL</w:delText>
                </w:r>
              </w:del>
            </w:moveFrom>
          </w:p>
        </w:tc>
      </w:tr>
      <w:tr w:rsidR="00A21210" w:rsidRPr="0068737F" w:rsidDel="00375868" w14:paraId="2F1AAD93" w14:textId="4DD392FD" w:rsidTr="00A31603">
        <w:trPr>
          <w:trHeight w:val="288"/>
          <w:del w:id="2121" w:author="EliseSchramkowski" w:date="2021-08-24T10:36:00Z"/>
        </w:trPr>
        <w:tc>
          <w:tcPr>
            <w:tcW w:w="1842" w:type="dxa"/>
            <w:gridSpan w:val="2"/>
            <w:tcBorders>
              <w:left w:val="nil"/>
              <w:right w:val="nil"/>
            </w:tcBorders>
            <w:shd w:val="clear" w:color="auto" w:fill="auto"/>
            <w:noWrap/>
            <w:vAlign w:val="bottom"/>
          </w:tcPr>
          <w:p w14:paraId="1F94067C" w14:textId="7BF00219" w:rsidR="00A21210" w:rsidRPr="004D4E03" w:rsidDel="00375868" w:rsidRDefault="00A21210" w:rsidP="00A31603">
            <w:pPr>
              <w:spacing w:after="0" w:line="276" w:lineRule="auto"/>
              <w:rPr>
                <w:del w:id="2122" w:author="EliseSchramkowski" w:date="2021-08-24T10:36:00Z"/>
                <w:moveFrom w:id="2123" w:author="EliseSchramkowski" w:date="2021-08-22T14:39:00Z"/>
                <w:rFonts w:ascii="Times New Roman" w:eastAsia="Times New Roman" w:hAnsi="Times New Roman" w:cs="Times New Roman"/>
                <w:color w:val="000000" w:themeColor="text1"/>
                <w:sz w:val="24"/>
                <w:szCs w:val="24"/>
                <w:lang w:val="nl-NL" w:eastAsia="nl-NL"/>
              </w:rPr>
            </w:pPr>
          </w:p>
        </w:tc>
        <w:tc>
          <w:tcPr>
            <w:tcW w:w="852" w:type="dxa"/>
            <w:tcBorders>
              <w:left w:val="nil"/>
              <w:right w:val="nil"/>
            </w:tcBorders>
            <w:vAlign w:val="bottom"/>
          </w:tcPr>
          <w:p w14:paraId="0CC98224" w14:textId="6AEE7D37" w:rsidR="00A21210" w:rsidRPr="004D4E03" w:rsidDel="00375868" w:rsidRDefault="00A21210" w:rsidP="00A31603">
            <w:pPr>
              <w:spacing w:after="0" w:line="276" w:lineRule="auto"/>
              <w:jc w:val="center"/>
              <w:rPr>
                <w:del w:id="2124" w:author="EliseSchramkowski" w:date="2021-08-24T10:36:00Z"/>
                <w:moveFrom w:id="2125" w:author="EliseSchramkowski" w:date="2021-08-22T14:39:00Z"/>
                <w:rFonts w:ascii="Times New Roman" w:eastAsia="Times New Roman" w:hAnsi="Times New Roman" w:cs="Times New Roman"/>
                <w:color w:val="000000" w:themeColor="text1"/>
                <w:sz w:val="24"/>
                <w:szCs w:val="24"/>
                <w:lang w:val="nl-NL" w:eastAsia="nl-NL"/>
              </w:rPr>
            </w:pPr>
            <w:moveFrom w:id="2126" w:author="EliseSchramkowski" w:date="2021-08-22T14:39:00Z">
              <w:del w:id="2127" w:author="EliseSchramkowski" w:date="2021-08-24T10:36:00Z">
                <w:r w:rsidRPr="00B934E8" w:rsidDel="00375868">
                  <w:rPr>
                    <w:rFonts w:ascii="Times New Roman" w:eastAsia="Times New Roman" w:hAnsi="Times New Roman" w:cs="Times New Roman"/>
                    <w:color w:val="000000"/>
                    <w:sz w:val="24"/>
                    <w:szCs w:val="24"/>
                    <w:lang w:val="nl-NL" w:eastAsia="nl-NL"/>
                  </w:rPr>
                  <w:delText>Total</w:delText>
                </w:r>
              </w:del>
            </w:moveFrom>
          </w:p>
        </w:tc>
        <w:tc>
          <w:tcPr>
            <w:tcW w:w="1275" w:type="dxa"/>
            <w:tcBorders>
              <w:left w:val="nil"/>
              <w:right w:val="nil"/>
            </w:tcBorders>
            <w:vAlign w:val="bottom"/>
          </w:tcPr>
          <w:p w14:paraId="2992504F" w14:textId="5E6CA296" w:rsidR="00A21210" w:rsidRPr="004D4E03" w:rsidDel="00375868" w:rsidRDefault="00A21210" w:rsidP="00A31603">
            <w:pPr>
              <w:spacing w:after="0" w:line="276" w:lineRule="auto"/>
              <w:jc w:val="center"/>
              <w:rPr>
                <w:del w:id="2128" w:author="EliseSchramkowski" w:date="2021-08-24T10:36:00Z"/>
                <w:moveFrom w:id="2129" w:author="EliseSchramkowski" w:date="2021-08-22T14:39:00Z"/>
                <w:rFonts w:ascii="Times New Roman" w:eastAsia="Times New Roman" w:hAnsi="Times New Roman" w:cs="Times New Roman"/>
                <w:color w:val="000000" w:themeColor="text1"/>
                <w:sz w:val="24"/>
                <w:szCs w:val="24"/>
                <w:lang w:val="nl-NL" w:eastAsia="nl-NL"/>
              </w:rPr>
            </w:pPr>
            <w:moveFrom w:id="2130" w:author="EliseSchramkowski" w:date="2021-08-22T14:39:00Z">
              <w:del w:id="2131" w:author="EliseSchramkowski" w:date="2021-08-24T10:36:00Z">
                <w:r w:rsidDel="00375868">
                  <w:rPr>
                    <w:rFonts w:ascii="Times New Roman" w:eastAsia="Times New Roman" w:hAnsi="Times New Roman" w:cs="Times New Roman"/>
                    <w:color w:val="000000"/>
                    <w:sz w:val="24"/>
                    <w:szCs w:val="24"/>
                    <w:lang w:val="nl-NL" w:eastAsia="nl-NL"/>
                  </w:rPr>
                  <w:delText>Yes</w:delText>
                </w:r>
              </w:del>
            </w:moveFrom>
          </w:p>
        </w:tc>
        <w:tc>
          <w:tcPr>
            <w:tcW w:w="839" w:type="dxa"/>
            <w:tcBorders>
              <w:left w:val="nil"/>
              <w:right w:val="nil"/>
            </w:tcBorders>
            <w:vAlign w:val="bottom"/>
          </w:tcPr>
          <w:p w14:paraId="6D1FA723" w14:textId="6F45AB42" w:rsidR="00A21210" w:rsidRPr="004D4E03" w:rsidDel="00375868" w:rsidRDefault="00A21210" w:rsidP="00A31603">
            <w:pPr>
              <w:spacing w:after="0" w:line="276" w:lineRule="auto"/>
              <w:jc w:val="center"/>
              <w:rPr>
                <w:del w:id="2132" w:author="EliseSchramkowski" w:date="2021-08-24T10:36:00Z"/>
                <w:moveFrom w:id="2133" w:author="EliseSchramkowski" w:date="2021-08-22T14:39:00Z"/>
                <w:rFonts w:ascii="Times New Roman" w:eastAsia="Times New Roman" w:hAnsi="Times New Roman" w:cs="Times New Roman"/>
                <w:color w:val="000000" w:themeColor="text1"/>
                <w:sz w:val="24"/>
                <w:szCs w:val="24"/>
                <w:lang w:val="nl-NL" w:eastAsia="nl-NL"/>
              </w:rPr>
            </w:pPr>
            <w:moveFrom w:id="2134" w:author="EliseSchramkowski" w:date="2021-08-22T14:39:00Z">
              <w:del w:id="2135" w:author="EliseSchramkowski" w:date="2021-08-24T10:36:00Z">
                <w:r w:rsidDel="00375868">
                  <w:rPr>
                    <w:rFonts w:ascii="Times New Roman" w:eastAsia="Times New Roman" w:hAnsi="Times New Roman" w:cs="Times New Roman"/>
                    <w:color w:val="000000"/>
                    <w:sz w:val="24"/>
                    <w:szCs w:val="24"/>
                    <w:lang w:val="nl-NL" w:eastAsia="nl-NL"/>
                  </w:rPr>
                  <w:delText>No</w:delText>
                </w:r>
              </w:del>
            </w:moveFrom>
          </w:p>
        </w:tc>
        <w:tc>
          <w:tcPr>
            <w:tcW w:w="160" w:type="dxa"/>
            <w:tcBorders>
              <w:left w:val="nil"/>
              <w:right w:val="nil"/>
            </w:tcBorders>
          </w:tcPr>
          <w:p w14:paraId="725BCBA5" w14:textId="5EC7EC2D" w:rsidR="00A21210" w:rsidDel="00375868" w:rsidRDefault="00A21210" w:rsidP="00A31603">
            <w:pPr>
              <w:spacing w:after="0" w:line="276" w:lineRule="auto"/>
              <w:jc w:val="center"/>
              <w:rPr>
                <w:del w:id="2136" w:author="EliseSchramkowski" w:date="2021-08-24T10:36:00Z"/>
                <w:moveFrom w:id="2137"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46A0625E" w14:textId="7219058E" w:rsidR="00A21210" w:rsidDel="00375868" w:rsidRDefault="00A21210" w:rsidP="00A31603">
            <w:pPr>
              <w:spacing w:after="0" w:line="276" w:lineRule="auto"/>
              <w:jc w:val="center"/>
              <w:rPr>
                <w:del w:id="2138" w:author="EliseSchramkowski" w:date="2021-08-24T10:36:00Z"/>
                <w:moveFrom w:id="2139" w:author="EliseSchramkowski" w:date="2021-08-22T14:39:00Z"/>
                <w:rFonts w:ascii="Times New Roman" w:eastAsia="Times New Roman" w:hAnsi="Times New Roman" w:cs="Times New Roman"/>
                <w:color w:val="000000" w:themeColor="text1"/>
                <w:sz w:val="24"/>
                <w:szCs w:val="24"/>
                <w:lang w:val="nl-NL" w:eastAsia="nl-NL"/>
              </w:rPr>
            </w:pPr>
            <w:moveFrom w:id="2140" w:author="EliseSchramkowski" w:date="2021-08-22T14:39:00Z">
              <w:del w:id="2141" w:author="EliseSchramkowski" w:date="2021-08-24T10:36:00Z">
                <w:r w:rsidRPr="00B934E8" w:rsidDel="00375868">
                  <w:rPr>
                    <w:rFonts w:ascii="Times New Roman" w:eastAsia="Times New Roman" w:hAnsi="Times New Roman" w:cs="Times New Roman"/>
                    <w:color w:val="000000"/>
                    <w:sz w:val="24"/>
                    <w:szCs w:val="24"/>
                    <w:lang w:val="nl-NL" w:eastAsia="nl-NL"/>
                  </w:rPr>
                  <w:delText>Total</w:delText>
                </w:r>
              </w:del>
            </w:moveFrom>
          </w:p>
        </w:tc>
        <w:tc>
          <w:tcPr>
            <w:tcW w:w="1418" w:type="dxa"/>
            <w:tcBorders>
              <w:left w:val="nil"/>
              <w:right w:val="nil"/>
            </w:tcBorders>
            <w:shd w:val="clear" w:color="auto" w:fill="auto"/>
            <w:noWrap/>
            <w:vAlign w:val="bottom"/>
          </w:tcPr>
          <w:p w14:paraId="11EA7982" w14:textId="54C4230B" w:rsidR="00A21210" w:rsidDel="00375868" w:rsidRDefault="00A21210" w:rsidP="00A31603">
            <w:pPr>
              <w:spacing w:after="0" w:line="276" w:lineRule="auto"/>
              <w:jc w:val="center"/>
              <w:rPr>
                <w:del w:id="2142" w:author="EliseSchramkowski" w:date="2021-08-24T10:36:00Z"/>
                <w:moveFrom w:id="2143" w:author="EliseSchramkowski" w:date="2021-08-22T14:39:00Z"/>
                <w:rFonts w:ascii="Times New Roman" w:eastAsia="Times New Roman" w:hAnsi="Times New Roman" w:cs="Times New Roman"/>
                <w:color w:val="000000" w:themeColor="text1"/>
                <w:sz w:val="24"/>
                <w:szCs w:val="24"/>
                <w:lang w:val="nl-NL" w:eastAsia="nl-NL"/>
              </w:rPr>
            </w:pPr>
            <w:moveFrom w:id="2144" w:author="EliseSchramkowski" w:date="2021-08-22T14:39:00Z">
              <w:del w:id="2145" w:author="EliseSchramkowski" w:date="2021-08-24T10:36:00Z">
                <w:r w:rsidDel="00375868">
                  <w:rPr>
                    <w:rFonts w:ascii="Times New Roman" w:eastAsia="Times New Roman" w:hAnsi="Times New Roman" w:cs="Times New Roman"/>
                    <w:color w:val="000000"/>
                    <w:sz w:val="24"/>
                    <w:szCs w:val="24"/>
                    <w:lang w:val="nl-NL" w:eastAsia="nl-NL"/>
                  </w:rPr>
                  <w:delText>Yes</w:delText>
                </w:r>
              </w:del>
            </w:moveFrom>
          </w:p>
        </w:tc>
        <w:tc>
          <w:tcPr>
            <w:tcW w:w="1134" w:type="dxa"/>
            <w:tcBorders>
              <w:left w:val="nil"/>
              <w:right w:val="nil"/>
            </w:tcBorders>
            <w:shd w:val="clear" w:color="auto" w:fill="auto"/>
            <w:noWrap/>
            <w:vAlign w:val="bottom"/>
          </w:tcPr>
          <w:p w14:paraId="6B441D08" w14:textId="133AB237" w:rsidR="00A21210" w:rsidDel="00375868" w:rsidRDefault="00A21210" w:rsidP="00A31603">
            <w:pPr>
              <w:spacing w:after="0" w:line="276" w:lineRule="auto"/>
              <w:jc w:val="center"/>
              <w:rPr>
                <w:del w:id="2146" w:author="EliseSchramkowski" w:date="2021-08-24T10:36:00Z"/>
                <w:moveFrom w:id="2147" w:author="EliseSchramkowski" w:date="2021-08-22T14:39:00Z"/>
                <w:rFonts w:ascii="Times New Roman" w:eastAsia="Times New Roman" w:hAnsi="Times New Roman" w:cs="Times New Roman"/>
                <w:color w:val="000000" w:themeColor="text1"/>
                <w:sz w:val="24"/>
                <w:szCs w:val="24"/>
                <w:lang w:val="nl-NL" w:eastAsia="nl-NL"/>
              </w:rPr>
            </w:pPr>
            <w:moveFrom w:id="2148" w:author="EliseSchramkowski" w:date="2021-08-22T14:39:00Z">
              <w:del w:id="2149" w:author="EliseSchramkowski" w:date="2021-08-24T10:36:00Z">
                <w:r w:rsidDel="00375868">
                  <w:rPr>
                    <w:rFonts w:ascii="Times New Roman" w:eastAsia="Times New Roman" w:hAnsi="Times New Roman" w:cs="Times New Roman"/>
                    <w:color w:val="000000"/>
                    <w:sz w:val="24"/>
                    <w:szCs w:val="24"/>
                    <w:lang w:val="nl-NL" w:eastAsia="nl-NL"/>
                  </w:rPr>
                  <w:delText>No</w:delText>
                </w:r>
              </w:del>
            </w:moveFrom>
          </w:p>
        </w:tc>
      </w:tr>
      <w:tr w:rsidR="00A21210" w:rsidRPr="0068737F" w:rsidDel="00375868" w14:paraId="6D1E6EA7" w14:textId="3C500161" w:rsidTr="00A31603">
        <w:trPr>
          <w:trHeight w:val="288"/>
          <w:del w:id="2150" w:author="EliseSchramkowski" w:date="2021-08-24T10:36:00Z"/>
        </w:trPr>
        <w:tc>
          <w:tcPr>
            <w:tcW w:w="1842" w:type="dxa"/>
            <w:gridSpan w:val="2"/>
            <w:tcBorders>
              <w:left w:val="nil"/>
              <w:right w:val="nil"/>
            </w:tcBorders>
            <w:shd w:val="clear" w:color="auto" w:fill="auto"/>
            <w:noWrap/>
            <w:vAlign w:val="bottom"/>
          </w:tcPr>
          <w:p w14:paraId="2D81A902" w14:textId="42F53F18" w:rsidR="00A21210" w:rsidRPr="004D4E03" w:rsidDel="00375868" w:rsidRDefault="00A21210" w:rsidP="00A31603">
            <w:pPr>
              <w:spacing w:after="0" w:line="276" w:lineRule="auto"/>
              <w:rPr>
                <w:del w:id="2151" w:author="EliseSchramkowski" w:date="2021-08-24T10:36:00Z"/>
                <w:moveFrom w:id="2152" w:author="EliseSchramkowski" w:date="2021-08-22T14:39:00Z"/>
                <w:rFonts w:ascii="Times New Roman" w:eastAsia="Times New Roman" w:hAnsi="Times New Roman" w:cs="Times New Roman"/>
                <w:color w:val="000000" w:themeColor="text1"/>
                <w:sz w:val="24"/>
                <w:szCs w:val="24"/>
                <w:lang w:val="nl-NL" w:eastAsia="nl-NL"/>
              </w:rPr>
            </w:pPr>
            <w:moveFrom w:id="2153" w:author="EliseSchramkowski" w:date="2021-08-22T14:39:00Z">
              <w:del w:id="2154" w:author="EliseSchramkowski" w:date="2021-08-24T10:36:00Z">
                <w:r w:rsidDel="00375868">
                  <w:rPr>
                    <w:rFonts w:ascii="Times New Roman" w:eastAsia="Times New Roman" w:hAnsi="Times New Roman" w:cs="Times New Roman"/>
                    <w:color w:val="000000" w:themeColor="text1"/>
                    <w:sz w:val="24"/>
                    <w:szCs w:val="24"/>
                    <w:lang w:val="nl-NL" w:eastAsia="nl-NL"/>
                  </w:rPr>
                  <w:delText>Journal</w:delText>
                </w:r>
              </w:del>
            </w:moveFrom>
          </w:p>
        </w:tc>
        <w:tc>
          <w:tcPr>
            <w:tcW w:w="852" w:type="dxa"/>
            <w:tcBorders>
              <w:left w:val="nil"/>
              <w:right w:val="nil"/>
            </w:tcBorders>
          </w:tcPr>
          <w:p w14:paraId="623D8BF0" w14:textId="558245F9" w:rsidR="00A21210" w:rsidRPr="004D4E03" w:rsidDel="00375868" w:rsidRDefault="00A21210" w:rsidP="00A31603">
            <w:pPr>
              <w:spacing w:after="0" w:line="276" w:lineRule="auto"/>
              <w:jc w:val="center"/>
              <w:rPr>
                <w:del w:id="2155" w:author="EliseSchramkowski" w:date="2021-08-24T10:36:00Z"/>
                <w:moveFrom w:id="2156" w:author="EliseSchramkowski" w:date="2021-08-22T14:39:00Z"/>
                <w:rFonts w:ascii="Times New Roman" w:eastAsia="Times New Roman" w:hAnsi="Times New Roman" w:cs="Times New Roman"/>
                <w:color w:val="000000" w:themeColor="text1"/>
                <w:sz w:val="24"/>
                <w:szCs w:val="24"/>
                <w:lang w:val="nl-NL" w:eastAsia="nl-NL"/>
              </w:rPr>
            </w:pPr>
          </w:p>
        </w:tc>
        <w:tc>
          <w:tcPr>
            <w:tcW w:w="1275" w:type="dxa"/>
            <w:tcBorders>
              <w:left w:val="nil"/>
              <w:right w:val="nil"/>
            </w:tcBorders>
          </w:tcPr>
          <w:p w14:paraId="6E2E6AB3" w14:textId="01C33B86" w:rsidR="00A21210" w:rsidRPr="004D4E03" w:rsidDel="00375868" w:rsidRDefault="00A21210" w:rsidP="00A31603">
            <w:pPr>
              <w:spacing w:after="0" w:line="276" w:lineRule="auto"/>
              <w:jc w:val="center"/>
              <w:rPr>
                <w:del w:id="2157" w:author="EliseSchramkowski" w:date="2021-08-24T10:36:00Z"/>
                <w:moveFrom w:id="2158" w:author="EliseSchramkowski" w:date="2021-08-22T14:39:00Z"/>
                <w:rFonts w:ascii="Times New Roman" w:eastAsia="Times New Roman" w:hAnsi="Times New Roman" w:cs="Times New Roman"/>
                <w:color w:val="000000" w:themeColor="text1"/>
                <w:sz w:val="24"/>
                <w:szCs w:val="24"/>
                <w:lang w:val="nl-NL" w:eastAsia="nl-NL"/>
              </w:rPr>
            </w:pPr>
          </w:p>
        </w:tc>
        <w:tc>
          <w:tcPr>
            <w:tcW w:w="839" w:type="dxa"/>
            <w:tcBorders>
              <w:left w:val="nil"/>
              <w:right w:val="nil"/>
            </w:tcBorders>
          </w:tcPr>
          <w:p w14:paraId="05C0402E" w14:textId="39CF43E5" w:rsidR="00A21210" w:rsidRPr="004D4E03" w:rsidDel="00375868" w:rsidRDefault="00A21210" w:rsidP="00A31603">
            <w:pPr>
              <w:spacing w:after="0" w:line="276" w:lineRule="auto"/>
              <w:jc w:val="center"/>
              <w:rPr>
                <w:del w:id="2159" w:author="EliseSchramkowski" w:date="2021-08-24T10:36:00Z"/>
                <w:moveFrom w:id="2160" w:author="EliseSchramkowski" w:date="2021-08-22T14:39:00Z"/>
                <w:rFonts w:ascii="Times New Roman" w:eastAsia="Times New Roman" w:hAnsi="Times New Roman" w:cs="Times New Roman"/>
                <w:color w:val="000000" w:themeColor="text1"/>
                <w:sz w:val="24"/>
                <w:szCs w:val="24"/>
                <w:lang w:val="nl-NL" w:eastAsia="nl-NL"/>
              </w:rPr>
            </w:pPr>
          </w:p>
        </w:tc>
        <w:tc>
          <w:tcPr>
            <w:tcW w:w="160" w:type="dxa"/>
            <w:tcBorders>
              <w:left w:val="nil"/>
              <w:right w:val="nil"/>
            </w:tcBorders>
          </w:tcPr>
          <w:p w14:paraId="3B6ACE99" w14:textId="5F6C7538" w:rsidR="00A21210" w:rsidDel="00375868" w:rsidRDefault="00A21210" w:rsidP="00A31603">
            <w:pPr>
              <w:spacing w:after="0" w:line="276" w:lineRule="auto"/>
              <w:jc w:val="center"/>
              <w:rPr>
                <w:del w:id="2161" w:author="EliseSchramkowski" w:date="2021-08-24T10:36:00Z"/>
                <w:moveFrom w:id="2162"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0B848BAB" w14:textId="5ED9CBB2" w:rsidR="00A21210" w:rsidDel="00375868" w:rsidRDefault="00A21210" w:rsidP="00A31603">
            <w:pPr>
              <w:spacing w:after="0" w:line="276" w:lineRule="auto"/>
              <w:jc w:val="center"/>
              <w:rPr>
                <w:del w:id="2163" w:author="EliseSchramkowski" w:date="2021-08-24T10:36:00Z"/>
                <w:moveFrom w:id="2164" w:author="EliseSchramkowski" w:date="2021-08-22T14:39:00Z"/>
                <w:rFonts w:ascii="Times New Roman" w:eastAsia="Times New Roman" w:hAnsi="Times New Roman" w:cs="Times New Roman"/>
                <w:color w:val="000000" w:themeColor="text1"/>
                <w:sz w:val="24"/>
                <w:szCs w:val="24"/>
                <w:lang w:val="nl-NL" w:eastAsia="nl-NL"/>
              </w:rPr>
            </w:pPr>
          </w:p>
        </w:tc>
        <w:tc>
          <w:tcPr>
            <w:tcW w:w="1418" w:type="dxa"/>
            <w:tcBorders>
              <w:left w:val="nil"/>
              <w:right w:val="nil"/>
            </w:tcBorders>
            <w:shd w:val="clear" w:color="auto" w:fill="auto"/>
            <w:noWrap/>
            <w:vAlign w:val="bottom"/>
          </w:tcPr>
          <w:p w14:paraId="76EEC88E" w14:textId="64684A26" w:rsidR="00A21210" w:rsidDel="00375868" w:rsidRDefault="00A21210" w:rsidP="00A31603">
            <w:pPr>
              <w:spacing w:after="0" w:line="276" w:lineRule="auto"/>
              <w:jc w:val="center"/>
              <w:rPr>
                <w:del w:id="2165" w:author="EliseSchramkowski" w:date="2021-08-24T10:36:00Z"/>
                <w:moveFrom w:id="2166" w:author="EliseSchramkowski" w:date="2021-08-22T14:39:00Z"/>
                <w:rFonts w:ascii="Times New Roman" w:eastAsia="Times New Roman" w:hAnsi="Times New Roman" w:cs="Times New Roman"/>
                <w:color w:val="000000" w:themeColor="text1"/>
                <w:sz w:val="24"/>
                <w:szCs w:val="24"/>
                <w:lang w:val="nl-NL" w:eastAsia="nl-NL"/>
              </w:rPr>
            </w:pPr>
          </w:p>
        </w:tc>
        <w:tc>
          <w:tcPr>
            <w:tcW w:w="1134" w:type="dxa"/>
            <w:tcBorders>
              <w:left w:val="nil"/>
              <w:right w:val="nil"/>
            </w:tcBorders>
            <w:shd w:val="clear" w:color="auto" w:fill="auto"/>
            <w:noWrap/>
            <w:vAlign w:val="bottom"/>
          </w:tcPr>
          <w:p w14:paraId="4190DA95" w14:textId="0FF16F85" w:rsidR="00A21210" w:rsidDel="00375868" w:rsidRDefault="00A21210" w:rsidP="00A31603">
            <w:pPr>
              <w:spacing w:after="0" w:line="276" w:lineRule="auto"/>
              <w:jc w:val="center"/>
              <w:rPr>
                <w:del w:id="2167" w:author="EliseSchramkowski" w:date="2021-08-24T10:36:00Z"/>
                <w:moveFrom w:id="2168" w:author="EliseSchramkowski" w:date="2021-08-22T14:39:00Z"/>
                <w:rFonts w:ascii="Times New Roman" w:eastAsia="Times New Roman" w:hAnsi="Times New Roman" w:cs="Times New Roman"/>
                <w:color w:val="000000" w:themeColor="text1"/>
                <w:sz w:val="24"/>
                <w:szCs w:val="24"/>
                <w:lang w:val="nl-NL" w:eastAsia="nl-NL"/>
              </w:rPr>
            </w:pPr>
          </w:p>
        </w:tc>
      </w:tr>
      <w:tr w:rsidR="00A21210" w:rsidRPr="0068737F" w:rsidDel="00375868" w14:paraId="32E14343" w14:textId="1E99F50B" w:rsidTr="00A31603">
        <w:trPr>
          <w:trHeight w:val="288"/>
          <w:del w:id="2169" w:author="EliseSchramkowski" w:date="2021-08-24T10:36:00Z"/>
        </w:trPr>
        <w:tc>
          <w:tcPr>
            <w:tcW w:w="283" w:type="dxa"/>
            <w:tcBorders>
              <w:left w:val="nil"/>
              <w:right w:val="nil"/>
            </w:tcBorders>
            <w:shd w:val="clear" w:color="auto" w:fill="auto"/>
            <w:noWrap/>
            <w:vAlign w:val="bottom"/>
          </w:tcPr>
          <w:p w14:paraId="4387E56B" w14:textId="6451CBB0" w:rsidR="00A21210" w:rsidRPr="004D4E03" w:rsidDel="00375868" w:rsidRDefault="00A21210" w:rsidP="00A31603">
            <w:pPr>
              <w:spacing w:after="0" w:line="276" w:lineRule="auto"/>
              <w:rPr>
                <w:del w:id="2170" w:author="EliseSchramkowski" w:date="2021-08-24T10:36:00Z"/>
                <w:moveFrom w:id="2171"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left w:val="nil"/>
              <w:right w:val="nil"/>
            </w:tcBorders>
            <w:shd w:val="clear" w:color="auto" w:fill="auto"/>
            <w:vAlign w:val="bottom"/>
          </w:tcPr>
          <w:p w14:paraId="4F791150" w14:textId="6C613DA1" w:rsidR="00A21210" w:rsidRPr="004D4E03" w:rsidDel="00375868" w:rsidRDefault="00A21210" w:rsidP="00A31603">
            <w:pPr>
              <w:spacing w:after="0" w:line="276" w:lineRule="auto"/>
              <w:rPr>
                <w:del w:id="2172" w:author="EliseSchramkowski" w:date="2021-08-24T10:36:00Z"/>
                <w:moveFrom w:id="2173" w:author="EliseSchramkowski" w:date="2021-08-22T14:39:00Z"/>
                <w:rFonts w:ascii="Times New Roman" w:eastAsia="Times New Roman" w:hAnsi="Times New Roman" w:cs="Times New Roman"/>
                <w:color w:val="000000" w:themeColor="text1"/>
                <w:sz w:val="24"/>
                <w:szCs w:val="24"/>
                <w:lang w:val="nl-NL" w:eastAsia="nl-NL"/>
              </w:rPr>
            </w:pPr>
            <w:moveFrom w:id="2174" w:author="EliseSchramkowski" w:date="2021-08-22T14:39:00Z">
              <w:del w:id="2175"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ASR</w:delText>
                </w:r>
              </w:del>
            </w:moveFrom>
          </w:p>
        </w:tc>
        <w:tc>
          <w:tcPr>
            <w:tcW w:w="852" w:type="dxa"/>
            <w:tcBorders>
              <w:left w:val="nil"/>
              <w:right w:val="nil"/>
            </w:tcBorders>
            <w:vAlign w:val="bottom"/>
          </w:tcPr>
          <w:p w14:paraId="729A02ED" w14:textId="5B3C914B" w:rsidR="00A21210" w:rsidRPr="004D4E03" w:rsidDel="00375868" w:rsidRDefault="00A21210" w:rsidP="00A31603">
            <w:pPr>
              <w:spacing w:after="0" w:line="276" w:lineRule="auto"/>
              <w:jc w:val="center"/>
              <w:rPr>
                <w:del w:id="2176" w:author="EliseSchramkowski" w:date="2021-08-24T10:36:00Z"/>
                <w:moveFrom w:id="2177" w:author="EliseSchramkowski" w:date="2021-08-22T14:39:00Z"/>
                <w:rFonts w:ascii="Times New Roman" w:eastAsia="Times New Roman" w:hAnsi="Times New Roman" w:cs="Times New Roman"/>
                <w:color w:val="000000" w:themeColor="text1"/>
                <w:sz w:val="24"/>
                <w:szCs w:val="24"/>
                <w:lang w:val="nl-NL" w:eastAsia="nl-NL"/>
              </w:rPr>
            </w:pPr>
            <w:moveFrom w:id="2178" w:author="EliseSchramkowski" w:date="2021-08-22T14:39:00Z">
              <w:del w:id="2179" w:author="EliseSchramkowski" w:date="2021-08-24T10:36:00Z">
                <w:r w:rsidDel="00375868">
                  <w:rPr>
                    <w:rFonts w:ascii="Times New Roman" w:eastAsia="Times New Roman" w:hAnsi="Times New Roman" w:cs="Times New Roman"/>
                    <w:color w:val="000000" w:themeColor="text1"/>
                    <w:sz w:val="24"/>
                    <w:szCs w:val="24"/>
                    <w:lang w:val="nl-NL" w:eastAsia="nl-NL"/>
                  </w:rPr>
                  <w:delText xml:space="preserve"> 15 </w:delText>
                </w:r>
              </w:del>
            </w:moveFrom>
          </w:p>
        </w:tc>
        <w:tc>
          <w:tcPr>
            <w:tcW w:w="1275" w:type="dxa"/>
            <w:tcBorders>
              <w:left w:val="nil"/>
              <w:right w:val="nil"/>
            </w:tcBorders>
            <w:vAlign w:val="bottom"/>
          </w:tcPr>
          <w:p w14:paraId="196F2846" w14:textId="02B51E56" w:rsidR="00A21210" w:rsidRPr="004D4E03" w:rsidDel="00375868" w:rsidRDefault="00A21210" w:rsidP="00A31603">
            <w:pPr>
              <w:spacing w:after="0" w:line="276" w:lineRule="auto"/>
              <w:jc w:val="center"/>
              <w:rPr>
                <w:del w:id="2180" w:author="EliseSchramkowski" w:date="2021-08-24T10:36:00Z"/>
                <w:moveFrom w:id="2181" w:author="EliseSchramkowski" w:date="2021-08-22T14:39:00Z"/>
                <w:rFonts w:ascii="Times New Roman" w:eastAsia="Times New Roman" w:hAnsi="Times New Roman" w:cs="Times New Roman"/>
                <w:color w:val="000000" w:themeColor="text1"/>
                <w:sz w:val="24"/>
                <w:szCs w:val="24"/>
                <w:lang w:val="nl-NL" w:eastAsia="nl-NL"/>
              </w:rPr>
            </w:pPr>
            <w:moveFrom w:id="2182" w:author="EliseSchramkowski" w:date="2021-08-22T14:39:00Z">
              <w:del w:id="2183" w:author="EliseSchramkowski" w:date="2021-08-24T10:36:00Z">
                <w:r w:rsidDel="00375868">
                  <w:rPr>
                    <w:rFonts w:ascii="Times New Roman" w:eastAsia="Times New Roman" w:hAnsi="Times New Roman" w:cs="Times New Roman"/>
                    <w:color w:val="000000" w:themeColor="text1"/>
                    <w:sz w:val="24"/>
                    <w:szCs w:val="24"/>
                    <w:lang w:val="nl-NL" w:eastAsia="nl-NL"/>
                  </w:rPr>
                  <w:delText>9 (60.0%)</w:delText>
                </w:r>
              </w:del>
            </w:moveFrom>
          </w:p>
        </w:tc>
        <w:tc>
          <w:tcPr>
            <w:tcW w:w="839" w:type="dxa"/>
            <w:tcBorders>
              <w:left w:val="nil"/>
              <w:right w:val="nil"/>
            </w:tcBorders>
            <w:vAlign w:val="bottom"/>
          </w:tcPr>
          <w:p w14:paraId="5868C7BD" w14:textId="766C0F09" w:rsidR="00A21210" w:rsidRPr="004D4E03" w:rsidDel="00375868" w:rsidRDefault="00A21210" w:rsidP="00A31603">
            <w:pPr>
              <w:spacing w:after="0" w:line="276" w:lineRule="auto"/>
              <w:jc w:val="center"/>
              <w:rPr>
                <w:del w:id="2184" w:author="EliseSchramkowski" w:date="2021-08-24T10:36:00Z"/>
                <w:moveFrom w:id="2185" w:author="EliseSchramkowski" w:date="2021-08-22T14:39:00Z"/>
                <w:rFonts w:ascii="Times New Roman" w:eastAsia="Times New Roman" w:hAnsi="Times New Roman" w:cs="Times New Roman"/>
                <w:color w:val="000000" w:themeColor="text1"/>
                <w:sz w:val="24"/>
                <w:szCs w:val="24"/>
                <w:lang w:val="nl-NL" w:eastAsia="nl-NL"/>
              </w:rPr>
            </w:pPr>
            <w:moveFrom w:id="2186" w:author="EliseSchramkowski" w:date="2021-08-22T14:39:00Z">
              <w:del w:id="2187" w:author="EliseSchramkowski" w:date="2021-08-24T10:36:00Z">
                <w:r w:rsidDel="00375868">
                  <w:rPr>
                    <w:rFonts w:ascii="Times New Roman" w:eastAsia="Times New Roman" w:hAnsi="Times New Roman" w:cs="Times New Roman"/>
                    <w:color w:val="000000" w:themeColor="text1"/>
                    <w:sz w:val="24"/>
                    <w:szCs w:val="24"/>
                    <w:lang w:val="nl-NL" w:eastAsia="nl-NL"/>
                  </w:rPr>
                  <w:delText>6</w:delText>
                </w:r>
              </w:del>
            </w:moveFrom>
          </w:p>
        </w:tc>
        <w:tc>
          <w:tcPr>
            <w:tcW w:w="160" w:type="dxa"/>
            <w:tcBorders>
              <w:left w:val="nil"/>
              <w:right w:val="nil"/>
            </w:tcBorders>
          </w:tcPr>
          <w:p w14:paraId="46C39459" w14:textId="2A89CA3A" w:rsidR="00A21210" w:rsidDel="00375868" w:rsidRDefault="00A21210" w:rsidP="00A31603">
            <w:pPr>
              <w:spacing w:after="0" w:line="276" w:lineRule="auto"/>
              <w:jc w:val="center"/>
              <w:rPr>
                <w:del w:id="2188" w:author="EliseSchramkowski" w:date="2021-08-24T10:36:00Z"/>
                <w:moveFrom w:id="2189"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581EE961" w14:textId="7704E407" w:rsidR="00A21210" w:rsidDel="00375868" w:rsidRDefault="00A21210" w:rsidP="00A31603">
            <w:pPr>
              <w:spacing w:after="0" w:line="276" w:lineRule="auto"/>
              <w:jc w:val="center"/>
              <w:rPr>
                <w:del w:id="2190" w:author="EliseSchramkowski" w:date="2021-08-24T10:36:00Z"/>
                <w:moveFrom w:id="2191" w:author="EliseSchramkowski" w:date="2021-08-22T14:39:00Z"/>
                <w:rFonts w:ascii="Times New Roman" w:eastAsia="Times New Roman" w:hAnsi="Times New Roman" w:cs="Times New Roman"/>
                <w:color w:val="000000" w:themeColor="text1"/>
                <w:sz w:val="24"/>
                <w:szCs w:val="24"/>
                <w:lang w:val="nl-NL" w:eastAsia="nl-NL"/>
              </w:rPr>
            </w:pPr>
            <w:moveFrom w:id="2192" w:author="EliseSchramkowski" w:date="2021-08-22T14:39:00Z">
              <w:del w:id="2193" w:author="EliseSchramkowski" w:date="2021-08-24T10:36:00Z">
                <w:r w:rsidDel="00375868">
                  <w:rPr>
                    <w:rFonts w:ascii="Times New Roman" w:eastAsia="Times New Roman" w:hAnsi="Times New Roman" w:cs="Times New Roman"/>
                    <w:color w:val="000000"/>
                    <w:sz w:val="24"/>
                    <w:szCs w:val="24"/>
                    <w:lang w:val="nl-NL" w:eastAsia="nl-NL"/>
                  </w:rPr>
                  <w:delText>42</w:delText>
                </w:r>
              </w:del>
            </w:moveFrom>
          </w:p>
        </w:tc>
        <w:tc>
          <w:tcPr>
            <w:tcW w:w="1418" w:type="dxa"/>
            <w:tcBorders>
              <w:left w:val="nil"/>
              <w:right w:val="nil"/>
            </w:tcBorders>
            <w:shd w:val="clear" w:color="auto" w:fill="auto"/>
            <w:noWrap/>
            <w:vAlign w:val="bottom"/>
          </w:tcPr>
          <w:p w14:paraId="34EC2048" w14:textId="2C2C169F" w:rsidR="00A21210" w:rsidDel="00375868" w:rsidRDefault="00A21210" w:rsidP="00A31603">
            <w:pPr>
              <w:spacing w:after="0" w:line="276" w:lineRule="auto"/>
              <w:jc w:val="center"/>
              <w:rPr>
                <w:del w:id="2194" w:author="EliseSchramkowski" w:date="2021-08-24T10:36:00Z"/>
                <w:moveFrom w:id="2195" w:author="EliseSchramkowski" w:date="2021-08-22T14:39:00Z"/>
                <w:rFonts w:ascii="Times New Roman" w:eastAsia="Times New Roman" w:hAnsi="Times New Roman" w:cs="Times New Roman"/>
                <w:color w:val="000000" w:themeColor="text1"/>
                <w:sz w:val="24"/>
                <w:szCs w:val="24"/>
                <w:lang w:val="nl-NL" w:eastAsia="nl-NL"/>
              </w:rPr>
            </w:pPr>
            <w:moveFrom w:id="2196" w:author="EliseSchramkowski" w:date="2021-08-22T14:39:00Z">
              <w:del w:id="2197" w:author="EliseSchramkowski" w:date="2021-08-24T10:36:00Z">
                <w:r w:rsidDel="00375868">
                  <w:rPr>
                    <w:rFonts w:ascii="Times New Roman" w:eastAsia="Times New Roman" w:hAnsi="Times New Roman" w:cs="Times New Roman"/>
                    <w:color w:val="000000"/>
                    <w:sz w:val="24"/>
                    <w:szCs w:val="24"/>
                    <w:lang w:val="nl-NL" w:eastAsia="nl-NL"/>
                  </w:rPr>
                  <w:delText>29 (69.0%)</w:delText>
                </w:r>
              </w:del>
            </w:moveFrom>
          </w:p>
        </w:tc>
        <w:tc>
          <w:tcPr>
            <w:tcW w:w="1134" w:type="dxa"/>
            <w:tcBorders>
              <w:left w:val="nil"/>
              <w:right w:val="nil"/>
            </w:tcBorders>
            <w:shd w:val="clear" w:color="auto" w:fill="auto"/>
            <w:noWrap/>
            <w:vAlign w:val="bottom"/>
          </w:tcPr>
          <w:p w14:paraId="619F2F2A" w14:textId="0AB00AC6" w:rsidR="00A21210" w:rsidDel="00375868" w:rsidRDefault="00A21210" w:rsidP="00A31603">
            <w:pPr>
              <w:spacing w:after="0" w:line="276" w:lineRule="auto"/>
              <w:jc w:val="center"/>
              <w:rPr>
                <w:del w:id="2198" w:author="EliseSchramkowski" w:date="2021-08-24T10:36:00Z"/>
                <w:moveFrom w:id="2199" w:author="EliseSchramkowski" w:date="2021-08-22T14:39:00Z"/>
                <w:rFonts w:ascii="Times New Roman" w:eastAsia="Times New Roman" w:hAnsi="Times New Roman" w:cs="Times New Roman"/>
                <w:color w:val="000000" w:themeColor="text1"/>
                <w:sz w:val="24"/>
                <w:szCs w:val="24"/>
                <w:lang w:val="nl-NL" w:eastAsia="nl-NL"/>
              </w:rPr>
            </w:pPr>
            <w:moveFrom w:id="2200" w:author="EliseSchramkowski" w:date="2021-08-22T14:39:00Z">
              <w:del w:id="2201" w:author="EliseSchramkowski" w:date="2021-08-24T10:36:00Z">
                <w:r w:rsidDel="00375868">
                  <w:rPr>
                    <w:rFonts w:ascii="Times New Roman" w:eastAsia="Times New Roman" w:hAnsi="Times New Roman" w:cs="Times New Roman"/>
                    <w:color w:val="000000"/>
                    <w:sz w:val="24"/>
                    <w:szCs w:val="24"/>
                    <w:lang w:val="nl-NL" w:eastAsia="nl-NL"/>
                  </w:rPr>
                  <w:delText>13</w:delText>
                </w:r>
              </w:del>
            </w:moveFrom>
          </w:p>
        </w:tc>
      </w:tr>
      <w:tr w:rsidR="00A21210" w:rsidRPr="0068737F" w:rsidDel="00375868" w14:paraId="0896766A" w14:textId="232716F5" w:rsidTr="00A31603">
        <w:trPr>
          <w:trHeight w:val="288"/>
          <w:del w:id="2202" w:author="EliseSchramkowski" w:date="2021-08-24T10:36:00Z"/>
        </w:trPr>
        <w:tc>
          <w:tcPr>
            <w:tcW w:w="283" w:type="dxa"/>
            <w:tcBorders>
              <w:left w:val="nil"/>
              <w:right w:val="nil"/>
            </w:tcBorders>
            <w:shd w:val="clear" w:color="auto" w:fill="auto"/>
            <w:noWrap/>
            <w:vAlign w:val="bottom"/>
          </w:tcPr>
          <w:p w14:paraId="06DE357D" w14:textId="135A79CB" w:rsidR="00A21210" w:rsidRPr="004D4E03" w:rsidDel="00375868" w:rsidRDefault="00A21210" w:rsidP="00A31603">
            <w:pPr>
              <w:spacing w:after="0" w:line="276" w:lineRule="auto"/>
              <w:rPr>
                <w:del w:id="2203" w:author="EliseSchramkowski" w:date="2021-08-24T10:36:00Z"/>
                <w:moveFrom w:id="2204"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left w:val="nil"/>
              <w:right w:val="nil"/>
            </w:tcBorders>
            <w:shd w:val="clear" w:color="auto" w:fill="auto"/>
            <w:vAlign w:val="bottom"/>
          </w:tcPr>
          <w:p w14:paraId="15B6AF37" w14:textId="28D0D12D" w:rsidR="00A21210" w:rsidRPr="004D4E03" w:rsidDel="00375868" w:rsidRDefault="00A21210" w:rsidP="00A31603">
            <w:pPr>
              <w:spacing w:after="0" w:line="276" w:lineRule="auto"/>
              <w:rPr>
                <w:del w:id="2205" w:author="EliseSchramkowski" w:date="2021-08-24T10:36:00Z"/>
                <w:moveFrom w:id="2206" w:author="EliseSchramkowski" w:date="2021-08-22T14:39:00Z"/>
                <w:rFonts w:ascii="Times New Roman" w:eastAsia="Times New Roman" w:hAnsi="Times New Roman" w:cs="Times New Roman"/>
                <w:color w:val="000000" w:themeColor="text1"/>
                <w:sz w:val="24"/>
                <w:szCs w:val="24"/>
                <w:lang w:val="nl-NL" w:eastAsia="nl-NL"/>
              </w:rPr>
            </w:pPr>
            <w:moveFrom w:id="2207" w:author="EliseSchramkowski" w:date="2021-08-22T14:39:00Z">
              <w:del w:id="2208"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AJS</w:delText>
                </w:r>
              </w:del>
            </w:moveFrom>
          </w:p>
        </w:tc>
        <w:tc>
          <w:tcPr>
            <w:tcW w:w="852" w:type="dxa"/>
            <w:tcBorders>
              <w:left w:val="nil"/>
              <w:right w:val="nil"/>
            </w:tcBorders>
            <w:vAlign w:val="bottom"/>
          </w:tcPr>
          <w:p w14:paraId="1C6C8A4E" w14:textId="7DBE82B8" w:rsidR="00A21210" w:rsidRPr="004D4E03" w:rsidDel="00375868" w:rsidRDefault="00A21210" w:rsidP="00A31603">
            <w:pPr>
              <w:spacing w:after="0" w:line="276" w:lineRule="auto"/>
              <w:jc w:val="center"/>
              <w:rPr>
                <w:del w:id="2209" w:author="EliseSchramkowski" w:date="2021-08-24T10:36:00Z"/>
                <w:moveFrom w:id="2210" w:author="EliseSchramkowski" w:date="2021-08-22T14:39:00Z"/>
                <w:rFonts w:ascii="Times New Roman" w:eastAsia="Times New Roman" w:hAnsi="Times New Roman" w:cs="Times New Roman"/>
                <w:color w:val="000000" w:themeColor="text1"/>
                <w:sz w:val="24"/>
                <w:szCs w:val="24"/>
                <w:lang w:val="nl-NL" w:eastAsia="nl-NL"/>
              </w:rPr>
            </w:pPr>
            <w:moveFrom w:id="2211" w:author="EliseSchramkowski" w:date="2021-08-22T14:39:00Z">
              <w:del w:id="2212" w:author="EliseSchramkowski" w:date="2021-08-24T10:36:00Z">
                <w:r w:rsidDel="00375868">
                  <w:rPr>
                    <w:rFonts w:ascii="Times New Roman" w:eastAsia="Times New Roman" w:hAnsi="Times New Roman" w:cs="Times New Roman"/>
                    <w:color w:val="000000" w:themeColor="text1"/>
                    <w:sz w:val="24"/>
                    <w:szCs w:val="24"/>
                    <w:lang w:val="nl-NL" w:eastAsia="nl-NL"/>
                  </w:rPr>
                  <w:delText>11</w:delText>
                </w:r>
              </w:del>
            </w:moveFrom>
          </w:p>
        </w:tc>
        <w:tc>
          <w:tcPr>
            <w:tcW w:w="1275" w:type="dxa"/>
            <w:tcBorders>
              <w:left w:val="nil"/>
              <w:right w:val="nil"/>
            </w:tcBorders>
            <w:vAlign w:val="bottom"/>
          </w:tcPr>
          <w:p w14:paraId="0B028418" w14:textId="5DE9CE92" w:rsidR="00A21210" w:rsidRPr="004D4E03" w:rsidDel="00375868" w:rsidRDefault="00A21210" w:rsidP="00A31603">
            <w:pPr>
              <w:spacing w:after="0" w:line="276" w:lineRule="auto"/>
              <w:jc w:val="center"/>
              <w:rPr>
                <w:del w:id="2213" w:author="EliseSchramkowski" w:date="2021-08-24T10:36:00Z"/>
                <w:moveFrom w:id="2214" w:author="EliseSchramkowski" w:date="2021-08-22T14:39:00Z"/>
                <w:rFonts w:ascii="Times New Roman" w:eastAsia="Times New Roman" w:hAnsi="Times New Roman" w:cs="Times New Roman"/>
                <w:color w:val="000000" w:themeColor="text1"/>
                <w:sz w:val="24"/>
                <w:szCs w:val="24"/>
                <w:lang w:val="nl-NL" w:eastAsia="nl-NL"/>
              </w:rPr>
            </w:pPr>
            <w:moveFrom w:id="2215" w:author="EliseSchramkowski" w:date="2021-08-22T14:39:00Z">
              <w:del w:id="2216" w:author="EliseSchramkowski" w:date="2021-08-24T10:36:00Z">
                <w:r w:rsidDel="00375868">
                  <w:rPr>
                    <w:rFonts w:ascii="Times New Roman" w:eastAsia="Times New Roman" w:hAnsi="Times New Roman" w:cs="Times New Roman"/>
                    <w:color w:val="000000" w:themeColor="text1"/>
                    <w:sz w:val="24"/>
                    <w:szCs w:val="24"/>
                    <w:lang w:val="nl-NL" w:eastAsia="nl-NL"/>
                  </w:rPr>
                  <w:delText>8 (72.7%)</w:delText>
                </w:r>
              </w:del>
            </w:moveFrom>
          </w:p>
        </w:tc>
        <w:tc>
          <w:tcPr>
            <w:tcW w:w="839" w:type="dxa"/>
            <w:tcBorders>
              <w:left w:val="nil"/>
              <w:right w:val="nil"/>
            </w:tcBorders>
            <w:vAlign w:val="bottom"/>
          </w:tcPr>
          <w:p w14:paraId="7A923135" w14:textId="2A86B41C" w:rsidR="00A21210" w:rsidRPr="004D4E03" w:rsidDel="00375868" w:rsidRDefault="00A21210" w:rsidP="00A31603">
            <w:pPr>
              <w:spacing w:after="0" w:line="276" w:lineRule="auto"/>
              <w:jc w:val="center"/>
              <w:rPr>
                <w:del w:id="2217" w:author="EliseSchramkowski" w:date="2021-08-24T10:36:00Z"/>
                <w:moveFrom w:id="2218" w:author="EliseSchramkowski" w:date="2021-08-22T14:39:00Z"/>
                <w:rFonts w:ascii="Times New Roman" w:eastAsia="Times New Roman" w:hAnsi="Times New Roman" w:cs="Times New Roman"/>
                <w:color w:val="000000" w:themeColor="text1"/>
                <w:sz w:val="24"/>
                <w:szCs w:val="24"/>
                <w:lang w:val="nl-NL" w:eastAsia="nl-NL"/>
              </w:rPr>
            </w:pPr>
            <w:moveFrom w:id="2219" w:author="EliseSchramkowski" w:date="2021-08-22T14:39:00Z">
              <w:del w:id="2220" w:author="EliseSchramkowski" w:date="2021-08-24T10:36:00Z">
                <w:r w:rsidDel="00375868">
                  <w:rPr>
                    <w:rFonts w:ascii="Times New Roman" w:eastAsia="Times New Roman" w:hAnsi="Times New Roman" w:cs="Times New Roman"/>
                    <w:color w:val="000000" w:themeColor="text1"/>
                    <w:sz w:val="24"/>
                    <w:szCs w:val="24"/>
                    <w:lang w:val="nl-NL" w:eastAsia="nl-NL"/>
                  </w:rPr>
                  <w:delText>3</w:delText>
                </w:r>
              </w:del>
            </w:moveFrom>
          </w:p>
        </w:tc>
        <w:tc>
          <w:tcPr>
            <w:tcW w:w="160" w:type="dxa"/>
            <w:tcBorders>
              <w:left w:val="nil"/>
              <w:right w:val="nil"/>
            </w:tcBorders>
          </w:tcPr>
          <w:p w14:paraId="5576A9B3" w14:textId="0CB86021" w:rsidR="00A21210" w:rsidDel="00375868" w:rsidRDefault="00A21210" w:rsidP="00A31603">
            <w:pPr>
              <w:spacing w:after="0" w:line="276" w:lineRule="auto"/>
              <w:jc w:val="center"/>
              <w:rPr>
                <w:del w:id="2221" w:author="EliseSchramkowski" w:date="2021-08-24T10:36:00Z"/>
                <w:moveFrom w:id="2222"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44592426" w14:textId="4C440569" w:rsidR="00A21210" w:rsidDel="00375868" w:rsidRDefault="00A21210" w:rsidP="00A31603">
            <w:pPr>
              <w:spacing w:after="0" w:line="276" w:lineRule="auto"/>
              <w:jc w:val="center"/>
              <w:rPr>
                <w:del w:id="2223" w:author="EliseSchramkowski" w:date="2021-08-24T10:36:00Z"/>
                <w:moveFrom w:id="2224" w:author="EliseSchramkowski" w:date="2021-08-22T14:39:00Z"/>
                <w:rFonts w:ascii="Times New Roman" w:eastAsia="Times New Roman" w:hAnsi="Times New Roman" w:cs="Times New Roman"/>
                <w:color w:val="000000" w:themeColor="text1"/>
                <w:sz w:val="24"/>
                <w:szCs w:val="24"/>
                <w:lang w:val="nl-NL" w:eastAsia="nl-NL"/>
              </w:rPr>
            </w:pPr>
            <w:moveFrom w:id="2225" w:author="EliseSchramkowski" w:date="2021-08-22T14:39:00Z">
              <w:del w:id="2226" w:author="EliseSchramkowski" w:date="2021-08-24T10:36:00Z">
                <w:r w:rsidDel="00375868">
                  <w:rPr>
                    <w:rFonts w:ascii="Times New Roman" w:eastAsia="Times New Roman" w:hAnsi="Times New Roman" w:cs="Times New Roman"/>
                    <w:color w:val="000000"/>
                    <w:sz w:val="24"/>
                    <w:szCs w:val="24"/>
                    <w:lang w:val="nl-NL" w:eastAsia="nl-NL"/>
                  </w:rPr>
                  <w:delText>76</w:delText>
                </w:r>
              </w:del>
            </w:moveFrom>
          </w:p>
        </w:tc>
        <w:tc>
          <w:tcPr>
            <w:tcW w:w="1418" w:type="dxa"/>
            <w:tcBorders>
              <w:left w:val="nil"/>
              <w:right w:val="nil"/>
            </w:tcBorders>
            <w:shd w:val="clear" w:color="auto" w:fill="auto"/>
            <w:noWrap/>
            <w:vAlign w:val="bottom"/>
          </w:tcPr>
          <w:p w14:paraId="2ACCA3C4" w14:textId="04A69BED" w:rsidR="00A21210" w:rsidDel="00375868" w:rsidRDefault="00A21210" w:rsidP="00A31603">
            <w:pPr>
              <w:spacing w:after="0" w:line="276" w:lineRule="auto"/>
              <w:jc w:val="center"/>
              <w:rPr>
                <w:del w:id="2227" w:author="EliseSchramkowski" w:date="2021-08-24T10:36:00Z"/>
                <w:moveFrom w:id="2228" w:author="EliseSchramkowski" w:date="2021-08-22T14:39:00Z"/>
                <w:rFonts w:ascii="Times New Roman" w:eastAsia="Times New Roman" w:hAnsi="Times New Roman" w:cs="Times New Roman"/>
                <w:color w:val="000000" w:themeColor="text1"/>
                <w:sz w:val="24"/>
                <w:szCs w:val="24"/>
                <w:lang w:val="nl-NL" w:eastAsia="nl-NL"/>
              </w:rPr>
            </w:pPr>
            <w:moveFrom w:id="2229" w:author="EliseSchramkowski" w:date="2021-08-22T14:39:00Z">
              <w:del w:id="2230" w:author="EliseSchramkowski" w:date="2021-08-24T10:36:00Z">
                <w:r w:rsidDel="00375868">
                  <w:rPr>
                    <w:rFonts w:ascii="Times New Roman" w:eastAsia="Times New Roman" w:hAnsi="Times New Roman" w:cs="Times New Roman"/>
                    <w:color w:val="000000"/>
                    <w:sz w:val="24"/>
                    <w:szCs w:val="24"/>
                    <w:lang w:val="nl-NL" w:eastAsia="nl-NL"/>
                  </w:rPr>
                  <w:delText>72 (94.7%)</w:delText>
                </w:r>
              </w:del>
            </w:moveFrom>
          </w:p>
        </w:tc>
        <w:tc>
          <w:tcPr>
            <w:tcW w:w="1134" w:type="dxa"/>
            <w:tcBorders>
              <w:left w:val="nil"/>
              <w:right w:val="nil"/>
            </w:tcBorders>
            <w:shd w:val="clear" w:color="auto" w:fill="auto"/>
            <w:noWrap/>
            <w:vAlign w:val="bottom"/>
          </w:tcPr>
          <w:p w14:paraId="07B36781" w14:textId="6D3847CB" w:rsidR="00A21210" w:rsidDel="00375868" w:rsidRDefault="00A21210" w:rsidP="00A31603">
            <w:pPr>
              <w:spacing w:after="0" w:line="276" w:lineRule="auto"/>
              <w:jc w:val="center"/>
              <w:rPr>
                <w:del w:id="2231" w:author="EliseSchramkowski" w:date="2021-08-24T10:36:00Z"/>
                <w:moveFrom w:id="2232" w:author="EliseSchramkowski" w:date="2021-08-22T14:39:00Z"/>
                <w:rFonts w:ascii="Times New Roman" w:eastAsia="Times New Roman" w:hAnsi="Times New Roman" w:cs="Times New Roman"/>
                <w:color w:val="000000" w:themeColor="text1"/>
                <w:sz w:val="24"/>
                <w:szCs w:val="24"/>
                <w:lang w:val="nl-NL" w:eastAsia="nl-NL"/>
              </w:rPr>
            </w:pPr>
            <w:moveFrom w:id="2233" w:author="EliseSchramkowski" w:date="2021-08-22T14:39:00Z">
              <w:del w:id="2234" w:author="EliseSchramkowski" w:date="2021-08-24T10:36:00Z">
                <w:r w:rsidDel="00375868">
                  <w:rPr>
                    <w:rFonts w:ascii="Times New Roman" w:eastAsia="Times New Roman" w:hAnsi="Times New Roman" w:cs="Times New Roman"/>
                    <w:color w:val="000000"/>
                    <w:sz w:val="24"/>
                    <w:szCs w:val="24"/>
                    <w:lang w:val="nl-NL" w:eastAsia="nl-NL"/>
                  </w:rPr>
                  <w:delText>4</w:delText>
                </w:r>
              </w:del>
            </w:moveFrom>
          </w:p>
        </w:tc>
      </w:tr>
      <w:tr w:rsidR="00A21210" w:rsidRPr="0068737F" w:rsidDel="00375868" w14:paraId="2C564724" w14:textId="3D3EC654" w:rsidTr="00A31603">
        <w:trPr>
          <w:trHeight w:val="288"/>
          <w:del w:id="2235" w:author="EliseSchramkowski" w:date="2021-08-24T10:36:00Z"/>
        </w:trPr>
        <w:tc>
          <w:tcPr>
            <w:tcW w:w="283" w:type="dxa"/>
            <w:tcBorders>
              <w:left w:val="nil"/>
              <w:right w:val="nil"/>
            </w:tcBorders>
            <w:shd w:val="clear" w:color="auto" w:fill="auto"/>
            <w:noWrap/>
            <w:vAlign w:val="bottom"/>
          </w:tcPr>
          <w:p w14:paraId="0F497CFA" w14:textId="2DA8712C" w:rsidR="00A21210" w:rsidRPr="004D4E03" w:rsidDel="00375868" w:rsidRDefault="00A21210" w:rsidP="00A31603">
            <w:pPr>
              <w:spacing w:after="0" w:line="276" w:lineRule="auto"/>
              <w:rPr>
                <w:del w:id="2236" w:author="EliseSchramkowski" w:date="2021-08-24T10:36:00Z"/>
                <w:moveFrom w:id="2237"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left w:val="nil"/>
              <w:right w:val="nil"/>
            </w:tcBorders>
            <w:shd w:val="clear" w:color="auto" w:fill="auto"/>
            <w:vAlign w:val="bottom"/>
          </w:tcPr>
          <w:p w14:paraId="114C4CB4" w14:textId="56DE5FC4" w:rsidR="00A21210" w:rsidRPr="004D4E03" w:rsidDel="00375868" w:rsidRDefault="00A21210" w:rsidP="00A31603">
            <w:pPr>
              <w:spacing w:after="0" w:line="276" w:lineRule="auto"/>
              <w:rPr>
                <w:del w:id="2238" w:author="EliseSchramkowski" w:date="2021-08-24T10:36:00Z"/>
                <w:moveFrom w:id="2239" w:author="EliseSchramkowski" w:date="2021-08-22T14:39:00Z"/>
                <w:rFonts w:ascii="Times New Roman" w:eastAsia="Times New Roman" w:hAnsi="Times New Roman" w:cs="Times New Roman"/>
                <w:color w:val="000000" w:themeColor="text1"/>
                <w:sz w:val="24"/>
                <w:szCs w:val="24"/>
                <w:lang w:val="nl-NL" w:eastAsia="nl-NL"/>
              </w:rPr>
            </w:pPr>
            <w:moveFrom w:id="2240" w:author="EliseSchramkowski" w:date="2021-08-22T14:39:00Z">
              <w:del w:id="2241" w:author="EliseSchramkowski" w:date="2021-08-24T10:36:00Z">
                <w:r w:rsidRPr="004D4E03" w:rsidDel="00375868">
                  <w:rPr>
                    <w:rFonts w:ascii="Times New Roman" w:eastAsia="Times New Roman" w:hAnsi="Times New Roman" w:cs="Times New Roman"/>
                    <w:color w:val="000000" w:themeColor="text1"/>
                    <w:sz w:val="24"/>
                    <w:szCs w:val="24"/>
                    <w:lang w:val="nl-NL" w:eastAsia="nl-NL"/>
                  </w:rPr>
                  <w:delText>SQ</w:delText>
                </w:r>
              </w:del>
            </w:moveFrom>
          </w:p>
        </w:tc>
        <w:tc>
          <w:tcPr>
            <w:tcW w:w="852" w:type="dxa"/>
            <w:tcBorders>
              <w:left w:val="nil"/>
              <w:right w:val="nil"/>
            </w:tcBorders>
            <w:vAlign w:val="bottom"/>
          </w:tcPr>
          <w:p w14:paraId="37274C9D" w14:textId="7E9CAEEA" w:rsidR="00A21210" w:rsidRPr="004D4E03" w:rsidDel="00375868" w:rsidRDefault="00A21210" w:rsidP="00A31603">
            <w:pPr>
              <w:spacing w:after="0" w:line="276" w:lineRule="auto"/>
              <w:jc w:val="center"/>
              <w:rPr>
                <w:del w:id="2242" w:author="EliseSchramkowski" w:date="2021-08-24T10:36:00Z"/>
                <w:moveFrom w:id="2243" w:author="EliseSchramkowski" w:date="2021-08-22T14:39:00Z"/>
                <w:rFonts w:ascii="Times New Roman" w:eastAsia="Times New Roman" w:hAnsi="Times New Roman" w:cs="Times New Roman"/>
                <w:color w:val="000000" w:themeColor="text1"/>
                <w:sz w:val="24"/>
                <w:szCs w:val="24"/>
                <w:lang w:val="nl-NL" w:eastAsia="nl-NL"/>
              </w:rPr>
            </w:pPr>
            <w:moveFrom w:id="2244" w:author="EliseSchramkowski" w:date="2021-08-22T14:39:00Z">
              <w:del w:id="2245" w:author="EliseSchramkowski" w:date="2021-08-24T10:36:00Z">
                <w:r w:rsidDel="00375868">
                  <w:rPr>
                    <w:rFonts w:ascii="Times New Roman" w:eastAsia="Times New Roman" w:hAnsi="Times New Roman" w:cs="Times New Roman"/>
                    <w:color w:val="000000" w:themeColor="text1"/>
                    <w:sz w:val="24"/>
                    <w:szCs w:val="24"/>
                    <w:lang w:val="nl-NL" w:eastAsia="nl-NL"/>
                  </w:rPr>
                  <w:delText>4</w:delText>
                </w:r>
              </w:del>
            </w:moveFrom>
          </w:p>
        </w:tc>
        <w:tc>
          <w:tcPr>
            <w:tcW w:w="1275" w:type="dxa"/>
            <w:tcBorders>
              <w:left w:val="nil"/>
              <w:right w:val="nil"/>
            </w:tcBorders>
            <w:vAlign w:val="bottom"/>
          </w:tcPr>
          <w:p w14:paraId="79B2F7DA" w14:textId="07773E54" w:rsidR="00A21210" w:rsidRPr="004D4E03" w:rsidDel="00375868" w:rsidRDefault="00A21210" w:rsidP="00A31603">
            <w:pPr>
              <w:spacing w:after="0" w:line="276" w:lineRule="auto"/>
              <w:jc w:val="center"/>
              <w:rPr>
                <w:del w:id="2246" w:author="EliseSchramkowski" w:date="2021-08-24T10:36:00Z"/>
                <w:moveFrom w:id="2247" w:author="EliseSchramkowski" w:date="2021-08-22T14:39:00Z"/>
                <w:rFonts w:ascii="Times New Roman" w:eastAsia="Times New Roman" w:hAnsi="Times New Roman" w:cs="Times New Roman"/>
                <w:color w:val="000000" w:themeColor="text1"/>
                <w:sz w:val="24"/>
                <w:szCs w:val="24"/>
                <w:lang w:val="nl-NL" w:eastAsia="nl-NL"/>
              </w:rPr>
            </w:pPr>
            <w:moveFrom w:id="2248" w:author="EliseSchramkowski" w:date="2021-08-22T14:39:00Z">
              <w:del w:id="2249" w:author="EliseSchramkowski" w:date="2021-08-24T10:36:00Z">
                <w:r w:rsidDel="00375868">
                  <w:rPr>
                    <w:rFonts w:ascii="Times New Roman" w:eastAsia="Times New Roman" w:hAnsi="Times New Roman" w:cs="Times New Roman"/>
                    <w:color w:val="000000" w:themeColor="text1"/>
                    <w:sz w:val="24"/>
                    <w:szCs w:val="24"/>
                    <w:lang w:val="nl-NL" w:eastAsia="nl-NL"/>
                  </w:rPr>
                  <w:delText>2 (50.0%)</w:delText>
                </w:r>
              </w:del>
            </w:moveFrom>
          </w:p>
        </w:tc>
        <w:tc>
          <w:tcPr>
            <w:tcW w:w="839" w:type="dxa"/>
            <w:tcBorders>
              <w:left w:val="nil"/>
              <w:right w:val="nil"/>
            </w:tcBorders>
            <w:vAlign w:val="bottom"/>
          </w:tcPr>
          <w:p w14:paraId="61DB57B6" w14:textId="5B84361C" w:rsidR="00A21210" w:rsidRPr="004D4E03" w:rsidDel="00375868" w:rsidRDefault="00A21210" w:rsidP="00A31603">
            <w:pPr>
              <w:spacing w:after="0" w:line="276" w:lineRule="auto"/>
              <w:jc w:val="center"/>
              <w:rPr>
                <w:del w:id="2250" w:author="EliseSchramkowski" w:date="2021-08-24T10:36:00Z"/>
                <w:moveFrom w:id="2251" w:author="EliseSchramkowski" w:date="2021-08-22T14:39:00Z"/>
                <w:rFonts w:ascii="Times New Roman" w:eastAsia="Times New Roman" w:hAnsi="Times New Roman" w:cs="Times New Roman"/>
                <w:color w:val="000000" w:themeColor="text1"/>
                <w:sz w:val="24"/>
                <w:szCs w:val="24"/>
                <w:lang w:val="nl-NL" w:eastAsia="nl-NL"/>
              </w:rPr>
            </w:pPr>
            <w:moveFrom w:id="2252" w:author="EliseSchramkowski" w:date="2021-08-22T14:39:00Z">
              <w:del w:id="2253" w:author="EliseSchramkowski" w:date="2021-08-24T10:36:00Z">
                <w:r w:rsidDel="00375868">
                  <w:rPr>
                    <w:rFonts w:ascii="Times New Roman" w:eastAsia="Times New Roman" w:hAnsi="Times New Roman" w:cs="Times New Roman"/>
                    <w:color w:val="000000" w:themeColor="text1"/>
                    <w:sz w:val="24"/>
                    <w:szCs w:val="24"/>
                    <w:lang w:val="nl-NL" w:eastAsia="nl-NL"/>
                  </w:rPr>
                  <w:delText>2</w:delText>
                </w:r>
              </w:del>
            </w:moveFrom>
          </w:p>
        </w:tc>
        <w:tc>
          <w:tcPr>
            <w:tcW w:w="160" w:type="dxa"/>
            <w:tcBorders>
              <w:left w:val="nil"/>
              <w:right w:val="nil"/>
            </w:tcBorders>
          </w:tcPr>
          <w:p w14:paraId="36C0C226" w14:textId="7A1CA849" w:rsidR="00A21210" w:rsidDel="00375868" w:rsidRDefault="00A21210" w:rsidP="00A31603">
            <w:pPr>
              <w:spacing w:after="0" w:line="276" w:lineRule="auto"/>
              <w:jc w:val="center"/>
              <w:rPr>
                <w:del w:id="2254" w:author="EliseSchramkowski" w:date="2021-08-24T10:36:00Z"/>
                <w:moveFrom w:id="2255"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1BE50E43" w14:textId="5EC3BCD1" w:rsidR="00A21210" w:rsidDel="00375868" w:rsidRDefault="00A21210" w:rsidP="00A31603">
            <w:pPr>
              <w:spacing w:after="0" w:line="276" w:lineRule="auto"/>
              <w:jc w:val="center"/>
              <w:rPr>
                <w:del w:id="2256" w:author="EliseSchramkowski" w:date="2021-08-24T10:36:00Z"/>
                <w:moveFrom w:id="2257" w:author="EliseSchramkowski" w:date="2021-08-22T14:39:00Z"/>
                <w:rFonts w:ascii="Times New Roman" w:eastAsia="Times New Roman" w:hAnsi="Times New Roman" w:cs="Times New Roman"/>
                <w:color w:val="000000" w:themeColor="text1"/>
                <w:sz w:val="24"/>
                <w:szCs w:val="24"/>
                <w:lang w:val="nl-NL" w:eastAsia="nl-NL"/>
              </w:rPr>
            </w:pPr>
            <w:moveFrom w:id="2258" w:author="EliseSchramkowski" w:date="2021-08-22T14:39:00Z">
              <w:del w:id="2259" w:author="EliseSchramkowski" w:date="2021-08-24T10:36:00Z">
                <w:r w:rsidDel="00375868">
                  <w:rPr>
                    <w:rFonts w:ascii="Times New Roman" w:eastAsia="Times New Roman" w:hAnsi="Times New Roman" w:cs="Times New Roman"/>
                    <w:color w:val="000000"/>
                    <w:sz w:val="24"/>
                    <w:szCs w:val="24"/>
                    <w:lang w:val="nl-NL" w:eastAsia="nl-NL"/>
                  </w:rPr>
                  <w:delText>12</w:delText>
                </w:r>
              </w:del>
            </w:moveFrom>
          </w:p>
        </w:tc>
        <w:tc>
          <w:tcPr>
            <w:tcW w:w="1418" w:type="dxa"/>
            <w:tcBorders>
              <w:left w:val="nil"/>
              <w:right w:val="nil"/>
            </w:tcBorders>
            <w:shd w:val="clear" w:color="auto" w:fill="auto"/>
            <w:noWrap/>
            <w:vAlign w:val="bottom"/>
          </w:tcPr>
          <w:p w14:paraId="3D60EDBE" w14:textId="39D5608D" w:rsidR="00A21210" w:rsidDel="00375868" w:rsidRDefault="00A21210" w:rsidP="00A31603">
            <w:pPr>
              <w:spacing w:after="0" w:line="276" w:lineRule="auto"/>
              <w:jc w:val="center"/>
              <w:rPr>
                <w:del w:id="2260" w:author="EliseSchramkowski" w:date="2021-08-24T10:36:00Z"/>
                <w:moveFrom w:id="2261" w:author="EliseSchramkowski" w:date="2021-08-22T14:39:00Z"/>
                <w:rFonts w:ascii="Times New Roman" w:eastAsia="Times New Roman" w:hAnsi="Times New Roman" w:cs="Times New Roman"/>
                <w:color w:val="000000" w:themeColor="text1"/>
                <w:sz w:val="24"/>
                <w:szCs w:val="24"/>
                <w:lang w:val="nl-NL" w:eastAsia="nl-NL"/>
              </w:rPr>
            </w:pPr>
            <w:moveFrom w:id="2262" w:author="EliseSchramkowski" w:date="2021-08-22T14:39:00Z">
              <w:del w:id="2263" w:author="EliseSchramkowski" w:date="2021-08-24T10:36:00Z">
                <w:r w:rsidDel="00375868">
                  <w:rPr>
                    <w:rFonts w:ascii="Times New Roman" w:eastAsia="Times New Roman" w:hAnsi="Times New Roman" w:cs="Times New Roman"/>
                    <w:color w:val="000000"/>
                    <w:sz w:val="24"/>
                    <w:szCs w:val="24"/>
                    <w:lang w:val="nl-NL" w:eastAsia="nl-NL"/>
                  </w:rPr>
                  <w:delText>5 (41.7%)</w:delText>
                </w:r>
              </w:del>
            </w:moveFrom>
          </w:p>
        </w:tc>
        <w:tc>
          <w:tcPr>
            <w:tcW w:w="1134" w:type="dxa"/>
            <w:tcBorders>
              <w:left w:val="nil"/>
              <w:right w:val="nil"/>
            </w:tcBorders>
            <w:shd w:val="clear" w:color="auto" w:fill="auto"/>
            <w:noWrap/>
            <w:vAlign w:val="bottom"/>
          </w:tcPr>
          <w:p w14:paraId="4A8D5DDA" w14:textId="1214A65C" w:rsidR="00A21210" w:rsidDel="00375868" w:rsidRDefault="00A21210" w:rsidP="00A31603">
            <w:pPr>
              <w:spacing w:after="0" w:line="276" w:lineRule="auto"/>
              <w:jc w:val="center"/>
              <w:rPr>
                <w:del w:id="2264" w:author="EliseSchramkowski" w:date="2021-08-24T10:36:00Z"/>
                <w:moveFrom w:id="2265" w:author="EliseSchramkowski" w:date="2021-08-22T14:39:00Z"/>
                <w:rFonts w:ascii="Times New Roman" w:eastAsia="Times New Roman" w:hAnsi="Times New Roman" w:cs="Times New Roman"/>
                <w:color w:val="000000" w:themeColor="text1"/>
                <w:sz w:val="24"/>
                <w:szCs w:val="24"/>
                <w:lang w:val="nl-NL" w:eastAsia="nl-NL"/>
              </w:rPr>
            </w:pPr>
            <w:moveFrom w:id="2266" w:author="EliseSchramkowski" w:date="2021-08-22T14:39:00Z">
              <w:del w:id="2267" w:author="EliseSchramkowski" w:date="2021-08-24T10:36:00Z">
                <w:r w:rsidDel="00375868">
                  <w:rPr>
                    <w:rFonts w:ascii="Times New Roman" w:eastAsia="Times New Roman" w:hAnsi="Times New Roman" w:cs="Times New Roman"/>
                    <w:color w:val="000000"/>
                    <w:sz w:val="24"/>
                    <w:szCs w:val="24"/>
                    <w:lang w:val="nl-NL" w:eastAsia="nl-NL"/>
                  </w:rPr>
                  <w:delText>7</w:delText>
                </w:r>
              </w:del>
            </w:moveFrom>
          </w:p>
        </w:tc>
      </w:tr>
      <w:tr w:rsidR="00A21210" w:rsidRPr="0068737F" w:rsidDel="00375868" w14:paraId="11BD4B56" w14:textId="21509FCD" w:rsidTr="00A31603">
        <w:trPr>
          <w:trHeight w:val="288"/>
          <w:del w:id="2268" w:author="EliseSchramkowski" w:date="2021-08-24T10:36:00Z"/>
        </w:trPr>
        <w:tc>
          <w:tcPr>
            <w:tcW w:w="1842" w:type="dxa"/>
            <w:gridSpan w:val="2"/>
            <w:tcBorders>
              <w:left w:val="nil"/>
              <w:right w:val="nil"/>
            </w:tcBorders>
            <w:shd w:val="clear" w:color="auto" w:fill="auto"/>
            <w:noWrap/>
            <w:vAlign w:val="bottom"/>
          </w:tcPr>
          <w:p w14:paraId="04F40CD8" w14:textId="60C06E21" w:rsidR="00A21210" w:rsidRPr="004D4E03" w:rsidDel="00375868" w:rsidRDefault="00A21210" w:rsidP="00A31603">
            <w:pPr>
              <w:spacing w:after="0" w:line="276" w:lineRule="auto"/>
              <w:rPr>
                <w:del w:id="2269" w:author="EliseSchramkowski" w:date="2021-08-24T10:36:00Z"/>
                <w:moveFrom w:id="2270" w:author="EliseSchramkowski" w:date="2021-08-22T14:39:00Z"/>
                <w:rFonts w:ascii="Times New Roman" w:eastAsia="Times New Roman" w:hAnsi="Times New Roman" w:cs="Times New Roman"/>
                <w:color w:val="000000" w:themeColor="text1"/>
                <w:sz w:val="24"/>
                <w:szCs w:val="24"/>
                <w:lang w:val="nl-NL" w:eastAsia="nl-NL"/>
              </w:rPr>
            </w:pPr>
            <w:moveFrom w:id="2271" w:author="EliseSchramkowski" w:date="2021-08-22T14:39:00Z">
              <w:del w:id="2272" w:author="EliseSchramkowski" w:date="2021-08-24T10:36:00Z">
                <w:r w:rsidDel="00375868">
                  <w:rPr>
                    <w:rFonts w:ascii="Times New Roman" w:eastAsia="Times New Roman" w:hAnsi="Times New Roman" w:cs="Times New Roman"/>
                    <w:color w:val="000000" w:themeColor="text1"/>
                    <w:sz w:val="24"/>
                    <w:szCs w:val="24"/>
                    <w:lang w:val="nl-NL" w:eastAsia="nl-NL"/>
                  </w:rPr>
                  <w:delText>Year</w:delText>
                </w:r>
              </w:del>
            </w:moveFrom>
          </w:p>
        </w:tc>
        <w:tc>
          <w:tcPr>
            <w:tcW w:w="852" w:type="dxa"/>
            <w:tcBorders>
              <w:left w:val="nil"/>
              <w:right w:val="nil"/>
            </w:tcBorders>
          </w:tcPr>
          <w:p w14:paraId="219D6900" w14:textId="514DC5B9" w:rsidR="00A21210" w:rsidRPr="004D4E03" w:rsidDel="00375868" w:rsidRDefault="00A21210" w:rsidP="00A31603">
            <w:pPr>
              <w:spacing w:after="0" w:line="276" w:lineRule="auto"/>
              <w:jc w:val="center"/>
              <w:rPr>
                <w:del w:id="2273" w:author="EliseSchramkowski" w:date="2021-08-24T10:36:00Z"/>
                <w:moveFrom w:id="2274" w:author="EliseSchramkowski" w:date="2021-08-22T14:39:00Z"/>
                <w:rFonts w:ascii="Times New Roman" w:eastAsia="Times New Roman" w:hAnsi="Times New Roman" w:cs="Times New Roman"/>
                <w:color w:val="000000" w:themeColor="text1"/>
                <w:sz w:val="24"/>
                <w:szCs w:val="24"/>
                <w:lang w:val="nl-NL" w:eastAsia="nl-NL"/>
              </w:rPr>
            </w:pPr>
          </w:p>
        </w:tc>
        <w:tc>
          <w:tcPr>
            <w:tcW w:w="1275" w:type="dxa"/>
            <w:tcBorders>
              <w:left w:val="nil"/>
              <w:right w:val="nil"/>
            </w:tcBorders>
          </w:tcPr>
          <w:p w14:paraId="2ED1F71F" w14:textId="2FA72CF7" w:rsidR="00A21210" w:rsidRPr="004D4E03" w:rsidDel="00375868" w:rsidRDefault="00A21210" w:rsidP="00A31603">
            <w:pPr>
              <w:spacing w:after="0" w:line="276" w:lineRule="auto"/>
              <w:jc w:val="center"/>
              <w:rPr>
                <w:del w:id="2275" w:author="EliseSchramkowski" w:date="2021-08-24T10:36:00Z"/>
                <w:moveFrom w:id="2276" w:author="EliseSchramkowski" w:date="2021-08-22T14:39:00Z"/>
                <w:rFonts w:ascii="Times New Roman" w:eastAsia="Times New Roman" w:hAnsi="Times New Roman" w:cs="Times New Roman"/>
                <w:color w:val="000000" w:themeColor="text1"/>
                <w:sz w:val="24"/>
                <w:szCs w:val="24"/>
                <w:lang w:val="nl-NL" w:eastAsia="nl-NL"/>
              </w:rPr>
            </w:pPr>
          </w:p>
        </w:tc>
        <w:tc>
          <w:tcPr>
            <w:tcW w:w="839" w:type="dxa"/>
            <w:tcBorders>
              <w:left w:val="nil"/>
              <w:right w:val="nil"/>
            </w:tcBorders>
          </w:tcPr>
          <w:p w14:paraId="48023D19" w14:textId="3B74C2A4" w:rsidR="00A21210" w:rsidRPr="004D4E03" w:rsidDel="00375868" w:rsidRDefault="00A21210" w:rsidP="00A31603">
            <w:pPr>
              <w:spacing w:after="0" w:line="276" w:lineRule="auto"/>
              <w:jc w:val="center"/>
              <w:rPr>
                <w:del w:id="2277" w:author="EliseSchramkowski" w:date="2021-08-24T10:36:00Z"/>
                <w:moveFrom w:id="2278" w:author="EliseSchramkowski" w:date="2021-08-22T14:39:00Z"/>
                <w:rFonts w:ascii="Times New Roman" w:eastAsia="Times New Roman" w:hAnsi="Times New Roman" w:cs="Times New Roman"/>
                <w:color w:val="000000" w:themeColor="text1"/>
                <w:sz w:val="24"/>
                <w:szCs w:val="24"/>
                <w:lang w:val="nl-NL" w:eastAsia="nl-NL"/>
              </w:rPr>
            </w:pPr>
          </w:p>
        </w:tc>
        <w:tc>
          <w:tcPr>
            <w:tcW w:w="160" w:type="dxa"/>
            <w:tcBorders>
              <w:left w:val="nil"/>
              <w:right w:val="nil"/>
            </w:tcBorders>
          </w:tcPr>
          <w:p w14:paraId="18EEC3F2" w14:textId="095BEF4A" w:rsidR="00A21210" w:rsidDel="00375868" w:rsidRDefault="00A21210" w:rsidP="00A31603">
            <w:pPr>
              <w:spacing w:after="0" w:line="276" w:lineRule="auto"/>
              <w:jc w:val="center"/>
              <w:rPr>
                <w:del w:id="2279" w:author="EliseSchramkowski" w:date="2021-08-24T10:36:00Z"/>
                <w:moveFrom w:id="2280"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1ADFE8EB" w14:textId="26F797F7" w:rsidR="00A21210" w:rsidDel="00375868" w:rsidRDefault="00A21210" w:rsidP="00A31603">
            <w:pPr>
              <w:spacing w:after="0" w:line="276" w:lineRule="auto"/>
              <w:jc w:val="center"/>
              <w:rPr>
                <w:del w:id="2281" w:author="EliseSchramkowski" w:date="2021-08-24T10:36:00Z"/>
                <w:moveFrom w:id="2282" w:author="EliseSchramkowski" w:date="2021-08-22T14:39:00Z"/>
                <w:rFonts w:ascii="Times New Roman" w:eastAsia="Times New Roman" w:hAnsi="Times New Roman" w:cs="Times New Roman"/>
                <w:color w:val="000000" w:themeColor="text1"/>
                <w:sz w:val="24"/>
                <w:szCs w:val="24"/>
                <w:lang w:val="nl-NL" w:eastAsia="nl-NL"/>
              </w:rPr>
            </w:pPr>
          </w:p>
        </w:tc>
        <w:tc>
          <w:tcPr>
            <w:tcW w:w="1418" w:type="dxa"/>
            <w:tcBorders>
              <w:left w:val="nil"/>
              <w:right w:val="nil"/>
            </w:tcBorders>
            <w:shd w:val="clear" w:color="auto" w:fill="auto"/>
            <w:noWrap/>
            <w:vAlign w:val="bottom"/>
          </w:tcPr>
          <w:p w14:paraId="1AF73639" w14:textId="038DAD69" w:rsidR="00A21210" w:rsidDel="00375868" w:rsidRDefault="00A21210" w:rsidP="00A31603">
            <w:pPr>
              <w:spacing w:after="0" w:line="276" w:lineRule="auto"/>
              <w:jc w:val="center"/>
              <w:rPr>
                <w:del w:id="2283" w:author="EliseSchramkowski" w:date="2021-08-24T10:36:00Z"/>
                <w:moveFrom w:id="2284" w:author="EliseSchramkowski" w:date="2021-08-22T14:39:00Z"/>
                <w:rFonts w:ascii="Times New Roman" w:eastAsia="Times New Roman" w:hAnsi="Times New Roman" w:cs="Times New Roman"/>
                <w:color w:val="000000" w:themeColor="text1"/>
                <w:sz w:val="24"/>
                <w:szCs w:val="24"/>
                <w:lang w:val="nl-NL" w:eastAsia="nl-NL"/>
              </w:rPr>
            </w:pPr>
          </w:p>
        </w:tc>
        <w:tc>
          <w:tcPr>
            <w:tcW w:w="1134" w:type="dxa"/>
            <w:tcBorders>
              <w:left w:val="nil"/>
              <w:right w:val="nil"/>
            </w:tcBorders>
            <w:shd w:val="clear" w:color="auto" w:fill="auto"/>
            <w:noWrap/>
            <w:vAlign w:val="bottom"/>
          </w:tcPr>
          <w:p w14:paraId="18E7DAB0" w14:textId="6D423DFA" w:rsidR="00A21210" w:rsidDel="00375868" w:rsidRDefault="00A21210" w:rsidP="00A31603">
            <w:pPr>
              <w:spacing w:after="0" w:line="276" w:lineRule="auto"/>
              <w:jc w:val="center"/>
              <w:rPr>
                <w:del w:id="2285" w:author="EliseSchramkowski" w:date="2021-08-24T10:36:00Z"/>
                <w:moveFrom w:id="2286" w:author="EliseSchramkowski" w:date="2021-08-22T14:39:00Z"/>
                <w:rFonts w:ascii="Times New Roman" w:eastAsia="Times New Roman" w:hAnsi="Times New Roman" w:cs="Times New Roman"/>
                <w:color w:val="000000" w:themeColor="text1"/>
                <w:sz w:val="24"/>
                <w:szCs w:val="24"/>
                <w:lang w:val="nl-NL" w:eastAsia="nl-NL"/>
              </w:rPr>
            </w:pPr>
          </w:p>
        </w:tc>
      </w:tr>
      <w:tr w:rsidR="00A21210" w:rsidRPr="0068737F" w:rsidDel="00375868" w14:paraId="61F0D8CC" w14:textId="4138CA2B" w:rsidTr="00A31603">
        <w:trPr>
          <w:trHeight w:val="288"/>
          <w:del w:id="2287" w:author="EliseSchramkowski" w:date="2021-08-24T10:36:00Z"/>
        </w:trPr>
        <w:tc>
          <w:tcPr>
            <w:tcW w:w="283" w:type="dxa"/>
            <w:tcBorders>
              <w:left w:val="nil"/>
              <w:right w:val="nil"/>
            </w:tcBorders>
            <w:shd w:val="clear" w:color="auto" w:fill="auto"/>
            <w:noWrap/>
            <w:vAlign w:val="bottom"/>
          </w:tcPr>
          <w:p w14:paraId="25FFDAF7" w14:textId="2D0F383E" w:rsidR="00A21210" w:rsidRPr="004D4E03" w:rsidDel="00375868" w:rsidRDefault="00A21210" w:rsidP="00A31603">
            <w:pPr>
              <w:spacing w:after="0" w:line="276" w:lineRule="auto"/>
              <w:rPr>
                <w:del w:id="2288" w:author="EliseSchramkowski" w:date="2021-08-24T10:36:00Z"/>
                <w:moveFrom w:id="2289"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left w:val="nil"/>
              <w:right w:val="nil"/>
            </w:tcBorders>
            <w:shd w:val="clear" w:color="auto" w:fill="auto"/>
            <w:vAlign w:val="bottom"/>
          </w:tcPr>
          <w:p w14:paraId="637FFC76" w14:textId="1CD21B1D" w:rsidR="00A21210" w:rsidRPr="004D4E03" w:rsidDel="00375868" w:rsidRDefault="00A21210" w:rsidP="00A31603">
            <w:pPr>
              <w:spacing w:after="0" w:line="276" w:lineRule="auto"/>
              <w:rPr>
                <w:del w:id="2290" w:author="EliseSchramkowski" w:date="2021-08-24T10:36:00Z"/>
                <w:moveFrom w:id="2291" w:author="EliseSchramkowski" w:date="2021-08-22T14:39:00Z"/>
                <w:rFonts w:ascii="Times New Roman" w:eastAsia="Times New Roman" w:hAnsi="Times New Roman" w:cs="Times New Roman"/>
                <w:color w:val="000000" w:themeColor="text1"/>
                <w:sz w:val="24"/>
                <w:szCs w:val="24"/>
                <w:lang w:val="nl-NL" w:eastAsia="nl-NL"/>
              </w:rPr>
            </w:pPr>
            <w:moveFrom w:id="2292" w:author="EliseSchramkowski" w:date="2021-08-22T14:39:00Z">
              <w:del w:id="2293" w:author="EliseSchramkowski" w:date="2021-08-24T10:36:00Z">
                <w:r w:rsidDel="00375868">
                  <w:rPr>
                    <w:rFonts w:ascii="Times New Roman" w:eastAsia="Times New Roman" w:hAnsi="Times New Roman" w:cs="Times New Roman"/>
                    <w:color w:val="000000" w:themeColor="text1"/>
                    <w:sz w:val="24"/>
                    <w:szCs w:val="24"/>
                    <w:lang w:val="nl-NL" w:eastAsia="nl-NL"/>
                  </w:rPr>
                  <w:delText>2014</w:delText>
                </w:r>
              </w:del>
            </w:moveFrom>
          </w:p>
        </w:tc>
        <w:tc>
          <w:tcPr>
            <w:tcW w:w="852" w:type="dxa"/>
            <w:tcBorders>
              <w:left w:val="nil"/>
              <w:right w:val="nil"/>
            </w:tcBorders>
          </w:tcPr>
          <w:p w14:paraId="400526B0" w14:textId="5B65B9D7" w:rsidR="00A21210" w:rsidRPr="004D4E03" w:rsidDel="00375868" w:rsidRDefault="00A21210" w:rsidP="00A31603">
            <w:pPr>
              <w:spacing w:after="0" w:line="276" w:lineRule="auto"/>
              <w:jc w:val="center"/>
              <w:rPr>
                <w:del w:id="2294" w:author="EliseSchramkowski" w:date="2021-08-24T10:36:00Z"/>
                <w:moveFrom w:id="2295" w:author="EliseSchramkowski" w:date="2021-08-22T14:39:00Z"/>
                <w:rFonts w:ascii="Times New Roman" w:eastAsia="Times New Roman" w:hAnsi="Times New Roman" w:cs="Times New Roman"/>
                <w:color w:val="000000" w:themeColor="text1"/>
                <w:sz w:val="24"/>
                <w:szCs w:val="24"/>
                <w:lang w:val="nl-NL" w:eastAsia="nl-NL"/>
              </w:rPr>
            </w:pPr>
            <w:moveFrom w:id="2296" w:author="EliseSchramkowski" w:date="2021-08-22T14:39:00Z">
              <w:del w:id="2297" w:author="EliseSchramkowski" w:date="2021-08-24T10:36:00Z">
                <w:r w:rsidDel="00375868">
                  <w:rPr>
                    <w:rFonts w:ascii="Times New Roman" w:eastAsia="Times New Roman" w:hAnsi="Times New Roman" w:cs="Times New Roman"/>
                    <w:color w:val="000000" w:themeColor="text1"/>
                    <w:sz w:val="24"/>
                    <w:szCs w:val="24"/>
                    <w:lang w:val="nl-NL" w:eastAsia="nl-NL"/>
                  </w:rPr>
                  <w:delText>13</w:delText>
                </w:r>
              </w:del>
            </w:moveFrom>
          </w:p>
        </w:tc>
        <w:tc>
          <w:tcPr>
            <w:tcW w:w="1275" w:type="dxa"/>
            <w:tcBorders>
              <w:left w:val="nil"/>
              <w:right w:val="nil"/>
            </w:tcBorders>
          </w:tcPr>
          <w:p w14:paraId="20AA1664" w14:textId="0EC02122" w:rsidR="00A21210" w:rsidRPr="004D4E03" w:rsidDel="00375868" w:rsidRDefault="00A21210" w:rsidP="00A31603">
            <w:pPr>
              <w:spacing w:after="0" w:line="276" w:lineRule="auto"/>
              <w:jc w:val="center"/>
              <w:rPr>
                <w:del w:id="2298" w:author="EliseSchramkowski" w:date="2021-08-24T10:36:00Z"/>
                <w:moveFrom w:id="2299" w:author="EliseSchramkowski" w:date="2021-08-22T14:39:00Z"/>
                <w:rFonts w:ascii="Times New Roman" w:eastAsia="Times New Roman" w:hAnsi="Times New Roman" w:cs="Times New Roman"/>
                <w:color w:val="000000" w:themeColor="text1"/>
                <w:sz w:val="24"/>
                <w:szCs w:val="24"/>
                <w:lang w:val="nl-NL" w:eastAsia="nl-NL"/>
              </w:rPr>
            </w:pPr>
            <w:moveFrom w:id="2300" w:author="EliseSchramkowski" w:date="2021-08-22T14:39:00Z">
              <w:del w:id="2301" w:author="EliseSchramkowski" w:date="2021-08-24T10:36:00Z">
                <w:r w:rsidDel="00375868">
                  <w:rPr>
                    <w:rFonts w:ascii="Times New Roman" w:eastAsia="Times New Roman" w:hAnsi="Times New Roman" w:cs="Times New Roman"/>
                    <w:color w:val="000000" w:themeColor="text1"/>
                    <w:sz w:val="24"/>
                    <w:szCs w:val="24"/>
                    <w:lang w:val="nl-NL" w:eastAsia="nl-NL"/>
                  </w:rPr>
                  <w:delText>6 (46.2%)</w:delText>
                </w:r>
              </w:del>
            </w:moveFrom>
          </w:p>
        </w:tc>
        <w:tc>
          <w:tcPr>
            <w:tcW w:w="839" w:type="dxa"/>
            <w:tcBorders>
              <w:left w:val="nil"/>
              <w:right w:val="nil"/>
            </w:tcBorders>
          </w:tcPr>
          <w:p w14:paraId="3829B5BF" w14:textId="20AEA22E" w:rsidR="00A21210" w:rsidRPr="004D4E03" w:rsidDel="00375868" w:rsidRDefault="00A21210" w:rsidP="00A31603">
            <w:pPr>
              <w:spacing w:after="0" w:line="276" w:lineRule="auto"/>
              <w:jc w:val="center"/>
              <w:rPr>
                <w:del w:id="2302" w:author="EliseSchramkowski" w:date="2021-08-24T10:36:00Z"/>
                <w:moveFrom w:id="2303" w:author="EliseSchramkowski" w:date="2021-08-22T14:39:00Z"/>
                <w:rFonts w:ascii="Times New Roman" w:eastAsia="Times New Roman" w:hAnsi="Times New Roman" w:cs="Times New Roman"/>
                <w:color w:val="000000" w:themeColor="text1"/>
                <w:sz w:val="24"/>
                <w:szCs w:val="24"/>
                <w:lang w:val="nl-NL" w:eastAsia="nl-NL"/>
              </w:rPr>
            </w:pPr>
            <w:moveFrom w:id="2304" w:author="EliseSchramkowski" w:date="2021-08-22T14:39:00Z">
              <w:del w:id="2305" w:author="EliseSchramkowski" w:date="2021-08-24T10:36:00Z">
                <w:r w:rsidDel="00375868">
                  <w:rPr>
                    <w:rFonts w:ascii="Times New Roman" w:eastAsia="Times New Roman" w:hAnsi="Times New Roman" w:cs="Times New Roman"/>
                    <w:color w:val="000000" w:themeColor="text1"/>
                    <w:sz w:val="24"/>
                    <w:szCs w:val="24"/>
                    <w:lang w:val="nl-NL" w:eastAsia="nl-NL"/>
                  </w:rPr>
                  <w:delText>7</w:delText>
                </w:r>
              </w:del>
            </w:moveFrom>
          </w:p>
        </w:tc>
        <w:tc>
          <w:tcPr>
            <w:tcW w:w="160" w:type="dxa"/>
            <w:tcBorders>
              <w:left w:val="nil"/>
              <w:right w:val="nil"/>
            </w:tcBorders>
          </w:tcPr>
          <w:p w14:paraId="332E3BCD" w14:textId="6690945A" w:rsidR="00A21210" w:rsidDel="00375868" w:rsidRDefault="00A21210" w:rsidP="00A31603">
            <w:pPr>
              <w:spacing w:after="0" w:line="276" w:lineRule="auto"/>
              <w:jc w:val="center"/>
              <w:rPr>
                <w:del w:id="2306" w:author="EliseSchramkowski" w:date="2021-08-24T10:36:00Z"/>
                <w:moveFrom w:id="2307"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0FB8F208" w14:textId="10C842B5" w:rsidR="00A21210" w:rsidDel="00375868" w:rsidRDefault="00A21210" w:rsidP="00A31603">
            <w:pPr>
              <w:spacing w:after="0" w:line="276" w:lineRule="auto"/>
              <w:jc w:val="center"/>
              <w:rPr>
                <w:del w:id="2308" w:author="EliseSchramkowski" w:date="2021-08-24T10:36:00Z"/>
                <w:moveFrom w:id="2309" w:author="EliseSchramkowski" w:date="2021-08-22T14:39:00Z"/>
                <w:rFonts w:ascii="Times New Roman" w:eastAsia="Times New Roman" w:hAnsi="Times New Roman" w:cs="Times New Roman"/>
                <w:color w:val="000000" w:themeColor="text1"/>
                <w:sz w:val="24"/>
                <w:szCs w:val="24"/>
                <w:lang w:val="nl-NL" w:eastAsia="nl-NL"/>
              </w:rPr>
            </w:pPr>
            <w:moveFrom w:id="2310" w:author="EliseSchramkowski" w:date="2021-08-22T14:39:00Z">
              <w:del w:id="2311" w:author="EliseSchramkowski" w:date="2021-08-24T10:36:00Z">
                <w:r w:rsidDel="00375868">
                  <w:rPr>
                    <w:rFonts w:ascii="Times New Roman" w:eastAsia="Times New Roman" w:hAnsi="Times New Roman" w:cs="Times New Roman"/>
                    <w:color w:val="000000" w:themeColor="text1"/>
                    <w:sz w:val="24"/>
                    <w:szCs w:val="24"/>
                    <w:lang w:val="nl-NL" w:eastAsia="nl-NL"/>
                  </w:rPr>
                  <w:delText xml:space="preserve"> 24 </w:delText>
                </w:r>
              </w:del>
            </w:moveFrom>
          </w:p>
        </w:tc>
        <w:tc>
          <w:tcPr>
            <w:tcW w:w="1418" w:type="dxa"/>
            <w:tcBorders>
              <w:left w:val="nil"/>
              <w:right w:val="nil"/>
            </w:tcBorders>
            <w:shd w:val="clear" w:color="auto" w:fill="auto"/>
            <w:noWrap/>
            <w:vAlign w:val="bottom"/>
          </w:tcPr>
          <w:p w14:paraId="4529C61E" w14:textId="26B27826" w:rsidR="00A21210" w:rsidDel="00375868" w:rsidRDefault="00A21210" w:rsidP="00A31603">
            <w:pPr>
              <w:spacing w:after="0" w:line="276" w:lineRule="auto"/>
              <w:jc w:val="center"/>
              <w:rPr>
                <w:del w:id="2312" w:author="EliseSchramkowski" w:date="2021-08-24T10:36:00Z"/>
                <w:moveFrom w:id="2313" w:author="EliseSchramkowski" w:date="2021-08-22T14:39:00Z"/>
                <w:rFonts w:ascii="Times New Roman" w:eastAsia="Times New Roman" w:hAnsi="Times New Roman" w:cs="Times New Roman"/>
                <w:color w:val="000000" w:themeColor="text1"/>
                <w:sz w:val="24"/>
                <w:szCs w:val="24"/>
                <w:lang w:val="nl-NL" w:eastAsia="nl-NL"/>
              </w:rPr>
            </w:pPr>
            <w:moveFrom w:id="2314" w:author="EliseSchramkowski" w:date="2021-08-22T14:39:00Z">
              <w:del w:id="2315" w:author="EliseSchramkowski" w:date="2021-08-24T10:36:00Z">
                <w:r w:rsidDel="00375868">
                  <w:rPr>
                    <w:rFonts w:ascii="Times New Roman" w:eastAsia="Times New Roman" w:hAnsi="Times New Roman" w:cs="Times New Roman"/>
                    <w:color w:val="000000" w:themeColor="text1"/>
                    <w:sz w:val="24"/>
                    <w:szCs w:val="24"/>
                    <w:lang w:val="nl-NL" w:eastAsia="nl-NL"/>
                  </w:rPr>
                  <w:delText>11 (45.8%)</w:delText>
                </w:r>
              </w:del>
            </w:moveFrom>
          </w:p>
        </w:tc>
        <w:tc>
          <w:tcPr>
            <w:tcW w:w="1134" w:type="dxa"/>
            <w:tcBorders>
              <w:left w:val="nil"/>
              <w:right w:val="nil"/>
            </w:tcBorders>
            <w:shd w:val="clear" w:color="auto" w:fill="auto"/>
            <w:noWrap/>
            <w:vAlign w:val="bottom"/>
          </w:tcPr>
          <w:p w14:paraId="6EA242FD" w14:textId="5C9E553C" w:rsidR="00A21210" w:rsidDel="00375868" w:rsidRDefault="00A21210" w:rsidP="00A31603">
            <w:pPr>
              <w:spacing w:after="0" w:line="276" w:lineRule="auto"/>
              <w:jc w:val="center"/>
              <w:rPr>
                <w:del w:id="2316" w:author="EliseSchramkowski" w:date="2021-08-24T10:36:00Z"/>
                <w:moveFrom w:id="2317" w:author="EliseSchramkowski" w:date="2021-08-22T14:39:00Z"/>
                <w:rFonts w:ascii="Times New Roman" w:eastAsia="Times New Roman" w:hAnsi="Times New Roman" w:cs="Times New Roman"/>
                <w:color w:val="000000" w:themeColor="text1"/>
                <w:sz w:val="24"/>
                <w:szCs w:val="24"/>
                <w:lang w:val="nl-NL" w:eastAsia="nl-NL"/>
              </w:rPr>
            </w:pPr>
            <w:moveFrom w:id="2318" w:author="EliseSchramkowski" w:date="2021-08-22T14:39:00Z">
              <w:del w:id="2319" w:author="EliseSchramkowski" w:date="2021-08-24T10:36:00Z">
                <w:r w:rsidDel="00375868">
                  <w:rPr>
                    <w:rFonts w:ascii="Times New Roman" w:eastAsia="Times New Roman" w:hAnsi="Times New Roman" w:cs="Times New Roman"/>
                    <w:color w:val="000000" w:themeColor="text1"/>
                    <w:sz w:val="24"/>
                    <w:szCs w:val="24"/>
                    <w:lang w:val="nl-NL" w:eastAsia="nl-NL"/>
                  </w:rPr>
                  <w:delText>13</w:delText>
                </w:r>
              </w:del>
            </w:moveFrom>
          </w:p>
        </w:tc>
      </w:tr>
      <w:tr w:rsidR="00A21210" w:rsidRPr="0068737F" w:rsidDel="00375868" w14:paraId="0B92477E" w14:textId="061DD27A" w:rsidTr="00A31603">
        <w:trPr>
          <w:trHeight w:val="288"/>
          <w:del w:id="2320" w:author="EliseSchramkowski" w:date="2021-08-24T10:36:00Z"/>
        </w:trPr>
        <w:tc>
          <w:tcPr>
            <w:tcW w:w="283" w:type="dxa"/>
            <w:tcBorders>
              <w:left w:val="nil"/>
              <w:right w:val="nil"/>
            </w:tcBorders>
            <w:shd w:val="clear" w:color="auto" w:fill="auto"/>
            <w:noWrap/>
            <w:vAlign w:val="bottom"/>
          </w:tcPr>
          <w:p w14:paraId="6FB9F1BC" w14:textId="3AB0B8A0" w:rsidR="00A21210" w:rsidRPr="004D4E03" w:rsidDel="00375868" w:rsidRDefault="00A21210" w:rsidP="00A31603">
            <w:pPr>
              <w:spacing w:after="0" w:line="276" w:lineRule="auto"/>
              <w:rPr>
                <w:del w:id="2321" w:author="EliseSchramkowski" w:date="2021-08-24T10:36:00Z"/>
                <w:moveFrom w:id="2322"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left w:val="nil"/>
              <w:right w:val="nil"/>
            </w:tcBorders>
            <w:shd w:val="clear" w:color="auto" w:fill="auto"/>
            <w:vAlign w:val="bottom"/>
          </w:tcPr>
          <w:p w14:paraId="4B7B9B27" w14:textId="42A27E3B" w:rsidR="00A21210" w:rsidRPr="004D4E03" w:rsidDel="00375868" w:rsidRDefault="00A21210" w:rsidP="00A31603">
            <w:pPr>
              <w:spacing w:after="0" w:line="276" w:lineRule="auto"/>
              <w:rPr>
                <w:del w:id="2323" w:author="EliseSchramkowski" w:date="2021-08-24T10:36:00Z"/>
                <w:moveFrom w:id="2324" w:author="EliseSchramkowski" w:date="2021-08-22T14:39:00Z"/>
                <w:rFonts w:ascii="Times New Roman" w:eastAsia="Times New Roman" w:hAnsi="Times New Roman" w:cs="Times New Roman"/>
                <w:color w:val="000000" w:themeColor="text1"/>
                <w:sz w:val="24"/>
                <w:szCs w:val="24"/>
                <w:lang w:val="nl-NL" w:eastAsia="nl-NL"/>
              </w:rPr>
            </w:pPr>
            <w:moveFrom w:id="2325" w:author="EliseSchramkowski" w:date="2021-08-22T14:39:00Z">
              <w:del w:id="2326" w:author="EliseSchramkowski" w:date="2021-08-24T10:36:00Z">
                <w:r w:rsidDel="00375868">
                  <w:rPr>
                    <w:rFonts w:ascii="Times New Roman" w:eastAsia="Times New Roman" w:hAnsi="Times New Roman" w:cs="Times New Roman"/>
                    <w:color w:val="000000" w:themeColor="text1"/>
                    <w:sz w:val="24"/>
                    <w:szCs w:val="24"/>
                    <w:lang w:val="nl-NL" w:eastAsia="nl-NL"/>
                  </w:rPr>
                  <w:delText>2015</w:delText>
                </w:r>
              </w:del>
            </w:moveFrom>
          </w:p>
        </w:tc>
        <w:tc>
          <w:tcPr>
            <w:tcW w:w="852" w:type="dxa"/>
            <w:tcBorders>
              <w:left w:val="nil"/>
              <w:right w:val="nil"/>
            </w:tcBorders>
          </w:tcPr>
          <w:p w14:paraId="5FFC09B2" w14:textId="75B9C003" w:rsidR="00A21210" w:rsidRPr="004D4E03" w:rsidDel="00375868" w:rsidRDefault="00A21210" w:rsidP="00A31603">
            <w:pPr>
              <w:spacing w:after="0" w:line="276" w:lineRule="auto"/>
              <w:jc w:val="center"/>
              <w:rPr>
                <w:del w:id="2327" w:author="EliseSchramkowski" w:date="2021-08-24T10:36:00Z"/>
                <w:moveFrom w:id="2328" w:author="EliseSchramkowski" w:date="2021-08-22T14:39:00Z"/>
                <w:rFonts w:ascii="Times New Roman" w:eastAsia="Times New Roman" w:hAnsi="Times New Roman" w:cs="Times New Roman"/>
                <w:color w:val="000000" w:themeColor="text1"/>
                <w:sz w:val="24"/>
                <w:szCs w:val="24"/>
                <w:lang w:val="nl-NL" w:eastAsia="nl-NL"/>
              </w:rPr>
            </w:pPr>
            <w:moveFrom w:id="2329" w:author="EliseSchramkowski" w:date="2021-08-22T14:39:00Z">
              <w:del w:id="2330" w:author="EliseSchramkowski" w:date="2021-08-24T10:36:00Z">
                <w:r w:rsidDel="00375868">
                  <w:rPr>
                    <w:rFonts w:ascii="Times New Roman" w:eastAsia="Times New Roman" w:hAnsi="Times New Roman" w:cs="Times New Roman"/>
                    <w:color w:val="000000" w:themeColor="text1"/>
                    <w:sz w:val="24"/>
                    <w:szCs w:val="24"/>
                    <w:lang w:val="nl-NL" w:eastAsia="nl-NL"/>
                  </w:rPr>
                  <w:delText>7</w:delText>
                </w:r>
              </w:del>
            </w:moveFrom>
          </w:p>
        </w:tc>
        <w:tc>
          <w:tcPr>
            <w:tcW w:w="1275" w:type="dxa"/>
            <w:tcBorders>
              <w:left w:val="nil"/>
              <w:right w:val="nil"/>
            </w:tcBorders>
          </w:tcPr>
          <w:p w14:paraId="630CEC65" w14:textId="3D65AFDC" w:rsidR="00A21210" w:rsidRPr="004D4E03" w:rsidDel="00375868" w:rsidRDefault="00A21210" w:rsidP="00A31603">
            <w:pPr>
              <w:spacing w:after="0" w:line="276" w:lineRule="auto"/>
              <w:jc w:val="center"/>
              <w:rPr>
                <w:del w:id="2331" w:author="EliseSchramkowski" w:date="2021-08-24T10:36:00Z"/>
                <w:moveFrom w:id="2332" w:author="EliseSchramkowski" w:date="2021-08-22T14:39:00Z"/>
                <w:rFonts w:ascii="Times New Roman" w:eastAsia="Times New Roman" w:hAnsi="Times New Roman" w:cs="Times New Roman"/>
                <w:color w:val="000000" w:themeColor="text1"/>
                <w:sz w:val="24"/>
                <w:szCs w:val="24"/>
                <w:lang w:val="nl-NL" w:eastAsia="nl-NL"/>
              </w:rPr>
            </w:pPr>
            <w:moveFrom w:id="2333" w:author="EliseSchramkowski" w:date="2021-08-22T14:39:00Z">
              <w:del w:id="2334" w:author="EliseSchramkowski" w:date="2021-08-24T10:36:00Z">
                <w:r w:rsidDel="00375868">
                  <w:rPr>
                    <w:rFonts w:ascii="Times New Roman" w:eastAsia="Times New Roman" w:hAnsi="Times New Roman" w:cs="Times New Roman"/>
                    <w:color w:val="000000" w:themeColor="text1"/>
                    <w:sz w:val="24"/>
                    <w:szCs w:val="24"/>
                    <w:lang w:val="nl-NL" w:eastAsia="nl-NL"/>
                  </w:rPr>
                  <w:delText xml:space="preserve"> 6 (85.7%)</w:delText>
                </w:r>
              </w:del>
            </w:moveFrom>
          </w:p>
        </w:tc>
        <w:tc>
          <w:tcPr>
            <w:tcW w:w="839" w:type="dxa"/>
            <w:tcBorders>
              <w:left w:val="nil"/>
              <w:right w:val="nil"/>
            </w:tcBorders>
          </w:tcPr>
          <w:p w14:paraId="01D5CCC4" w14:textId="1DE47547" w:rsidR="00A21210" w:rsidRPr="004D4E03" w:rsidDel="00375868" w:rsidRDefault="00A21210" w:rsidP="00A31603">
            <w:pPr>
              <w:spacing w:after="0" w:line="276" w:lineRule="auto"/>
              <w:jc w:val="center"/>
              <w:rPr>
                <w:del w:id="2335" w:author="EliseSchramkowski" w:date="2021-08-24T10:36:00Z"/>
                <w:moveFrom w:id="2336" w:author="EliseSchramkowski" w:date="2021-08-22T14:39:00Z"/>
                <w:rFonts w:ascii="Times New Roman" w:eastAsia="Times New Roman" w:hAnsi="Times New Roman" w:cs="Times New Roman"/>
                <w:color w:val="000000" w:themeColor="text1"/>
                <w:sz w:val="24"/>
                <w:szCs w:val="24"/>
                <w:lang w:val="nl-NL" w:eastAsia="nl-NL"/>
              </w:rPr>
            </w:pPr>
            <w:moveFrom w:id="2337" w:author="EliseSchramkowski" w:date="2021-08-22T14:39:00Z">
              <w:del w:id="2338" w:author="EliseSchramkowski" w:date="2021-08-24T10:36:00Z">
                <w:r w:rsidDel="00375868">
                  <w:rPr>
                    <w:rFonts w:ascii="Times New Roman" w:eastAsia="Times New Roman" w:hAnsi="Times New Roman" w:cs="Times New Roman"/>
                    <w:color w:val="000000" w:themeColor="text1"/>
                    <w:sz w:val="24"/>
                    <w:szCs w:val="24"/>
                    <w:lang w:val="nl-NL" w:eastAsia="nl-NL"/>
                  </w:rPr>
                  <w:delText>1</w:delText>
                </w:r>
              </w:del>
            </w:moveFrom>
          </w:p>
        </w:tc>
        <w:tc>
          <w:tcPr>
            <w:tcW w:w="160" w:type="dxa"/>
            <w:tcBorders>
              <w:left w:val="nil"/>
              <w:right w:val="nil"/>
            </w:tcBorders>
          </w:tcPr>
          <w:p w14:paraId="021D282A" w14:textId="6073D439" w:rsidR="00A21210" w:rsidDel="00375868" w:rsidRDefault="00A21210" w:rsidP="00A31603">
            <w:pPr>
              <w:spacing w:after="0" w:line="276" w:lineRule="auto"/>
              <w:jc w:val="center"/>
              <w:rPr>
                <w:del w:id="2339" w:author="EliseSchramkowski" w:date="2021-08-24T10:36:00Z"/>
                <w:moveFrom w:id="2340"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339A8623" w14:textId="0ACE3212" w:rsidR="00A21210" w:rsidDel="00375868" w:rsidRDefault="00A21210" w:rsidP="00A31603">
            <w:pPr>
              <w:spacing w:after="0" w:line="276" w:lineRule="auto"/>
              <w:jc w:val="center"/>
              <w:rPr>
                <w:del w:id="2341" w:author="EliseSchramkowski" w:date="2021-08-24T10:36:00Z"/>
                <w:moveFrom w:id="2342" w:author="EliseSchramkowski" w:date="2021-08-22T14:39:00Z"/>
                <w:rFonts w:ascii="Times New Roman" w:eastAsia="Times New Roman" w:hAnsi="Times New Roman" w:cs="Times New Roman"/>
                <w:color w:val="000000" w:themeColor="text1"/>
                <w:sz w:val="24"/>
                <w:szCs w:val="24"/>
                <w:lang w:val="nl-NL" w:eastAsia="nl-NL"/>
              </w:rPr>
            </w:pPr>
            <w:moveFrom w:id="2343" w:author="EliseSchramkowski" w:date="2021-08-22T14:39:00Z">
              <w:del w:id="2344" w:author="EliseSchramkowski" w:date="2021-08-24T10:36:00Z">
                <w:r w:rsidDel="00375868">
                  <w:rPr>
                    <w:rFonts w:ascii="Times New Roman" w:eastAsia="Times New Roman" w:hAnsi="Times New Roman" w:cs="Times New Roman"/>
                    <w:color w:val="000000" w:themeColor="text1"/>
                    <w:sz w:val="24"/>
                    <w:szCs w:val="24"/>
                    <w:lang w:val="nl-NL" w:eastAsia="nl-NL"/>
                  </w:rPr>
                  <w:delText xml:space="preserve">74 </w:delText>
                </w:r>
              </w:del>
            </w:moveFrom>
          </w:p>
        </w:tc>
        <w:tc>
          <w:tcPr>
            <w:tcW w:w="1418" w:type="dxa"/>
            <w:tcBorders>
              <w:left w:val="nil"/>
              <w:right w:val="nil"/>
            </w:tcBorders>
            <w:shd w:val="clear" w:color="auto" w:fill="auto"/>
            <w:noWrap/>
            <w:vAlign w:val="bottom"/>
          </w:tcPr>
          <w:p w14:paraId="4A18C400" w14:textId="3B3D1649" w:rsidR="00A21210" w:rsidDel="00375868" w:rsidRDefault="00A21210" w:rsidP="00A31603">
            <w:pPr>
              <w:spacing w:after="0" w:line="276" w:lineRule="auto"/>
              <w:jc w:val="center"/>
              <w:rPr>
                <w:del w:id="2345" w:author="EliseSchramkowski" w:date="2021-08-24T10:36:00Z"/>
                <w:moveFrom w:id="2346" w:author="EliseSchramkowski" w:date="2021-08-22T14:39:00Z"/>
                <w:rFonts w:ascii="Times New Roman" w:eastAsia="Times New Roman" w:hAnsi="Times New Roman" w:cs="Times New Roman"/>
                <w:color w:val="000000" w:themeColor="text1"/>
                <w:sz w:val="24"/>
                <w:szCs w:val="24"/>
                <w:lang w:val="nl-NL" w:eastAsia="nl-NL"/>
              </w:rPr>
            </w:pPr>
            <w:moveFrom w:id="2347" w:author="EliseSchramkowski" w:date="2021-08-22T14:39:00Z">
              <w:del w:id="2348" w:author="EliseSchramkowski" w:date="2021-08-24T10:36:00Z">
                <w:r w:rsidDel="00375868">
                  <w:rPr>
                    <w:rFonts w:ascii="Times New Roman" w:eastAsia="Times New Roman" w:hAnsi="Times New Roman" w:cs="Times New Roman"/>
                    <w:color w:val="000000" w:themeColor="text1"/>
                    <w:sz w:val="24"/>
                    <w:szCs w:val="24"/>
                    <w:lang w:val="nl-NL" w:eastAsia="nl-NL"/>
                  </w:rPr>
                  <w:delText>71 (95.9%)</w:delText>
                </w:r>
              </w:del>
            </w:moveFrom>
          </w:p>
        </w:tc>
        <w:tc>
          <w:tcPr>
            <w:tcW w:w="1134" w:type="dxa"/>
            <w:tcBorders>
              <w:left w:val="nil"/>
              <w:right w:val="nil"/>
            </w:tcBorders>
            <w:shd w:val="clear" w:color="auto" w:fill="auto"/>
            <w:noWrap/>
            <w:vAlign w:val="bottom"/>
          </w:tcPr>
          <w:p w14:paraId="33241DA6" w14:textId="7E546118" w:rsidR="00A21210" w:rsidDel="00375868" w:rsidRDefault="00A21210" w:rsidP="00A31603">
            <w:pPr>
              <w:spacing w:after="0" w:line="276" w:lineRule="auto"/>
              <w:jc w:val="center"/>
              <w:rPr>
                <w:del w:id="2349" w:author="EliseSchramkowski" w:date="2021-08-24T10:36:00Z"/>
                <w:moveFrom w:id="2350" w:author="EliseSchramkowski" w:date="2021-08-22T14:39:00Z"/>
                <w:rFonts w:ascii="Times New Roman" w:eastAsia="Times New Roman" w:hAnsi="Times New Roman" w:cs="Times New Roman"/>
                <w:color w:val="000000" w:themeColor="text1"/>
                <w:sz w:val="24"/>
                <w:szCs w:val="24"/>
                <w:lang w:val="nl-NL" w:eastAsia="nl-NL"/>
              </w:rPr>
            </w:pPr>
            <w:moveFrom w:id="2351" w:author="EliseSchramkowski" w:date="2021-08-22T14:39:00Z">
              <w:del w:id="2352" w:author="EliseSchramkowski" w:date="2021-08-24T10:36:00Z">
                <w:r w:rsidDel="00375868">
                  <w:rPr>
                    <w:rFonts w:ascii="Times New Roman" w:eastAsia="Times New Roman" w:hAnsi="Times New Roman" w:cs="Times New Roman"/>
                    <w:color w:val="000000" w:themeColor="text1"/>
                    <w:sz w:val="24"/>
                    <w:szCs w:val="24"/>
                    <w:lang w:val="nl-NL" w:eastAsia="nl-NL"/>
                  </w:rPr>
                  <w:delText>3</w:delText>
                </w:r>
              </w:del>
            </w:moveFrom>
          </w:p>
        </w:tc>
      </w:tr>
      <w:tr w:rsidR="00A21210" w:rsidRPr="0068737F" w:rsidDel="00375868" w14:paraId="27492E64" w14:textId="337AEA59" w:rsidTr="00A31603">
        <w:trPr>
          <w:trHeight w:val="288"/>
          <w:del w:id="2353" w:author="EliseSchramkowski" w:date="2021-08-24T10:36:00Z"/>
        </w:trPr>
        <w:tc>
          <w:tcPr>
            <w:tcW w:w="283" w:type="dxa"/>
            <w:tcBorders>
              <w:left w:val="nil"/>
              <w:right w:val="nil"/>
            </w:tcBorders>
            <w:shd w:val="clear" w:color="auto" w:fill="auto"/>
            <w:noWrap/>
            <w:vAlign w:val="bottom"/>
          </w:tcPr>
          <w:p w14:paraId="05CD6C9E" w14:textId="4120566E" w:rsidR="00A21210" w:rsidRPr="004D4E03" w:rsidDel="00375868" w:rsidRDefault="00A21210" w:rsidP="00A31603">
            <w:pPr>
              <w:spacing w:after="0" w:line="276" w:lineRule="auto"/>
              <w:rPr>
                <w:del w:id="2354" w:author="EliseSchramkowski" w:date="2021-08-24T10:36:00Z"/>
                <w:moveFrom w:id="2355"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left w:val="nil"/>
              <w:right w:val="nil"/>
            </w:tcBorders>
            <w:shd w:val="clear" w:color="auto" w:fill="auto"/>
            <w:vAlign w:val="bottom"/>
          </w:tcPr>
          <w:p w14:paraId="34CC9396" w14:textId="7BF6C9C5" w:rsidR="00A21210" w:rsidRPr="004D4E03" w:rsidDel="00375868" w:rsidRDefault="00A21210" w:rsidP="00A31603">
            <w:pPr>
              <w:spacing w:after="0" w:line="276" w:lineRule="auto"/>
              <w:rPr>
                <w:del w:id="2356" w:author="EliseSchramkowski" w:date="2021-08-24T10:36:00Z"/>
                <w:moveFrom w:id="2357" w:author="EliseSchramkowski" w:date="2021-08-22T14:39:00Z"/>
                <w:rFonts w:ascii="Times New Roman" w:eastAsia="Times New Roman" w:hAnsi="Times New Roman" w:cs="Times New Roman"/>
                <w:color w:val="000000" w:themeColor="text1"/>
                <w:sz w:val="24"/>
                <w:szCs w:val="24"/>
                <w:lang w:val="nl-NL" w:eastAsia="nl-NL"/>
              </w:rPr>
            </w:pPr>
            <w:moveFrom w:id="2358" w:author="EliseSchramkowski" w:date="2021-08-22T14:39:00Z">
              <w:del w:id="2359" w:author="EliseSchramkowski" w:date="2021-08-24T10:36:00Z">
                <w:r w:rsidDel="00375868">
                  <w:rPr>
                    <w:rFonts w:ascii="Times New Roman" w:eastAsia="Times New Roman" w:hAnsi="Times New Roman" w:cs="Times New Roman"/>
                    <w:color w:val="000000" w:themeColor="text1"/>
                    <w:sz w:val="24"/>
                    <w:szCs w:val="24"/>
                    <w:lang w:val="nl-NL" w:eastAsia="nl-NL"/>
                  </w:rPr>
                  <w:delText>2016</w:delText>
                </w:r>
              </w:del>
            </w:moveFrom>
          </w:p>
        </w:tc>
        <w:tc>
          <w:tcPr>
            <w:tcW w:w="852" w:type="dxa"/>
            <w:tcBorders>
              <w:left w:val="nil"/>
              <w:right w:val="nil"/>
            </w:tcBorders>
          </w:tcPr>
          <w:p w14:paraId="27469F16" w14:textId="46BD2250" w:rsidR="00A21210" w:rsidDel="00375868" w:rsidRDefault="00A21210" w:rsidP="00A31603">
            <w:pPr>
              <w:spacing w:after="0" w:line="276" w:lineRule="auto"/>
              <w:jc w:val="center"/>
              <w:rPr>
                <w:del w:id="2360" w:author="EliseSchramkowski" w:date="2021-08-24T10:36:00Z"/>
                <w:moveFrom w:id="2361" w:author="EliseSchramkowski" w:date="2021-08-22T14:39:00Z"/>
                <w:rFonts w:ascii="Times New Roman" w:eastAsia="Times New Roman" w:hAnsi="Times New Roman" w:cs="Times New Roman"/>
                <w:color w:val="000000" w:themeColor="text1"/>
                <w:sz w:val="24"/>
                <w:szCs w:val="24"/>
                <w:lang w:val="nl-NL" w:eastAsia="nl-NL"/>
              </w:rPr>
            </w:pPr>
            <w:moveFrom w:id="2362" w:author="EliseSchramkowski" w:date="2021-08-22T14:39:00Z">
              <w:del w:id="2363" w:author="EliseSchramkowski" w:date="2021-08-24T10:36:00Z">
                <w:r w:rsidDel="00375868">
                  <w:rPr>
                    <w:rFonts w:ascii="Times New Roman" w:eastAsia="Times New Roman" w:hAnsi="Times New Roman" w:cs="Times New Roman"/>
                    <w:color w:val="000000" w:themeColor="text1"/>
                    <w:sz w:val="24"/>
                    <w:szCs w:val="24"/>
                    <w:lang w:val="nl-NL" w:eastAsia="nl-NL"/>
                  </w:rPr>
                  <w:delText>10</w:delText>
                </w:r>
              </w:del>
            </w:moveFrom>
          </w:p>
        </w:tc>
        <w:tc>
          <w:tcPr>
            <w:tcW w:w="1275" w:type="dxa"/>
            <w:tcBorders>
              <w:left w:val="nil"/>
              <w:right w:val="nil"/>
            </w:tcBorders>
          </w:tcPr>
          <w:p w14:paraId="5B51CE4E" w14:textId="2C370F3D" w:rsidR="00A21210" w:rsidDel="00375868" w:rsidRDefault="00A21210" w:rsidP="00A31603">
            <w:pPr>
              <w:spacing w:after="0" w:line="276" w:lineRule="auto"/>
              <w:jc w:val="center"/>
              <w:rPr>
                <w:del w:id="2364" w:author="EliseSchramkowski" w:date="2021-08-24T10:36:00Z"/>
                <w:moveFrom w:id="2365" w:author="EliseSchramkowski" w:date="2021-08-22T14:39:00Z"/>
                <w:rFonts w:ascii="Times New Roman" w:eastAsia="Times New Roman" w:hAnsi="Times New Roman" w:cs="Times New Roman"/>
                <w:color w:val="000000" w:themeColor="text1"/>
                <w:sz w:val="24"/>
                <w:szCs w:val="24"/>
                <w:lang w:val="nl-NL" w:eastAsia="nl-NL"/>
              </w:rPr>
            </w:pPr>
            <w:moveFrom w:id="2366" w:author="EliseSchramkowski" w:date="2021-08-22T14:39:00Z">
              <w:del w:id="2367" w:author="EliseSchramkowski" w:date="2021-08-24T10:36:00Z">
                <w:r w:rsidDel="00375868">
                  <w:rPr>
                    <w:rFonts w:ascii="Times New Roman" w:eastAsia="Times New Roman" w:hAnsi="Times New Roman" w:cs="Times New Roman"/>
                    <w:color w:val="000000" w:themeColor="text1"/>
                    <w:sz w:val="24"/>
                    <w:szCs w:val="24"/>
                    <w:lang w:val="nl-NL" w:eastAsia="nl-NL"/>
                  </w:rPr>
                  <w:delText xml:space="preserve">7 (70%) </w:delText>
                </w:r>
              </w:del>
            </w:moveFrom>
          </w:p>
        </w:tc>
        <w:tc>
          <w:tcPr>
            <w:tcW w:w="839" w:type="dxa"/>
            <w:tcBorders>
              <w:left w:val="nil"/>
              <w:right w:val="nil"/>
            </w:tcBorders>
          </w:tcPr>
          <w:p w14:paraId="6C6472D4" w14:textId="43F7BF94" w:rsidR="00A21210" w:rsidDel="00375868" w:rsidRDefault="00A21210" w:rsidP="00A31603">
            <w:pPr>
              <w:spacing w:after="0" w:line="276" w:lineRule="auto"/>
              <w:jc w:val="center"/>
              <w:rPr>
                <w:del w:id="2368" w:author="EliseSchramkowski" w:date="2021-08-24T10:36:00Z"/>
                <w:moveFrom w:id="2369" w:author="EliseSchramkowski" w:date="2021-08-22T14:39:00Z"/>
                <w:rFonts w:ascii="Times New Roman" w:eastAsia="Times New Roman" w:hAnsi="Times New Roman" w:cs="Times New Roman"/>
                <w:color w:val="000000" w:themeColor="text1"/>
                <w:sz w:val="24"/>
                <w:szCs w:val="24"/>
                <w:lang w:val="nl-NL" w:eastAsia="nl-NL"/>
              </w:rPr>
            </w:pPr>
            <w:moveFrom w:id="2370" w:author="EliseSchramkowski" w:date="2021-08-22T14:39:00Z">
              <w:del w:id="2371" w:author="EliseSchramkowski" w:date="2021-08-24T10:36:00Z">
                <w:r w:rsidDel="00375868">
                  <w:rPr>
                    <w:rFonts w:ascii="Times New Roman" w:eastAsia="Times New Roman" w:hAnsi="Times New Roman" w:cs="Times New Roman"/>
                    <w:color w:val="000000" w:themeColor="text1"/>
                    <w:sz w:val="24"/>
                    <w:szCs w:val="24"/>
                    <w:lang w:val="nl-NL" w:eastAsia="nl-NL"/>
                  </w:rPr>
                  <w:delText>3</w:delText>
                </w:r>
              </w:del>
            </w:moveFrom>
          </w:p>
        </w:tc>
        <w:tc>
          <w:tcPr>
            <w:tcW w:w="160" w:type="dxa"/>
            <w:tcBorders>
              <w:left w:val="nil"/>
              <w:right w:val="nil"/>
            </w:tcBorders>
          </w:tcPr>
          <w:p w14:paraId="64962FD1" w14:textId="127D60A4" w:rsidR="00A21210" w:rsidDel="00375868" w:rsidRDefault="00A21210" w:rsidP="00A31603">
            <w:pPr>
              <w:spacing w:after="0" w:line="276" w:lineRule="auto"/>
              <w:jc w:val="center"/>
              <w:rPr>
                <w:del w:id="2372" w:author="EliseSchramkowski" w:date="2021-08-24T10:36:00Z"/>
                <w:moveFrom w:id="2373"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70B5480E" w14:textId="3811AC1E" w:rsidR="00A21210" w:rsidDel="00375868" w:rsidRDefault="00A21210" w:rsidP="00A31603">
            <w:pPr>
              <w:spacing w:after="0" w:line="276" w:lineRule="auto"/>
              <w:jc w:val="center"/>
              <w:rPr>
                <w:del w:id="2374" w:author="EliseSchramkowski" w:date="2021-08-24T10:36:00Z"/>
                <w:moveFrom w:id="2375" w:author="EliseSchramkowski" w:date="2021-08-22T14:39:00Z"/>
                <w:rFonts w:ascii="Times New Roman" w:eastAsia="Times New Roman" w:hAnsi="Times New Roman" w:cs="Times New Roman"/>
                <w:color w:val="000000" w:themeColor="text1"/>
                <w:sz w:val="24"/>
                <w:szCs w:val="24"/>
                <w:lang w:val="nl-NL" w:eastAsia="nl-NL"/>
              </w:rPr>
            </w:pPr>
            <w:moveFrom w:id="2376" w:author="EliseSchramkowski" w:date="2021-08-22T14:39:00Z">
              <w:del w:id="2377" w:author="EliseSchramkowski" w:date="2021-08-24T10:36:00Z">
                <w:r w:rsidDel="00375868">
                  <w:rPr>
                    <w:rFonts w:ascii="Times New Roman" w:eastAsia="Times New Roman" w:hAnsi="Times New Roman" w:cs="Times New Roman"/>
                    <w:color w:val="000000" w:themeColor="text1"/>
                    <w:sz w:val="24"/>
                    <w:szCs w:val="24"/>
                    <w:lang w:val="nl-NL" w:eastAsia="nl-NL"/>
                  </w:rPr>
                  <w:delText>32</w:delText>
                </w:r>
              </w:del>
            </w:moveFrom>
          </w:p>
        </w:tc>
        <w:tc>
          <w:tcPr>
            <w:tcW w:w="1418" w:type="dxa"/>
            <w:tcBorders>
              <w:left w:val="nil"/>
              <w:right w:val="nil"/>
            </w:tcBorders>
            <w:shd w:val="clear" w:color="auto" w:fill="auto"/>
            <w:noWrap/>
            <w:vAlign w:val="bottom"/>
          </w:tcPr>
          <w:p w14:paraId="759A26D6" w14:textId="65ECD02A" w:rsidR="00A21210" w:rsidDel="00375868" w:rsidRDefault="00A21210" w:rsidP="00A31603">
            <w:pPr>
              <w:spacing w:after="0" w:line="276" w:lineRule="auto"/>
              <w:jc w:val="center"/>
              <w:rPr>
                <w:del w:id="2378" w:author="EliseSchramkowski" w:date="2021-08-24T10:36:00Z"/>
                <w:moveFrom w:id="2379" w:author="EliseSchramkowski" w:date="2021-08-22T14:39:00Z"/>
                <w:rFonts w:ascii="Times New Roman" w:eastAsia="Times New Roman" w:hAnsi="Times New Roman" w:cs="Times New Roman"/>
                <w:color w:val="000000" w:themeColor="text1"/>
                <w:sz w:val="24"/>
                <w:szCs w:val="24"/>
                <w:lang w:val="nl-NL" w:eastAsia="nl-NL"/>
              </w:rPr>
            </w:pPr>
            <w:moveFrom w:id="2380" w:author="EliseSchramkowski" w:date="2021-08-22T14:39:00Z">
              <w:del w:id="2381" w:author="EliseSchramkowski" w:date="2021-08-24T10:36:00Z">
                <w:r w:rsidDel="00375868">
                  <w:rPr>
                    <w:rFonts w:ascii="Times New Roman" w:eastAsia="Times New Roman" w:hAnsi="Times New Roman" w:cs="Times New Roman"/>
                    <w:color w:val="000000" w:themeColor="text1"/>
                    <w:sz w:val="24"/>
                    <w:szCs w:val="24"/>
                    <w:lang w:val="nl-NL" w:eastAsia="nl-NL"/>
                  </w:rPr>
                  <w:delText>24 (75.0%)</w:delText>
                </w:r>
              </w:del>
            </w:moveFrom>
          </w:p>
        </w:tc>
        <w:tc>
          <w:tcPr>
            <w:tcW w:w="1134" w:type="dxa"/>
            <w:tcBorders>
              <w:left w:val="nil"/>
              <w:right w:val="nil"/>
            </w:tcBorders>
            <w:shd w:val="clear" w:color="auto" w:fill="auto"/>
            <w:noWrap/>
            <w:vAlign w:val="bottom"/>
          </w:tcPr>
          <w:p w14:paraId="35D0D35C" w14:textId="556F8CD7" w:rsidR="00A21210" w:rsidDel="00375868" w:rsidRDefault="00A21210" w:rsidP="00A31603">
            <w:pPr>
              <w:spacing w:after="0" w:line="276" w:lineRule="auto"/>
              <w:jc w:val="center"/>
              <w:rPr>
                <w:del w:id="2382" w:author="EliseSchramkowski" w:date="2021-08-24T10:36:00Z"/>
                <w:moveFrom w:id="2383" w:author="EliseSchramkowski" w:date="2021-08-22T14:39:00Z"/>
                <w:rFonts w:ascii="Times New Roman" w:eastAsia="Times New Roman" w:hAnsi="Times New Roman" w:cs="Times New Roman"/>
                <w:color w:val="000000" w:themeColor="text1"/>
                <w:sz w:val="24"/>
                <w:szCs w:val="24"/>
                <w:lang w:val="nl-NL" w:eastAsia="nl-NL"/>
              </w:rPr>
            </w:pPr>
            <w:moveFrom w:id="2384" w:author="EliseSchramkowski" w:date="2021-08-22T14:39:00Z">
              <w:del w:id="2385" w:author="EliseSchramkowski" w:date="2021-08-24T10:36:00Z">
                <w:r w:rsidDel="00375868">
                  <w:rPr>
                    <w:rFonts w:ascii="Times New Roman" w:eastAsia="Times New Roman" w:hAnsi="Times New Roman" w:cs="Times New Roman"/>
                    <w:color w:val="000000" w:themeColor="text1"/>
                    <w:sz w:val="24"/>
                    <w:szCs w:val="24"/>
                    <w:lang w:val="nl-NL" w:eastAsia="nl-NL"/>
                  </w:rPr>
                  <w:delText>8</w:delText>
                </w:r>
              </w:del>
            </w:moveFrom>
          </w:p>
        </w:tc>
      </w:tr>
      <w:tr w:rsidR="00A21210" w:rsidRPr="0068737F" w:rsidDel="00375868" w14:paraId="1A5C15E9" w14:textId="709B5ACD" w:rsidTr="00A31603">
        <w:trPr>
          <w:trHeight w:val="288"/>
          <w:del w:id="2386" w:author="EliseSchramkowski" w:date="2021-08-24T10:36:00Z"/>
        </w:trPr>
        <w:tc>
          <w:tcPr>
            <w:tcW w:w="1842" w:type="dxa"/>
            <w:gridSpan w:val="2"/>
            <w:tcBorders>
              <w:left w:val="nil"/>
              <w:bottom w:val="single" w:sz="4" w:space="0" w:color="auto"/>
              <w:right w:val="nil"/>
            </w:tcBorders>
            <w:shd w:val="clear" w:color="auto" w:fill="auto"/>
            <w:noWrap/>
            <w:vAlign w:val="bottom"/>
          </w:tcPr>
          <w:p w14:paraId="3D856E1F" w14:textId="175F2F22" w:rsidR="00A21210" w:rsidRPr="004D4E03" w:rsidDel="00375868" w:rsidRDefault="00A21210" w:rsidP="00A31603">
            <w:pPr>
              <w:spacing w:after="0" w:line="276" w:lineRule="auto"/>
              <w:rPr>
                <w:del w:id="2387" w:author="EliseSchramkowski" w:date="2021-08-24T10:36:00Z"/>
                <w:moveFrom w:id="2388" w:author="EliseSchramkowski" w:date="2021-08-22T14:39:00Z"/>
                <w:rFonts w:ascii="Times New Roman" w:eastAsia="Times New Roman" w:hAnsi="Times New Roman" w:cs="Times New Roman"/>
                <w:color w:val="000000" w:themeColor="text1"/>
                <w:sz w:val="24"/>
                <w:szCs w:val="24"/>
                <w:lang w:val="nl-NL" w:eastAsia="nl-NL"/>
              </w:rPr>
            </w:pPr>
            <w:moveFrom w:id="2389" w:author="EliseSchramkowski" w:date="2021-08-22T14:39:00Z">
              <w:del w:id="2390" w:author="EliseSchramkowski" w:date="2021-08-24T10:36:00Z">
                <w:r w:rsidDel="00375868">
                  <w:rPr>
                    <w:rFonts w:ascii="Times New Roman" w:eastAsia="Times New Roman" w:hAnsi="Times New Roman" w:cs="Times New Roman"/>
                    <w:color w:val="000000" w:themeColor="text1"/>
                    <w:sz w:val="24"/>
                    <w:szCs w:val="24"/>
                    <w:lang w:val="nl-NL" w:eastAsia="nl-NL"/>
                  </w:rPr>
                  <w:delText>Total</w:delText>
                </w:r>
              </w:del>
            </w:moveFrom>
          </w:p>
        </w:tc>
        <w:tc>
          <w:tcPr>
            <w:tcW w:w="852" w:type="dxa"/>
            <w:tcBorders>
              <w:left w:val="nil"/>
              <w:bottom w:val="single" w:sz="4" w:space="0" w:color="auto"/>
              <w:right w:val="nil"/>
            </w:tcBorders>
            <w:vAlign w:val="bottom"/>
          </w:tcPr>
          <w:p w14:paraId="42DE7327" w14:textId="46848D8E" w:rsidR="00A21210" w:rsidRPr="004D4E03" w:rsidDel="00375868" w:rsidRDefault="00A21210" w:rsidP="00A31603">
            <w:pPr>
              <w:spacing w:after="0" w:line="276" w:lineRule="auto"/>
              <w:jc w:val="center"/>
              <w:rPr>
                <w:del w:id="2391" w:author="EliseSchramkowski" w:date="2021-08-24T10:36:00Z"/>
                <w:moveFrom w:id="2392" w:author="EliseSchramkowski" w:date="2021-08-22T14:39:00Z"/>
                <w:rFonts w:ascii="Times New Roman" w:eastAsia="Times New Roman" w:hAnsi="Times New Roman" w:cs="Times New Roman"/>
                <w:color w:val="000000" w:themeColor="text1"/>
                <w:sz w:val="24"/>
                <w:szCs w:val="24"/>
                <w:lang w:val="nl-NL" w:eastAsia="nl-NL"/>
              </w:rPr>
            </w:pPr>
            <w:moveFrom w:id="2393" w:author="EliseSchramkowski" w:date="2021-08-22T14:39:00Z">
              <w:del w:id="2394" w:author="EliseSchramkowski" w:date="2021-08-24T10:36:00Z">
                <w:r w:rsidDel="00375868">
                  <w:rPr>
                    <w:rFonts w:ascii="Times New Roman" w:eastAsia="Times New Roman" w:hAnsi="Times New Roman" w:cs="Times New Roman"/>
                    <w:color w:val="000000" w:themeColor="text1"/>
                    <w:sz w:val="24"/>
                    <w:szCs w:val="24"/>
                    <w:lang w:val="nl-NL" w:eastAsia="nl-NL"/>
                  </w:rPr>
                  <w:delText>30</w:delText>
                </w:r>
              </w:del>
            </w:moveFrom>
          </w:p>
        </w:tc>
        <w:tc>
          <w:tcPr>
            <w:tcW w:w="1275" w:type="dxa"/>
            <w:tcBorders>
              <w:left w:val="nil"/>
              <w:bottom w:val="single" w:sz="4" w:space="0" w:color="auto"/>
              <w:right w:val="nil"/>
            </w:tcBorders>
            <w:vAlign w:val="bottom"/>
          </w:tcPr>
          <w:p w14:paraId="6AF47B7A" w14:textId="2A82F3F3" w:rsidR="00A21210" w:rsidRPr="004D4E03" w:rsidDel="00375868" w:rsidRDefault="00A21210" w:rsidP="00A31603">
            <w:pPr>
              <w:spacing w:after="0" w:line="276" w:lineRule="auto"/>
              <w:jc w:val="center"/>
              <w:rPr>
                <w:del w:id="2395" w:author="EliseSchramkowski" w:date="2021-08-24T10:36:00Z"/>
                <w:moveFrom w:id="2396" w:author="EliseSchramkowski" w:date="2021-08-22T14:39:00Z"/>
                <w:rFonts w:ascii="Times New Roman" w:eastAsia="Times New Roman" w:hAnsi="Times New Roman" w:cs="Times New Roman"/>
                <w:color w:val="000000" w:themeColor="text1"/>
                <w:sz w:val="24"/>
                <w:szCs w:val="24"/>
                <w:lang w:val="nl-NL" w:eastAsia="nl-NL"/>
              </w:rPr>
            </w:pPr>
            <w:moveFrom w:id="2397" w:author="EliseSchramkowski" w:date="2021-08-22T14:39:00Z">
              <w:del w:id="2398" w:author="EliseSchramkowski" w:date="2021-08-24T10:36:00Z">
                <w:r w:rsidDel="00375868">
                  <w:rPr>
                    <w:rFonts w:ascii="Times New Roman" w:eastAsia="Times New Roman" w:hAnsi="Times New Roman" w:cs="Times New Roman"/>
                    <w:color w:val="000000" w:themeColor="text1"/>
                    <w:sz w:val="24"/>
                    <w:szCs w:val="24"/>
                    <w:lang w:val="nl-NL" w:eastAsia="nl-NL"/>
                  </w:rPr>
                  <w:delText>19 (63.3%)</w:delText>
                </w:r>
              </w:del>
            </w:moveFrom>
          </w:p>
        </w:tc>
        <w:tc>
          <w:tcPr>
            <w:tcW w:w="839" w:type="dxa"/>
            <w:tcBorders>
              <w:left w:val="nil"/>
              <w:bottom w:val="single" w:sz="4" w:space="0" w:color="auto"/>
              <w:right w:val="nil"/>
            </w:tcBorders>
            <w:vAlign w:val="bottom"/>
          </w:tcPr>
          <w:p w14:paraId="4031EF22" w14:textId="261BDD06" w:rsidR="00A21210" w:rsidRPr="004D4E03" w:rsidDel="00375868" w:rsidRDefault="00A21210" w:rsidP="00A31603">
            <w:pPr>
              <w:spacing w:after="0" w:line="276" w:lineRule="auto"/>
              <w:jc w:val="center"/>
              <w:rPr>
                <w:del w:id="2399" w:author="EliseSchramkowski" w:date="2021-08-24T10:36:00Z"/>
                <w:moveFrom w:id="2400" w:author="EliseSchramkowski" w:date="2021-08-22T14:39:00Z"/>
                <w:rFonts w:ascii="Times New Roman" w:eastAsia="Times New Roman" w:hAnsi="Times New Roman" w:cs="Times New Roman"/>
                <w:color w:val="000000" w:themeColor="text1"/>
                <w:sz w:val="24"/>
                <w:szCs w:val="24"/>
                <w:lang w:val="nl-NL" w:eastAsia="nl-NL"/>
              </w:rPr>
            </w:pPr>
            <w:moveFrom w:id="2401" w:author="EliseSchramkowski" w:date="2021-08-22T14:39:00Z">
              <w:del w:id="2402" w:author="EliseSchramkowski" w:date="2021-08-24T10:36:00Z">
                <w:r w:rsidDel="00375868">
                  <w:rPr>
                    <w:rFonts w:ascii="Times New Roman" w:eastAsia="Times New Roman" w:hAnsi="Times New Roman" w:cs="Times New Roman"/>
                    <w:color w:val="000000" w:themeColor="text1"/>
                    <w:sz w:val="24"/>
                    <w:szCs w:val="24"/>
                    <w:lang w:val="nl-NL" w:eastAsia="nl-NL"/>
                  </w:rPr>
                  <w:delText>11</w:delText>
                </w:r>
              </w:del>
            </w:moveFrom>
          </w:p>
        </w:tc>
        <w:tc>
          <w:tcPr>
            <w:tcW w:w="160" w:type="dxa"/>
            <w:tcBorders>
              <w:left w:val="nil"/>
              <w:bottom w:val="single" w:sz="4" w:space="0" w:color="auto"/>
              <w:right w:val="nil"/>
            </w:tcBorders>
          </w:tcPr>
          <w:p w14:paraId="56AFAFE9" w14:textId="15FAE8F4" w:rsidR="00A21210" w:rsidDel="00375868" w:rsidRDefault="00A21210" w:rsidP="00A31603">
            <w:pPr>
              <w:spacing w:after="0" w:line="276" w:lineRule="auto"/>
              <w:jc w:val="center"/>
              <w:rPr>
                <w:del w:id="2403" w:author="EliseSchramkowski" w:date="2021-08-24T10:36:00Z"/>
                <w:moveFrom w:id="2404"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bottom w:val="single" w:sz="4" w:space="0" w:color="auto"/>
              <w:right w:val="nil"/>
            </w:tcBorders>
            <w:shd w:val="clear" w:color="auto" w:fill="auto"/>
            <w:noWrap/>
            <w:vAlign w:val="bottom"/>
          </w:tcPr>
          <w:p w14:paraId="2CFC5F34" w14:textId="63994998" w:rsidR="00A21210" w:rsidDel="00375868" w:rsidRDefault="00A21210" w:rsidP="00A31603">
            <w:pPr>
              <w:spacing w:after="0" w:line="276" w:lineRule="auto"/>
              <w:jc w:val="center"/>
              <w:rPr>
                <w:del w:id="2405" w:author="EliseSchramkowski" w:date="2021-08-24T10:36:00Z"/>
                <w:moveFrom w:id="2406" w:author="EliseSchramkowski" w:date="2021-08-22T14:39:00Z"/>
                <w:rFonts w:ascii="Times New Roman" w:eastAsia="Times New Roman" w:hAnsi="Times New Roman" w:cs="Times New Roman"/>
                <w:color w:val="000000" w:themeColor="text1"/>
                <w:sz w:val="24"/>
                <w:szCs w:val="24"/>
                <w:lang w:val="nl-NL" w:eastAsia="nl-NL"/>
              </w:rPr>
            </w:pPr>
            <w:moveFrom w:id="2407" w:author="EliseSchramkowski" w:date="2021-08-22T14:39:00Z">
              <w:del w:id="2408" w:author="EliseSchramkowski" w:date="2021-08-24T10:36:00Z">
                <w:r w:rsidDel="00375868">
                  <w:rPr>
                    <w:rFonts w:ascii="Times New Roman" w:eastAsia="Times New Roman" w:hAnsi="Times New Roman" w:cs="Times New Roman"/>
                    <w:color w:val="000000" w:themeColor="text1"/>
                    <w:sz w:val="24"/>
                    <w:szCs w:val="24"/>
                    <w:lang w:val="nl-NL" w:eastAsia="nl-NL"/>
                  </w:rPr>
                  <w:delText>130</w:delText>
                </w:r>
              </w:del>
            </w:moveFrom>
          </w:p>
        </w:tc>
        <w:tc>
          <w:tcPr>
            <w:tcW w:w="1418" w:type="dxa"/>
            <w:tcBorders>
              <w:left w:val="nil"/>
              <w:bottom w:val="single" w:sz="4" w:space="0" w:color="auto"/>
              <w:right w:val="nil"/>
            </w:tcBorders>
            <w:shd w:val="clear" w:color="auto" w:fill="auto"/>
            <w:noWrap/>
            <w:vAlign w:val="bottom"/>
          </w:tcPr>
          <w:p w14:paraId="68DD1465" w14:textId="191F9CDA" w:rsidR="00A21210" w:rsidDel="00375868" w:rsidRDefault="00A21210" w:rsidP="00A31603">
            <w:pPr>
              <w:spacing w:after="0" w:line="276" w:lineRule="auto"/>
              <w:jc w:val="center"/>
              <w:rPr>
                <w:del w:id="2409" w:author="EliseSchramkowski" w:date="2021-08-24T10:36:00Z"/>
                <w:moveFrom w:id="2410" w:author="EliseSchramkowski" w:date="2021-08-22T14:39:00Z"/>
                <w:rFonts w:ascii="Times New Roman" w:eastAsia="Times New Roman" w:hAnsi="Times New Roman" w:cs="Times New Roman"/>
                <w:color w:val="000000" w:themeColor="text1"/>
                <w:sz w:val="24"/>
                <w:szCs w:val="24"/>
                <w:lang w:val="nl-NL" w:eastAsia="nl-NL"/>
              </w:rPr>
            </w:pPr>
            <w:moveFrom w:id="2411" w:author="EliseSchramkowski" w:date="2021-08-22T14:39:00Z">
              <w:del w:id="2412" w:author="EliseSchramkowski" w:date="2021-08-24T10:36:00Z">
                <w:r w:rsidDel="00375868">
                  <w:rPr>
                    <w:rFonts w:ascii="Times New Roman" w:eastAsia="Times New Roman" w:hAnsi="Times New Roman" w:cs="Times New Roman"/>
                    <w:color w:val="000000" w:themeColor="text1"/>
                    <w:sz w:val="24"/>
                    <w:szCs w:val="24"/>
                    <w:lang w:val="nl-NL" w:eastAsia="nl-NL"/>
                  </w:rPr>
                  <w:delText>106 (81.5%)</w:delText>
                </w:r>
              </w:del>
            </w:moveFrom>
          </w:p>
        </w:tc>
        <w:tc>
          <w:tcPr>
            <w:tcW w:w="1134" w:type="dxa"/>
            <w:tcBorders>
              <w:left w:val="nil"/>
              <w:bottom w:val="single" w:sz="4" w:space="0" w:color="auto"/>
              <w:right w:val="nil"/>
            </w:tcBorders>
            <w:shd w:val="clear" w:color="auto" w:fill="auto"/>
            <w:noWrap/>
            <w:vAlign w:val="bottom"/>
          </w:tcPr>
          <w:p w14:paraId="046463FA" w14:textId="2D92B7A1" w:rsidR="00A21210" w:rsidDel="00375868" w:rsidRDefault="00A21210" w:rsidP="00A31603">
            <w:pPr>
              <w:spacing w:after="0" w:line="276" w:lineRule="auto"/>
              <w:jc w:val="center"/>
              <w:rPr>
                <w:del w:id="2413" w:author="EliseSchramkowski" w:date="2021-08-24T10:36:00Z"/>
                <w:moveFrom w:id="2414" w:author="EliseSchramkowski" w:date="2021-08-22T14:39:00Z"/>
                <w:rFonts w:ascii="Times New Roman" w:eastAsia="Times New Roman" w:hAnsi="Times New Roman" w:cs="Times New Roman"/>
                <w:color w:val="000000" w:themeColor="text1"/>
                <w:sz w:val="24"/>
                <w:szCs w:val="24"/>
                <w:lang w:val="nl-NL" w:eastAsia="nl-NL"/>
              </w:rPr>
            </w:pPr>
            <w:moveFrom w:id="2415" w:author="EliseSchramkowski" w:date="2021-08-22T14:39:00Z">
              <w:del w:id="2416" w:author="EliseSchramkowski" w:date="2021-08-24T10:36:00Z">
                <w:r w:rsidDel="00375868">
                  <w:rPr>
                    <w:rFonts w:ascii="Times New Roman" w:eastAsia="Times New Roman" w:hAnsi="Times New Roman" w:cs="Times New Roman"/>
                    <w:color w:val="000000" w:themeColor="text1"/>
                    <w:sz w:val="24"/>
                    <w:szCs w:val="24"/>
                    <w:lang w:val="nl-NL" w:eastAsia="nl-NL"/>
                  </w:rPr>
                  <w:delText>24</w:delText>
                </w:r>
              </w:del>
            </w:moveFrom>
          </w:p>
        </w:tc>
      </w:tr>
      <w:tr w:rsidR="00A21210" w:rsidRPr="0068737F" w:rsidDel="00375868" w14:paraId="66A4EE2A" w14:textId="1F5BBE66" w:rsidTr="00A31603">
        <w:trPr>
          <w:trHeight w:val="288"/>
          <w:del w:id="2417" w:author="EliseSchramkowski" w:date="2021-08-24T10:36:00Z"/>
        </w:trPr>
        <w:tc>
          <w:tcPr>
            <w:tcW w:w="8364" w:type="dxa"/>
            <w:gridSpan w:val="9"/>
            <w:tcBorders>
              <w:top w:val="single" w:sz="4" w:space="0" w:color="auto"/>
              <w:left w:val="nil"/>
              <w:right w:val="nil"/>
            </w:tcBorders>
          </w:tcPr>
          <w:p w14:paraId="59C145F0" w14:textId="308CA9D3" w:rsidR="00A21210" w:rsidRPr="00843533" w:rsidDel="00375868" w:rsidRDefault="00A21210" w:rsidP="00A31603">
            <w:pPr>
              <w:spacing w:after="0" w:line="276" w:lineRule="auto"/>
              <w:rPr>
                <w:del w:id="2418" w:author="EliseSchramkowski" w:date="2021-08-24T10:36:00Z"/>
                <w:moveFrom w:id="2419" w:author="EliseSchramkowski" w:date="2021-08-22T14:39:00Z"/>
                <w:rFonts w:ascii="Times New Roman" w:eastAsia="Times New Roman" w:hAnsi="Times New Roman" w:cs="Times New Roman"/>
                <w:color w:val="000000" w:themeColor="text1"/>
                <w:sz w:val="24"/>
                <w:szCs w:val="24"/>
                <w:lang w:eastAsia="nl-NL"/>
              </w:rPr>
            </w:pPr>
            <w:moveFrom w:id="2420" w:author="EliseSchramkowski" w:date="2021-08-22T14:39:00Z">
              <w:del w:id="2421" w:author="EliseSchramkowski" w:date="2021-08-24T10:36:00Z">
                <w:r w:rsidDel="00375868">
                  <w:rPr>
                    <w:rFonts w:ascii="Times New Roman" w:eastAsia="Times New Roman" w:hAnsi="Times New Roman" w:cs="Times New Roman"/>
                    <w:i/>
                    <w:color w:val="000000" w:themeColor="text1"/>
                    <w:sz w:val="24"/>
                    <w:szCs w:val="24"/>
                    <w:lang w:eastAsia="nl-NL"/>
                  </w:rPr>
                  <w:delText>Note</w:delText>
                </w:r>
                <w:r w:rsidDel="00375868">
                  <w:rPr>
                    <w:rFonts w:ascii="Times New Roman" w:eastAsia="Times New Roman" w:hAnsi="Times New Roman" w:cs="Times New Roman"/>
                    <w:color w:val="000000" w:themeColor="text1"/>
                    <w:sz w:val="24"/>
                    <w:szCs w:val="24"/>
                    <w:lang w:eastAsia="nl-NL"/>
                  </w:rPr>
                  <w:delText>.</w:delText>
                </w:r>
                <w:r w:rsidDel="00375868">
                  <w:rPr>
                    <w:rFonts w:ascii="Times New Roman" w:hAnsi="Times New Roman" w:cs="Times New Roman"/>
                    <w:sz w:val="24"/>
                    <w:szCs w:val="24"/>
                  </w:rPr>
                  <w:delText xml:space="preserve"> At the article level, it was determined that marginal significance was used within an article if it contained at least one</w:delText>
                </w:r>
                <w:r w:rsidDel="00375868">
                  <w:rPr>
                    <w:rFonts w:ascii="Times New Roman" w:hAnsi="Times New Roman" w:cs="Times New Roman"/>
                    <w:i/>
                    <w:sz w:val="24"/>
                    <w:szCs w:val="24"/>
                  </w:rPr>
                  <w:delText xml:space="preserve"> p</w:delText>
                </w:r>
                <w:r w:rsidDel="00375868">
                  <w:rPr>
                    <w:rFonts w:ascii="Times New Roman" w:hAnsi="Times New Roman" w:cs="Times New Roman"/>
                    <w:sz w:val="24"/>
                    <w:szCs w:val="24"/>
                  </w:rPr>
                  <w:delText xml:space="preserve">-value as marginally significant according to the definition of </w:delText>
                </w:r>
                <w:r w:rsidRPr="002064DE" w:rsidDel="00375868">
                  <w:rPr>
                    <w:rFonts w:ascii="Times New Roman" w:hAnsi="Times New Roman" w:cs="Times New Roman"/>
                    <w:sz w:val="24"/>
                    <w:szCs w:val="24"/>
                  </w:rPr>
                  <w:delText>Ohlsson Collentine et al</w:delText>
                </w:r>
                <w:r w:rsidDel="00375868">
                  <w:rPr>
                    <w:rFonts w:ascii="Times New Roman" w:hAnsi="Times New Roman" w:cs="Times New Roman"/>
                    <w:sz w:val="24"/>
                    <w:szCs w:val="24"/>
                  </w:rPr>
                  <w:delText xml:space="preserve">.  </w:delText>
                </w:r>
              </w:del>
            </w:moveFrom>
          </w:p>
        </w:tc>
      </w:tr>
      <w:bookmarkEnd w:id="1612"/>
      <w:moveFromRangeEnd w:id="1613"/>
    </w:tbl>
    <w:p w14:paraId="6011A795" w14:textId="33E6EC78" w:rsidR="00A21210" w:rsidDel="00496AD1" w:rsidRDefault="00A21210" w:rsidP="00B03900">
      <w:pPr>
        <w:spacing w:after="0" w:line="480" w:lineRule="auto"/>
        <w:jc w:val="both"/>
        <w:rPr>
          <w:del w:id="2422" w:author="EliseSchramkowski" w:date="2021-08-24T10:36:00Z"/>
          <w:rFonts w:ascii="Times New Roman" w:hAnsi="Times New Roman" w:cs="Times New Roman"/>
          <w:sz w:val="24"/>
          <w:szCs w:val="24"/>
        </w:rPr>
      </w:pPr>
    </w:p>
    <w:p w14:paraId="3D0A8200" w14:textId="5729FBA3" w:rsidR="00496AD1" w:rsidRDefault="00496AD1" w:rsidP="006F5AEE">
      <w:pPr>
        <w:spacing w:after="0" w:line="480" w:lineRule="auto"/>
        <w:ind w:firstLine="708"/>
        <w:jc w:val="both"/>
        <w:rPr>
          <w:ins w:id="2423" w:author="EliseSchramkowski" w:date="2021-11-04T11:02:00Z"/>
          <w:rFonts w:ascii="Times New Roman" w:hAnsi="Times New Roman" w:cs="Times New Roman"/>
          <w:sz w:val="24"/>
          <w:szCs w:val="24"/>
        </w:rPr>
      </w:pPr>
    </w:p>
    <w:p w14:paraId="00A77A8E" w14:textId="7A32D873" w:rsidR="00496AD1" w:rsidRDefault="00496AD1" w:rsidP="006F5AEE">
      <w:pPr>
        <w:spacing w:after="0" w:line="480" w:lineRule="auto"/>
        <w:ind w:firstLine="708"/>
        <w:jc w:val="both"/>
        <w:rPr>
          <w:ins w:id="2424" w:author="EliseSchramkowski" w:date="2021-11-05T14:58:00Z"/>
          <w:rFonts w:ascii="Times New Roman" w:hAnsi="Times New Roman" w:cs="Times New Roman"/>
          <w:sz w:val="24"/>
          <w:szCs w:val="24"/>
        </w:rPr>
      </w:pPr>
    </w:p>
    <w:p w14:paraId="0BA6B4CF" w14:textId="77777777" w:rsidR="001C0225" w:rsidRDefault="001C0225" w:rsidP="006F5AEE">
      <w:pPr>
        <w:spacing w:after="0" w:line="480" w:lineRule="auto"/>
        <w:ind w:firstLine="708"/>
        <w:jc w:val="both"/>
        <w:rPr>
          <w:ins w:id="2425" w:author="EliseSchramkowski" w:date="2021-11-04T11:02:00Z"/>
          <w:rFonts w:ascii="Times New Roman" w:hAnsi="Times New Roman" w:cs="Times New Roman"/>
          <w:sz w:val="24"/>
          <w:szCs w:val="24"/>
        </w:rPr>
      </w:pPr>
    </w:p>
    <w:p w14:paraId="2BB47854" w14:textId="0208C985" w:rsidR="006F5AEE" w:rsidDel="00375868" w:rsidRDefault="006F5AEE" w:rsidP="006F5AEE">
      <w:pPr>
        <w:spacing w:after="0" w:line="480" w:lineRule="auto"/>
        <w:ind w:firstLine="708"/>
        <w:jc w:val="both"/>
        <w:rPr>
          <w:del w:id="2426" w:author="EliseSchramkowski" w:date="2021-08-24T10:36:00Z"/>
          <w:rFonts w:ascii="Times New Roman" w:hAnsi="Times New Roman" w:cs="Times New Roman"/>
          <w:sz w:val="24"/>
          <w:szCs w:val="24"/>
        </w:rPr>
      </w:pPr>
    </w:p>
    <w:p w14:paraId="63938A2F" w14:textId="77777777" w:rsidR="00B03900" w:rsidRDefault="00B03900" w:rsidP="00B03900">
      <w:p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Marginal significance</w:t>
      </w:r>
    </w:p>
    <w:p w14:paraId="2E292124" w14:textId="70018914" w:rsidR="00B03900" w:rsidRDefault="00B03900" w:rsidP="00B03900">
      <w:pPr>
        <w:spacing w:after="0" w:line="480" w:lineRule="auto"/>
        <w:jc w:val="both"/>
        <w:rPr>
          <w:ins w:id="2427" w:author="EliseSchramkowski" w:date="2021-11-04T11:02:00Z"/>
          <w:rFonts w:ascii="Times New Roman" w:hAnsi="Times New Roman" w:cs="Times New Roman"/>
          <w:color w:val="000000" w:themeColor="text1"/>
          <w:sz w:val="24"/>
          <w:szCs w:val="24"/>
        </w:rPr>
      </w:pPr>
      <w:del w:id="2428" w:author="EliseSchramkowski" w:date="2021-09-09T09:50:00Z">
        <w:r w:rsidDel="00204986">
          <w:rPr>
            <w:rFonts w:ascii="Times New Roman" w:hAnsi="Times New Roman" w:cs="Times New Roman"/>
            <w:sz w:val="24"/>
            <w:szCs w:val="24"/>
          </w:rPr>
          <w:delText xml:space="preserve">We start by discussing the prevalence of marginal significance </w:delText>
        </w:r>
      </w:del>
      <w:del w:id="2429" w:author="EliseSchramkowski" w:date="2021-09-08T09:58:00Z">
        <w:r w:rsidDel="00634299">
          <w:rPr>
            <w:rFonts w:ascii="Times New Roman" w:hAnsi="Times New Roman" w:cs="Times New Roman"/>
            <w:sz w:val="24"/>
            <w:szCs w:val="24"/>
          </w:rPr>
          <w:delText xml:space="preserve">at the article and results levels </w:delText>
        </w:r>
      </w:del>
      <w:del w:id="2430" w:author="EliseSchramkowski" w:date="2021-09-09T09:50:00Z">
        <w:r w:rsidDel="00204986">
          <w:rPr>
            <w:rFonts w:ascii="Times New Roman" w:hAnsi="Times New Roman" w:cs="Times New Roman"/>
            <w:sz w:val="24"/>
            <w:szCs w:val="24"/>
          </w:rPr>
          <w:delText>for ‘</w:delText>
        </w:r>
        <w:r w:rsidRPr="00C13AAE" w:rsidDel="00204986">
          <w:rPr>
            <w:rFonts w:ascii="Times New Roman" w:hAnsi="Times New Roman" w:cs="Times New Roman"/>
            <w:i/>
            <w:iCs/>
            <w:sz w:val="24"/>
            <w:szCs w:val="24"/>
            <w:rPrChange w:id="2431" w:author="EliseSchramkowski" w:date="2021-09-06T10:29:00Z">
              <w:rPr>
                <w:rFonts w:ascii="Times New Roman" w:hAnsi="Times New Roman" w:cs="Times New Roman"/>
                <w:sz w:val="24"/>
                <w:szCs w:val="24"/>
              </w:rPr>
            </w:rPrChange>
          </w:rPr>
          <w:delText>AllP</w:delText>
        </w:r>
        <w:r w:rsidDel="00204986">
          <w:rPr>
            <w:rFonts w:ascii="Times New Roman" w:hAnsi="Times New Roman" w:cs="Times New Roman"/>
            <w:sz w:val="24"/>
            <w:szCs w:val="24"/>
          </w:rPr>
          <w:delText xml:space="preserve">’. </w:delText>
        </w:r>
      </w:del>
      <w:r>
        <w:rPr>
          <w:rFonts w:ascii="Times New Roman" w:hAnsi="Times New Roman" w:cs="Times New Roman"/>
          <w:sz w:val="24"/>
          <w:szCs w:val="24"/>
        </w:rPr>
        <w:t xml:space="preserve">As </w:t>
      </w:r>
      <w:ins w:id="2432" w:author="EliseSchramkowski" w:date="2021-09-09T09:50:00Z">
        <w:r w:rsidR="00204986">
          <w:rPr>
            <w:rFonts w:ascii="Times New Roman" w:hAnsi="Times New Roman" w:cs="Times New Roman"/>
            <w:sz w:val="24"/>
            <w:szCs w:val="24"/>
          </w:rPr>
          <w:t xml:space="preserve">Table 9 shows </w:t>
        </w:r>
      </w:ins>
      <w:ins w:id="2433" w:author="EliseSchramkowski" w:date="2021-09-09T09:49:00Z">
        <w:r w:rsidR="00204986">
          <w:rPr>
            <w:rFonts w:ascii="Times New Roman" w:hAnsi="Times New Roman" w:cs="Times New Roman"/>
            <w:sz w:val="24"/>
            <w:szCs w:val="24"/>
          </w:rPr>
          <w:t>for ‘</w:t>
        </w:r>
        <w:r w:rsidR="00204986" w:rsidRPr="00204986">
          <w:rPr>
            <w:rFonts w:ascii="Times New Roman" w:hAnsi="Times New Roman" w:cs="Times New Roman"/>
            <w:i/>
            <w:iCs/>
            <w:sz w:val="24"/>
            <w:szCs w:val="24"/>
            <w:rPrChange w:id="2434" w:author="EliseSchramkowski" w:date="2021-09-09T09:50:00Z">
              <w:rPr>
                <w:rFonts w:ascii="Times New Roman" w:hAnsi="Times New Roman" w:cs="Times New Roman"/>
                <w:sz w:val="24"/>
                <w:szCs w:val="24"/>
              </w:rPr>
            </w:rPrChange>
          </w:rPr>
          <w:t>AllP</w:t>
        </w:r>
        <w:r w:rsidR="00204986">
          <w:rPr>
            <w:rFonts w:ascii="Times New Roman" w:hAnsi="Times New Roman" w:cs="Times New Roman"/>
            <w:sz w:val="24"/>
            <w:szCs w:val="24"/>
          </w:rPr>
          <w:t>’,</w:t>
        </w:r>
      </w:ins>
      <w:del w:id="2435" w:author="EliseSchramkowski" w:date="2021-09-09T09:50:00Z">
        <w:r w:rsidDel="00204986">
          <w:rPr>
            <w:rFonts w:ascii="Times New Roman" w:hAnsi="Times New Roman" w:cs="Times New Roman"/>
            <w:sz w:val="24"/>
            <w:szCs w:val="24"/>
          </w:rPr>
          <w:delText>Table 9 shows,</w:delText>
        </w:r>
      </w:del>
      <w:r>
        <w:rPr>
          <w:rFonts w:ascii="Times New Roman" w:hAnsi="Times New Roman" w:cs="Times New Roman"/>
          <w:sz w:val="24"/>
          <w:szCs w:val="24"/>
        </w:rPr>
        <w:t xml:space="preserve"> </w:t>
      </w:r>
      <w:ins w:id="2436" w:author="EliseSchramkowski" w:date="2021-11-01T14:47:00Z">
        <w:r w:rsidR="00E64F4B">
          <w:rPr>
            <w:rFonts w:ascii="Times New Roman" w:hAnsi="Times New Roman" w:cs="Times New Roman"/>
            <w:sz w:val="24"/>
            <w:szCs w:val="24"/>
          </w:rPr>
          <w:t>in 46 of the 107</w:t>
        </w:r>
      </w:ins>
      <w:ins w:id="2437" w:author="EliseSchramkowski" w:date="2021-11-04T16:38:00Z">
        <w:r w:rsidR="00263BF2">
          <w:rPr>
            <w:rFonts w:ascii="Times New Roman" w:hAnsi="Times New Roman" w:cs="Times New Roman"/>
            <w:sz w:val="24"/>
            <w:szCs w:val="24"/>
          </w:rPr>
          <w:t xml:space="preserve"> articles </w:t>
        </w:r>
      </w:ins>
      <w:ins w:id="2438" w:author="EliseSchramkowski" w:date="2021-11-01T14:47:00Z">
        <w:r w:rsidR="00E64F4B">
          <w:rPr>
            <w:rFonts w:ascii="Times New Roman" w:hAnsi="Times New Roman" w:cs="Times New Roman"/>
            <w:sz w:val="24"/>
            <w:szCs w:val="24"/>
          </w:rPr>
          <w:t xml:space="preserve">(43.0%) with reported </w:t>
        </w:r>
        <w:r w:rsidR="00E64F4B">
          <w:rPr>
            <w:rFonts w:ascii="Times New Roman" w:hAnsi="Times New Roman" w:cs="Times New Roman"/>
            <w:i/>
            <w:sz w:val="24"/>
            <w:szCs w:val="24"/>
          </w:rPr>
          <w:t>p-</w:t>
        </w:r>
        <w:r w:rsidR="00E64F4B">
          <w:rPr>
            <w:rFonts w:ascii="Times New Roman" w:hAnsi="Times New Roman" w:cs="Times New Roman"/>
            <w:iCs/>
            <w:sz w:val="24"/>
            <w:szCs w:val="24"/>
          </w:rPr>
          <w:t>values</w:t>
        </w:r>
        <w:r w:rsidR="00E64F4B">
          <w:rPr>
            <w:rFonts w:ascii="Times New Roman" w:hAnsi="Times New Roman" w:cs="Times New Roman"/>
            <w:sz w:val="24"/>
            <w:szCs w:val="24"/>
          </w:rPr>
          <w:t xml:space="preserve"> in the range (.05 - .10], </w:t>
        </w:r>
      </w:ins>
      <w:ins w:id="2439" w:author="EliseSchramkowski" w:date="2021-09-09T09:49:00Z">
        <w:r w:rsidR="00204986">
          <w:rPr>
            <w:rFonts w:ascii="Times New Roman" w:hAnsi="Times New Roman" w:cs="Times New Roman"/>
            <w:sz w:val="24"/>
            <w:szCs w:val="24"/>
          </w:rPr>
          <w:t xml:space="preserve">at least one </w:t>
        </w:r>
      </w:ins>
      <w:ins w:id="2440" w:author="EliseSchramkowski" w:date="2021-11-02T09:31:00Z">
        <w:r w:rsidR="006A77CE">
          <w:rPr>
            <w:rFonts w:ascii="Times New Roman" w:hAnsi="Times New Roman" w:cs="Times New Roman"/>
            <w:sz w:val="24"/>
            <w:szCs w:val="24"/>
          </w:rPr>
          <w:t xml:space="preserve">such </w:t>
        </w:r>
      </w:ins>
      <w:ins w:id="2441" w:author="EliseSchramkowski" w:date="2021-11-01T14:48:00Z">
        <w:r w:rsidR="00E64F4B">
          <w:rPr>
            <w:rFonts w:ascii="Times New Roman" w:hAnsi="Times New Roman" w:cs="Times New Roman"/>
            <w:i/>
            <w:sz w:val="24"/>
            <w:szCs w:val="24"/>
          </w:rPr>
          <w:t>p-</w:t>
        </w:r>
        <w:r w:rsidR="00E64F4B">
          <w:rPr>
            <w:rFonts w:ascii="Times New Roman" w:hAnsi="Times New Roman" w:cs="Times New Roman"/>
            <w:iCs/>
            <w:sz w:val="24"/>
            <w:szCs w:val="24"/>
          </w:rPr>
          <w:t>value</w:t>
        </w:r>
        <w:r w:rsidR="00E64F4B">
          <w:rPr>
            <w:rFonts w:ascii="Times New Roman" w:hAnsi="Times New Roman" w:cs="Times New Roman"/>
            <w:sz w:val="24"/>
            <w:szCs w:val="24"/>
          </w:rPr>
          <w:t xml:space="preserve"> </w:t>
        </w:r>
      </w:ins>
      <w:ins w:id="2442" w:author="EliseSchramkowski" w:date="2021-09-09T09:49:00Z">
        <w:r w:rsidR="00204986">
          <w:rPr>
            <w:rFonts w:ascii="Times New Roman" w:hAnsi="Times New Roman" w:cs="Times New Roman"/>
            <w:sz w:val="24"/>
            <w:szCs w:val="24"/>
          </w:rPr>
          <w:t>was reported as marginally significant</w:t>
        </w:r>
      </w:ins>
      <w:del w:id="2443" w:author="EliseSchramkowski" w:date="2021-11-01T14:47:00Z">
        <w:r w:rsidDel="00E64F4B">
          <w:rPr>
            <w:rFonts w:ascii="Times New Roman" w:hAnsi="Times New Roman" w:cs="Times New Roman"/>
            <w:sz w:val="24"/>
            <w:szCs w:val="24"/>
          </w:rPr>
          <w:delText xml:space="preserve">in 46 of the 107 journals (43.0%) with reported </w:delText>
        </w:r>
        <w:r w:rsidDel="00E64F4B">
          <w:rPr>
            <w:rFonts w:ascii="Times New Roman" w:hAnsi="Times New Roman" w:cs="Times New Roman"/>
            <w:i/>
            <w:sz w:val="24"/>
            <w:szCs w:val="24"/>
          </w:rPr>
          <w:delText>p-</w:delText>
        </w:r>
        <w:r w:rsidDel="00E64F4B">
          <w:rPr>
            <w:rFonts w:ascii="Times New Roman" w:hAnsi="Times New Roman" w:cs="Times New Roman"/>
            <w:iCs/>
            <w:sz w:val="24"/>
            <w:szCs w:val="24"/>
          </w:rPr>
          <w:delText>values</w:delText>
        </w:r>
        <w:r w:rsidDel="00E64F4B">
          <w:rPr>
            <w:rFonts w:ascii="Times New Roman" w:hAnsi="Times New Roman" w:cs="Times New Roman"/>
            <w:sz w:val="24"/>
            <w:szCs w:val="24"/>
          </w:rPr>
          <w:delText xml:space="preserve"> in the range (.05 - .10]</w:delText>
        </w:r>
      </w:del>
      <w:del w:id="2444" w:author="EliseSchramkowski" w:date="2021-09-09T09:50:00Z">
        <w:r w:rsidDel="00204986">
          <w:rPr>
            <w:rFonts w:ascii="Times New Roman" w:hAnsi="Times New Roman" w:cs="Times New Roman"/>
            <w:sz w:val="24"/>
            <w:szCs w:val="24"/>
          </w:rPr>
          <w:delText>,</w:delText>
        </w:r>
      </w:del>
      <w:del w:id="2445" w:author="EliseSchramkowski" w:date="2021-09-09T09:49:00Z">
        <w:r w:rsidDel="00204986">
          <w:rPr>
            <w:rFonts w:ascii="Times New Roman" w:hAnsi="Times New Roman" w:cs="Times New Roman"/>
            <w:sz w:val="24"/>
            <w:szCs w:val="24"/>
          </w:rPr>
          <w:delText xml:space="preserve"> at least one marginally significant </w:delText>
        </w:r>
        <w:r w:rsidDel="00204986">
          <w:rPr>
            <w:rFonts w:ascii="Times New Roman" w:hAnsi="Times New Roman" w:cs="Times New Roman"/>
            <w:i/>
            <w:sz w:val="24"/>
            <w:szCs w:val="24"/>
          </w:rPr>
          <w:delText>p</w:delText>
        </w:r>
        <w:r w:rsidDel="00204986">
          <w:rPr>
            <w:rFonts w:ascii="Times New Roman" w:hAnsi="Times New Roman" w:cs="Times New Roman"/>
            <w:iCs/>
            <w:sz w:val="24"/>
            <w:szCs w:val="24"/>
          </w:rPr>
          <w:delText>-value</w:delText>
        </w:r>
        <w:r w:rsidDel="00204986">
          <w:rPr>
            <w:rFonts w:ascii="Times New Roman" w:hAnsi="Times New Roman" w:cs="Times New Roman"/>
            <w:sz w:val="24"/>
            <w:szCs w:val="24"/>
          </w:rPr>
          <w:delText xml:space="preserve"> was found</w:delText>
        </w:r>
      </w:del>
      <w:r>
        <w:rPr>
          <w:rFonts w:ascii="Times New Roman" w:hAnsi="Times New Roman" w:cs="Times New Roman"/>
          <w:sz w:val="24"/>
          <w:szCs w:val="24"/>
        </w:rPr>
        <w:t xml:space="preserve">. </w:t>
      </w:r>
      <w:ins w:id="2446" w:author="EliseSchramkowski" w:date="2021-08-14T14:49:00Z">
        <w:r w:rsidR="00121DD9">
          <w:rPr>
            <w:rFonts w:ascii="Times New Roman" w:hAnsi="Times New Roman" w:cs="Times New Roman"/>
            <w:sz w:val="24"/>
            <w:szCs w:val="24"/>
          </w:rPr>
          <w:t>For results split o</w:t>
        </w:r>
      </w:ins>
      <w:ins w:id="2447" w:author="EliseSchramkowski" w:date="2021-08-14T14:50:00Z">
        <w:r w:rsidR="00121DD9">
          <w:rPr>
            <w:rFonts w:ascii="Times New Roman" w:hAnsi="Times New Roman" w:cs="Times New Roman"/>
            <w:sz w:val="24"/>
            <w:szCs w:val="24"/>
          </w:rPr>
          <w:t xml:space="preserve">ut </w:t>
        </w:r>
      </w:ins>
      <w:ins w:id="2448" w:author="EliseSchramkowski" w:date="2021-08-14T14:49:00Z">
        <w:r w:rsidR="00121DD9">
          <w:rPr>
            <w:rFonts w:ascii="Times New Roman" w:hAnsi="Times New Roman" w:cs="Times New Roman"/>
            <w:sz w:val="24"/>
            <w:szCs w:val="24"/>
          </w:rPr>
          <w:t>by journal and year, see Table 9.</w:t>
        </w:r>
      </w:ins>
      <w:del w:id="2449" w:author="EliseSchramkowski" w:date="2021-08-14T14:50:00Z">
        <w:r w:rsidDel="00121DD9">
          <w:rPr>
            <w:rFonts w:ascii="Times New Roman" w:hAnsi="Times New Roman" w:cs="Times New Roman"/>
            <w:i/>
            <w:sz w:val="24"/>
            <w:szCs w:val="24"/>
            <w:highlight w:val="yellow"/>
          </w:rPr>
          <w:delText>AJS</w:delText>
        </w:r>
        <w:r w:rsidDel="00121DD9">
          <w:rPr>
            <w:rFonts w:ascii="Times New Roman" w:hAnsi="Times New Roman" w:cs="Times New Roman"/>
            <w:sz w:val="24"/>
            <w:szCs w:val="24"/>
            <w:highlight w:val="yellow"/>
          </w:rPr>
          <w:delText xml:space="preserve"> had the lowest percentage </w:delText>
        </w:r>
        <w:commentRangeStart w:id="2450"/>
        <w:r w:rsidDel="00121DD9">
          <w:rPr>
            <w:rFonts w:ascii="Times New Roman" w:hAnsi="Times New Roman" w:cs="Times New Roman"/>
            <w:sz w:val="24"/>
            <w:szCs w:val="24"/>
            <w:highlight w:val="yellow"/>
          </w:rPr>
          <w:delText>of</w:delText>
        </w:r>
        <w:commentRangeEnd w:id="2450"/>
        <w:r w:rsidDel="00121DD9">
          <w:rPr>
            <w:rStyle w:val="CommentReference"/>
          </w:rPr>
          <w:commentReference w:id="2450"/>
        </w:r>
        <w:r w:rsidDel="00121DD9">
          <w:rPr>
            <w:rFonts w:ascii="Times New Roman" w:hAnsi="Times New Roman" w:cs="Times New Roman"/>
            <w:sz w:val="24"/>
            <w:szCs w:val="24"/>
            <w:highlight w:val="yellow"/>
          </w:rPr>
          <w:delText xml:space="preserve"> articles with reported </w:delText>
        </w:r>
        <w:r w:rsidDel="00121DD9">
          <w:rPr>
            <w:rFonts w:ascii="Times New Roman" w:hAnsi="Times New Roman" w:cs="Times New Roman"/>
            <w:i/>
            <w:sz w:val="24"/>
            <w:szCs w:val="24"/>
            <w:highlight w:val="yellow"/>
          </w:rPr>
          <w:delText>p</w:delText>
        </w:r>
        <w:r w:rsidDel="00121DD9">
          <w:rPr>
            <w:rFonts w:ascii="Times New Roman" w:hAnsi="Times New Roman" w:cs="Times New Roman"/>
            <w:iCs/>
            <w:sz w:val="24"/>
            <w:szCs w:val="24"/>
            <w:highlight w:val="yellow"/>
          </w:rPr>
          <w:delText>-values</w:delText>
        </w:r>
        <w:r w:rsidDel="00121DD9">
          <w:rPr>
            <w:rFonts w:ascii="Times New Roman" w:hAnsi="Times New Roman" w:cs="Times New Roman"/>
            <w:sz w:val="24"/>
            <w:szCs w:val="24"/>
            <w:highlight w:val="yellow"/>
          </w:rPr>
          <w:delText xml:space="preserve"> in the range (.05 - .10] of which at least one was reported as marginally significant: 20.0% (3 out of 15 articles). For the other journals, </w:delText>
        </w:r>
        <w:r w:rsidDel="00121DD9">
          <w:rPr>
            <w:rFonts w:ascii="Times New Roman" w:hAnsi="Times New Roman" w:cs="Times New Roman"/>
            <w:color w:val="000000" w:themeColor="text1"/>
            <w:sz w:val="24"/>
            <w:szCs w:val="24"/>
            <w:highlight w:val="yellow"/>
          </w:rPr>
          <w:delText xml:space="preserve">this percentage was between </w:delText>
        </w:r>
        <w:r w:rsidDel="00121DD9">
          <w:rPr>
            <w:rFonts w:ascii="Times New Roman" w:hAnsi="Times New Roman" w:cs="Times New Roman"/>
            <w:sz w:val="24"/>
            <w:szCs w:val="24"/>
            <w:highlight w:val="yellow"/>
          </w:rPr>
          <w:delText>37.5% (</w:delText>
        </w:r>
        <w:r w:rsidDel="00121DD9">
          <w:rPr>
            <w:rFonts w:ascii="Times New Roman" w:hAnsi="Times New Roman" w:cs="Times New Roman"/>
            <w:i/>
            <w:sz w:val="24"/>
            <w:szCs w:val="24"/>
            <w:highlight w:val="yellow"/>
          </w:rPr>
          <w:delText>SQ</w:delText>
        </w:r>
        <w:r w:rsidDel="00121DD9">
          <w:rPr>
            <w:rFonts w:ascii="Times New Roman" w:hAnsi="Times New Roman" w:cs="Times New Roman"/>
            <w:iCs/>
            <w:sz w:val="24"/>
            <w:szCs w:val="24"/>
            <w:highlight w:val="yellow"/>
          </w:rPr>
          <w:delText>, 3 out of 8 articles</w:delText>
        </w:r>
        <w:r w:rsidDel="00121DD9">
          <w:rPr>
            <w:rFonts w:ascii="Times New Roman" w:hAnsi="Times New Roman" w:cs="Times New Roman"/>
            <w:sz w:val="24"/>
            <w:szCs w:val="24"/>
            <w:highlight w:val="yellow"/>
          </w:rPr>
          <w:delText>) and 54.5% (</w:delText>
        </w:r>
        <w:r w:rsidDel="00121DD9">
          <w:rPr>
            <w:rFonts w:ascii="Times New Roman" w:hAnsi="Times New Roman" w:cs="Times New Roman"/>
            <w:i/>
            <w:sz w:val="24"/>
            <w:szCs w:val="24"/>
            <w:highlight w:val="yellow"/>
          </w:rPr>
          <w:delText>CHQ</w:delText>
        </w:r>
        <w:r w:rsidDel="00121DD9">
          <w:rPr>
            <w:rFonts w:ascii="Times New Roman" w:hAnsi="Times New Roman" w:cs="Times New Roman"/>
            <w:iCs/>
            <w:sz w:val="24"/>
            <w:szCs w:val="24"/>
            <w:highlight w:val="yellow"/>
          </w:rPr>
          <w:delText>, 6 out of 11 articles</w:delText>
        </w:r>
        <w:r w:rsidDel="00121DD9">
          <w:rPr>
            <w:rFonts w:ascii="Times New Roman" w:hAnsi="Times New Roman" w:cs="Times New Roman"/>
            <w:sz w:val="24"/>
            <w:szCs w:val="24"/>
            <w:highlight w:val="yellow"/>
          </w:rPr>
          <w:delText>). Finally, the years did not differ much in the prevalence of reported marginal significance; between 35.5% (2014) and 47.4% (2016) of articles reported at least one p-value in the range (.05 - .10] as marginally significant</w:delText>
        </w:r>
        <w:r w:rsidDel="00121DD9">
          <w:rPr>
            <w:rFonts w:ascii="Times New Roman" w:hAnsi="Times New Roman" w:cs="Times New Roman"/>
            <w:sz w:val="24"/>
            <w:szCs w:val="24"/>
          </w:rPr>
          <w:delText>.</w:delText>
        </w:r>
      </w:del>
      <w:r>
        <w:rPr>
          <w:rFonts w:ascii="Times New Roman" w:hAnsi="Times New Roman" w:cs="Times New Roman"/>
          <w:sz w:val="24"/>
          <w:szCs w:val="24"/>
        </w:rPr>
        <w:t xml:space="preserve"> </w:t>
      </w:r>
      <w:ins w:id="2451" w:author="EliseSchramkowski" w:date="2021-09-09T09:51:00Z">
        <w:r w:rsidR="00204986">
          <w:rPr>
            <w:rFonts w:ascii="Times New Roman" w:hAnsi="Times New Roman" w:cs="Times New Roman"/>
            <w:sz w:val="24"/>
            <w:szCs w:val="24"/>
          </w:rPr>
          <w:t xml:space="preserve">Out of </w:t>
        </w:r>
      </w:ins>
      <w:del w:id="2452" w:author="EliseSchramkowski" w:date="2021-09-09T09:50:00Z">
        <w:r w:rsidDel="00204986">
          <w:rPr>
            <w:rFonts w:ascii="Times New Roman" w:hAnsi="Times New Roman" w:cs="Times New Roman"/>
            <w:sz w:val="24"/>
            <w:szCs w:val="24"/>
          </w:rPr>
          <w:delText>O</w:delText>
        </w:r>
      </w:del>
      <w:del w:id="2453" w:author="EliseSchramkowski" w:date="2021-09-06T10:30:00Z">
        <w:r w:rsidDel="00DA076E">
          <w:rPr>
            <w:rFonts w:ascii="Times New Roman" w:hAnsi="Times New Roman" w:cs="Times New Roman"/>
            <w:sz w:val="24"/>
            <w:szCs w:val="24"/>
          </w:rPr>
          <w:delText xml:space="preserve">f the </w:delText>
        </w:r>
      </w:del>
      <w:r>
        <w:rPr>
          <w:rFonts w:ascii="Times New Roman" w:hAnsi="Times New Roman" w:cs="Times New Roman"/>
          <w:sz w:val="24"/>
          <w:szCs w:val="24"/>
        </w:rPr>
        <w:t>206</w:t>
      </w:r>
      <w:ins w:id="2454" w:author="EliseSchramkowski" w:date="2021-09-06T10:30:00Z">
        <w:r w:rsidR="00DA076E">
          <w:rPr>
            <w:rFonts w:ascii="Times New Roman" w:hAnsi="Times New Roman" w:cs="Times New Roman"/>
            <w:sz w:val="24"/>
            <w:szCs w:val="24"/>
          </w:rPr>
          <w:t xml:space="preserve"> results</w:t>
        </w:r>
      </w:ins>
      <w:ins w:id="2455" w:author="EliseSchramkowski" w:date="2021-09-09T09:51:00Z">
        <w:r w:rsidR="00204986">
          <w:rPr>
            <w:rFonts w:ascii="Times New Roman" w:hAnsi="Times New Roman" w:cs="Times New Roman"/>
            <w:sz w:val="24"/>
            <w:szCs w:val="24"/>
          </w:rPr>
          <w:t xml:space="preserve"> with reported </w:t>
        </w:r>
        <w:r w:rsidR="00204986">
          <w:rPr>
            <w:rFonts w:ascii="Times New Roman" w:hAnsi="Times New Roman" w:cs="Times New Roman"/>
            <w:i/>
            <w:sz w:val="24"/>
            <w:szCs w:val="24"/>
          </w:rPr>
          <w:t>p-</w:t>
        </w:r>
        <w:r w:rsidR="00204986">
          <w:rPr>
            <w:rFonts w:ascii="Times New Roman" w:hAnsi="Times New Roman" w:cs="Times New Roman"/>
            <w:iCs/>
            <w:sz w:val="24"/>
            <w:szCs w:val="24"/>
          </w:rPr>
          <w:t>values</w:t>
        </w:r>
        <w:r w:rsidR="00204986">
          <w:rPr>
            <w:rFonts w:ascii="Times New Roman" w:hAnsi="Times New Roman" w:cs="Times New Roman"/>
            <w:sz w:val="24"/>
            <w:szCs w:val="24"/>
          </w:rPr>
          <w:t xml:space="preserve"> in the range (.05 - .10]</w:t>
        </w:r>
      </w:ins>
      <w:ins w:id="2456" w:author="EliseSchramkowski" w:date="2021-09-06T10:30:00Z">
        <w:r w:rsidR="00DA076E">
          <w:rPr>
            <w:rFonts w:ascii="Times New Roman" w:hAnsi="Times New Roman" w:cs="Times New Roman"/>
            <w:sz w:val="24"/>
            <w:szCs w:val="24"/>
          </w:rPr>
          <w:t>,</w:t>
        </w:r>
      </w:ins>
      <w:del w:id="2457" w:author="EliseSchramkowski" w:date="2021-09-06T10:30:00Z">
        <w:r w:rsidDel="00DA076E">
          <w:rPr>
            <w:rFonts w:ascii="Times New Roman" w:hAnsi="Times New Roman" w:cs="Times New Roman"/>
            <w:sz w:val="24"/>
            <w:szCs w:val="24"/>
          </w:rPr>
          <w:delText xml:space="preserve"> …</w:delText>
        </w:r>
      </w:del>
      <w:r>
        <w:rPr>
          <w:rFonts w:ascii="Times New Roman" w:hAnsi="Times New Roman" w:cs="Times New Roman"/>
          <w:sz w:val="24"/>
          <w:szCs w:val="24"/>
        </w:rPr>
        <w:t xml:space="preserve"> 72 (35.0%)</w:t>
      </w:r>
      <w:ins w:id="2458" w:author="EliseSchramkowski" w:date="2021-09-06T10:30:00Z">
        <w:r w:rsidR="00DA076E">
          <w:rPr>
            <w:rFonts w:ascii="Times New Roman" w:hAnsi="Times New Roman" w:cs="Times New Roman"/>
            <w:sz w:val="24"/>
            <w:szCs w:val="24"/>
          </w:rPr>
          <w:t xml:space="preserve"> were reported as marginally significant.</w:t>
        </w:r>
      </w:ins>
      <w:ins w:id="2459" w:author="EliseSchramkowski" w:date="2021-09-06T10:31:00Z">
        <w:r w:rsidR="00720E1A">
          <w:rPr>
            <w:rFonts w:ascii="Times New Roman" w:hAnsi="Times New Roman" w:cs="Times New Roman"/>
            <w:sz w:val="24"/>
            <w:szCs w:val="24"/>
          </w:rPr>
          <w:t xml:space="preserve"> Among</w:t>
        </w:r>
      </w:ins>
      <w:ins w:id="2460" w:author="EliseSchramkowski" w:date="2021-09-06T10:32:00Z">
        <w:r w:rsidR="00720E1A">
          <w:rPr>
            <w:rFonts w:ascii="Times New Roman" w:hAnsi="Times New Roman" w:cs="Times New Roman"/>
            <w:sz w:val="24"/>
            <w:szCs w:val="24"/>
          </w:rPr>
          <w:t xml:space="preserve"> results not related to hypotheses,</w:t>
        </w:r>
      </w:ins>
      <w:del w:id="2461" w:author="EliseSchramkowski" w:date="2021-09-06T10:31:00Z">
        <w:r w:rsidDel="00720E1A">
          <w:rPr>
            <w:rFonts w:ascii="Times New Roman" w:hAnsi="Times New Roman" w:cs="Times New Roman"/>
            <w:sz w:val="24"/>
            <w:szCs w:val="24"/>
          </w:rPr>
          <w:delText xml:space="preserve"> </w:delText>
        </w:r>
      </w:del>
      <w:commentRangeStart w:id="2462"/>
      <w:commentRangeStart w:id="2463"/>
      <w:del w:id="2464" w:author="EliseSchramkowski" w:date="2021-09-06T10:30:00Z">
        <w:r w:rsidDel="00DA076E">
          <w:rPr>
            <w:rFonts w:ascii="Times New Roman" w:hAnsi="Times New Roman" w:cs="Times New Roman"/>
            <w:sz w:val="24"/>
            <w:szCs w:val="24"/>
          </w:rPr>
          <w:delText xml:space="preserve">…. </w:delText>
        </w:r>
      </w:del>
      <w:del w:id="2465" w:author="EliseSchramkowski" w:date="2021-09-06T10:31:00Z">
        <w:r w:rsidDel="00720E1A">
          <w:rPr>
            <w:rFonts w:ascii="Times New Roman" w:hAnsi="Times New Roman" w:cs="Times New Roman"/>
            <w:sz w:val="24"/>
            <w:szCs w:val="24"/>
          </w:rPr>
          <w:delText xml:space="preserve">Split by explicitly stated hypothesis, 20 out of 70 (28.6%) </w:delText>
        </w:r>
        <w:r w:rsidDel="00720E1A">
          <w:rPr>
            <w:rFonts w:ascii="Times New Roman" w:hAnsi="Times New Roman" w:cs="Times New Roman"/>
            <w:i/>
            <w:sz w:val="24"/>
            <w:szCs w:val="24"/>
          </w:rPr>
          <w:delText>p</w:delText>
        </w:r>
        <w:r w:rsidDel="00720E1A">
          <w:rPr>
            <w:rFonts w:ascii="Times New Roman" w:hAnsi="Times New Roman" w:cs="Times New Roman"/>
            <w:i/>
            <w:sz w:val="24"/>
            <w:szCs w:val="24"/>
          </w:rPr>
          <w:softHyphen/>
        </w:r>
        <w:r w:rsidDel="00720E1A">
          <w:rPr>
            <w:rFonts w:ascii="Times New Roman" w:hAnsi="Times New Roman" w:cs="Times New Roman"/>
            <w:sz w:val="24"/>
            <w:szCs w:val="24"/>
          </w:rPr>
          <w:delText xml:space="preserve">-values of tests corresponding to explicitly stated hypotheses were reported as marginally significant, </w:delText>
        </w:r>
      </w:del>
      <w:del w:id="2466" w:author="EliseSchramkowski" w:date="2021-09-06T10:33:00Z">
        <w:r w:rsidDel="00720E1A">
          <w:rPr>
            <w:rFonts w:ascii="Times New Roman" w:hAnsi="Times New Roman" w:cs="Times New Roman"/>
            <w:sz w:val="24"/>
            <w:szCs w:val="24"/>
          </w:rPr>
          <w:delText>wherea</w:delText>
        </w:r>
      </w:del>
      <w:ins w:id="2467" w:author="EliseSchramkowski" w:date="2021-09-06T10:33:00Z">
        <w:r w:rsidR="00720E1A">
          <w:rPr>
            <w:rFonts w:ascii="Times New Roman" w:hAnsi="Times New Roman" w:cs="Times New Roman"/>
            <w:sz w:val="24"/>
            <w:szCs w:val="24"/>
          </w:rPr>
          <w:t xml:space="preserve"> </w:t>
        </w:r>
      </w:ins>
      <w:del w:id="2468" w:author="EliseSchramkowski" w:date="2021-09-06T10:33:00Z">
        <w:r w:rsidDel="00720E1A">
          <w:rPr>
            <w:rFonts w:ascii="Times New Roman" w:hAnsi="Times New Roman" w:cs="Times New Roman"/>
            <w:sz w:val="24"/>
            <w:szCs w:val="24"/>
          </w:rPr>
          <w:delText xml:space="preserve">s </w:delText>
        </w:r>
      </w:del>
      <w:r>
        <w:rPr>
          <w:rFonts w:ascii="Times New Roman" w:hAnsi="Times New Roman" w:cs="Times New Roman"/>
          <w:sz w:val="24"/>
          <w:szCs w:val="24"/>
        </w:rPr>
        <w:t>52 out of 136 (38.2%)</w:t>
      </w:r>
      <w:del w:id="2469" w:author="EliseSchramkowski" w:date="2021-09-06T10:33:00Z">
        <w:r w:rsidDel="00720E1A">
          <w:rPr>
            <w:rFonts w:ascii="Times New Roman" w:hAnsi="Times New Roman" w:cs="Times New Roman"/>
            <w:sz w:val="24"/>
            <w:szCs w:val="24"/>
          </w:rPr>
          <w:delText xml:space="preserve"> of</w:delText>
        </w:r>
      </w:del>
      <w:r>
        <w:rPr>
          <w:rFonts w:ascii="Times New Roman" w:hAnsi="Times New Roman" w:cs="Times New Roman"/>
          <w:sz w:val="24"/>
          <w:szCs w:val="24"/>
        </w:rPr>
        <w:t xml:space="preserve"> </w:t>
      </w:r>
      <w:del w:id="2470" w:author="EliseSchramkowski" w:date="2021-09-06T10:33:00Z">
        <w:r w:rsidDel="00720E1A">
          <w:rPr>
            <w:rFonts w:ascii="Times New Roman" w:hAnsi="Times New Roman" w:cs="Times New Roman"/>
            <w:sz w:val="24"/>
            <w:szCs w:val="24"/>
          </w:rPr>
          <w:delText xml:space="preserve">other </w:delText>
        </w:r>
      </w:del>
      <w:r>
        <w:rPr>
          <w:rFonts w:ascii="Times New Roman" w:hAnsi="Times New Roman" w:cs="Times New Roman"/>
          <w:i/>
          <w:sz w:val="24"/>
          <w:szCs w:val="24"/>
        </w:rPr>
        <w:t>p</w:t>
      </w:r>
      <w:r>
        <w:rPr>
          <w:rFonts w:ascii="Times New Roman" w:hAnsi="Times New Roman" w:cs="Times New Roman"/>
          <w:sz w:val="24"/>
          <w:szCs w:val="24"/>
        </w:rPr>
        <w:t>-values</w:t>
      </w:r>
      <w:ins w:id="2471" w:author="EliseSchramkowski" w:date="2021-09-09T09:51:00Z">
        <w:r w:rsidR="00204986">
          <w:rPr>
            <w:rFonts w:ascii="Times New Roman" w:hAnsi="Times New Roman" w:cs="Times New Roman"/>
            <w:sz w:val="24"/>
            <w:szCs w:val="24"/>
          </w:rPr>
          <w:t xml:space="preserve"> in the range (.05 - .10]</w:t>
        </w:r>
      </w:ins>
      <w:del w:id="2472" w:author="EliseSchramkowski" w:date="2021-09-06T10:33:00Z">
        <w:r w:rsidDel="00720E1A">
          <w:rPr>
            <w:rFonts w:ascii="Times New Roman" w:hAnsi="Times New Roman" w:cs="Times New Roman"/>
            <w:sz w:val="24"/>
            <w:szCs w:val="24"/>
          </w:rPr>
          <w:delText xml:space="preserve"> was </w:delText>
        </w:r>
      </w:del>
      <w:ins w:id="2473" w:author="EliseSchramkowski" w:date="2021-09-06T10:33:00Z">
        <w:r w:rsidR="00720E1A">
          <w:rPr>
            <w:rFonts w:ascii="Times New Roman" w:hAnsi="Times New Roman" w:cs="Times New Roman"/>
            <w:sz w:val="24"/>
            <w:szCs w:val="24"/>
          </w:rPr>
          <w:t xml:space="preserve"> were </w:t>
        </w:r>
      </w:ins>
      <w:r>
        <w:rPr>
          <w:rFonts w:ascii="Times New Roman" w:hAnsi="Times New Roman" w:cs="Times New Roman"/>
          <w:sz w:val="24"/>
          <w:szCs w:val="24"/>
        </w:rPr>
        <w:t>reported as marginally significant.</w:t>
      </w:r>
      <w:ins w:id="2474" w:author="EliseSchramkowski" w:date="2021-09-06T10:35:00Z">
        <w:r w:rsidR="00C106AD">
          <w:rPr>
            <w:rFonts w:ascii="Times New Roman" w:hAnsi="Times New Roman" w:cs="Times New Roman"/>
            <w:sz w:val="24"/>
            <w:szCs w:val="24"/>
          </w:rPr>
          <w:t xml:space="preserve"> </w:t>
        </w:r>
        <w:r w:rsidR="00C106AD">
          <w:rPr>
            <w:rFonts w:ascii="Times New Roman" w:hAnsi="Times New Roman" w:cs="Times New Roman"/>
            <w:color w:val="000000" w:themeColor="text1"/>
            <w:sz w:val="24"/>
            <w:szCs w:val="24"/>
          </w:rPr>
          <w:t>Thus, our automatically retrieved results suggest assigning marginal significance occurs regularly in</w:t>
        </w:r>
      </w:ins>
      <w:ins w:id="2475" w:author="EliseSchramkowski" w:date="2021-11-02T09:31:00Z">
        <w:r w:rsidR="006A77CE">
          <w:rPr>
            <w:rFonts w:ascii="Times New Roman" w:hAnsi="Times New Roman" w:cs="Times New Roman"/>
            <w:color w:val="000000" w:themeColor="text1"/>
            <w:sz w:val="24"/>
            <w:szCs w:val="24"/>
          </w:rPr>
          <w:t xml:space="preserve"> sociology</w:t>
        </w:r>
      </w:ins>
      <w:ins w:id="2476" w:author="EliseSchramkowski" w:date="2021-09-06T10:35:00Z">
        <w:r w:rsidR="00C106AD">
          <w:rPr>
            <w:rFonts w:ascii="Times New Roman" w:hAnsi="Times New Roman" w:cs="Times New Roman"/>
            <w:color w:val="000000" w:themeColor="text1"/>
            <w:sz w:val="24"/>
            <w:szCs w:val="24"/>
          </w:rPr>
          <w:t xml:space="preserve"> articles.</w:t>
        </w:r>
      </w:ins>
      <w:r>
        <w:rPr>
          <w:rFonts w:ascii="Times New Roman" w:hAnsi="Times New Roman" w:cs="Times New Roman"/>
          <w:sz w:val="24"/>
          <w:szCs w:val="24"/>
        </w:rPr>
        <w:t xml:space="preserve"> </w:t>
      </w:r>
      <w:commentRangeEnd w:id="2462"/>
      <w:r>
        <w:rPr>
          <w:rStyle w:val="CommentReference"/>
        </w:rPr>
        <w:commentReference w:id="2462"/>
      </w:r>
      <w:commentRangeEnd w:id="2463"/>
      <w:r w:rsidR="001B7828">
        <w:rPr>
          <w:rStyle w:val="CommentReference"/>
        </w:rPr>
        <w:commentReference w:id="2463"/>
      </w:r>
      <w:del w:id="2477" w:author="EliseSchramkowski" w:date="2021-08-15T10:51:00Z">
        <w:r w:rsidDel="00194E3F">
          <w:rPr>
            <w:rFonts w:ascii="Times New Roman" w:hAnsi="Times New Roman" w:cs="Times New Roman"/>
            <w:sz w:val="24"/>
            <w:szCs w:val="24"/>
            <w:highlight w:val="yellow"/>
          </w:rPr>
          <w:delText xml:space="preserve">Looking at the different journals, assigning marginal significance seemed to be relatively most prevalent in </w:delText>
        </w:r>
        <w:r w:rsidDel="00194E3F">
          <w:rPr>
            <w:rFonts w:ascii="Times New Roman" w:hAnsi="Times New Roman" w:cs="Times New Roman"/>
            <w:i/>
            <w:sz w:val="24"/>
            <w:szCs w:val="24"/>
            <w:highlight w:val="yellow"/>
          </w:rPr>
          <w:delText>CHQ</w:delText>
        </w:r>
        <w:r w:rsidDel="00194E3F">
          <w:rPr>
            <w:rFonts w:ascii="Times New Roman" w:hAnsi="Times New Roman" w:cs="Times New Roman"/>
            <w:sz w:val="24"/>
            <w:szCs w:val="24"/>
            <w:highlight w:val="yellow"/>
          </w:rPr>
          <w:delText xml:space="preserve"> (11 out of 21 results, or 52.4%), followed by </w:delText>
        </w:r>
        <w:r w:rsidDel="00194E3F">
          <w:rPr>
            <w:rFonts w:ascii="Times New Roman" w:hAnsi="Times New Roman" w:cs="Times New Roman"/>
            <w:i/>
            <w:sz w:val="24"/>
            <w:szCs w:val="24"/>
            <w:highlight w:val="yellow"/>
          </w:rPr>
          <w:delText xml:space="preserve">JMF </w:delText>
        </w:r>
        <w:r w:rsidDel="00194E3F">
          <w:rPr>
            <w:rFonts w:ascii="Times New Roman" w:hAnsi="Times New Roman" w:cs="Times New Roman"/>
            <w:sz w:val="24"/>
            <w:szCs w:val="24"/>
            <w:highlight w:val="yellow"/>
          </w:rPr>
          <w:delText xml:space="preserve">(34 out of 85 results, or 40.0%) and </w:delText>
        </w:r>
        <w:r w:rsidDel="00194E3F">
          <w:rPr>
            <w:rFonts w:ascii="Times New Roman" w:hAnsi="Times New Roman" w:cs="Times New Roman"/>
            <w:i/>
            <w:sz w:val="24"/>
            <w:szCs w:val="24"/>
            <w:highlight w:val="yellow"/>
          </w:rPr>
          <w:delText>SQ</w:delText>
        </w:r>
        <w:r w:rsidDel="00194E3F">
          <w:rPr>
            <w:rFonts w:ascii="Times New Roman" w:hAnsi="Times New Roman" w:cs="Times New Roman"/>
            <w:sz w:val="24"/>
            <w:szCs w:val="24"/>
            <w:highlight w:val="yellow"/>
          </w:rPr>
          <w:delText xml:space="preserve"> (4 out of 11 results, or 36.4%). Thus, our data suggested that marginal significance is used regularly in all journals under study, save (maybe) for </w:delText>
        </w:r>
        <w:r w:rsidDel="00194E3F">
          <w:rPr>
            <w:rFonts w:ascii="Times New Roman" w:hAnsi="Times New Roman" w:cs="Times New Roman"/>
            <w:i/>
            <w:sz w:val="24"/>
            <w:szCs w:val="24"/>
            <w:highlight w:val="yellow"/>
          </w:rPr>
          <w:delText>AJS</w:delText>
        </w:r>
        <w:r w:rsidDel="00194E3F">
          <w:rPr>
            <w:rFonts w:ascii="Times New Roman" w:hAnsi="Times New Roman" w:cs="Times New Roman"/>
            <w:sz w:val="24"/>
            <w:szCs w:val="24"/>
            <w:highlight w:val="yellow"/>
          </w:rPr>
          <w:delText>, where marginal significance was assigned in only 4 out of 31 cases (12.</w:delText>
        </w:r>
        <w:r w:rsidDel="00194E3F">
          <w:rPr>
            <w:rFonts w:ascii="Times New Roman" w:hAnsi="Times New Roman" w:cs="Times New Roman"/>
            <w:color w:val="000000" w:themeColor="text1"/>
            <w:sz w:val="24"/>
            <w:szCs w:val="24"/>
            <w:highlight w:val="yellow"/>
          </w:rPr>
          <w:delText>9%). Finally</w:delText>
        </w:r>
        <w:r w:rsidDel="00194E3F">
          <w:rPr>
            <w:rFonts w:ascii="Times New Roman" w:hAnsi="Times New Roman" w:cs="Times New Roman"/>
            <w:color w:val="000000" w:themeColor="text1"/>
            <w:sz w:val="24"/>
            <w:szCs w:val="24"/>
          </w:rPr>
          <w:delText xml:space="preserve">, </w:delText>
        </w:r>
        <w:r w:rsidDel="00194E3F">
          <w:rPr>
            <w:rFonts w:ascii="Times New Roman" w:hAnsi="Times New Roman" w:cs="Times New Roman"/>
            <w:color w:val="000000" w:themeColor="text1"/>
            <w:sz w:val="24"/>
            <w:szCs w:val="24"/>
            <w:highlight w:val="yellow"/>
          </w:rPr>
          <w:delText>the years had a comparable prevalence of marginal significance, ranging from 33.8% (23 out of 68 results) for 2016 and 35.7% (30 out of 84 results) for 2015</w:delText>
        </w:r>
        <w:r w:rsidDel="00194E3F">
          <w:rPr>
            <w:rFonts w:ascii="Times New Roman" w:hAnsi="Times New Roman" w:cs="Times New Roman"/>
            <w:color w:val="000000" w:themeColor="text1"/>
            <w:sz w:val="24"/>
            <w:szCs w:val="24"/>
          </w:rPr>
          <w:delText>.</w:delText>
        </w:r>
      </w:del>
      <w:del w:id="2478" w:author="EliseSchramkowski" w:date="2021-08-22T14:47:00Z">
        <w:r w:rsidDel="00D35FB3">
          <w:rPr>
            <w:rFonts w:ascii="Times New Roman" w:hAnsi="Times New Roman" w:cs="Times New Roman"/>
            <w:color w:val="000000" w:themeColor="text1"/>
            <w:sz w:val="24"/>
            <w:szCs w:val="24"/>
          </w:rPr>
          <w:delText xml:space="preserve"> </w:delText>
        </w:r>
      </w:del>
      <w:commentRangeStart w:id="2479"/>
      <w:commentRangeStart w:id="2480"/>
      <w:commentRangeStart w:id="2481"/>
      <w:r>
        <w:rPr>
          <w:rFonts w:ascii="Times New Roman" w:hAnsi="Times New Roman" w:cs="Times New Roman"/>
          <w:color w:val="000000" w:themeColor="text1"/>
          <w:sz w:val="24"/>
          <w:szCs w:val="24"/>
        </w:rPr>
        <w:t>Next,</w:t>
      </w:r>
      <w:ins w:id="2482" w:author="EliseSchramkowski" w:date="2021-08-22T14:43:00Z">
        <w:r w:rsidR="00C51977">
          <w:rPr>
            <w:rFonts w:ascii="Times New Roman" w:hAnsi="Times New Roman" w:cs="Times New Roman"/>
            <w:color w:val="000000" w:themeColor="text1"/>
            <w:sz w:val="24"/>
            <w:szCs w:val="24"/>
          </w:rPr>
          <w:t xml:space="preserve"> our hypothesis that assignment of marginal significance</w:t>
        </w:r>
      </w:ins>
      <w:r>
        <w:rPr>
          <w:rFonts w:ascii="Times New Roman" w:hAnsi="Times New Roman" w:cs="Times New Roman"/>
          <w:color w:val="000000" w:themeColor="text1"/>
          <w:sz w:val="24"/>
          <w:szCs w:val="24"/>
        </w:rPr>
        <w:t xml:space="preserve"> </w:t>
      </w:r>
      <w:ins w:id="2483" w:author="EliseSchramkowski" w:date="2021-08-22T14:43:00Z">
        <w:r w:rsidR="00C51977">
          <w:rPr>
            <w:rFonts w:ascii="Times New Roman" w:hAnsi="Times New Roman" w:cs="Times New Roman"/>
            <w:color w:val="000000" w:themeColor="text1"/>
            <w:sz w:val="24"/>
            <w:szCs w:val="24"/>
          </w:rPr>
          <w:t xml:space="preserve">will be more prevalent among results related to explicitly stated hypotheses </w:t>
        </w:r>
      </w:ins>
      <w:ins w:id="2484" w:author="EliseSchramkowski" w:date="2021-08-22T14:44:00Z">
        <w:r w:rsidR="00C51977">
          <w:rPr>
            <w:rFonts w:ascii="Times New Roman" w:hAnsi="Times New Roman" w:cs="Times New Roman"/>
            <w:color w:val="000000" w:themeColor="text1"/>
            <w:sz w:val="24"/>
            <w:szCs w:val="24"/>
          </w:rPr>
          <w:t>(H4)</w:t>
        </w:r>
      </w:ins>
      <w:ins w:id="2485" w:author="EliseSchramkowski" w:date="2021-09-06T10:33:00Z">
        <w:r w:rsidR="003C6915">
          <w:rPr>
            <w:rFonts w:ascii="Times New Roman" w:hAnsi="Times New Roman" w:cs="Times New Roman"/>
            <w:color w:val="000000" w:themeColor="text1"/>
            <w:sz w:val="24"/>
            <w:szCs w:val="24"/>
          </w:rPr>
          <w:t xml:space="preserve"> is </w:t>
        </w:r>
      </w:ins>
      <w:ins w:id="2486" w:author="EliseSchramkowski" w:date="2021-08-22T14:43:00Z">
        <w:r w:rsidR="00C51977">
          <w:rPr>
            <w:rFonts w:ascii="Times New Roman" w:hAnsi="Times New Roman" w:cs="Times New Roman"/>
            <w:color w:val="000000" w:themeColor="text1"/>
            <w:sz w:val="24"/>
            <w:szCs w:val="24"/>
          </w:rPr>
          <w:t>not confirmed.</w:t>
        </w:r>
      </w:ins>
      <w:ins w:id="2487" w:author="EliseSchramkowski" w:date="2021-08-22T14:44:00Z">
        <w:r w:rsidR="00C51977">
          <w:rPr>
            <w:rFonts w:ascii="Times New Roman" w:hAnsi="Times New Roman" w:cs="Times New Roman"/>
            <w:color w:val="000000" w:themeColor="text1"/>
            <w:sz w:val="24"/>
            <w:szCs w:val="24"/>
          </w:rPr>
          <w:t xml:space="preserve"> </w:t>
        </w:r>
      </w:ins>
      <w:del w:id="2488" w:author="EliseSchramkowski" w:date="2021-08-22T14:44:00Z">
        <w:r w:rsidDel="00C51977">
          <w:rPr>
            <w:rFonts w:ascii="Times New Roman" w:hAnsi="Times New Roman" w:cs="Times New Roman"/>
            <w:color w:val="000000" w:themeColor="text1"/>
            <w:sz w:val="24"/>
            <w:szCs w:val="24"/>
          </w:rPr>
          <w:delText xml:space="preserve">we tested our hypothesis on marginal significance (H4). </w:delText>
        </w:r>
      </w:del>
      <w:r>
        <w:rPr>
          <w:rFonts w:ascii="Times New Roman" w:hAnsi="Times New Roman" w:cs="Times New Roman"/>
          <w:color w:val="000000" w:themeColor="text1"/>
          <w:sz w:val="24"/>
          <w:szCs w:val="24"/>
        </w:rPr>
        <w:t>The</w:t>
      </w:r>
      <w:ins w:id="2489" w:author="EliseSchramkowski" w:date="2021-08-22T14:44:00Z">
        <w:r w:rsidR="00C51977">
          <w:rPr>
            <w:rFonts w:ascii="Times New Roman" w:hAnsi="Times New Roman" w:cs="Times New Roman"/>
            <w:color w:val="000000" w:themeColor="text1"/>
            <w:sz w:val="24"/>
            <w:szCs w:val="24"/>
          </w:rPr>
          <w:t xml:space="preserve"> odds of </w:t>
        </w:r>
      </w:ins>
      <w:ins w:id="2490" w:author="EliseSchramkowski" w:date="2021-09-06T10:34:00Z">
        <w:r w:rsidR="003C6915">
          <w:rPr>
            <w:rFonts w:ascii="Times New Roman" w:hAnsi="Times New Roman" w:cs="Times New Roman"/>
            <w:color w:val="000000" w:themeColor="text1"/>
            <w:sz w:val="24"/>
            <w:szCs w:val="24"/>
          </w:rPr>
          <w:t xml:space="preserve">a </w:t>
        </w:r>
      </w:ins>
      <w:ins w:id="2491" w:author="EliseSchramkowski" w:date="2021-08-22T14:44:00Z">
        <w:r w:rsidR="00C51977">
          <w:rPr>
            <w:rFonts w:ascii="Times New Roman" w:hAnsi="Times New Roman" w:cs="Times New Roman"/>
            <w:color w:val="000000" w:themeColor="text1"/>
            <w:sz w:val="24"/>
            <w:szCs w:val="24"/>
          </w:rPr>
          <w:t xml:space="preserve">result with </w:t>
        </w:r>
      </w:ins>
      <w:ins w:id="2492" w:author="EliseSchramkowski" w:date="2021-09-06T10:34:00Z">
        <w:r w:rsidR="003C6915">
          <w:rPr>
            <w:rFonts w:ascii="Times New Roman" w:hAnsi="Times New Roman" w:cs="Times New Roman"/>
            <w:color w:val="000000" w:themeColor="text1"/>
            <w:sz w:val="24"/>
            <w:szCs w:val="24"/>
          </w:rPr>
          <w:t xml:space="preserve">a </w:t>
        </w:r>
      </w:ins>
      <w:ins w:id="2493" w:author="EliseSchramkowski" w:date="2021-08-22T14:45:00Z">
        <w:r w:rsidR="00C51977">
          <w:rPr>
            <w:rFonts w:ascii="Times New Roman" w:hAnsi="Times New Roman" w:cs="Times New Roman"/>
            <w:i/>
            <w:sz w:val="24"/>
            <w:szCs w:val="24"/>
          </w:rPr>
          <w:t>p</w:t>
        </w:r>
        <w:r w:rsidR="00C51977">
          <w:rPr>
            <w:rFonts w:ascii="Times New Roman" w:hAnsi="Times New Roman" w:cs="Times New Roman"/>
            <w:sz w:val="24"/>
            <w:szCs w:val="24"/>
          </w:rPr>
          <w:t xml:space="preserve">-value in the range </w:t>
        </w:r>
      </w:ins>
      <w:ins w:id="2494" w:author="EliseSchramkowski" w:date="2021-09-06T10:37:00Z">
        <w:r w:rsidR="00682EC9">
          <w:rPr>
            <w:rFonts w:ascii="Times New Roman" w:hAnsi="Times New Roman" w:cs="Times New Roman"/>
            <w:color w:val="000000"/>
            <w:sz w:val="24"/>
            <w:szCs w:val="24"/>
          </w:rPr>
          <w:t>(</w:t>
        </w:r>
      </w:ins>
      <w:ins w:id="2495" w:author="EliseSchramkowski" w:date="2021-08-22T14:44:00Z">
        <w:r w:rsidR="00C51977">
          <w:rPr>
            <w:rFonts w:ascii="Times New Roman" w:hAnsi="Times New Roman" w:cs="Times New Roman"/>
            <w:color w:val="000000" w:themeColor="text1"/>
            <w:sz w:val="24"/>
            <w:szCs w:val="24"/>
          </w:rPr>
          <w:t>.05 - .10] not related to an explicitly stated hypothes</w:t>
        </w:r>
      </w:ins>
      <w:ins w:id="2496" w:author="EliseSchramkowski" w:date="2021-09-06T10:34:00Z">
        <w:r w:rsidR="003C6915">
          <w:rPr>
            <w:rFonts w:ascii="Times New Roman" w:hAnsi="Times New Roman" w:cs="Times New Roman"/>
            <w:color w:val="000000" w:themeColor="text1"/>
            <w:sz w:val="24"/>
            <w:szCs w:val="24"/>
          </w:rPr>
          <w:t>is</w:t>
        </w:r>
      </w:ins>
      <w:ins w:id="2497" w:author="EliseSchramkowski" w:date="2021-08-22T14:44:00Z">
        <w:r w:rsidR="00C51977">
          <w:rPr>
            <w:rFonts w:ascii="Times New Roman" w:hAnsi="Times New Roman" w:cs="Times New Roman"/>
            <w:color w:val="000000" w:themeColor="text1"/>
            <w:sz w:val="24"/>
            <w:szCs w:val="24"/>
          </w:rPr>
          <w:t xml:space="preserve"> being assigned marginal significance</w:t>
        </w:r>
      </w:ins>
      <w:del w:id="2498" w:author="EliseSchramkowski" w:date="2021-08-22T14:44:00Z">
        <w:r w:rsidDel="00C51977">
          <w:rPr>
            <w:rFonts w:ascii="Times New Roman" w:hAnsi="Times New Roman" w:cs="Times New Roman"/>
            <w:color w:val="000000" w:themeColor="text1"/>
            <w:sz w:val="24"/>
            <w:szCs w:val="24"/>
          </w:rPr>
          <w:delText>re</w:delText>
        </w:r>
      </w:del>
      <w:r>
        <w:rPr>
          <w:rFonts w:ascii="Times New Roman" w:hAnsi="Times New Roman" w:cs="Times New Roman"/>
          <w:color w:val="000000" w:themeColor="text1"/>
          <w:sz w:val="24"/>
          <w:szCs w:val="24"/>
        </w:rPr>
        <w:t xml:space="preserve"> were</w:t>
      </w:r>
      <w:ins w:id="2499" w:author="EliseSchramkowski" w:date="2021-08-22T14:42:00Z">
        <w:r w:rsidR="00C51977">
          <w:rPr>
            <w:rFonts w:ascii="Times New Roman" w:hAnsi="Times New Roman" w:cs="Times New Roman"/>
            <w:color w:val="000000" w:themeColor="text1"/>
            <w:sz w:val="24"/>
            <w:szCs w:val="24"/>
          </w:rPr>
          <w:t xml:space="preserve"> </w:t>
        </w:r>
      </w:ins>
      <w:del w:id="2500" w:author="EliseSchramkowski" w:date="2021-08-22T14:42:00Z">
        <w:r w:rsidDel="00C51977">
          <w:rPr>
            <w:rFonts w:ascii="Times New Roman" w:hAnsi="Times New Roman" w:cs="Times New Roman"/>
            <w:color w:val="000000" w:themeColor="text1"/>
            <w:sz w:val="24"/>
            <w:szCs w:val="24"/>
          </w:rPr>
          <w:delText xml:space="preserve"> 1/.646 ≈ </w:delText>
        </w:r>
      </w:del>
      <w:r>
        <w:rPr>
          <w:rFonts w:ascii="Times New Roman" w:hAnsi="Times New Roman" w:cs="Times New Roman"/>
          <w:color w:val="000000" w:themeColor="text1"/>
          <w:sz w:val="24"/>
          <w:szCs w:val="24"/>
        </w:rPr>
        <w:t xml:space="preserve">1.548 times </w:t>
      </w:r>
      <w:ins w:id="2501" w:author="EliseSchramkowski" w:date="2021-08-22T14:45:00Z">
        <w:r w:rsidR="00C51977">
          <w:rPr>
            <w:rFonts w:ascii="Times New Roman" w:hAnsi="Times New Roman" w:cs="Times New Roman"/>
            <w:color w:val="000000" w:themeColor="text1"/>
            <w:sz w:val="24"/>
            <w:szCs w:val="24"/>
          </w:rPr>
          <w:t xml:space="preserve">higher </w:t>
        </w:r>
        <w:r w:rsidR="00C51977">
          <w:rPr>
            <w:rFonts w:ascii="Times New Roman" w:hAnsi="Times New Roman" w:cs="Times New Roman"/>
            <w:sz w:val="24"/>
            <w:szCs w:val="24"/>
          </w:rPr>
          <w:t>than the odds that a result related to an explicitly stated hypothesis with</w:t>
        </w:r>
      </w:ins>
      <w:ins w:id="2502" w:author="EliseSchramkowski" w:date="2021-08-22T14:46:00Z">
        <w:r w:rsidR="00C51977">
          <w:rPr>
            <w:rFonts w:ascii="Times New Roman" w:hAnsi="Times New Roman" w:cs="Times New Roman"/>
            <w:sz w:val="24"/>
            <w:szCs w:val="24"/>
          </w:rPr>
          <w:t xml:space="preserve"> a </w:t>
        </w:r>
        <w:r w:rsidR="00C51977">
          <w:rPr>
            <w:rFonts w:ascii="Times New Roman" w:hAnsi="Times New Roman" w:cs="Times New Roman"/>
            <w:i/>
            <w:iCs/>
            <w:sz w:val="24"/>
            <w:szCs w:val="24"/>
          </w:rPr>
          <w:t>p</w:t>
        </w:r>
        <w:r w:rsidR="00C51977">
          <w:rPr>
            <w:rFonts w:ascii="Times New Roman" w:hAnsi="Times New Roman" w:cs="Times New Roman"/>
            <w:sz w:val="24"/>
            <w:szCs w:val="24"/>
          </w:rPr>
          <w:t>-value in this range was assigned marginal significance</w:t>
        </w:r>
      </w:ins>
      <w:del w:id="2503" w:author="EliseSchramkowski" w:date="2021-08-22T14:45:00Z">
        <w:r w:rsidDel="00C51977">
          <w:rPr>
            <w:rFonts w:ascii="Times New Roman" w:hAnsi="Times New Roman" w:cs="Times New Roman"/>
            <w:color w:val="000000" w:themeColor="text1"/>
            <w:sz w:val="24"/>
            <w:szCs w:val="24"/>
          </w:rPr>
          <w:delText xml:space="preserve">as many results in the range </w:delText>
        </w:r>
      </w:del>
      <w:del w:id="2504" w:author="EliseSchramkowski" w:date="2021-08-22T14:44:00Z">
        <w:r w:rsidDel="00C51977">
          <w:rPr>
            <w:rFonts w:ascii="Times New Roman" w:hAnsi="Times New Roman" w:cs="Times New Roman"/>
            <w:color w:val="000000" w:themeColor="text1"/>
            <w:sz w:val="24"/>
            <w:szCs w:val="24"/>
          </w:rPr>
          <w:delText xml:space="preserve">[.05 - .10] </w:delText>
        </w:r>
      </w:del>
      <w:del w:id="2505" w:author="EliseSchramkowski" w:date="2021-08-22T14:45:00Z">
        <w:r w:rsidDel="00C51977">
          <w:rPr>
            <w:rFonts w:ascii="Times New Roman" w:hAnsi="Times New Roman" w:cs="Times New Roman"/>
            <w:color w:val="000000" w:themeColor="text1"/>
            <w:sz w:val="24"/>
            <w:szCs w:val="24"/>
          </w:rPr>
          <w:delText xml:space="preserve">among results related to explicitly stated hypotheses than among results </w:delText>
        </w:r>
      </w:del>
      <w:del w:id="2506" w:author="EliseSchramkowski" w:date="2021-08-22T14:40:00Z">
        <w:r w:rsidDel="00C51977">
          <w:rPr>
            <w:rFonts w:ascii="Times New Roman" w:hAnsi="Times New Roman" w:cs="Times New Roman"/>
            <w:color w:val="000000" w:themeColor="text1"/>
            <w:sz w:val="24"/>
            <w:szCs w:val="24"/>
          </w:rPr>
          <w:delText xml:space="preserve">that are not </w:delText>
        </w:r>
      </w:del>
      <w:del w:id="2507" w:author="EliseSchramkowski" w:date="2021-08-22T14:45:00Z">
        <w:r w:rsidDel="00C51977">
          <w:rPr>
            <w:rFonts w:ascii="Times New Roman" w:hAnsi="Times New Roman" w:cs="Times New Roman"/>
            <w:color w:val="000000" w:themeColor="text1"/>
            <w:sz w:val="24"/>
            <w:szCs w:val="24"/>
          </w:rPr>
          <w:delText>related to explicitly stated hypotheses</w:delText>
        </w:r>
      </w:del>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b</w:t>
      </w:r>
      <w:r>
        <w:rPr>
          <w:rFonts w:ascii="Times New Roman" w:hAnsi="Times New Roman" w:cs="Times New Roman"/>
          <w:color w:val="000000" w:themeColor="text1"/>
          <w:sz w:val="24"/>
          <w:szCs w:val="24"/>
        </w:rPr>
        <w:t xml:space="preserve"> = -.437, </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 .170, OR = .646, 95% CI [.342, 1.194].</w:t>
      </w:r>
      <w:commentRangeEnd w:id="2479"/>
      <w:r>
        <w:rPr>
          <w:rStyle w:val="CommentReference"/>
        </w:rPr>
        <w:commentReference w:id="2479"/>
      </w:r>
      <w:commentRangeEnd w:id="2480"/>
      <w:r>
        <w:rPr>
          <w:rStyle w:val="CommentReference"/>
        </w:rPr>
        <w:commentReference w:id="2480"/>
      </w:r>
      <w:commentRangeEnd w:id="2481"/>
      <w:r w:rsidR="00D35FB3">
        <w:rPr>
          <w:rStyle w:val="CommentReference"/>
        </w:rPr>
        <w:commentReference w:id="2481"/>
      </w:r>
      <w:r>
        <w:rPr>
          <w:rFonts w:ascii="Times New Roman" w:hAnsi="Times New Roman" w:cs="Times New Roman"/>
          <w:color w:val="000000" w:themeColor="text1"/>
          <w:sz w:val="24"/>
          <w:szCs w:val="24"/>
        </w:rPr>
        <w:t xml:space="preserve"> </w:t>
      </w:r>
      <w:del w:id="2508" w:author="EliseSchramkowski" w:date="2021-09-09T09:51:00Z">
        <w:r w:rsidDel="00204986">
          <w:rPr>
            <w:rFonts w:ascii="Times New Roman" w:hAnsi="Times New Roman" w:cs="Times New Roman"/>
            <w:color w:val="000000" w:themeColor="text1"/>
            <w:sz w:val="24"/>
            <w:szCs w:val="24"/>
          </w:rPr>
          <w:delText xml:space="preserve">Thus, there is no evidence supporting H4. </w:delText>
        </w:r>
      </w:del>
      <w:del w:id="2509" w:author="EliseSchramkowski" w:date="2021-09-06T10:35:00Z">
        <w:r w:rsidDel="00C106AD">
          <w:rPr>
            <w:rFonts w:ascii="Times New Roman" w:hAnsi="Times New Roman" w:cs="Times New Roman"/>
            <w:color w:val="000000" w:themeColor="text1"/>
            <w:sz w:val="24"/>
            <w:szCs w:val="24"/>
          </w:rPr>
          <w:delText>Thus, our automatically retrieved results suggest assigning marginal significance occurs regularly in articles published in sociology journals, but not more often among results of explicitly stated hypotheses than among results not related to explicitly stated hypotheses.</w:delText>
        </w:r>
      </w:del>
    </w:p>
    <w:p w14:paraId="308A68FC" w14:textId="5EAA60B9" w:rsidR="00496AD1" w:rsidRDefault="00496AD1" w:rsidP="00496AD1">
      <w:pPr>
        <w:spacing w:after="0" w:line="480" w:lineRule="auto"/>
        <w:jc w:val="both"/>
        <w:rPr>
          <w:ins w:id="2510" w:author="EliseSchramkowski" w:date="2021-11-04T11:02:00Z"/>
          <w:rFonts w:ascii="Times New Roman" w:hAnsi="Times New Roman" w:cs="Times New Roman"/>
          <w:sz w:val="24"/>
          <w:szCs w:val="24"/>
        </w:rPr>
      </w:pPr>
      <w:ins w:id="2511" w:author="EliseSchramkowski" w:date="2021-11-04T11:02:00Z">
        <w:r>
          <w:rPr>
            <w:rFonts w:ascii="Times New Roman" w:hAnsi="Times New Roman" w:cs="Times New Roman"/>
            <w:color w:val="000000" w:themeColor="text1"/>
            <w:sz w:val="24"/>
            <w:szCs w:val="24"/>
          </w:rPr>
          <w:tab/>
        </w:r>
        <w:r>
          <w:rPr>
            <w:rFonts w:ascii="Times New Roman" w:hAnsi="Times New Roman" w:cs="Times New Roman"/>
            <w:sz w:val="24"/>
            <w:szCs w:val="24"/>
          </w:rPr>
          <w:t>Next, we discuss the prevalence of marginal significance</w:t>
        </w:r>
      </w:ins>
      <w:ins w:id="2512" w:author="EliseSchramkowski" w:date="2021-11-05T14:59:00Z">
        <w:r w:rsidR="00A43B6F">
          <w:rPr>
            <w:rFonts w:ascii="Times New Roman" w:hAnsi="Times New Roman" w:cs="Times New Roman"/>
            <w:sz w:val="24"/>
            <w:szCs w:val="24"/>
          </w:rPr>
          <w:t xml:space="preserve"> in ‘</w:t>
        </w:r>
        <w:r w:rsidR="00A43B6F">
          <w:rPr>
            <w:rFonts w:ascii="Times New Roman" w:hAnsi="Times New Roman" w:cs="Times New Roman"/>
            <w:i/>
            <w:iCs/>
            <w:sz w:val="24"/>
            <w:szCs w:val="24"/>
          </w:rPr>
          <w:t>Hyp</w:t>
        </w:r>
        <w:r w:rsidR="00A43B6F">
          <w:rPr>
            <w:rFonts w:ascii="Times New Roman" w:hAnsi="Times New Roman" w:cs="Times New Roman"/>
            <w:sz w:val="24"/>
            <w:szCs w:val="24"/>
          </w:rPr>
          <w:t>’</w:t>
        </w:r>
      </w:ins>
      <w:ins w:id="2513" w:author="EliseSchramkowski" w:date="2021-11-04T11:02:00Z">
        <w:r>
          <w:rPr>
            <w:rFonts w:ascii="Times New Roman" w:hAnsi="Times New Roman" w:cs="Times New Roman"/>
            <w:sz w:val="24"/>
            <w:szCs w:val="24"/>
          </w:rPr>
          <w:t xml:space="preserve">. Looking at Table 9, in 19 of the 30 articles with reported </w:t>
        </w:r>
        <w:r>
          <w:rPr>
            <w:rFonts w:ascii="Times New Roman" w:hAnsi="Times New Roman" w:cs="Times New Roman"/>
            <w:i/>
            <w:sz w:val="24"/>
            <w:szCs w:val="24"/>
          </w:rPr>
          <w:t>p</w:t>
        </w:r>
        <w:r>
          <w:rPr>
            <w:rFonts w:ascii="Times New Roman" w:hAnsi="Times New Roman" w:cs="Times New Roman"/>
            <w:iCs/>
            <w:sz w:val="24"/>
            <w:szCs w:val="24"/>
          </w:rPr>
          <w:t>-values</w:t>
        </w:r>
        <w:r>
          <w:rPr>
            <w:rFonts w:ascii="Times New Roman" w:hAnsi="Times New Roman" w:cs="Times New Roman"/>
            <w:sz w:val="24"/>
            <w:szCs w:val="24"/>
          </w:rPr>
          <w:t xml:space="preserve"> in the range (.05 - .10] from</w:t>
        </w:r>
        <w:r w:rsidRPr="003D2406">
          <w:rPr>
            <w:rFonts w:ascii="Times New Roman" w:hAnsi="Times New Roman" w:cs="Times New Roman"/>
            <w:sz w:val="24"/>
            <w:szCs w:val="24"/>
          </w:rPr>
          <w:t xml:space="preserve"> ‘</w:t>
        </w:r>
        <w:r>
          <w:rPr>
            <w:rFonts w:ascii="Times New Roman" w:hAnsi="Times New Roman" w:cs="Times New Roman"/>
            <w:i/>
            <w:iCs/>
            <w:sz w:val="24"/>
            <w:szCs w:val="24"/>
          </w:rPr>
          <w:t>Hyp</w:t>
        </w:r>
        <w:r w:rsidRPr="003D2406">
          <w:rPr>
            <w:rFonts w:ascii="Times New Roman" w:hAnsi="Times New Roman" w:cs="Times New Roman"/>
            <w:sz w:val="24"/>
            <w:szCs w:val="24"/>
            <w:rPrChange w:id="2514" w:author="EliseSchramkowski" w:date="2021-09-08T09:59:00Z">
              <w:rPr>
                <w:rFonts w:ascii="Times New Roman" w:hAnsi="Times New Roman" w:cs="Times New Roman"/>
                <w:i/>
                <w:iCs/>
                <w:sz w:val="24"/>
                <w:szCs w:val="24"/>
              </w:rPr>
            </w:rPrChange>
          </w:rPr>
          <w:t>’</w:t>
        </w:r>
        <w:r>
          <w:rPr>
            <w:rFonts w:ascii="Times New Roman" w:hAnsi="Times New Roman" w:cs="Times New Roman"/>
            <w:sz w:val="24"/>
            <w:szCs w:val="24"/>
          </w:rPr>
          <w:t xml:space="preserve"> (63.3%), at least one </w:t>
        </w:r>
        <w:r>
          <w:rPr>
            <w:rFonts w:ascii="Times New Roman" w:hAnsi="Times New Roman" w:cs="Times New Roman"/>
            <w:i/>
            <w:sz w:val="24"/>
            <w:szCs w:val="24"/>
          </w:rPr>
          <w:t>p</w:t>
        </w:r>
        <w:r>
          <w:rPr>
            <w:rFonts w:ascii="Times New Roman" w:hAnsi="Times New Roman" w:cs="Times New Roman"/>
            <w:iCs/>
            <w:sz w:val="24"/>
            <w:szCs w:val="24"/>
          </w:rPr>
          <w:t xml:space="preserve">-value was reported as </w:t>
        </w:r>
        <w:r>
          <w:rPr>
            <w:rFonts w:ascii="Times New Roman" w:hAnsi="Times New Roman" w:cs="Times New Roman"/>
            <w:sz w:val="24"/>
            <w:szCs w:val="24"/>
          </w:rPr>
          <w:t xml:space="preserve">marginally significant. For results at the article level split out by journal and year, see Table 9. </w:t>
        </w:r>
        <w:commentRangeStart w:id="2515"/>
        <w:r>
          <w:rPr>
            <w:rFonts w:ascii="Times New Roman" w:hAnsi="Times New Roman" w:cs="Times New Roman"/>
            <w:color w:val="000000" w:themeColor="text1"/>
            <w:sz w:val="24"/>
            <w:szCs w:val="24"/>
          </w:rPr>
          <w:t xml:space="preserve">At the results level, Table 9 shows that overall, 106 (81.5%) of 130 reported </w:t>
        </w:r>
        <w:r>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-values in the range (.05 - .10] were reported as marginally significant</w:t>
        </w:r>
        <w:commentRangeEnd w:id="2515"/>
        <w:r>
          <w:rPr>
            <w:rStyle w:val="CommentReference"/>
          </w:rPr>
          <w:commentReference w:id="2515"/>
        </w:r>
        <w:r>
          <w:rPr>
            <w:rFonts w:ascii="Times New Roman" w:hAnsi="Times New Roman" w:cs="Times New Roman"/>
            <w:color w:val="000000" w:themeColor="text1"/>
            <w:sz w:val="24"/>
            <w:szCs w:val="24"/>
          </w:rPr>
          <w:t>. L</w:t>
        </w:r>
        <w:commentRangeStart w:id="2516"/>
        <w:r>
          <w:rPr>
            <w:rFonts w:ascii="Times New Roman" w:hAnsi="Times New Roman" w:cs="Times New Roman"/>
            <w:color w:val="000000" w:themeColor="text1"/>
            <w:sz w:val="24"/>
            <w:szCs w:val="24"/>
          </w:rPr>
          <w:t>oo</w:t>
        </w:r>
        <w:commentRangeEnd w:id="2516"/>
        <w:r>
          <w:rPr>
            <w:rStyle w:val="CommentReference"/>
          </w:rPr>
          <w:commentReference w:id="2516"/>
        </w:r>
        <w:r>
          <w:rPr>
            <w:rFonts w:ascii="Times New Roman" w:hAnsi="Times New Roman" w:cs="Times New Roman"/>
            <w:color w:val="000000" w:themeColor="text1"/>
            <w:sz w:val="24"/>
            <w:szCs w:val="24"/>
          </w:rPr>
          <w:t xml:space="preserve">king at the different journals, reporting results as marginally significant was most prevalent in </w:t>
        </w:r>
        <w:r>
          <w:rPr>
            <w:rFonts w:ascii="Times New Roman" w:hAnsi="Times New Roman" w:cs="Times New Roman"/>
            <w:i/>
            <w:color w:val="000000" w:themeColor="text1"/>
            <w:sz w:val="24"/>
            <w:szCs w:val="24"/>
          </w:rPr>
          <w:t xml:space="preserve">AJS </w:t>
        </w:r>
        <w:r>
          <w:rPr>
            <w:rFonts w:ascii="Times New Roman" w:hAnsi="Times New Roman" w:cs="Times New Roman"/>
            <w:color w:val="000000" w:themeColor="text1"/>
            <w:sz w:val="24"/>
            <w:szCs w:val="24"/>
          </w:rPr>
          <w:t xml:space="preserve">(72 out of 76 results, or 94.7%) and least prevalent in </w:t>
        </w:r>
        <w:r>
          <w:rPr>
            <w:rFonts w:ascii="Times New Roman" w:hAnsi="Times New Roman" w:cs="Times New Roman"/>
            <w:i/>
            <w:color w:val="000000" w:themeColor="text1"/>
            <w:sz w:val="24"/>
            <w:szCs w:val="24"/>
          </w:rPr>
          <w:t>SQ</w:t>
        </w:r>
        <w:r>
          <w:rPr>
            <w:rFonts w:ascii="Times New Roman" w:hAnsi="Times New Roman" w:cs="Times New Roman"/>
            <w:color w:val="000000" w:themeColor="text1"/>
            <w:sz w:val="24"/>
            <w:szCs w:val="24"/>
          </w:rPr>
          <w:t xml:space="preserve"> (5 out of 12 results, or 41.7%). </w:t>
        </w:r>
        <w:r>
          <w:rPr>
            <w:rFonts w:ascii="Times New Roman" w:hAnsi="Times New Roman" w:cs="Times New Roman"/>
            <w:sz w:val="24"/>
            <w:szCs w:val="24"/>
          </w:rPr>
          <w:t xml:space="preserve">Among the different years, reporting results as marginally significant was most prevalent in 2015 (71 out </w:t>
        </w:r>
        <w:r>
          <w:rPr>
            <w:rFonts w:ascii="Times New Roman" w:hAnsi="Times New Roman" w:cs="Times New Roman"/>
            <w:sz w:val="24"/>
            <w:szCs w:val="24"/>
          </w:rPr>
          <w:lastRenderedPageBreak/>
          <w:t>of 74 results, or 95.9%) and least prevalent in 2014 (11 out of 24 results, or 45.8%). Thus,</w:t>
        </w:r>
      </w:ins>
      <w:ins w:id="2517" w:author="EliseSchramkowski" w:date="2021-11-05T15:00:00Z">
        <w:r w:rsidR="00E52F9D">
          <w:rPr>
            <w:rFonts w:ascii="Times New Roman" w:hAnsi="Times New Roman" w:cs="Times New Roman"/>
            <w:sz w:val="24"/>
            <w:szCs w:val="24"/>
          </w:rPr>
          <w:t xml:space="preserve"> results from ‘</w:t>
        </w:r>
        <w:r w:rsidR="00E52F9D">
          <w:rPr>
            <w:rFonts w:ascii="Times New Roman" w:hAnsi="Times New Roman" w:cs="Times New Roman"/>
            <w:i/>
            <w:iCs/>
            <w:sz w:val="24"/>
            <w:szCs w:val="24"/>
          </w:rPr>
          <w:t>Hyp</w:t>
        </w:r>
        <w:r w:rsidR="00E52F9D">
          <w:rPr>
            <w:rFonts w:ascii="Times New Roman" w:hAnsi="Times New Roman" w:cs="Times New Roman"/>
            <w:sz w:val="24"/>
            <w:szCs w:val="24"/>
          </w:rPr>
          <w:t xml:space="preserve">’ </w:t>
        </w:r>
      </w:ins>
      <w:ins w:id="2518" w:author="EliseSchramkowski" w:date="2021-11-04T11:02:00Z">
        <w:r>
          <w:rPr>
            <w:rFonts w:ascii="Times New Roman" w:hAnsi="Times New Roman" w:cs="Times New Roman"/>
            <w:sz w:val="24"/>
            <w:szCs w:val="24"/>
          </w:rPr>
          <w:t xml:space="preserve">suggest assigning marginal significance occurs regularly </w:t>
        </w:r>
      </w:ins>
      <w:ins w:id="2519" w:author="EliseSchramkowski" w:date="2021-11-10T09:43:00Z">
        <w:r w:rsidR="006135B7">
          <w:rPr>
            <w:rFonts w:ascii="Times New Roman" w:hAnsi="Times New Roman" w:cs="Times New Roman"/>
            <w:sz w:val="24"/>
            <w:szCs w:val="24"/>
          </w:rPr>
          <w:t xml:space="preserve">among </w:t>
        </w:r>
      </w:ins>
      <w:ins w:id="2520" w:author="EliseSchramkowski" w:date="2021-11-05T14:59:00Z">
        <w:r w:rsidR="00A43B6F">
          <w:rPr>
            <w:rFonts w:ascii="Times New Roman" w:hAnsi="Times New Roman" w:cs="Times New Roman"/>
            <w:sz w:val="24"/>
            <w:szCs w:val="24"/>
          </w:rPr>
          <w:t>results related to explicitly stated hypotheses in s</w:t>
        </w:r>
      </w:ins>
      <w:ins w:id="2521" w:author="EliseSchramkowski" w:date="2021-11-04T11:02:00Z">
        <w:r>
          <w:rPr>
            <w:rFonts w:ascii="Times New Roman" w:hAnsi="Times New Roman" w:cs="Times New Roman"/>
            <w:sz w:val="24"/>
            <w:szCs w:val="24"/>
          </w:rPr>
          <w:t xml:space="preserve">ociology articles. </w:t>
        </w:r>
      </w:ins>
    </w:p>
    <w:p w14:paraId="7CCC16C6" w14:textId="5A81CDF1" w:rsidR="00C51977" w:rsidRDefault="00C51977" w:rsidP="00B03900">
      <w:pPr>
        <w:spacing w:after="0" w:line="480" w:lineRule="auto"/>
        <w:jc w:val="both"/>
        <w:rPr>
          <w:ins w:id="2522" w:author="EliseSchramkowski" w:date="2021-08-22T14:39:00Z"/>
          <w:rFonts w:ascii="Times New Roman" w:hAnsi="Times New Roman" w:cs="Times New Roman"/>
          <w:color w:val="000000" w:themeColor="text1"/>
          <w:sz w:val="24"/>
          <w:szCs w:val="24"/>
        </w:rPr>
      </w:pPr>
    </w:p>
    <w:tbl>
      <w:tblPr>
        <w:tblpPr w:leftFromText="141" w:rightFromText="141" w:vertAnchor="text" w:horzAnchor="margin" w:tblpY="-296"/>
        <w:tblW w:w="8364" w:type="dxa"/>
        <w:tblLayout w:type="fixed"/>
        <w:tblCellMar>
          <w:left w:w="70" w:type="dxa"/>
          <w:right w:w="70" w:type="dxa"/>
        </w:tblCellMar>
        <w:tblLook w:val="04A0" w:firstRow="1" w:lastRow="0" w:firstColumn="1" w:lastColumn="0" w:noHBand="0" w:noVBand="1"/>
      </w:tblPr>
      <w:tblGrid>
        <w:gridCol w:w="283"/>
        <w:gridCol w:w="1559"/>
        <w:gridCol w:w="852"/>
        <w:gridCol w:w="1275"/>
        <w:gridCol w:w="839"/>
        <w:gridCol w:w="160"/>
        <w:gridCol w:w="844"/>
        <w:gridCol w:w="1418"/>
        <w:gridCol w:w="1134"/>
      </w:tblGrid>
      <w:tr w:rsidR="00C51977" w:rsidRPr="009C1BF2" w14:paraId="7899DCAB" w14:textId="77777777" w:rsidTr="0063101F">
        <w:trPr>
          <w:trHeight w:val="288"/>
        </w:trPr>
        <w:tc>
          <w:tcPr>
            <w:tcW w:w="8364" w:type="dxa"/>
            <w:gridSpan w:val="9"/>
            <w:tcBorders>
              <w:left w:val="nil"/>
              <w:bottom w:val="single" w:sz="4" w:space="0" w:color="auto"/>
              <w:right w:val="nil"/>
            </w:tcBorders>
          </w:tcPr>
          <w:p w14:paraId="1FE03D3C" w14:textId="4DCD65BE" w:rsidR="00C51977" w:rsidRPr="00B934E8" w:rsidRDefault="00C51977" w:rsidP="0063101F">
            <w:pPr>
              <w:spacing w:after="0" w:line="276" w:lineRule="auto"/>
              <w:jc w:val="both"/>
              <w:rPr>
                <w:moveTo w:id="2523" w:author="EliseSchramkowski" w:date="2021-08-22T14:39:00Z"/>
                <w:rFonts w:ascii="Times New Roman" w:eastAsia="Times New Roman" w:hAnsi="Times New Roman" w:cs="Times New Roman"/>
                <w:i/>
                <w:color w:val="000000"/>
                <w:sz w:val="24"/>
                <w:szCs w:val="24"/>
                <w:lang w:eastAsia="nl-NL"/>
              </w:rPr>
            </w:pPr>
            <w:moveToRangeStart w:id="2524" w:author="EliseSchramkowski" w:date="2021-08-22T14:39:00Z" w:name="move80535568"/>
            <w:moveTo w:id="2525" w:author="EliseSchramkowski" w:date="2021-08-22T14:39:00Z">
              <w:r>
                <w:rPr>
                  <w:rFonts w:ascii="Times New Roman" w:eastAsia="Times New Roman" w:hAnsi="Times New Roman" w:cs="Times New Roman"/>
                  <w:i/>
                  <w:color w:val="000000"/>
                  <w:sz w:val="24"/>
                  <w:szCs w:val="24"/>
                  <w:lang w:eastAsia="nl-NL"/>
                </w:rPr>
                <w:lastRenderedPageBreak/>
                <w:t>Table 9</w:t>
              </w:r>
              <w:r w:rsidRPr="00B934E8">
                <w:rPr>
                  <w:rFonts w:ascii="Times New Roman" w:eastAsia="Times New Roman" w:hAnsi="Times New Roman" w:cs="Times New Roman"/>
                  <w:color w:val="000000"/>
                  <w:sz w:val="24"/>
                  <w:szCs w:val="24"/>
                  <w:lang w:eastAsia="nl-NL"/>
                </w:rPr>
                <w:t xml:space="preserve">. </w:t>
              </w:r>
              <w:r w:rsidRPr="00B934E8">
                <w:rPr>
                  <w:rFonts w:ascii="Times New Roman" w:hAnsi="Times New Roman" w:cs="Times New Roman"/>
                  <w:sz w:val="24"/>
                  <w:szCs w:val="24"/>
                </w:rPr>
                <w:t>Descriptive statistics</w:t>
              </w:r>
              <w:r>
                <w:rPr>
                  <w:rFonts w:ascii="Times New Roman" w:hAnsi="Times New Roman" w:cs="Times New Roman"/>
                  <w:sz w:val="24"/>
                  <w:szCs w:val="24"/>
                </w:rPr>
                <w:t xml:space="preserve"> marginal significance based on the use of marginal significance among reported </w:t>
              </w:r>
              <w:r>
                <w:rPr>
                  <w:rFonts w:ascii="Times New Roman" w:hAnsi="Times New Roman" w:cs="Times New Roman"/>
                  <w:i/>
                  <w:sz w:val="24"/>
                  <w:szCs w:val="24"/>
                </w:rPr>
                <w:t>p</w:t>
              </w:r>
              <w:r>
                <w:rPr>
                  <w:rFonts w:ascii="Times New Roman" w:hAnsi="Times New Roman" w:cs="Times New Roman"/>
                  <w:sz w:val="24"/>
                  <w:szCs w:val="24"/>
                </w:rPr>
                <w:t xml:space="preserve">-values in the range (.05 - .10] at the article and the results level. Results are based on data from </w:t>
              </w:r>
              <w:del w:id="2526" w:author="EliseSchramkowski" w:date="2021-11-05T15:00:00Z">
                <w:r w:rsidDel="007672A4">
                  <w:rPr>
                    <w:rFonts w:ascii="Times New Roman" w:hAnsi="Times New Roman" w:cs="Times New Roman"/>
                    <w:sz w:val="24"/>
                    <w:szCs w:val="24"/>
                  </w:rPr>
                  <w:delText xml:space="preserve">the </w:delText>
                </w:r>
              </w:del>
              <w:r>
                <w:rPr>
                  <w:rFonts w:ascii="Times New Roman" w:hAnsi="Times New Roman" w:cs="Times New Roman"/>
                  <w:sz w:val="24"/>
                  <w:szCs w:val="24"/>
                </w:rPr>
                <w:t>‘</w:t>
              </w:r>
              <w:r w:rsidRPr="005B0ADE">
                <w:rPr>
                  <w:rFonts w:ascii="Times New Roman" w:hAnsi="Times New Roman" w:cs="Times New Roman"/>
                  <w:i/>
                  <w:iCs/>
                  <w:sz w:val="24"/>
                  <w:szCs w:val="24"/>
                  <w:rPrChange w:id="2527" w:author="EliseSchramkowski" w:date="2021-09-06T10:35:00Z">
                    <w:rPr>
                      <w:rFonts w:ascii="Times New Roman" w:hAnsi="Times New Roman" w:cs="Times New Roman"/>
                      <w:sz w:val="24"/>
                      <w:szCs w:val="24"/>
                    </w:rPr>
                  </w:rPrChange>
                </w:rPr>
                <w:t>AllP</w:t>
              </w:r>
              <w:r>
                <w:rPr>
                  <w:rFonts w:ascii="Times New Roman" w:hAnsi="Times New Roman" w:cs="Times New Roman"/>
                  <w:sz w:val="24"/>
                  <w:szCs w:val="24"/>
                </w:rPr>
                <w:t>’ and ‘</w:t>
              </w:r>
            </w:moveTo>
            <w:ins w:id="2528" w:author="EliseSchramkowski" w:date="2021-11-02T09:32:00Z">
              <w:r w:rsidR="005E3FF1">
                <w:rPr>
                  <w:rFonts w:ascii="Times New Roman" w:hAnsi="Times New Roman" w:cs="Times New Roman"/>
                  <w:i/>
                  <w:sz w:val="24"/>
                  <w:szCs w:val="24"/>
                </w:rPr>
                <w:t>H</w:t>
              </w:r>
            </w:ins>
            <w:ins w:id="2529" w:author="EliseSchramkowski" w:date="2021-09-06T10:36:00Z">
              <w:r w:rsidR="005B0ADE">
                <w:rPr>
                  <w:rFonts w:ascii="Times New Roman" w:hAnsi="Times New Roman" w:cs="Times New Roman"/>
                  <w:i/>
                  <w:sz w:val="24"/>
                  <w:szCs w:val="24"/>
                </w:rPr>
                <w:t>yp</w:t>
              </w:r>
            </w:ins>
            <w:moveTo w:id="2530" w:author="EliseSchramkowski" w:date="2021-08-22T14:39:00Z">
              <w:del w:id="2531" w:author="EliseSchramkowski" w:date="2021-09-06T10:35:00Z">
                <w:r w:rsidDel="005B0ADE">
                  <w:rPr>
                    <w:rFonts w:ascii="Times New Roman" w:hAnsi="Times New Roman" w:cs="Times New Roman"/>
                    <w:sz w:val="24"/>
                    <w:szCs w:val="24"/>
                  </w:rPr>
                  <w:delText>Manual</w:delText>
                </w:r>
              </w:del>
              <w:r>
                <w:rPr>
                  <w:rFonts w:ascii="Times New Roman" w:hAnsi="Times New Roman" w:cs="Times New Roman"/>
                  <w:sz w:val="24"/>
                  <w:szCs w:val="24"/>
                </w:rPr>
                <w:t>’</w:t>
              </w:r>
              <w:del w:id="2532" w:author="EliseSchramkowski" w:date="2021-11-05T15:00:00Z">
                <w:r w:rsidDel="007672A4">
                  <w:rPr>
                    <w:rFonts w:ascii="Times New Roman" w:hAnsi="Times New Roman" w:cs="Times New Roman"/>
                    <w:sz w:val="24"/>
                    <w:szCs w:val="24"/>
                  </w:rPr>
                  <w:delText xml:space="preserve"> datasets</w:delText>
                </w:r>
              </w:del>
              <w:r>
                <w:rPr>
                  <w:rFonts w:ascii="Times New Roman" w:hAnsi="Times New Roman" w:cs="Times New Roman"/>
                  <w:sz w:val="24"/>
                  <w:szCs w:val="24"/>
                </w:rPr>
                <w:t>.</w:t>
              </w:r>
            </w:moveTo>
          </w:p>
        </w:tc>
      </w:tr>
      <w:tr w:rsidR="00C51977" w:rsidRPr="009C1BF2" w14:paraId="29296B70" w14:textId="77777777" w:rsidTr="0063101F">
        <w:trPr>
          <w:trHeight w:val="288"/>
        </w:trPr>
        <w:tc>
          <w:tcPr>
            <w:tcW w:w="283" w:type="dxa"/>
            <w:tcBorders>
              <w:top w:val="single" w:sz="4" w:space="0" w:color="auto"/>
              <w:left w:val="nil"/>
              <w:right w:val="nil"/>
            </w:tcBorders>
            <w:shd w:val="clear" w:color="auto" w:fill="auto"/>
            <w:noWrap/>
            <w:vAlign w:val="bottom"/>
          </w:tcPr>
          <w:p w14:paraId="41B37CF7" w14:textId="77777777" w:rsidR="00C51977" w:rsidRPr="009A0171" w:rsidRDefault="00C51977" w:rsidP="0063101F">
            <w:pPr>
              <w:spacing w:after="0" w:line="276" w:lineRule="auto"/>
              <w:rPr>
                <w:moveTo w:id="2533" w:author="EliseSchramkowski" w:date="2021-08-22T14:39:00Z"/>
                <w:rFonts w:ascii="Times New Roman" w:eastAsia="Times New Roman" w:hAnsi="Times New Roman" w:cs="Times New Roman"/>
                <w:color w:val="000000"/>
                <w:sz w:val="24"/>
                <w:szCs w:val="24"/>
                <w:lang w:eastAsia="nl-NL"/>
              </w:rPr>
            </w:pPr>
          </w:p>
        </w:tc>
        <w:tc>
          <w:tcPr>
            <w:tcW w:w="1559" w:type="dxa"/>
            <w:tcBorders>
              <w:top w:val="single" w:sz="4" w:space="0" w:color="auto"/>
              <w:left w:val="nil"/>
              <w:right w:val="nil"/>
            </w:tcBorders>
            <w:shd w:val="clear" w:color="auto" w:fill="auto"/>
            <w:noWrap/>
            <w:vAlign w:val="bottom"/>
          </w:tcPr>
          <w:p w14:paraId="1DCDD87D" w14:textId="77777777" w:rsidR="00C51977" w:rsidRPr="009A0171" w:rsidRDefault="00C51977" w:rsidP="0063101F">
            <w:pPr>
              <w:spacing w:after="0" w:line="276" w:lineRule="auto"/>
              <w:rPr>
                <w:moveTo w:id="2534" w:author="EliseSchramkowski" w:date="2021-08-22T14:39:00Z"/>
                <w:rFonts w:ascii="Times New Roman" w:eastAsia="Times New Roman" w:hAnsi="Times New Roman" w:cs="Times New Roman"/>
                <w:color w:val="000000"/>
                <w:sz w:val="24"/>
                <w:szCs w:val="24"/>
                <w:lang w:eastAsia="nl-NL"/>
              </w:rPr>
            </w:pPr>
          </w:p>
        </w:tc>
        <w:tc>
          <w:tcPr>
            <w:tcW w:w="6522" w:type="dxa"/>
            <w:gridSpan w:val="7"/>
            <w:tcBorders>
              <w:top w:val="single" w:sz="4" w:space="0" w:color="auto"/>
              <w:left w:val="nil"/>
              <w:right w:val="nil"/>
            </w:tcBorders>
          </w:tcPr>
          <w:p w14:paraId="7CF6F532" w14:textId="77777777" w:rsidR="00C51977" w:rsidRDefault="00C51977" w:rsidP="0063101F">
            <w:pPr>
              <w:spacing w:after="0" w:line="276" w:lineRule="auto"/>
              <w:jc w:val="center"/>
              <w:rPr>
                <w:moveTo w:id="2535" w:author="EliseSchramkowski" w:date="2021-08-22T14:39:00Z"/>
                <w:rFonts w:ascii="Times New Roman" w:eastAsia="Times New Roman" w:hAnsi="Times New Roman" w:cs="Times New Roman"/>
                <w:b/>
                <w:color w:val="000000"/>
                <w:sz w:val="24"/>
                <w:szCs w:val="24"/>
                <w:lang w:val="nl-NL" w:eastAsia="nl-NL"/>
              </w:rPr>
            </w:pPr>
            <w:moveTo w:id="2536" w:author="EliseSchramkowski" w:date="2021-08-22T14:39:00Z">
              <w:r>
                <w:rPr>
                  <w:rFonts w:ascii="Times New Roman" w:eastAsia="Times New Roman" w:hAnsi="Times New Roman" w:cs="Times New Roman"/>
                  <w:b/>
                  <w:color w:val="000000"/>
                  <w:sz w:val="24"/>
                  <w:szCs w:val="24"/>
                  <w:lang w:val="nl-NL" w:eastAsia="nl-NL"/>
                </w:rPr>
                <w:t>Marginal significance</w:t>
              </w:r>
            </w:moveTo>
          </w:p>
        </w:tc>
      </w:tr>
      <w:tr w:rsidR="00C51977" w:rsidRPr="009C1BF2" w14:paraId="7860A47D" w14:textId="77777777" w:rsidTr="0063101F">
        <w:trPr>
          <w:trHeight w:val="288"/>
        </w:trPr>
        <w:tc>
          <w:tcPr>
            <w:tcW w:w="283" w:type="dxa"/>
            <w:tcBorders>
              <w:top w:val="single" w:sz="4" w:space="0" w:color="auto"/>
              <w:left w:val="nil"/>
              <w:right w:val="nil"/>
            </w:tcBorders>
            <w:shd w:val="clear" w:color="auto" w:fill="auto"/>
            <w:noWrap/>
            <w:vAlign w:val="bottom"/>
          </w:tcPr>
          <w:p w14:paraId="350B6D4C" w14:textId="77777777" w:rsidR="00C51977" w:rsidRPr="009A0171" w:rsidRDefault="00C51977" w:rsidP="0063101F">
            <w:pPr>
              <w:spacing w:after="0" w:line="276" w:lineRule="auto"/>
              <w:rPr>
                <w:moveTo w:id="2537" w:author="EliseSchramkowski" w:date="2021-08-22T14:39:00Z"/>
                <w:rFonts w:ascii="Times New Roman" w:eastAsia="Times New Roman" w:hAnsi="Times New Roman" w:cs="Times New Roman"/>
                <w:color w:val="000000"/>
                <w:sz w:val="24"/>
                <w:szCs w:val="24"/>
                <w:lang w:eastAsia="nl-NL"/>
              </w:rPr>
            </w:pPr>
          </w:p>
        </w:tc>
        <w:tc>
          <w:tcPr>
            <w:tcW w:w="1559" w:type="dxa"/>
            <w:tcBorders>
              <w:top w:val="single" w:sz="4" w:space="0" w:color="auto"/>
              <w:left w:val="nil"/>
              <w:right w:val="nil"/>
            </w:tcBorders>
            <w:shd w:val="clear" w:color="auto" w:fill="auto"/>
            <w:noWrap/>
            <w:vAlign w:val="bottom"/>
          </w:tcPr>
          <w:p w14:paraId="126CCCA3" w14:textId="77777777" w:rsidR="00C51977" w:rsidRPr="009A0171" w:rsidRDefault="00C51977" w:rsidP="0063101F">
            <w:pPr>
              <w:spacing w:after="0" w:line="276" w:lineRule="auto"/>
              <w:rPr>
                <w:moveTo w:id="2538" w:author="EliseSchramkowski" w:date="2021-08-22T14:39:00Z"/>
                <w:rFonts w:ascii="Times New Roman" w:eastAsia="Times New Roman" w:hAnsi="Times New Roman" w:cs="Times New Roman"/>
                <w:color w:val="000000"/>
                <w:sz w:val="24"/>
                <w:szCs w:val="24"/>
                <w:lang w:eastAsia="nl-NL"/>
              </w:rPr>
            </w:pPr>
          </w:p>
        </w:tc>
        <w:tc>
          <w:tcPr>
            <w:tcW w:w="6522" w:type="dxa"/>
            <w:gridSpan w:val="7"/>
            <w:tcBorders>
              <w:top w:val="single" w:sz="4" w:space="0" w:color="auto"/>
              <w:left w:val="nil"/>
              <w:right w:val="nil"/>
            </w:tcBorders>
          </w:tcPr>
          <w:p w14:paraId="72F33C63" w14:textId="77777777" w:rsidR="00C51977" w:rsidRDefault="00C51977" w:rsidP="0063101F">
            <w:pPr>
              <w:spacing w:after="0" w:line="276" w:lineRule="auto"/>
              <w:jc w:val="center"/>
              <w:rPr>
                <w:moveTo w:id="2539" w:author="EliseSchramkowski" w:date="2021-08-22T14:39:00Z"/>
                <w:rFonts w:ascii="Times New Roman" w:eastAsia="Times New Roman" w:hAnsi="Times New Roman" w:cs="Times New Roman"/>
                <w:b/>
                <w:color w:val="000000"/>
                <w:sz w:val="24"/>
                <w:szCs w:val="24"/>
                <w:lang w:val="nl-NL" w:eastAsia="nl-NL"/>
              </w:rPr>
            </w:pPr>
            <w:moveTo w:id="2540" w:author="EliseSchramkowski" w:date="2021-08-22T14:39:00Z">
              <w:r>
                <w:rPr>
                  <w:rFonts w:ascii="Times New Roman" w:eastAsia="Times New Roman" w:hAnsi="Times New Roman" w:cs="Times New Roman"/>
                  <w:b/>
                  <w:color w:val="000000"/>
                  <w:sz w:val="24"/>
                  <w:szCs w:val="24"/>
                  <w:lang w:val="nl-NL" w:eastAsia="nl-NL"/>
                </w:rPr>
                <w:t>‘AllP’</w:t>
              </w:r>
            </w:moveTo>
          </w:p>
        </w:tc>
      </w:tr>
      <w:tr w:rsidR="00C51977" w:rsidRPr="009C1BF2" w14:paraId="744D7069" w14:textId="77777777" w:rsidTr="0063101F">
        <w:trPr>
          <w:trHeight w:val="288"/>
        </w:trPr>
        <w:tc>
          <w:tcPr>
            <w:tcW w:w="283" w:type="dxa"/>
            <w:tcBorders>
              <w:left w:val="nil"/>
              <w:right w:val="nil"/>
            </w:tcBorders>
            <w:shd w:val="clear" w:color="auto" w:fill="auto"/>
            <w:noWrap/>
            <w:vAlign w:val="bottom"/>
          </w:tcPr>
          <w:p w14:paraId="2E93396F" w14:textId="77777777" w:rsidR="00C51977" w:rsidRPr="002A2475" w:rsidRDefault="00C51977" w:rsidP="0063101F">
            <w:pPr>
              <w:spacing w:after="0" w:line="276" w:lineRule="auto"/>
              <w:rPr>
                <w:moveTo w:id="2541" w:author="EliseSchramkowski" w:date="2021-08-22T14:39:00Z"/>
                <w:rFonts w:ascii="Times New Roman" w:eastAsia="Times New Roman" w:hAnsi="Times New Roman" w:cs="Times New Roman"/>
                <w:color w:val="000000"/>
                <w:sz w:val="24"/>
                <w:szCs w:val="24"/>
                <w:lang w:eastAsia="nl-NL"/>
              </w:rPr>
            </w:pPr>
          </w:p>
        </w:tc>
        <w:tc>
          <w:tcPr>
            <w:tcW w:w="1559" w:type="dxa"/>
            <w:tcBorders>
              <w:left w:val="nil"/>
              <w:right w:val="nil"/>
            </w:tcBorders>
            <w:shd w:val="clear" w:color="auto" w:fill="auto"/>
            <w:noWrap/>
            <w:vAlign w:val="bottom"/>
          </w:tcPr>
          <w:p w14:paraId="610F3210" w14:textId="77777777" w:rsidR="00C51977" w:rsidRPr="002A2475" w:rsidRDefault="00C51977" w:rsidP="0063101F">
            <w:pPr>
              <w:spacing w:after="0" w:line="276" w:lineRule="auto"/>
              <w:rPr>
                <w:moveTo w:id="2542" w:author="EliseSchramkowski" w:date="2021-08-22T14:39:00Z"/>
                <w:rFonts w:ascii="Times New Roman" w:eastAsia="Times New Roman" w:hAnsi="Times New Roman" w:cs="Times New Roman"/>
                <w:color w:val="000000"/>
                <w:sz w:val="24"/>
                <w:szCs w:val="24"/>
                <w:lang w:eastAsia="nl-NL"/>
              </w:rPr>
            </w:pPr>
          </w:p>
        </w:tc>
        <w:tc>
          <w:tcPr>
            <w:tcW w:w="2966" w:type="dxa"/>
            <w:gridSpan w:val="3"/>
            <w:tcBorders>
              <w:left w:val="nil"/>
              <w:right w:val="nil"/>
            </w:tcBorders>
          </w:tcPr>
          <w:p w14:paraId="1F006861" w14:textId="77777777" w:rsidR="00C51977" w:rsidRPr="009A0171" w:rsidRDefault="00C51977" w:rsidP="0063101F">
            <w:pPr>
              <w:spacing w:after="0" w:line="276" w:lineRule="auto"/>
              <w:jc w:val="center"/>
              <w:rPr>
                <w:moveTo w:id="2543" w:author="EliseSchramkowski" w:date="2021-08-22T14:39:00Z"/>
                <w:rFonts w:ascii="Times New Roman" w:eastAsia="Times New Roman" w:hAnsi="Times New Roman" w:cs="Times New Roman"/>
                <w:color w:val="000000"/>
                <w:sz w:val="24"/>
                <w:szCs w:val="24"/>
                <w:lang w:eastAsia="nl-NL"/>
              </w:rPr>
            </w:pPr>
            <w:moveTo w:id="2544" w:author="EliseSchramkowski" w:date="2021-08-22T14:39:00Z">
              <w:r w:rsidRPr="002A2475">
                <w:rPr>
                  <w:rFonts w:ascii="Times New Roman" w:eastAsia="Times New Roman" w:hAnsi="Times New Roman" w:cs="Times New Roman"/>
                  <w:color w:val="000000"/>
                  <w:sz w:val="24"/>
                  <w:szCs w:val="24"/>
                  <w:lang w:eastAsia="nl-NL"/>
                </w:rPr>
                <w:t>ARTICLE LEVEL</w:t>
              </w:r>
            </w:moveTo>
          </w:p>
        </w:tc>
        <w:tc>
          <w:tcPr>
            <w:tcW w:w="160" w:type="dxa"/>
            <w:tcBorders>
              <w:left w:val="nil"/>
              <w:right w:val="nil"/>
            </w:tcBorders>
          </w:tcPr>
          <w:p w14:paraId="6DB11F89" w14:textId="77777777" w:rsidR="00C51977" w:rsidRPr="0088646A" w:rsidRDefault="00C51977" w:rsidP="0063101F">
            <w:pPr>
              <w:spacing w:after="0" w:line="276" w:lineRule="auto"/>
              <w:jc w:val="center"/>
              <w:rPr>
                <w:moveTo w:id="2545" w:author="EliseSchramkowski" w:date="2021-08-22T14:39:00Z"/>
                <w:rFonts w:ascii="Times New Roman" w:eastAsia="Times New Roman" w:hAnsi="Times New Roman" w:cs="Times New Roman"/>
                <w:color w:val="000000"/>
                <w:sz w:val="24"/>
                <w:szCs w:val="24"/>
                <w:lang w:eastAsia="nl-NL"/>
              </w:rPr>
            </w:pPr>
          </w:p>
        </w:tc>
        <w:tc>
          <w:tcPr>
            <w:tcW w:w="3396" w:type="dxa"/>
            <w:gridSpan w:val="3"/>
            <w:tcBorders>
              <w:left w:val="nil"/>
              <w:right w:val="nil"/>
            </w:tcBorders>
            <w:shd w:val="clear" w:color="auto" w:fill="auto"/>
            <w:noWrap/>
            <w:vAlign w:val="bottom"/>
          </w:tcPr>
          <w:p w14:paraId="3F13C3DB" w14:textId="77777777" w:rsidR="00C51977" w:rsidRPr="00843533" w:rsidRDefault="00C51977" w:rsidP="0063101F">
            <w:pPr>
              <w:spacing w:after="0" w:line="276" w:lineRule="auto"/>
              <w:jc w:val="center"/>
              <w:rPr>
                <w:moveTo w:id="2546" w:author="EliseSchramkowski" w:date="2021-08-22T14:39:00Z"/>
                <w:rFonts w:ascii="Times New Roman" w:eastAsia="Times New Roman" w:hAnsi="Times New Roman" w:cs="Times New Roman"/>
                <w:b/>
                <w:color w:val="000000"/>
                <w:sz w:val="24"/>
                <w:szCs w:val="24"/>
                <w:lang w:val="nl-NL" w:eastAsia="nl-NL"/>
              </w:rPr>
            </w:pPr>
            <w:moveTo w:id="2547" w:author="EliseSchramkowski" w:date="2021-08-22T14:39:00Z">
              <w:r>
                <w:rPr>
                  <w:rFonts w:ascii="Times New Roman" w:eastAsia="Times New Roman" w:hAnsi="Times New Roman" w:cs="Times New Roman"/>
                  <w:color w:val="000000"/>
                  <w:sz w:val="24"/>
                  <w:szCs w:val="24"/>
                  <w:lang w:val="nl-NL" w:eastAsia="nl-NL"/>
                </w:rPr>
                <w:t>RESULTS LEVEL</w:t>
              </w:r>
            </w:moveTo>
          </w:p>
        </w:tc>
      </w:tr>
      <w:tr w:rsidR="00C51977" w:rsidRPr="009C1BF2" w14:paraId="6A5AF2CB" w14:textId="77777777" w:rsidTr="0063101F">
        <w:trPr>
          <w:trHeight w:val="288"/>
        </w:trPr>
        <w:tc>
          <w:tcPr>
            <w:tcW w:w="283" w:type="dxa"/>
            <w:tcBorders>
              <w:left w:val="nil"/>
              <w:bottom w:val="single" w:sz="4" w:space="0" w:color="auto"/>
              <w:right w:val="nil"/>
            </w:tcBorders>
            <w:shd w:val="clear" w:color="auto" w:fill="auto"/>
            <w:noWrap/>
            <w:vAlign w:val="bottom"/>
          </w:tcPr>
          <w:p w14:paraId="59DE73C3" w14:textId="77777777" w:rsidR="00C51977" w:rsidRPr="00B934E8" w:rsidRDefault="00C51977" w:rsidP="0063101F">
            <w:pPr>
              <w:spacing w:after="0" w:line="276" w:lineRule="auto"/>
              <w:rPr>
                <w:moveTo w:id="2548" w:author="EliseSchramkowski" w:date="2021-08-22T14:39:00Z"/>
                <w:rFonts w:ascii="Times New Roman" w:eastAsia="Times New Roman" w:hAnsi="Times New Roman" w:cs="Times New Roman"/>
                <w:color w:val="000000"/>
                <w:sz w:val="24"/>
                <w:szCs w:val="24"/>
                <w:lang w:val="nl-NL" w:eastAsia="nl-NL"/>
              </w:rPr>
            </w:pPr>
          </w:p>
        </w:tc>
        <w:tc>
          <w:tcPr>
            <w:tcW w:w="1559" w:type="dxa"/>
            <w:tcBorders>
              <w:left w:val="nil"/>
              <w:bottom w:val="single" w:sz="4" w:space="0" w:color="auto"/>
              <w:right w:val="nil"/>
            </w:tcBorders>
            <w:shd w:val="clear" w:color="auto" w:fill="auto"/>
            <w:noWrap/>
            <w:vAlign w:val="bottom"/>
            <w:hideMark/>
          </w:tcPr>
          <w:p w14:paraId="460BF75A" w14:textId="77777777" w:rsidR="00C51977" w:rsidRPr="00B934E8" w:rsidRDefault="00C51977" w:rsidP="0063101F">
            <w:pPr>
              <w:spacing w:after="0" w:line="276" w:lineRule="auto"/>
              <w:rPr>
                <w:moveTo w:id="2549" w:author="EliseSchramkowski" w:date="2021-08-22T14:39:00Z"/>
                <w:rFonts w:ascii="Times New Roman" w:eastAsia="Times New Roman" w:hAnsi="Times New Roman" w:cs="Times New Roman"/>
                <w:color w:val="000000"/>
                <w:sz w:val="24"/>
                <w:szCs w:val="24"/>
                <w:lang w:val="nl-NL" w:eastAsia="nl-NL"/>
              </w:rPr>
            </w:pPr>
          </w:p>
        </w:tc>
        <w:tc>
          <w:tcPr>
            <w:tcW w:w="852" w:type="dxa"/>
            <w:tcBorders>
              <w:left w:val="nil"/>
              <w:bottom w:val="single" w:sz="4" w:space="0" w:color="auto"/>
              <w:right w:val="nil"/>
            </w:tcBorders>
            <w:vAlign w:val="bottom"/>
          </w:tcPr>
          <w:p w14:paraId="541D06AB" w14:textId="77777777" w:rsidR="00C51977" w:rsidRPr="00B934E8" w:rsidRDefault="00C51977" w:rsidP="0063101F">
            <w:pPr>
              <w:spacing w:after="0" w:line="276" w:lineRule="auto"/>
              <w:jc w:val="center"/>
              <w:rPr>
                <w:moveTo w:id="2550" w:author="EliseSchramkowski" w:date="2021-08-22T14:39:00Z"/>
                <w:rFonts w:ascii="Times New Roman" w:eastAsia="Times New Roman" w:hAnsi="Times New Roman" w:cs="Times New Roman"/>
                <w:color w:val="000000"/>
                <w:sz w:val="24"/>
                <w:szCs w:val="24"/>
                <w:lang w:val="nl-NL" w:eastAsia="nl-NL"/>
              </w:rPr>
            </w:pPr>
            <w:moveTo w:id="2551" w:author="EliseSchramkowski" w:date="2021-08-22T14:39:00Z">
              <w:r w:rsidRPr="00B934E8">
                <w:rPr>
                  <w:rFonts w:ascii="Times New Roman" w:eastAsia="Times New Roman" w:hAnsi="Times New Roman" w:cs="Times New Roman"/>
                  <w:color w:val="000000"/>
                  <w:sz w:val="24"/>
                  <w:szCs w:val="24"/>
                  <w:lang w:val="nl-NL" w:eastAsia="nl-NL"/>
                </w:rPr>
                <w:t>Total</w:t>
              </w:r>
            </w:moveTo>
          </w:p>
        </w:tc>
        <w:tc>
          <w:tcPr>
            <w:tcW w:w="1275" w:type="dxa"/>
            <w:tcBorders>
              <w:left w:val="nil"/>
              <w:bottom w:val="single" w:sz="4" w:space="0" w:color="auto"/>
              <w:right w:val="nil"/>
            </w:tcBorders>
            <w:vAlign w:val="bottom"/>
          </w:tcPr>
          <w:p w14:paraId="7895B931" w14:textId="77777777" w:rsidR="00C51977" w:rsidRPr="00B934E8" w:rsidRDefault="00C51977" w:rsidP="0063101F">
            <w:pPr>
              <w:spacing w:after="0" w:line="276" w:lineRule="auto"/>
              <w:jc w:val="center"/>
              <w:rPr>
                <w:moveTo w:id="2552" w:author="EliseSchramkowski" w:date="2021-08-22T14:39:00Z"/>
                <w:rFonts w:ascii="Times New Roman" w:eastAsia="Times New Roman" w:hAnsi="Times New Roman" w:cs="Times New Roman"/>
                <w:color w:val="000000"/>
                <w:sz w:val="24"/>
                <w:szCs w:val="24"/>
                <w:lang w:val="nl-NL" w:eastAsia="nl-NL"/>
              </w:rPr>
            </w:pPr>
            <w:moveTo w:id="2553" w:author="EliseSchramkowski" w:date="2021-08-22T14:39:00Z">
              <w:r>
                <w:rPr>
                  <w:rFonts w:ascii="Times New Roman" w:eastAsia="Times New Roman" w:hAnsi="Times New Roman" w:cs="Times New Roman"/>
                  <w:color w:val="000000"/>
                  <w:sz w:val="24"/>
                  <w:szCs w:val="24"/>
                  <w:lang w:val="nl-NL" w:eastAsia="nl-NL"/>
                </w:rPr>
                <w:t>Yes</w:t>
              </w:r>
            </w:moveTo>
          </w:p>
        </w:tc>
        <w:tc>
          <w:tcPr>
            <w:tcW w:w="839" w:type="dxa"/>
            <w:tcBorders>
              <w:left w:val="nil"/>
              <w:bottom w:val="single" w:sz="4" w:space="0" w:color="auto"/>
              <w:right w:val="nil"/>
            </w:tcBorders>
            <w:vAlign w:val="bottom"/>
          </w:tcPr>
          <w:p w14:paraId="22EE7C4C" w14:textId="77777777" w:rsidR="00C51977" w:rsidRPr="00B934E8" w:rsidRDefault="00C51977" w:rsidP="0063101F">
            <w:pPr>
              <w:spacing w:after="0" w:line="276" w:lineRule="auto"/>
              <w:jc w:val="center"/>
              <w:rPr>
                <w:moveTo w:id="2554" w:author="EliseSchramkowski" w:date="2021-08-22T14:39:00Z"/>
                <w:rFonts w:ascii="Times New Roman" w:eastAsia="Times New Roman" w:hAnsi="Times New Roman" w:cs="Times New Roman"/>
                <w:color w:val="000000"/>
                <w:sz w:val="24"/>
                <w:szCs w:val="24"/>
                <w:lang w:val="nl-NL" w:eastAsia="nl-NL"/>
              </w:rPr>
            </w:pPr>
            <w:moveTo w:id="2555" w:author="EliseSchramkowski" w:date="2021-08-22T14:39:00Z">
              <w:r>
                <w:rPr>
                  <w:rFonts w:ascii="Times New Roman" w:eastAsia="Times New Roman" w:hAnsi="Times New Roman" w:cs="Times New Roman"/>
                  <w:color w:val="000000"/>
                  <w:sz w:val="24"/>
                  <w:szCs w:val="24"/>
                  <w:lang w:val="nl-NL" w:eastAsia="nl-NL"/>
                </w:rPr>
                <w:t>No</w:t>
              </w:r>
            </w:moveTo>
          </w:p>
        </w:tc>
        <w:tc>
          <w:tcPr>
            <w:tcW w:w="160" w:type="dxa"/>
            <w:tcBorders>
              <w:left w:val="nil"/>
              <w:bottom w:val="single" w:sz="4" w:space="0" w:color="auto"/>
              <w:right w:val="nil"/>
            </w:tcBorders>
          </w:tcPr>
          <w:p w14:paraId="32232DE0" w14:textId="77777777" w:rsidR="00C51977" w:rsidRPr="00B934E8" w:rsidRDefault="00C51977" w:rsidP="0063101F">
            <w:pPr>
              <w:spacing w:after="0" w:line="276" w:lineRule="auto"/>
              <w:jc w:val="center"/>
              <w:rPr>
                <w:moveTo w:id="2556" w:author="EliseSchramkowski" w:date="2021-08-22T14:39:00Z"/>
                <w:rFonts w:ascii="Times New Roman" w:eastAsia="Times New Roman" w:hAnsi="Times New Roman" w:cs="Times New Roman"/>
                <w:color w:val="000000"/>
                <w:sz w:val="24"/>
                <w:szCs w:val="24"/>
                <w:lang w:val="nl-NL" w:eastAsia="nl-NL"/>
              </w:rPr>
            </w:pPr>
          </w:p>
        </w:tc>
        <w:tc>
          <w:tcPr>
            <w:tcW w:w="844" w:type="dxa"/>
            <w:tcBorders>
              <w:left w:val="nil"/>
              <w:bottom w:val="single" w:sz="4" w:space="0" w:color="auto"/>
              <w:right w:val="nil"/>
            </w:tcBorders>
            <w:shd w:val="clear" w:color="auto" w:fill="auto"/>
            <w:noWrap/>
            <w:vAlign w:val="bottom"/>
            <w:hideMark/>
          </w:tcPr>
          <w:p w14:paraId="0AA3C20B" w14:textId="77777777" w:rsidR="00C51977" w:rsidRPr="00B934E8" w:rsidRDefault="00C51977" w:rsidP="0063101F">
            <w:pPr>
              <w:spacing w:after="0" w:line="276" w:lineRule="auto"/>
              <w:jc w:val="center"/>
              <w:rPr>
                <w:moveTo w:id="2557" w:author="EliseSchramkowski" w:date="2021-08-22T14:39:00Z"/>
                <w:rFonts w:ascii="Times New Roman" w:eastAsia="Times New Roman" w:hAnsi="Times New Roman" w:cs="Times New Roman"/>
                <w:color w:val="000000"/>
                <w:sz w:val="24"/>
                <w:szCs w:val="24"/>
                <w:lang w:val="nl-NL" w:eastAsia="nl-NL"/>
              </w:rPr>
            </w:pPr>
            <w:moveTo w:id="2558" w:author="EliseSchramkowski" w:date="2021-08-22T14:39:00Z">
              <w:r w:rsidRPr="00B934E8">
                <w:rPr>
                  <w:rFonts w:ascii="Times New Roman" w:eastAsia="Times New Roman" w:hAnsi="Times New Roman" w:cs="Times New Roman"/>
                  <w:color w:val="000000"/>
                  <w:sz w:val="24"/>
                  <w:szCs w:val="24"/>
                  <w:lang w:val="nl-NL" w:eastAsia="nl-NL"/>
                </w:rPr>
                <w:t>Total</w:t>
              </w:r>
            </w:moveTo>
          </w:p>
        </w:tc>
        <w:tc>
          <w:tcPr>
            <w:tcW w:w="1418" w:type="dxa"/>
            <w:tcBorders>
              <w:left w:val="nil"/>
              <w:bottom w:val="single" w:sz="4" w:space="0" w:color="auto"/>
              <w:right w:val="nil"/>
            </w:tcBorders>
            <w:shd w:val="clear" w:color="auto" w:fill="auto"/>
            <w:noWrap/>
            <w:vAlign w:val="bottom"/>
            <w:hideMark/>
          </w:tcPr>
          <w:p w14:paraId="4757E767" w14:textId="77777777" w:rsidR="00C51977" w:rsidRPr="00B934E8" w:rsidRDefault="00C51977" w:rsidP="0063101F">
            <w:pPr>
              <w:spacing w:after="0" w:line="276" w:lineRule="auto"/>
              <w:jc w:val="center"/>
              <w:rPr>
                <w:moveTo w:id="2559" w:author="EliseSchramkowski" w:date="2021-08-22T14:39:00Z"/>
                <w:rFonts w:ascii="Times New Roman" w:eastAsia="Times New Roman" w:hAnsi="Times New Roman" w:cs="Times New Roman"/>
                <w:color w:val="000000"/>
                <w:sz w:val="24"/>
                <w:szCs w:val="24"/>
                <w:lang w:val="nl-NL" w:eastAsia="nl-NL"/>
              </w:rPr>
            </w:pPr>
            <w:moveTo w:id="2560" w:author="EliseSchramkowski" w:date="2021-08-22T14:39:00Z">
              <w:r>
                <w:rPr>
                  <w:rFonts w:ascii="Times New Roman" w:eastAsia="Times New Roman" w:hAnsi="Times New Roman" w:cs="Times New Roman"/>
                  <w:color w:val="000000"/>
                  <w:sz w:val="24"/>
                  <w:szCs w:val="24"/>
                  <w:lang w:val="nl-NL" w:eastAsia="nl-NL"/>
                </w:rPr>
                <w:t>Yes</w:t>
              </w:r>
            </w:moveTo>
          </w:p>
        </w:tc>
        <w:tc>
          <w:tcPr>
            <w:tcW w:w="1134" w:type="dxa"/>
            <w:tcBorders>
              <w:left w:val="nil"/>
              <w:bottom w:val="single" w:sz="4" w:space="0" w:color="auto"/>
              <w:right w:val="nil"/>
            </w:tcBorders>
            <w:shd w:val="clear" w:color="auto" w:fill="auto"/>
            <w:noWrap/>
            <w:vAlign w:val="bottom"/>
            <w:hideMark/>
          </w:tcPr>
          <w:p w14:paraId="1255383B" w14:textId="77777777" w:rsidR="00C51977" w:rsidRPr="00B934E8" w:rsidRDefault="00C51977" w:rsidP="0063101F">
            <w:pPr>
              <w:spacing w:after="0" w:line="276" w:lineRule="auto"/>
              <w:jc w:val="center"/>
              <w:rPr>
                <w:moveTo w:id="2561" w:author="EliseSchramkowski" w:date="2021-08-22T14:39:00Z"/>
                <w:rFonts w:ascii="Times New Roman" w:eastAsia="Times New Roman" w:hAnsi="Times New Roman" w:cs="Times New Roman"/>
                <w:color w:val="000000"/>
                <w:sz w:val="24"/>
                <w:szCs w:val="24"/>
                <w:lang w:val="nl-NL" w:eastAsia="nl-NL"/>
              </w:rPr>
            </w:pPr>
            <w:moveTo w:id="2562" w:author="EliseSchramkowski" w:date="2021-08-22T14:39:00Z">
              <w:r>
                <w:rPr>
                  <w:rFonts w:ascii="Times New Roman" w:eastAsia="Times New Roman" w:hAnsi="Times New Roman" w:cs="Times New Roman"/>
                  <w:color w:val="000000"/>
                  <w:sz w:val="24"/>
                  <w:szCs w:val="24"/>
                  <w:lang w:val="nl-NL" w:eastAsia="nl-NL"/>
                </w:rPr>
                <w:t>No</w:t>
              </w:r>
            </w:moveTo>
          </w:p>
        </w:tc>
      </w:tr>
      <w:tr w:rsidR="00C51977" w:rsidRPr="009C1BF2" w14:paraId="1501CD3C" w14:textId="77777777" w:rsidTr="0063101F">
        <w:trPr>
          <w:trHeight w:val="288"/>
        </w:trPr>
        <w:tc>
          <w:tcPr>
            <w:tcW w:w="1842" w:type="dxa"/>
            <w:gridSpan w:val="2"/>
            <w:tcBorders>
              <w:top w:val="single" w:sz="4" w:space="0" w:color="auto"/>
              <w:left w:val="nil"/>
              <w:bottom w:val="nil"/>
              <w:right w:val="nil"/>
            </w:tcBorders>
            <w:shd w:val="clear" w:color="auto" w:fill="auto"/>
            <w:noWrap/>
          </w:tcPr>
          <w:p w14:paraId="3E213AE6" w14:textId="77777777" w:rsidR="00C51977" w:rsidRPr="00B934E8" w:rsidRDefault="00C51977" w:rsidP="0063101F">
            <w:pPr>
              <w:spacing w:after="0" w:line="276" w:lineRule="auto"/>
              <w:rPr>
                <w:moveTo w:id="2563" w:author="EliseSchramkowski" w:date="2021-08-22T14:39:00Z"/>
                <w:rFonts w:ascii="Times New Roman" w:eastAsia="Times New Roman" w:hAnsi="Times New Roman" w:cs="Times New Roman"/>
                <w:color w:val="000000"/>
                <w:sz w:val="24"/>
                <w:szCs w:val="24"/>
                <w:lang w:eastAsia="nl-NL"/>
              </w:rPr>
            </w:pPr>
            <w:moveTo w:id="2564" w:author="EliseSchramkowski" w:date="2021-08-22T14:39:00Z">
              <w:r w:rsidRPr="00B934E8">
                <w:rPr>
                  <w:rFonts w:ascii="Times New Roman" w:hAnsi="Times New Roman" w:cs="Times New Roman"/>
                  <w:sz w:val="24"/>
                  <w:szCs w:val="24"/>
                </w:rPr>
                <w:t>Result hypothesis</w:t>
              </w:r>
            </w:moveTo>
          </w:p>
        </w:tc>
        <w:tc>
          <w:tcPr>
            <w:tcW w:w="852" w:type="dxa"/>
            <w:tcBorders>
              <w:top w:val="single" w:sz="4" w:space="0" w:color="auto"/>
              <w:left w:val="nil"/>
              <w:bottom w:val="nil"/>
              <w:right w:val="nil"/>
            </w:tcBorders>
          </w:tcPr>
          <w:p w14:paraId="1BDD6BA3" w14:textId="77777777" w:rsidR="00C51977" w:rsidRDefault="00C51977" w:rsidP="0063101F">
            <w:pPr>
              <w:spacing w:after="0" w:line="276" w:lineRule="auto"/>
              <w:jc w:val="center"/>
              <w:rPr>
                <w:moveTo w:id="2565" w:author="EliseSchramkowski" w:date="2021-08-22T14:39:00Z"/>
                <w:rStyle w:val="CommentReference"/>
              </w:rPr>
            </w:pPr>
          </w:p>
        </w:tc>
        <w:tc>
          <w:tcPr>
            <w:tcW w:w="1275" w:type="dxa"/>
            <w:tcBorders>
              <w:top w:val="single" w:sz="4" w:space="0" w:color="auto"/>
              <w:left w:val="nil"/>
              <w:bottom w:val="nil"/>
              <w:right w:val="nil"/>
            </w:tcBorders>
          </w:tcPr>
          <w:p w14:paraId="18771D24" w14:textId="77777777" w:rsidR="00C51977" w:rsidRDefault="00C51977" w:rsidP="0063101F">
            <w:pPr>
              <w:spacing w:after="0" w:line="276" w:lineRule="auto"/>
              <w:jc w:val="center"/>
              <w:rPr>
                <w:moveTo w:id="2566" w:author="EliseSchramkowski" w:date="2021-08-22T14:39:00Z"/>
                <w:rStyle w:val="CommentReference"/>
              </w:rPr>
            </w:pPr>
          </w:p>
        </w:tc>
        <w:tc>
          <w:tcPr>
            <w:tcW w:w="839" w:type="dxa"/>
            <w:tcBorders>
              <w:top w:val="single" w:sz="4" w:space="0" w:color="auto"/>
              <w:left w:val="nil"/>
              <w:bottom w:val="nil"/>
              <w:right w:val="nil"/>
            </w:tcBorders>
          </w:tcPr>
          <w:p w14:paraId="2CA5A826" w14:textId="77777777" w:rsidR="00C51977" w:rsidRDefault="00C51977" w:rsidP="0063101F">
            <w:pPr>
              <w:spacing w:after="0" w:line="276" w:lineRule="auto"/>
              <w:jc w:val="center"/>
              <w:rPr>
                <w:moveTo w:id="2567" w:author="EliseSchramkowski" w:date="2021-08-22T14:39:00Z"/>
                <w:rStyle w:val="CommentReference"/>
              </w:rPr>
            </w:pPr>
          </w:p>
        </w:tc>
        <w:tc>
          <w:tcPr>
            <w:tcW w:w="160" w:type="dxa"/>
            <w:tcBorders>
              <w:top w:val="single" w:sz="4" w:space="0" w:color="auto"/>
              <w:left w:val="nil"/>
              <w:bottom w:val="nil"/>
              <w:right w:val="nil"/>
            </w:tcBorders>
          </w:tcPr>
          <w:p w14:paraId="6A308AE0" w14:textId="77777777" w:rsidR="00C51977" w:rsidRDefault="00C51977" w:rsidP="0063101F">
            <w:pPr>
              <w:spacing w:after="0" w:line="276" w:lineRule="auto"/>
              <w:jc w:val="center"/>
              <w:rPr>
                <w:moveTo w:id="2568" w:author="EliseSchramkowski" w:date="2021-08-22T14:39:00Z"/>
                <w:rStyle w:val="CommentReference"/>
              </w:rPr>
            </w:pPr>
          </w:p>
        </w:tc>
        <w:tc>
          <w:tcPr>
            <w:tcW w:w="844" w:type="dxa"/>
            <w:tcBorders>
              <w:top w:val="single" w:sz="4" w:space="0" w:color="auto"/>
              <w:left w:val="nil"/>
              <w:bottom w:val="nil"/>
              <w:right w:val="nil"/>
            </w:tcBorders>
            <w:shd w:val="clear" w:color="auto" w:fill="auto"/>
            <w:noWrap/>
            <w:vAlign w:val="bottom"/>
          </w:tcPr>
          <w:p w14:paraId="634CA1BE" w14:textId="77777777" w:rsidR="00C51977" w:rsidRPr="00B934E8" w:rsidRDefault="00C51977" w:rsidP="0063101F">
            <w:pPr>
              <w:spacing w:after="0" w:line="276" w:lineRule="auto"/>
              <w:jc w:val="center"/>
              <w:rPr>
                <w:moveTo w:id="2569" w:author="EliseSchramkowski" w:date="2021-08-22T14:39:00Z"/>
                <w:rFonts w:ascii="Times New Roman" w:eastAsia="Times New Roman" w:hAnsi="Times New Roman" w:cs="Times New Roman"/>
                <w:color w:val="000000"/>
                <w:sz w:val="24"/>
                <w:szCs w:val="24"/>
                <w:lang w:eastAsia="nl-NL"/>
              </w:rPr>
            </w:pPr>
          </w:p>
        </w:tc>
        <w:tc>
          <w:tcPr>
            <w:tcW w:w="1418" w:type="dxa"/>
            <w:tcBorders>
              <w:top w:val="single" w:sz="4" w:space="0" w:color="auto"/>
              <w:left w:val="nil"/>
              <w:bottom w:val="nil"/>
              <w:right w:val="nil"/>
            </w:tcBorders>
            <w:shd w:val="clear" w:color="auto" w:fill="auto"/>
            <w:noWrap/>
            <w:vAlign w:val="bottom"/>
          </w:tcPr>
          <w:p w14:paraId="0DE5E538" w14:textId="77777777" w:rsidR="00C51977" w:rsidRPr="00B934E8" w:rsidRDefault="00C51977" w:rsidP="0063101F">
            <w:pPr>
              <w:spacing w:after="0" w:line="276" w:lineRule="auto"/>
              <w:jc w:val="center"/>
              <w:rPr>
                <w:moveTo w:id="2570" w:author="EliseSchramkowski" w:date="2021-08-22T14:39:00Z"/>
                <w:rFonts w:ascii="Times New Roman" w:eastAsia="Times New Roman" w:hAnsi="Times New Roman" w:cs="Times New Roman"/>
                <w:color w:val="000000"/>
                <w:sz w:val="24"/>
                <w:szCs w:val="24"/>
                <w:lang w:eastAsia="nl-NL"/>
              </w:rPr>
            </w:pPr>
          </w:p>
        </w:tc>
        <w:tc>
          <w:tcPr>
            <w:tcW w:w="1134" w:type="dxa"/>
            <w:tcBorders>
              <w:top w:val="single" w:sz="4" w:space="0" w:color="auto"/>
              <w:left w:val="nil"/>
              <w:bottom w:val="nil"/>
              <w:right w:val="nil"/>
            </w:tcBorders>
            <w:shd w:val="clear" w:color="auto" w:fill="auto"/>
            <w:noWrap/>
            <w:vAlign w:val="bottom"/>
          </w:tcPr>
          <w:p w14:paraId="47975E19" w14:textId="77777777" w:rsidR="00C51977" w:rsidRPr="00B934E8" w:rsidRDefault="00C51977" w:rsidP="0063101F">
            <w:pPr>
              <w:spacing w:after="0" w:line="276" w:lineRule="auto"/>
              <w:jc w:val="center"/>
              <w:rPr>
                <w:moveTo w:id="2571" w:author="EliseSchramkowski" w:date="2021-08-22T14:39:00Z"/>
                <w:rFonts w:ascii="Times New Roman" w:eastAsia="Times New Roman" w:hAnsi="Times New Roman" w:cs="Times New Roman"/>
                <w:color w:val="000000"/>
                <w:sz w:val="24"/>
                <w:szCs w:val="24"/>
                <w:lang w:eastAsia="nl-NL"/>
              </w:rPr>
            </w:pPr>
          </w:p>
        </w:tc>
      </w:tr>
      <w:tr w:rsidR="00C51977" w:rsidRPr="0068737F" w14:paraId="2E410A8C" w14:textId="77777777" w:rsidTr="0063101F">
        <w:trPr>
          <w:trHeight w:val="288"/>
        </w:trPr>
        <w:tc>
          <w:tcPr>
            <w:tcW w:w="283" w:type="dxa"/>
            <w:tcBorders>
              <w:top w:val="nil"/>
              <w:left w:val="nil"/>
              <w:right w:val="nil"/>
            </w:tcBorders>
            <w:shd w:val="clear" w:color="auto" w:fill="auto"/>
            <w:noWrap/>
            <w:vAlign w:val="bottom"/>
            <w:hideMark/>
          </w:tcPr>
          <w:p w14:paraId="012B3CB6" w14:textId="77777777" w:rsidR="00C51977" w:rsidRPr="00B934E8" w:rsidRDefault="00C51977" w:rsidP="0063101F">
            <w:pPr>
              <w:spacing w:after="0" w:line="276" w:lineRule="auto"/>
              <w:rPr>
                <w:moveTo w:id="2572" w:author="EliseSchramkowski" w:date="2021-08-22T14:39:00Z"/>
                <w:rFonts w:ascii="Times New Roman" w:eastAsia="Times New Roman" w:hAnsi="Times New Roman" w:cs="Times New Roman"/>
                <w:color w:val="000000"/>
                <w:sz w:val="24"/>
                <w:szCs w:val="24"/>
                <w:lang w:eastAsia="nl-NL"/>
              </w:rPr>
            </w:pPr>
          </w:p>
        </w:tc>
        <w:tc>
          <w:tcPr>
            <w:tcW w:w="1559" w:type="dxa"/>
            <w:tcBorders>
              <w:top w:val="nil"/>
              <w:left w:val="nil"/>
              <w:right w:val="nil"/>
            </w:tcBorders>
            <w:shd w:val="clear" w:color="auto" w:fill="auto"/>
            <w:noWrap/>
            <w:vAlign w:val="bottom"/>
            <w:hideMark/>
          </w:tcPr>
          <w:p w14:paraId="72C4B149" w14:textId="77777777" w:rsidR="00C51977" w:rsidRPr="00B934E8" w:rsidRDefault="00C51977" w:rsidP="0063101F">
            <w:pPr>
              <w:spacing w:after="0" w:line="276" w:lineRule="auto"/>
              <w:rPr>
                <w:moveTo w:id="2573" w:author="EliseSchramkowski" w:date="2021-08-22T14:39:00Z"/>
                <w:rFonts w:ascii="Times New Roman" w:eastAsia="Times New Roman" w:hAnsi="Times New Roman" w:cs="Times New Roman"/>
                <w:color w:val="000000"/>
                <w:sz w:val="24"/>
                <w:szCs w:val="24"/>
                <w:lang w:val="nl-NL" w:eastAsia="nl-NL"/>
              </w:rPr>
            </w:pPr>
            <w:moveTo w:id="2574" w:author="EliseSchramkowski" w:date="2021-08-22T14:39:00Z">
              <w:r w:rsidRPr="00B934E8">
                <w:rPr>
                  <w:rFonts w:ascii="Times New Roman" w:eastAsia="Times New Roman" w:hAnsi="Times New Roman" w:cs="Times New Roman"/>
                  <w:color w:val="000000"/>
                  <w:sz w:val="24"/>
                  <w:szCs w:val="24"/>
                  <w:lang w:val="nl-NL" w:eastAsia="nl-NL"/>
                </w:rPr>
                <w:t>Yes</w:t>
              </w:r>
            </w:moveTo>
          </w:p>
        </w:tc>
        <w:tc>
          <w:tcPr>
            <w:tcW w:w="852" w:type="dxa"/>
            <w:tcBorders>
              <w:top w:val="nil"/>
              <w:left w:val="nil"/>
              <w:right w:val="nil"/>
            </w:tcBorders>
          </w:tcPr>
          <w:p w14:paraId="7ED22CF0" w14:textId="77777777" w:rsidR="00C51977" w:rsidRDefault="00C51977" w:rsidP="0063101F">
            <w:pPr>
              <w:spacing w:after="0" w:line="276" w:lineRule="auto"/>
              <w:jc w:val="center"/>
              <w:rPr>
                <w:moveTo w:id="2575" w:author="EliseSchramkowski" w:date="2021-08-22T14:39:00Z"/>
                <w:rFonts w:ascii="Times New Roman" w:eastAsia="Times New Roman" w:hAnsi="Times New Roman" w:cs="Times New Roman"/>
                <w:color w:val="000000" w:themeColor="text1"/>
                <w:sz w:val="24"/>
                <w:szCs w:val="24"/>
                <w:lang w:val="nl-NL" w:eastAsia="nl-NL"/>
              </w:rPr>
            </w:pPr>
            <w:moveTo w:id="2576" w:author="EliseSchramkowski" w:date="2021-08-22T14:39:00Z">
              <w:r>
                <w:rPr>
                  <w:rFonts w:ascii="Times New Roman" w:eastAsia="Times New Roman" w:hAnsi="Times New Roman" w:cs="Times New Roman"/>
                  <w:color w:val="000000" w:themeColor="text1"/>
                  <w:sz w:val="24"/>
                  <w:szCs w:val="24"/>
                  <w:lang w:val="nl-NL" w:eastAsia="nl-NL"/>
                </w:rPr>
                <w:t>-</w:t>
              </w:r>
            </w:moveTo>
          </w:p>
        </w:tc>
        <w:tc>
          <w:tcPr>
            <w:tcW w:w="1275" w:type="dxa"/>
            <w:tcBorders>
              <w:top w:val="nil"/>
              <w:left w:val="nil"/>
              <w:right w:val="nil"/>
            </w:tcBorders>
          </w:tcPr>
          <w:p w14:paraId="6012DC76" w14:textId="77777777" w:rsidR="00C51977" w:rsidRDefault="00C51977" w:rsidP="0063101F">
            <w:pPr>
              <w:spacing w:after="0" w:line="276" w:lineRule="auto"/>
              <w:jc w:val="center"/>
              <w:rPr>
                <w:moveTo w:id="2577" w:author="EliseSchramkowski" w:date="2021-08-22T14:39:00Z"/>
                <w:rFonts w:ascii="Times New Roman" w:eastAsia="Times New Roman" w:hAnsi="Times New Roman" w:cs="Times New Roman"/>
                <w:color w:val="000000" w:themeColor="text1"/>
                <w:sz w:val="24"/>
                <w:szCs w:val="24"/>
                <w:lang w:val="nl-NL" w:eastAsia="nl-NL"/>
              </w:rPr>
            </w:pPr>
            <w:moveTo w:id="2578" w:author="EliseSchramkowski" w:date="2021-08-22T14:39:00Z">
              <w:r>
                <w:rPr>
                  <w:rFonts w:ascii="Times New Roman" w:eastAsia="Times New Roman" w:hAnsi="Times New Roman" w:cs="Times New Roman"/>
                  <w:color w:val="000000" w:themeColor="text1"/>
                  <w:sz w:val="24"/>
                  <w:szCs w:val="24"/>
                  <w:lang w:val="nl-NL" w:eastAsia="nl-NL"/>
                </w:rPr>
                <w:t>-</w:t>
              </w:r>
            </w:moveTo>
          </w:p>
        </w:tc>
        <w:tc>
          <w:tcPr>
            <w:tcW w:w="839" w:type="dxa"/>
            <w:tcBorders>
              <w:top w:val="nil"/>
              <w:left w:val="nil"/>
              <w:right w:val="nil"/>
            </w:tcBorders>
          </w:tcPr>
          <w:p w14:paraId="4EA07CA6" w14:textId="77777777" w:rsidR="00C51977" w:rsidRDefault="00C51977" w:rsidP="0063101F">
            <w:pPr>
              <w:spacing w:after="0" w:line="276" w:lineRule="auto"/>
              <w:jc w:val="center"/>
              <w:rPr>
                <w:moveTo w:id="2579" w:author="EliseSchramkowski" w:date="2021-08-22T14:39:00Z"/>
                <w:rFonts w:ascii="Times New Roman" w:eastAsia="Times New Roman" w:hAnsi="Times New Roman" w:cs="Times New Roman"/>
                <w:color w:val="000000" w:themeColor="text1"/>
                <w:sz w:val="24"/>
                <w:szCs w:val="24"/>
                <w:lang w:val="nl-NL" w:eastAsia="nl-NL"/>
              </w:rPr>
            </w:pPr>
            <w:moveTo w:id="2580" w:author="EliseSchramkowski" w:date="2021-08-22T14:39:00Z">
              <w:r>
                <w:rPr>
                  <w:rFonts w:ascii="Times New Roman" w:eastAsia="Times New Roman" w:hAnsi="Times New Roman" w:cs="Times New Roman"/>
                  <w:color w:val="000000" w:themeColor="text1"/>
                  <w:sz w:val="24"/>
                  <w:szCs w:val="24"/>
                  <w:lang w:val="nl-NL" w:eastAsia="nl-NL"/>
                </w:rPr>
                <w:t>-</w:t>
              </w:r>
            </w:moveTo>
          </w:p>
        </w:tc>
        <w:tc>
          <w:tcPr>
            <w:tcW w:w="160" w:type="dxa"/>
            <w:tcBorders>
              <w:top w:val="nil"/>
              <w:left w:val="nil"/>
              <w:right w:val="nil"/>
            </w:tcBorders>
          </w:tcPr>
          <w:p w14:paraId="7DDAC7B7" w14:textId="77777777" w:rsidR="00C51977" w:rsidRDefault="00C51977" w:rsidP="0063101F">
            <w:pPr>
              <w:spacing w:after="0" w:line="276" w:lineRule="auto"/>
              <w:jc w:val="center"/>
              <w:rPr>
                <w:moveTo w:id="2581"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top w:val="nil"/>
              <w:left w:val="nil"/>
              <w:right w:val="nil"/>
            </w:tcBorders>
            <w:shd w:val="clear" w:color="auto" w:fill="auto"/>
            <w:noWrap/>
            <w:vAlign w:val="bottom"/>
          </w:tcPr>
          <w:p w14:paraId="4D2CA866" w14:textId="77777777" w:rsidR="00C51977" w:rsidRPr="00B934E8" w:rsidRDefault="00C51977" w:rsidP="0063101F">
            <w:pPr>
              <w:spacing w:after="0" w:line="276" w:lineRule="auto"/>
              <w:jc w:val="center"/>
              <w:rPr>
                <w:moveTo w:id="2582" w:author="EliseSchramkowski" w:date="2021-08-22T14:39:00Z"/>
                <w:rFonts w:ascii="Times New Roman" w:eastAsia="Times New Roman" w:hAnsi="Times New Roman" w:cs="Times New Roman"/>
                <w:color w:val="000000" w:themeColor="text1"/>
                <w:sz w:val="24"/>
                <w:szCs w:val="24"/>
                <w:lang w:val="nl-NL" w:eastAsia="nl-NL"/>
              </w:rPr>
            </w:pPr>
            <w:moveTo w:id="2583" w:author="EliseSchramkowski" w:date="2021-08-22T14:39:00Z">
              <w:r>
                <w:rPr>
                  <w:rFonts w:ascii="Times New Roman" w:eastAsia="Times New Roman" w:hAnsi="Times New Roman" w:cs="Times New Roman"/>
                  <w:color w:val="000000" w:themeColor="text1"/>
                  <w:sz w:val="24"/>
                  <w:szCs w:val="24"/>
                  <w:lang w:val="nl-NL" w:eastAsia="nl-NL"/>
                </w:rPr>
                <w:t>70</w:t>
              </w:r>
            </w:moveTo>
          </w:p>
        </w:tc>
        <w:tc>
          <w:tcPr>
            <w:tcW w:w="1418" w:type="dxa"/>
            <w:tcBorders>
              <w:top w:val="nil"/>
              <w:left w:val="nil"/>
              <w:right w:val="nil"/>
            </w:tcBorders>
            <w:shd w:val="clear" w:color="auto" w:fill="auto"/>
            <w:noWrap/>
            <w:vAlign w:val="bottom"/>
          </w:tcPr>
          <w:p w14:paraId="454520B4" w14:textId="77777777" w:rsidR="00C51977" w:rsidRPr="00B934E8" w:rsidRDefault="00C51977" w:rsidP="0063101F">
            <w:pPr>
              <w:spacing w:after="0" w:line="276" w:lineRule="auto"/>
              <w:jc w:val="center"/>
              <w:rPr>
                <w:moveTo w:id="2584" w:author="EliseSchramkowski" w:date="2021-08-22T14:39:00Z"/>
                <w:rFonts w:ascii="Times New Roman" w:eastAsia="Times New Roman" w:hAnsi="Times New Roman" w:cs="Times New Roman"/>
                <w:color w:val="000000" w:themeColor="text1"/>
                <w:sz w:val="24"/>
                <w:szCs w:val="24"/>
                <w:lang w:val="nl-NL" w:eastAsia="nl-NL"/>
              </w:rPr>
            </w:pPr>
            <w:moveTo w:id="2585" w:author="EliseSchramkowski" w:date="2021-08-22T14:39:00Z">
              <w:r>
                <w:rPr>
                  <w:rFonts w:ascii="Times New Roman" w:eastAsia="Times New Roman" w:hAnsi="Times New Roman" w:cs="Times New Roman"/>
                  <w:color w:val="000000" w:themeColor="text1"/>
                  <w:sz w:val="24"/>
                  <w:szCs w:val="24"/>
                  <w:lang w:val="nl-NL" w:eastAsia="nl-NL"/>
                </w:rPr>
                <w:t>20 (28.6%)</w:t>
              </w:r>
            </w:moveTo>
          </w:p>
        </w:tc>
        <w:tc>
          <w:tcPr>
            <w:tcW w:w="1134" w:type="dxa"/>
            <w:tcBorders>
              <w:top w:val="nil"/>
              <w:left w:val="nil"/>
              <w:right w:val="nil"/>
            </w:tcBorders>
            <w:shd w:val="clear" w:color="auto" w:fill="auto"/>
            <w:noWrap/>
            <w:vAlign w:val="bottom"/>
          </w:tcPr>
          <w:p w14:paraId="08047675" w14:textId="77777777" w:rsidR="00C51977" w:rsidRPr="00B934E8" w:rsidRDefault="00C51977" w:rsidP="0063101F">
            <w:pPr>
              <w:spacing w:after="0" w:line="276" w:lineRule="auto"/>
              <w:jc w:val="center"/>
              <w:rPr>
                <w:moveTo w:id="2586" w:author="EliseSchramkowski" w:date="2021-08-22T14:39:00Z"/>
                <w:rFonts w:ascii="Times New Roman" w:eastAsia="Times New Roman" w:hAnsi="Times New Roman" w:cs="Times New Roman"/>
                <w:color w:val="000000" w:themeColor="text1"/>
                <w:sz w:val="24"/>
                <w:szCs w:val="24"/>
                <w:lang w:val="nl-NL" w:eastAsia="nl-NL"/>
              </w:rPr>
            </w:pPr>
            <w:moveTo w:id="2587" w:author="EliseSchramkowski" w:date="2021-08-22T14:39:00Z">
              <w:r>
                <w:rPr>
                  <w:rFonts w:ascii="Times New Roman" w:eastAsia="Times New Roman" w:hAnsi="Times New Roman" w:cs="Times New Roman"/>
                  <w:color w:val="000000" w:themeColor="text1"/>
                  <w:sz w:val="24"/>
                  <w:szCs w:val="24"/>
                  <w:lang w:val="nl-NL" w:eastAsia="nl-NL"/>
                </w:rPr>
                <w:t>50</w:t>
              </w:r>
            </w:moveTo>
          </w:p>
        </w:tc>
      </w:tr>
      <w:tr w:rsidR="00C51977" w:rsidRPr="00512E54" w14:paraId="6FB69485" w14:textId="77777777" w:rsidTr="0063101F">
        <w:trPr>
          <w:trHeight w:val="288"/>
        </w:trPr>
        <w:tc>
          <w:tcPr>
            <w:tcW w:w="283" w:type="dxa"/>
            <w:tcBorders>
              <w:top w:val="nil"/>
              <w:left w:val="nil"/>
              <w:right w:val="nil"/>
            </w:tcBorders>
            <w:shd w:val="clear" w:color="auto" w:fill="auto"/>
            <w:noWrap/>
            <w:vAlign w:val="bottom"/>
            <w:hideMark/>
          </w:tcPr>
          <w:p w14:paraId="103E5E80" w14:textId="77777777" w:rsidR="00C51977" w:rsidRPr="00B934E8" w:rsidRDefault="00C51977" w:rsidP="0063101F">
            <w:pPr>
              <w:spacing w:line="276" w:lineRule="auto"/>
              <w:jc w:val="center"/>
              <w:rPr>
                <w:moveTo w:id="2588" w:author="EliseSchramkowski" w:date="2021-08-22T14:39:00Z"/>
                <w:rFonts w:ascii="Times New Roman" w:eastAsia="Times New Roman" w:hAnsi="Times New Roman" w:cs="Times New Roman"/>
                <w:color w:val="000000"/>
                <w:sz w:val="24"/>
                <w:szCs w:val="24"/>
                <w:lang w:val="nl-NL" w:eastAsia="nl-NL"/>
              </w:rPr>
            </w:pPr>
          </w:p>
        </w:tc>
        <w:tc>
          <w:tcPr>
            <w:tcW w:w="1559" w:type="dxa"/>
            <w:tcBorders>
              <w:top w:val="nil"/>
              <w:left w:val="nil"/>
              <w:right w:val="nil"/>
            </w:tcBorders>
            <w:shd w:val="clear" w:color="auto" w:fill="auto"/>
            <w:noWrap/>
            <w:vAlign w:val="bottom"/>
            <w:hideMark/>
          </w:tcPr>
          <w:p w14:paraId="43BC0C79" w14:textId="77777777" w:rsidR="00C51977" w:rsidRPr="00B934E8" w:rsidRDefault="00C51977" w:rsidP="0063101F">
            <w:pPr>
              <w:spacing w:line="276" w:lineRule="auto"/>
              <w:rPr>
                <w:moveTo w:id="2589" w:author="EliseSchramkowski" w:date="2021-08-22T14:39:00Z"/>
                <w:rFonts w:ascii="Times New Roman" w:eastAsia="Times New Roman" w:hAnsi="Times New Roman" w:cs="Times New Roman"/>
                <w:color w:val="000000"/>
                <w:sz w:val="24"/>
                <w:szCs w:val="24"/>
                <w:lang w:val="nl-NL" w:eastAsia="nl-NL"/>
              </w:rPr>
            </w:pPr>
            <w:moveTo w:id="2590" w:author="EliseSchramkowski" w:date="2021-08-22T14:39:00Z">
              <w:r w:rsidRPr="00B934E8">
                <w:rPr>
                  <w:rFonts w:ascii="Times New Roman" w:eastAsia="Times New Roman" w:hAnsi="Times New Roman" w:cs="Times New Roman"/>
                  <w:color w:val="000000"/>
                  <w:sz w:val="24"/>
                  <w:szCs w:val="24"/>
                  <w:lang w:val="nl-NL" w:eastAsia="nl-NL"/>
                </w:rPr>
                <w:t>No</w:t>
              </w:r>
            </w:moveTo>
          </w:p>
        </w:tc>
        <w:tc>
          <w:tcPr>
            <w:tcW w:w="852" w:type="dxa"/>
            <w:tcBorders>
              <w:top w:val="nil"/>
              <w:left w:val="nil"/>
              <w:right w:val="nil"/>
            </w:tcBorders>
          </w:tcPr>
          <w:p w14:paraId="20374BBC" w14:textId="77777777" w:rsidR="00C51977" w:rsidRDefault="00C51977" w:rsidP="0063101F">
            <w:pPr>
              <w:spacing w:line="276" w:lineRule="auto"/>
              <w:jc w:val="center"/>
              <w:rPr>
                <w:moveTo w:id="2591" w:author="EliseSchramkowski" w:date="2021-08-22T14:39:00Z"/>
                <w:rFonts w:ascii="Times New Roman" w:eastAsia="Times New Roman" w:hAnsi="Times New Roman" w:cs="Times New Roman"/>
                <w:color w:val="000000" w:themeColor="text1"/>
                <w:sz w:val="24"/>
                <w:szCs w:val="24"/>
                <w:lang w:val="nl-NL" w:eastAsia="nl-NL"/>
              </w:rPr>
            </w:pPr>
            <w:moveTo w:id="2592" w:author="EliseSchramkowski" w:date="2021-08-22T14:39:00Z">
              <w:r>
                <w:rPr>
                  <w:rFonts w:ascii="Times New Roman" w:eastAsia="Times New Roman" w:hAnsi="Times New Roman" w:cs="Times New Roman"/>
                  <w:color w:val="000000" w:themeColor="text1"/>
                  <w:sz w:val="24"/>
                  <w:szCs w:val="24"/>
                  <w:lang w:val="nl-NL" w:eastAsia="nl-NL"/>
                </w:rPr>
                <w:t>-</w:t>
              </w:r>
            </w:moveTo>
          </w:p>
        </w:tc>
        <w:tc>
          <w:tcPr>
            <w:tcW w:w="1275" w:type="dxa"/>
            <w:tcBorders>
              <w:top w:val="nil"/>
              <w:left w:val="nil"/>
              <w:right w:val="nil"/>
            </w:tcBorders>
          </w:tcPr>
          <w:p w14:paraId="0461339B" w14:textId="77777777" w:rsidR="00C51977" w:rsidRDefault="00C51977" w:rsidP="0063101F">
            <w:pPr>
              <w:spacing w:line="276" w:lineRule="auto"/>
              <w:jc w:val="center"/>
              <w:rPr>
                <w:moveTo w:id="2593" w:author="EliseSchramkowski" w:date="2021-08-22T14:39:00Z"/>
                <w:rFonts w:ascii="Times New Roman" w:eastAsia="Times New Roman" w:hAnsi="Times New Roman" w:cs="Times New Roman"/>
                <w:color w:val="000000" w:themeColor="text1"/>
                <w:sz w:val="24"/>
                <w:szCs w:val="24"/>
                <w:lang w:val="nl-NL" w:eastAsia="nl-NL"/>
              </w:rPr>
            </w:pPr>
            <w:moveTo w:id="2594" w:author="EliseSchramkowski" w:date="2021-08-22T14:39:00Z">
              <w:r>
                <w:rPr>
                  <w:rFonts w:ascii="Times New Roman" w:eastAsia="Times New Roman" w:hAnsi="Times New Roman" w:cs="Times New Roman"/>
                  <w:color w:val="000000" w:themeColor="text1"/>
                  <w:sz w:val="24"/>
                  <w:szCs w:val="24"/>
                  <w:lang w:val="nl-NL" w:eastAsia="nl-NL"/>
                </w:rPr>
                <w:t>-</w:t>
              </w:r>
            </w:moveTo>
          </w:p>
        </w:tc>
        <w:tc>
          <w:tcPr>
            <w:tcW w:w="839" w:type="dxa"/>
            <w:tcBorders>
              <w:top w:val="nil"/>
              <w:left w:val="nil"/>
              <w:right w:val="nil"/>
            </w:tcBorders>
          </w:tcPr>
          <w:p w14:paraId="20057FA7" w14:textId="77777777" w:rsidR="00C51977" w:rsidRDefault="00C51977" w:rsidP="0063101F">
            <w:pPr>
              <w:spacing w:line="276" w:lineRule="auto"/>
              <w:jc w:val="center"/>
              <w:rPr>
                <w:moveTo w:id="2595" w:author="EliseSchramkowski" w:date="2021-08-22T14:39:00Z"/>
                <w:rFonts w:ascii="Times New Roman" w:eastAsia="Times New Roman" w:hAnsi="Times New Roman" w:cs="Times New Roman"/>
                <w:color w:val="000000" w:themeColor="text1"/>
                <w:sz w:val="24"/>
                <w:szCs w:val="24"/>
                <w:lang w:val="nl-NL" w:eastAsia="nl-NL"/>
              </w:rPr>
            </w:pPr>
            <w:moveTo w:id="2596" w:author="EliseSchramkowski" w:date="2021-08-22T14:39:00Z">
              <w:r>
                <w:rPr>
                  <w:rFonts w:ascii="Times New Roman" w:eastAsia="Times New Roman" w:hAnsi="Times New Roman" w:cs="Times New Roman"/>
                  <w:color w:val="000000" w:themeColor="text1"/>
                  <w:sz w:val="24"/>
                  <w:szCs w:val="24"/>
                  <w:lang w:val="nl-NL" w:eastAsia="nl-NL"/>
                </w:rPr>
                <w:t>-</w:t>
              </w:r>
            </w:moveTo>
          </w:p>
        </w:tc>
        <w:tc>
          <w:tcPr>
            <w:tcW w:w="160" w:type="dxa"/>
            <w:tcBorders>
              <w:top w:val="nil"/>
              <w:left w:val="nil"/>
              <w:right w:val="nil"/>
            </w:tcBorders>
          </w:tcPr>
          <w:p w14:paraId="0DFEE1F1" w14:textId="77777777" w:rsidR="00C51977" w:rsidRDefault="00C51977" w:rsidP="0063101F">
            <w:pPr>
              <w:spacing w:line="276" w:lineRule="auto"/>
              <w:jc w:val="center"/>
              <w:rPr>
                <w:moveTo w:id="2597"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top w:val="nil"/>
              <w:left w:val="nil"/>
              <w:right w:val="nil"/>
            </w:tcBorders>
            <w:shd w:val="clear" w:color="auto" w:fill="auto"/>
            <w:noWrap/>
            <w:vAlign w:val="bottom"/>
          </w:tcPr>
          <w:p w14:paraId="062E9DD7" w14:textId="77777777" w:rsidR="00C51977" w:rsidRPr="00B934E8" w:rsidRDefault="00C51977" w:rsidP="0063101F">
            <w:pPr>
              <w:spacing w:line="276" w:lineRule="auto"/>
              <w:jc w:val="center"/>
              <w:rPr>
                <w:moveTo w:id="2598" w:author="EliseSchramkowski" w:date="2021-08-22T14:39:00Z"/>
                <w:rFonts w:ascii="Times New Roman" w:eastAsia="Times New Roman" w:hAnsi="Times New Roman" w:cs="Times New Roman"/>
                <w:color w:val="000000" w:themeColor="text1"/>
                <w:sz w:val="24"/>
                <w:szCs w:val="24"/>
                <w:lang w:val="nl-NL" w:eastAsia="nl-NL"/>
              </w:rPr>
            </w:pPr>
            <w:moveTo w:id="2599" w:author="EliseSchramkowski" w:date="2021-08-22T14:39:00Z">
              <w:r>
                <w:rPr>
                  <w:rFonts w:ascii="Times New Roman" w:eastAsia="Times New Roman" w:hAnsi="Times New Roman" w:cs="Times New Roman"/>
                  <w:color w:val="000000" w:themeColor="text1"/>
                  <w:sz w:val="24"/>
                  <w:szCs w:val="24"/>
                  <w:lang w:val="nl-NL" w:eastAsia="nl-NL"/>
                </w:rPr>
                <w:t>136</w:t>
              </w:r>
            </w:moveTo>
          </w:p>
        </w:tc>
        <w:tc>
          <w:tcPr>
            <w:tcW w:w="1418" w:type="dxa"/>
            <w:tcBorders>
              <w:top w:val="nil"/>
              <w:left w:val="nil"/>
              <w:right w:val="nil"/>
            </w:tcBorders>
            <w:shd w:val="clear" w:color="auto" w:fill="auto"/>
            <w:noWrap/>
            <w:vAlign w:val="bottom"/>
          </w:tcPr>
          <w:p w14:paraId="4569F8ED" w14:textId="77777777" w:rsidR="00C51977" w:rsidRPr="00B934E8" w:rsidRDefault="00C51977" w:rsidP="0063101F">
            <w:pPr>
              <w:spacing w:line="276" w:lineRule="auto"/>
              <w:jc w:val="center"/>
              <w:rPr>
                <w:moveTo w:id="2600" w:author="EliseSchramkowski" w:date="2021-08-22T14:39:00Z"/>
                <w:rFonts w:ascii="Times New Roman" w:eastAsia="Times New Roman" w:hAnsi="Times New Roman" w:cs="Times New Roman"/>
                <w:color w:val="000000" w:themeColor="text1"/>
                <w:sz w:val="24"/>
                <w:szCs w:val="24"/>
                <w:lang w:val="nl-NL" w:eastAsia="nl-NL"/>
              </w:rPr>
            </w:pPr>
            <w:moveTo w:id="2601" w:author="EliseSchramkowski" w:date="2021-08-22T14:39:00Z">
              <w:r>
                <w:rPr>
                  <w:rFonts w:ascii="Times New Roman" w:eastAsia="Times New Roman" w:hAnsi="Times New Roman" w:cs="Times New Roman"/>
                  <w:color w:val="000000" w:themeColor="text1"/>
                  <w:sz w:val="24"/>
                  <w:szCs w:val="24"/>
                  <w:lang w:val="nl-NL" w:eastAsia="nl-NL"/>
                </w:rPr>
                <w:t>52 (38.2%)</w:t>
              </w:r>
            </w:moveTo>
          </w:p>
        </w:tc>
        <w:tc>
          <w:tcPr>
            <w:tcW w:w="1134" w:type="dxa"/>
            <w:tcBorders>
              <w:top w:val="nil"/>
              <w:left w:val="nil"/>
              <w:right w:val="nil"/>
            </w:tcBorders>
            <w:shd w:val="clear" w:color="auto" w:fill="auto"/>
            <w:noWrap/>
            <w:vAlign w:val="bottom"/>
          </w:tcPr>
          <w:p w14:paraId="0D7F824E" w14:textId="77777777" w:rsidR="00C51977" w:rsidRPr="00B934E8" w:rsidRDefault="00C51977" w:rsidP="0063101F">
            <w:pPr>
              <w:spacing w:line="276" w:lineRule="auto"/>
              <w:jc w:val="center"/>
              <w:rPr>
                <w:moveTo w:id="2602" w:author="EliseSchramkowski" w:date="2021-08-22T14:39:00Z"/>
                <w:rFonts w:ascii="Times New Roman" w:eastAsia="Times New Roman" w:hAnsi="Times New Roman" w:cs="Times New Roman"/>
                <w:color w:val="000000" w:themeColor="text1"/>
                <w:sz w:val="24"/>
                <w:szCs w:val="24"/>
                <w:lang w:val="nl-NL" w:eastAsia="nl-NL"/>
              </w:rPr>
            </w:pPr>
            <w:moveTo w:id="2603" w:author="EliseSchramkowski" w:date="2021-08-22T14:39:00Z">
              <w:r>
                <w:rPr>
                  <w:rFonts w:ascii="Times New Roman" w:eastAsia="Times New Roman" w:hAnsi="Times New Roman" w:cs="Times New Roman"/>
                  <w:color w:val="000000" w:themeColor="text1"/>
                  <w:sz w:val="24"/>
                  <w:szCs w:val="24"/>
                  <w:lang w:val="nl-NL" w:eastAsia="nl-NL"/>
                </w:rPr>
                <w:t>84</w:t>
              </w:r>
            </w:moveTo>
          </w:p>
        </w:tc>
      </w:tr>
      <w:tr w:rsidR="00C51977" w:rsidRPr="0068737F" w14:paraId="41DB9C06" w14:textId="77777777" w:rsidTr="0063101F">
        <w:trPr>
          <w:trHeight w:val="228"/>
        </w:trPr>
        <w:tc>
          <w:tcPr>
            <w:tcW w:w="1842" w:type="dxa"/>
            <w:gridSpan w:val="2"/>
            <w:tcBorders>
              <w:top w:val="nil"/>
              <w:left w:val="nil"/>
              <w:right w:val="nil"/>
            </w:tcBorders>
            <w:shd w:val="clear" w:color="auto" w:fill="auto"/>
            <w:noWrap/>
            <w:vAlign w:val="bottom"/>
          </w:tcPr>
          <w:p w14:paraId="4A6C9645" w14:textId="77777777" w:rsidR="00C51977" w:rsidRPr="00B934E8" w:rsidRDefault="00C51977" w:rsidP="0063101F">
            <w:pPr>
              <w:spacing w:after="0" w:line="276" w:lineRule="auto"/>
              <w:rPr>
                <w:moveTo w:id="2604" w:author="EliseSchramkowski" w:date="2021-08-22T14:39:00Z"/>
                <w:rFonts w:ascii="Times New Roman" w:eastAsia="Times New Roman" w:hAnsi="Times New Roman" w:cs="Times New Roman"/>
                <w:color w:val="000000"/>
                <w:sz w:val="24"/>
                <w:szCs w:val="24"/>
                <w:lang w:val="nl-NL" w:eastAsia="nl-NL"/>
              </w:rPr>
            </w:pPr>
            <w:moveTo w:id="2605" w:author="EliseSchramkowski" w:date="2021-08-22T14:39:00Z">
              <w:r w:rsidRPr="00B934E8">
                <w:rPr>
                  <w:rFonts w:ascii="Times New Roman" w:eastAsia="Times New Roman" w:hAnsi="Times New Roman" w:cs="Times New Roman"/>
                  <w:color w:val="000000"/>
                  <w:sz w:val="24"/>
                  <w:szCs w:val="24"/>
                  <w:lang w:val="nl-NL" w:eastAsia="nl-NL"/>
                </w:rPr>
                <w:t>Journal</w:t>
              </w:r>
            </w:moveTo>
          </w:p>
        </w:tc>
        <w:tc>
          <w:tcPr>
            <w:tcW w:w="852" w:type="dxa"/>
            <w:tcBorders>
              <w:top w:val="nil"/>
              <w:left w:val="nil"/>
              <w:right w:val="nil"/>
            </w:tcBorders>
          </w:tcPr>
          <w:p w14:paraId="42CDBAE5" w14:textId="77777777" w:rsidR="00C51977" w:rsidRPr="00B934E8" w:rsidRDefault="00C51977" w:rsidP="0063101F">
            <w:pPr>
              <w:spacing w:after="0" w:line="276" w:lineRule="auto"/>
              <w:jc w:val="center"/>
              <w:rPr>
                <w:moveTo w:id="2606" w:author="EliseSchramkowski" w:date="2021-08-22T14:39:00Z"/>
                <w:rFonts w:ascii="Times New Roman" w:eastAsia="Times New Roman" w:hAnsi="Times New Roman" w:cs="Times New Roman"/>
                <w:color w:val="000000" w:themeColor="text1"/>
                <w:sz w:val="24"/>
                <w:szCs w:val="24"/>
                <w:lang w:val="nl-NL" w:eastAsia="nl-NL"/>
              </w:rPr>
            </w:pPr>
          </w:p>
        </w:tc>
        <w:tc>
          <w:tcPr>
            <w:tcW w:w="1275" w:type="dxa"/>
            <w:tcBorders>
              <w:top w:val="nil"/>
              <w:left w:val="nil"/>
              <w:right w:val="nil"/>
            </w:tcBorders>
          </w:tcPr>
          <w:p w14:paraId="6987B742" w14:textId="77777777" w:rsidR="00C51977" w:rsidRPr="00B934E8" w:rsidRDefault="00C51977" w:rsidP="0063101F">
            <w:pPr>
              <w:spacing w:after="0" w:line="276" w:lineRule="auto"/>
              <w:jc w:val="center"/>
              <w:rPr>
                <w:moveTo w:id="2607" w:author="EliseSchramkowski" w:date="2021-08-22T14:39:00Z"/>
                <w:rFonts w:ascii="Times New Roman" w:eastAsia="Times New Roman" w:hAnsi="Times New Roman" w:cs="Times New Roman"/>
                <w:color w:val="000000" w:themeColor="text1"/>
                <w:sz w:val="24"/>
                <w:szCs w:val="24"/>
                <w:lang w:val="nl-NL" w:eastAsia="nl-NL"/>
              </w:rPr>
            </w:pPr>
          </w:p>
        </w:tc>
        <w:tc>
          <w:tcPr>
            <w:tcW w:w="839" w:type="dxa"/>
            <w:tcBorders>
              <w:top w:val="nil"/>
              <w:left w:val="nil"/>
              <w:right w:val="nil"/>
            </w:tcBorders>
          </w:tcPr>
          <w:p w14:paraId="168E578A" w14:textId="77777777" w:rsidR="00C51977" w:rsidRPr="00B934E8" w:rsidRDefault="00C51977" w:rsidP="0063101F">
            <w:pPr>
              <w:spacing w:after="0" w:line="276" w:lineRule="auto"/>
              <w:jc w:val="center"/>
              <w:rPr>
                <w:moveTo w:id="2608" w:author="EliseSchramkowski" w:date="2021-08-22T14:39:00Z"/>
                <w:rFonts w:ascii="Times New Roman" w:eastAsia="Times New Roman" w:hAnsi="Times New Roman" w:cs="Times New Roman"/>
                <w:color w:val="000000" w:themeColor="text1"/>
                <w:sz w:val="24"/>
                <w:szCs w:val="24"/>
                <w:lang w:val="nl-NL" w:eastAsia="nl-NL"/>
              </w:rPr>
            </w:pPr>
          </w:p>
        </w:tc>
        <w:tc>
          <w:tcPr>
            <w:tcW w:w="160" w:type="dxa"/>
            <w:tcBorders>
              <w:top w:val="nil"/>
              <w:left w:val="nil"/>
              <w:right w:val="nil"/>
            </w:tcBorders>
          </w:tcPr>
          <w:p w14:paraId="6DC10692" w14:textId="77777777" w:rsidR="00C51977" w:rsidRPr="00B934E8" w:rsidRDefault="00C51977" w:rsidP="0063101F">
            <w:pPr>
              <w:spacing w:after="0" w:line="276" w:lineRule="auto"/>
              <w:jc w:val="center"/>
              <w:rPr>
                <w:moveTo w:id="2609"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top w:val="nil"/>
              <w:left w:val="nil"/>
              <w:right w:val="nil"/>
            </w:tcBorders>
            <w:shd w:val="clear" w:color="auto" w:fill="auto"/>
            <w:noWrap/>
            <w:vAlign w:val="bottom"/>
          </w:tcPr>
          <w:p w14:paraId="21260D25" w14:textId="77777777" w:rsidR="00C51977" w:rsidRPr="00B934E8" w:rsidRDefault="00C51977" w:rsidP="0063101F">
            <w:pPr>
              <w:spacing w:after="0" w:line="276" w:lineRule="auto"/>
              <w:jc w:val="center"/>
              <w:rPr>
                <w:moveTo w:id="2610" w:author="EliseSchramkowski" w:date="2021-08-22T14:39:00Z"/>
                <w:rFonts w:ascii="Times New Roman" w:eastAsia="Times New Roman" w:hAnsi="Times New Roman" w:cs="Times New Roman"/>
                <w:color w:val="000000" w:themeColor="text1"/>
                <w:sz w:val="24"/>
                <w:szCs w:val="24"/>
                <w:lang w:val="nl-NL" w:eastAsia="nl-NL"/>
              </w:rPr>
            </w:pPr>
          </w:p>
        </w:tc>
        <w:tc>
          <w:tcPr>
            <w:tcW w:w="1418" w:type="dxa"/>
            <w:tcBorders>
              <w:top w:val="nil"/>
              <w:left w:val="nil"/>
              <w:right w:val="nil"/>
            </w:tcBorders>
            <w:shd w:val="clear" w:color="auto" w:fill="auto"/>
            <w:noWrap/>
            <w:vAlign w:val="bottom"/>
          </w:tcPr>
          <w:p w14:paraId="4BD312E4" w14:textId="77777777" w:rsidR="00C51977" w:rsidRPr="00B934E8" w:rsidRDefault="00C51977" w:rsidP="0063101F">
            <w:pPr>
              <w:spacing w:after="0" w:line="276" w:lineRule="auto"/>
              <w:jc w:val="center"/>
              <w:rPr>
                <w:moveTo w:id="2611" w:author="EliseSchramkowski" w:date="2021-08-22T14:39:00Z"/>
                <w:rFonts w:ascii="Times New Roman" w:eastAsia="Times New Roman" w:hAnsi="Times New Roman" w:cs="Times New Roman"/>
                <w:color w:val="000000" w:themeColor="text1"/>
                <w:sz w:val="24"/>
                <w:szCs w:val="24"/>
                <w:lang w:val="nl-NL" w:eastAsia="nl-NL"/>
              </w:rPr>
            </w:pPr>
          </w:p>
        </w:tc>
        <w:tc>
          <w:tcPr>
            <w:tcW w:w="1134" w:type="dxa"/>
            <w:tcBorders>
              <w:top w:val="nil"/>
              <w:left w:val="nil"/>
              <w:right w:val="nil"/>
            </w:tcBorders>
            <w:shd w:val="clear" w:color="auto" w:fill="auto"/>
            <w:noWrap/>
            <w:vAlign w:val="bottom"/>
          </w:tcPr>
          <w:p w14:paraId="7B88957B" w14:textId="77777777" w:rsidR="00C51977" w:rsidRPr="00B934E8" w:rsidRDefault="00C51977" w:rsidP="0063101F">
            <w:pPr>
              <w:spacing w:after="0" w:line="276" w:lineRule="auto"/>
              <w:jc w:val="center"/>
              <w:rPr>
                <w:moveTo w:id="2612" w:author="EliseSchramkowski" w:date="2021-08-22T14:39:00Z"/>
                <w:rFonts w:ascii="Times New Roman" w:eastAsia="Times New Roman" w:hAnsi="Times New Roman" w:cs="Times New Roman"/>
                <w:color w:val="000000" w:themeColor="text1"/>
                <w:sz w:val="24"/>
                <w:szCs w:val="24"/>
                <w:lang w:val="nl-NL" w:eastAsia="nl-NL"/>
              </w:rPr>
            </w:pPr>
          </w:p>
        </w:tc>
      </w:tr>
      <w:tr w:rsidR="00C51977" w:rsidRPr="007A2E2D" w14:paraId="6F67E769" w14:textId="77777777" w:rsidTr="0063101F">
        <w:trPr>
          <w:trHeight w:val="288"/>
        </w:trPr>
        <w:tc>
          <w:tcPr>
            <w:tcW w:w="283" w:type="dxa"/>
            <w:tcBorders>
              <w:top w:val="nil"/>
              <w:left w:val="nil"/>
              <w:right w:val="nil"/>
            </w:tcBorders>
            <w:shd w:val="clear" w:color="auto" w:fill="auto"/>
            <w:noWrap/>
            <w:vAlign w:val="bottom"/>
          </w:tcPr>
          <w:p w14:paraId="20FD7443" w14:textId="77777777" w:rsidR="00C51977" w:rsidRPr="004D4E03" w:rsidRDefault="00C51977" w:rsidP="0063101F">
            <w:pPr>
              <w:spacing w:after="0" w:line="276" w:lineRule="auto"/>
              <w:rPr>
                <w:moveTo w:id="2613"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top w:val="nil"/>
              <w:left w:val="nil"/>
              <w:right w:val="nil"/>
            </w:tcBorders>
            <w:shd w:val="clear" w:color="auto" w:fill="auto"/>
            <w:vAlign w:val="bottom"/>
          </w:tcPr>
          <w:p w14:paraId="3661FF43" w14:textId="77777777" w:rsidR="00C51977" w:rsidRPr="004D4E03" w:rsidRDefault="00C51977" w:rsidP="0063101F">
            <w:pPr>
              <w:spacing w:after="0" w:line="276" w:lineRule="auto"/>
              <w:rPr>
                <w:moveTo w:id="2614" w:author="EliseSchramkowski" w:date="2021-08-22T14:39:00Z"/>
                <w:rFonts w:ascii="Times New Roman" w:eastAsia="Times New Roman" w:hAnsi="Times New Roman" w:cs="Times New Roman"/>
                <w:color w:val="000000" w:themeColor="text1"/>
                <w:sz w:val="24"/>
                <w:szCs w:val="24"/>
                <w:lang w:val="nl-NL" w:eastAsia="nl-NL"/>
              </w:rPr>
            </w:pPr>
            <w:moveTo w:id="2615" w:author="EliseSchramkowski" w:date="2021-08-22T14:39:00Z">
              <w:r w:rsidRPr="004D4E03">
                <w:rPr>
                  <w:rFonts w:ascii="Times New Roman" w:eastAsia="Times New Roman" w:hAnsi="Times New Roman" w:cs="Times New Roman"/>
                  <w:color w:val="000000" w:themeColor="text1"/>
                  <w:sz w:val="24"/>
                  <w:szCs w:val="24"/>
                  <w:lang w:val="nl-NL" w:eastAsia="nl-NL"/>
                </w:rPr>
                <w:t>ASR</w:t>
              </w:r>
            </w:moveTo>
          </w:p>
        </w:tc>
        <w:tc>
          <w:tcPr>
            <w:tcW w:w="852" w:type="dxa"/>
            <w:tcBorders>
              <w:top w:val="nil"/>
              <w:left w:val="nil"/>
              <w:right w:val="nil"/>
            </w:tcBorders>
            <w:vAlign w:val="bottom"/>
          </w:tcPr>
          <w:p w14:paraId="688A8DC5" w14:textId="77777777" w:rsidR="00C51977" w:rsidRPr="004D4E03" w:rsidRDefault="00C51977" w:rsidP="0063101F">
            <w:pPr>
              <w:spacing w:after="0" w:line="276" w:lineRule="auto"/>
              <w:jc w:val="center"/>
              <w:rPr>
                <w:moveTo w:id="2616" w:author="EliseSchramkowski" w:date="2021-08-22T14:39:00Z"/>
                <w:rFonts w:ascii="Times New Roman" w:eastAsia="Times New Roman" w:hAnsi="Times New Roman" w:cs="Times New Roman"/>
                <w:color w:val="000000" w:themeColor="text1"/>
                <w:sz w:val="24"/>
                <w:szCs w:val="24"/>
                <w:lang w:val="nl-NL" w:eastAsia="nl-NL"/>
              </w:rPr>
            </w:pPr>
            <w:moveTo w:id="2617" w:author="EliseSchramkowski" w:date="2021-08-22T14:39:00Z">
              <w:r w:rsidRPr="004D4E03">
                <w:rPr>
                  <w:rFonts w:ascii="Times New Roman" w:eastAsia="Times New Roman" w:hAnsi="Times New Roman" w:cs="Times New Roman"/>
                  <w:color w:val="000000" w:themeColor="text1"/>
                  <w:sz w:val="24"/>
                  <w:szCs w:val="24"/>
                  <w:lang w:val="nl-NL" w:eastAsia="nl-NL"/>
                </w:rPr>
                <w:t>25</w:t>
              </w:r>
            </w:moveTo>
          </w:p>
        </w:tc>
        <w:tc>
          <w:tcPr>
            <w:tcW w:w="1275" w:type="dxa"/>
            <w:tcBorders>
              <w:top w:val="nil"/>
              <w:left w:val="nil"/>
              <w:right w:val="nil"/>
            </w:tcBorders>
            <w:vAlign w:val="bottom"/>
          </w:tcPr>
          <w:p w14:paraId="266DB601" w14:textId="77777777" w:rsidR="00C51977" w:rsidRPr="004D4E03" w:rsidRDefault="00C51977" w:rsidP="0063101F">
            <w:pPr>
              <w:spacing w:after="0" w:line="276" w:lineRule="auto"/>
              <w:jc w:val="center"/>
              <w:rPr>
                <w:moveTo w:id="2618" w:author="EliseSchramkowski" w:date="2021-08-22T14:39:00Z"/>
                <w:rFonts w:ascii="Times New Roman" w:eastAsia="Times New Roman" w:hAnsi="Times New Roman" w:cs="Times New Roman"/>
                <w:color w:val="000000" w:themeColor="text1"/>
                <w:sz w:val="24"/>
                <w:szCs w:val="24"/>
                <w:lang w:val="nl-NL" w:eastAsia="nl-NL"/>
              </w:rPr>
            </w:pPr>
            <w:moveTo w:id="2619" w:author="EliseSchramkowski" w:date="2021-08-22T14:39:00Z">
              <w:r w:rsidRPr="004D4E03">
                <w:rPr>
                  <w:rFonts w:ascii="Times New Roman" w:eastAsia="Times New Roman" w:hAnsi="Times New Roman" w:cs="Times New Roman"/>
                  <w:color w:val="000000" w:themeColor="text1"/>
                  <w:sz w:val="24"/>
                  <w:szCs w:val="24"/>
                  <w:lang w:val="nl-NL" w:eastAsia="nl-NL"/>
                </w:rPr>
                <w:t>11 (44.0%)</w:t>
              </w:r>
            </w:moveTo>
          </w:p>
        </w:tc>
        <w:tc>
          <w:tcPr>
            <w:tcW w:w="839" w:type="dxa"/>
            <w:tcBorders>
              <w:top w:val="nil"/>
              <w:left w:val="nil"/>
              <w:right w:val="nil"/>
            </w:tcBorders>
            <w:vAlign w:val="bottom"/>
          </w:tcPr>
          <w:p w14:paraId="59EC0C5E" w14:textId="77777777" w:rsidR="00C51977" w:rsidRPr="004D4E03" w:rsidRDefault="00C51977" w:rsidP="0063101F">
            <w:pPr>
              <w:spacing w:after="0" w:line="276" w:lineRule="auto"/>
              <w:jc w:val="center"/>
              <w:rPr>
                <w:moveTo w:id="2620" w:author="EliseSchramkowski" w:date="2021-08-22T14:39:00Z"/>
                <w:rFonts w:ascii="Times New Roman" w:eastAsia="Times New Roman" w:hAnsi="Times New Roman" w:cs="Times New Roman"/>
                <w:color w:val="000000" w:themeColor="text1"/>
                <w:sz w:val="24"/>
                <w:szCs w:val="24"/>
                <w:lang w:val="nl-NL" w:eastAsia="nl-NL"/>
              </w:rPr>
            </w:pPr>
            <w:moveTo w:id="2621" w:author="EliseSchramkowski" w:date="2021-08-22T14:39:00Z">
              <w:r w:rsidRPr="004D4E03">
                <w:rPr>
                  <w:rFonts w:ascii="Times New Roman" w:eastAsia="Times New Roman" w:hAnsi="Times New Roman" w:cs="Times New Roman"/>
                  <w:color w:val="000000" w:themeColor="text1"/>
                  <w:sz w:val="24"/>
                  <w:szCs w:val="24"/>
                  <w:lang w:val="nl-NL" w:eastAsia="nl-NL"/>
                </w:rPr>
                <w:t>14</w:t>
              </w:r>
            </w:moveTo>
          </w:p>
        </w:tc>
        <w:tc>
          <w:tcPr>
            <w:tcW w:w="160" w:type="dxa"/>
            <w:tcBorders>
              <w:top w:val="nil"/>
              <w:left w:val="nil"/>
              <w:right w:val="nil"/>
            </w:tcBorders>
          </w:tcPr>
          <w:p w14:paraId="4FA36157" w14:textId="77777777" w:rsidR="00C51977" w:rsidRDefault="00C51977" w:rsidP="0063101F">
            <w:pPr>
              <w:spacing w:after="0" w:line="276" w:lineRule="auto"/>
              <w:jc w:val="center"/>
              <w:rPr>
                <w:moveTo w:id="2622" w:author="EliseSchramkowski" w:date="2021-08-22T14:39:00Z"/>
                <w:rFonts w:ascii="Times New Roman" w:eastAsia="Times New Roman" w:hAnsi="Times New Roman" w:cs="Times New Roman"/>
                <w:color w:val="000000"/>
                <w:sz w:val="24"/>
                <w:szCs w:val="24"/>
                <w:lang w:val="nl-NL" w:eastAsia="nl-NL"/>
              </w:rPr>
            </w:pPr>
          </w:p>
        </w:tc>
        <w:tc>
          <w:tcPr>
            <w:tcW w:w="844" w:type="dxa"/>
            <w:tcBorders>
              <w:top w:val="nil"/>
              <w:left w:val="nil"/>
              <w:right w:val="nil"/>
            </w:tcBorders>
            <w:shd w:val="clear" w:color="auto" w:fill="auto"/>
            <w:noWrap/>
            <w:vAlign w:val="bottom"/>
          </w:tcPr>
          <w:p w14:paraId="49DA35B9" w14:textId="77777777" w:rsidR="00C51977" w:rsidRPr="007A2E2D" w:rsidRDefault="00C51977" w:rsidP="0063101F">
            <w:pPr>
              <w:spacing w:after="0" w:line="276" w:lineRule="auto"/>
              <w:jc w:val="center"/>
              <w:rPr>
                <w:moveTo w:id="2623" w:author="EliseSchramkowski" w:date="2021-08-22T14:39:00Z"/>
                <w:rFonts w:ascii="Times New Roman" w:eastAsia="Times New Roman" w:hAnsi="Times New Roman" w:cs="Times New Roman"/>
                <w:color w:val="000000"/>
                <w:sz w:val="24"/>
                <w:szCs w:val="24"/>
                <w:lang w:val="nl-NL" w:eastAsia="nl-NL"/>
              </w:rPr>
            </w:pPr>
            <w:moveTo w:id="2624" w:author="EliseSchramkowski" w:date="2021-08-22T14:39:00Z">
              <w:r>
                <w:rPr>
                  <w:rFonts w:ascii="Times New Roman" w:eastAsia="Times New Roman" w:hAnsi="Times New Roman" w:cs="Times New Roman"/>
                  <w:color w:val="000000"/>
                  <w:sz w:val="24"/>
                  <w:szCs w:val="24"/>
                  <w:lang w:val="nl-NL" w:eastAsia="nl-NL"/>
                </w:rPr>
                <w:t>58</w:t>
              </w:r>
            </w:moveTo>
          </w:p>
        </w:tc>
        <w:tc>
          <w:tcPr>
            <w:tcW w:w="1418" w:type="dxa"/>
            <w:tcBorders>
              <w:top w:val="nil"/>
              <w:left w:val="nil"/>
              <w:right w:val="nil"/>
            </w:tcBorders>
            <w:shd w:val="clear" w:color="auto" w:fill="auto"/>
            <w:noWrap/>
            <w:vAlign w:val="bottom"/>
          </w:tcPr>
          <w:p w14:paraId="534BE25B" w14:textId="77777777" w:rsidR="00C51977" w:rsidRPr="007A2E2D" w:rsidRDefault="00C51977" w:rsidP="0063101F">
            <w:pPr>
              <w:spacing w:after="0" w:line="276" w:lineRule="auto"/>
              <w:jc w:val="center"/>
              <w:rPr>
                <w:moveTo w:id="2625" w:author="EliseSchramkowski" w:date="2021-08-22T14:39:00Z"/>
                <w:rFonts w:ascii="Times New Roman" w:eastAsia="Times New Roman" w:hAnsi="Times New Roman" w:cs="Times New Roman"/>
                <w:color w:val="000000"/>
                <w:sz w:val="24"/>
                <w:szCs w:val="24"/>
                <w:lang w:val="nl-NL" w:eastAsia="nl-NL"/>
              </w:rPr>
            </w:pPr>
            <w:moveTo w:id="2626" w:author="EliseSchramkowski" w:date="2021-08-22T14:39:00Z">
              <w:r>
                <w:rPr>
                  <w:rFonts w:ascii="Times New Roman" w:eastAsia="Times New Roman" w:hAnsi="Times New Roman" w:cs="Times New Roman"/>
                  <w:color w:val="000000"/>
                  <w:sz w:val="24"/>
                  <w:szCs w:val="24"/>
                  <w:lang w:val="nl-NL" w:eastAsia="nl-NL"/>
                </w:rPr>
                <w:t>19 (32.8%)</w:t>
              </w:r>
            </w:moveTo>
          </w:p>
        </w:tc>
        <w:tc>
          <w:tcPr>
            <w:tcW w:w="1134" w:type="dxa"/>
            <w:tcBorders>
              <w:top w:val="nil"/>
              <w:left w:val="nil"/>
              <w:right w:val="nil"/>
            </w:tcBorders>
            <w:shd w:val="clear" w:color="auto" w:fill="auto"/>
            <w:noWrap/>
            <w:vAlign w:val="bottom"/>
          </w:tcPr>
          <w:p w14:paraId="2137A955" w14:textId="77777777" w:rsidR="00C51977" w:rsidRPr="007A2E2D" w:rsidRDefault="00C51977" w:rsidP="0063101F">
            <w:pPr>
              <w:spacing w:after="0" w:line="276" w:lineRule="auto"/>
              <w:jc w:val="center"/>
              <w:rPr>
                <w:moveTo w:id="2627" w:author="EliseSchramkowski" w:date="2021-08-22T14:39:00Z"/>
                <w:rFonts w:ascii="Times New Roman" w:eastAsia="Times New Roman" w:hAnsi="Times New Roman" w:cs="Times New Roman"/>
                <w:color w:val="000000"/>
                <w:sz w:val="24"/>
                <w:szCs w:val="24"/>
                <w:lang w:val="nl-NL" w:eastAsia="nl-NL"/>
              </w:rPr>
            </w:pPr>
            <w:moveTo w:id="2628" w:author="EliseSchramkowski" w:date="2021-08-22T14:39:00Z">
              <w:r>
                <w:rPr>
                  <w:rFonts w:ascii="Times New Roman" w:eastAsia="Times New Roman" w:hAnsi="Times New Roman" w:cs="Times New Roman"/>
                  <w:color w:val="000000"/>
                  <w:sz w:val="24"/>
                  <w:szCs w:val="24"/>
                  <w:lang w:val="nl-NL" w:eastAsia="nl-NL"/>
                </w:rPr>
                <w:t>39</w:t>
              </w:r>
            </w:moveTo>
          </w:p>
        </w:tc>
      </w:tr>
      <w:tr w:rsidR="00C51977" w:rsidRPr="007A2E2D" w14:paraId="280AFC19" w14:textId="77777777" w:rsidTr="0063101F">
        <w:trPr>
          <w:trHeight w:val="288"/>
        </w:trPr>
        <w:tc>
          <w:tcPr>
            <w:tcW w:w="283" w:type="dxa"/>
            <w:tcBorders>
              <w:top w:val="nil"/>
              <w:left w:val="nil"/>
              <w:right w:val="nil"/>
            </w:tcBorders>
            <w:shd w:val="clear" w:color="auto" w:fill="auto"/>
            <w:noWrap/>
            <w:vAlign w:val="bottom"/>
          </w:tcPr>
          <w:p w14:paraId="00259691" w14:textId="77777777" w:rsidR="00C51977" w:rsidRPr="004D4E03" w:rsidRDefault="00C51977" w:rsidP="0063101F">
            <w:pPr>
              <w:spacing w:after="0" w:line="276" w:lineRule="auto"/>
              <w:jc w:val="center"/>
              <w:rPr>
                <w:moveTo w:id="2629"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top w:val="nil"/>
              <w:left w:val="nil"/>
              <w:right w:val="nil"/>
            </w:tcBorders>
            <w:shd w:val="clear" w:color="auto" w:fill="auto"/>
            <w:noWrap/>
            <w:vAlign w:val="bottom"/>
          </w:tcPr>
          <w:p w14:paraId="3D0DF00C" w14:textId="77777777" w:rsidR="00C51977" w:rsidRPr="004D4E03" w:rsidRDefault="00C51977" w:rsidP="0063101F">
            <w:pPr>
              <w:spacing w:after="0" w:line="276" w:lineRule="auto"/>
              <w:rPr>
                <w:moveTo w:id="2630" w:author="EliseSchramkowski" w:date="2021-08-22T14:39:00Z"/>
                <w:rFonts w:ascii="Times New Roman" w:eastAsia="Times New Roman" w:hAnsi="Times New Roman" w:cs="Times New Roman"/>
                <w:color w:val="000000" w:themeColor="text1"/>
                <w:sz w:val="24"/>
                <w:szCs w:val="24"/>
                <w:lang w:val="nl-NL" w:eastAsia="nl-NL"/>
              </w:rPr>
            </w:pPr>
            <w:moveTo w:id="2631" w:author="EliseSchramkowski" w:date="2021-08-22T14:39:00Z">
              <w:r w:rsidRPr="004D4E03">
                <w:rPr>
                  <w:rFonts w:ascii="Times New Roman" w:eastAsia="Times New Roman" w:hAnsi="Times New Roman" w:cs="Times New Roman"/>
                  <w:color w:val="000000" w:themeColor="text1"/>
                  <w:sz w:val="24"/>
                  <w:szCs w:val="24"/>
                  <w:lang w:val="nl-NL" w:eastAsia="nl-NL"/>
                </w:rPr>
                <w:t>AJS</w:t>
              </w:r>
            </w:moveTo>
          </w:p>
        </w:tc>
        <w:tc>
          <w:tcPr>
            <w:tcW w:w="852" w:type="dxa"/>
            <w:tcBorders>
              <w:top w:val="nil"/>
              <w:left w:val="nil"/>
              <w:right w:val="nil"/>
            </w:tcBorders>
            <w:vAlign w:val="bottom"/>
          </w:tcPr>
          <w:p w14:paraId="5ABEDF1D" w14:textId="77777777" w:rsidR="00C51977" w:rsidRPr="004D4E03" w:rsidRDefault="00C51977" w:rsidP="0063101F">
            <w:pPr>
              <w:spacing w:after="0" w:line="276" w:lineRule="auto"/>
              <w:jc w:val="center"/>
              <w:rPr>
                <w:moveTo w:id="2632" w:author="EliseSchramkowski" w:date="2021-08-22T14:39:00Z"/>
                <w:rFonts w:ascii="Times New Roman" w:eastAsia="Times New Roman" w:hAnsi="Times New Roman" w:cs="Times New Roman"/>
                <w:color w:val="000000" w:themeColor="text1"/>
                <w:sz w:val="24"/>
                <w:szCs w:val="24"/>
                <w:lang w:val="nl-NL" w:eastAsia="nl-NL"/>
              </w:rPr>
            </w:pPr>
            <w:moveTo w:id="2633" w:author="EliseSchramkowski" w:date="2021-08-22T14:39:00Z">
              <w:r w:rsidRPr="004D4E03">
                <w:rPr>
                  <w:rFonts w:ascii="Times New Roman" w:eastAsia="Times New Roman" w:hAnsi="Times New Roman" w:cs="Times New Roman"/>
                  <w:color w:val="000000" w:themeColor="text1"/>
                  <w:sz w:val="24"/>
                  <w:szCs w:val="24"/>
                  <w:lang w:val="nl-NL" w:eastAsia="nl-NL"/>
                </w:rPr>
                <w:t>15</w:t>
              </w:r>
            </w:moveTo>
          </w:p>
        </w:tc>
        <w:tc>
          <w:tcPr>
            <w:tcW w:w="1275" w:type="dxa"/>
            <w:tcBorders>
              <w:top w:val="nil"/>
              <w:left w:val="nil"/>
              <w:right w:val="nil"/>
            </w:tcBorders>
            <w:vAlign w:val="bottom"/>
          </w:tcPr>
          <w:p w14:paraId="67825332" w14:textId="77777777" w:rsidR="00C51977" w:rsidRPr="004D4E03" w:rsidRDefault="00C51977" w:rsidP="0063101F">
            <w:pPr>
              <w:spacing w:after="0" w:line="276" w:lineRule="auto"/>
              <w:jc w:val="center"/>
              <w:rPr>
                <w:moveTo w:id="2634" w:author="EliseSchramkowski" w:date="2021-08-22T14:39:00Z"/>
                <w:rFonts w:ascii="Times New Roman" w:eastAsia="Times New Roman" w:hAnsi="Times New Roman" w:cs="Times New Roman"/>
                <w:color w:val="000000" w:themeColor="text1"/>
                <w:sz w:val="24"/>
                <w:szCs w:val="24"/>
                <w:lang w:val="nl-NL" w:eastAsia="nl-NL"/>
              </w:rPr>
            </w:pPr>
            <w:moveTo w:id="2635" w:author="EliseSchramkowski" w:date="2021-08-22T14:39:00Z">
              <w:r w:rsidRPr="004D4E03">
                <w:rPr>
                  <w:rFonts w:ascii="Times New Roman" w:eastAsia="Times New Roman" w:hAnsi="Times New Roman" w:cs="Times New Roman"/>
                  <w:color w:val="000000" w:themeColor="text1"/>
                  <w:sz w:val="24"/>
                  <w:szCs w:val="24"/>
                  <w:lang w:val="nl-NL" w:eastAsia="nl-NL"/>
                </w:rPr>
                <w:t>3 (20.0%)</w:t>
              </w:r>
            </w:moveTo>
          </w:p>
        </w:tc>
        <w:tc>
          <w:tcPr>
            <w:tcW w:w="839" w:type="dxa"/>
            <w:tcBorders>
              <w:top w:val="nil"/>
              <w:left w:val="nil"/>
              <w:right w:val="nil"/>
            </w:tcBorders>
            <w:vAlign w:val="bottom"/>
          </w:tcPr>
          <w:p w14:paraId="0DBE8214" w14:textId="77777777" w:rsidR="00C51977" w:rsidRPr="004D4E03" w:rsidRDefault="00C51977" w:rsidP="0063101F">
            <w:pPr>
              <w:spacing w:after="0" w:line="276" w:lineRule="auto"/>
              <w:jc w:val="center"/>
              <w:rPr>
                <w:moveTo w:id="2636" w:author="EliseSchramkowski" w:date="2021-08-22T14:39:00Z"/>
                <w:rFonts w:ascii="Times New Roman" w:eastAsia="Times New Roman" w:hAnsi="Times New Roman" w:cs="Times New Roman"/>
                <w:color w:val="000000" w:themeColor="text1"/>
                <w:sz w:val="24"/>
                <w:szCs w:val="24"/>
                <w:lang w:val="nl-NL" w:eastAsia="nl-NL"/>
              </w:rPr>
            </w:pPr>
            <w:moveTo w:id="2637" w:author="EliseSchramkowski" w:date="2021-08-22T14:39:00Z">
              <w:r w:rsidRPr="004D4E03">
                <w:rPr>
                  <w:rFonts w:ascii="Times New Roman" w:eastAsia="Times New Roman" w:hAnsi="Times New Roman" w:cs="Times New Roman"/>
                  <w:color w:val="000000" w:themeColor="text1"/>
                  <w:sz w:val="24"/>
                  <w:szCs w:val="24"/>
                  <w:lang w:val="nl-NL" w:eastAsia="nl-NL"/>
                </w:rPr>
                <w:t>12</w:t>
              </w:r>
            </w:moveTo>
          </w:p>
        </w:tc>
        <w:tc>
          <w:tcPr>
            <w:tcW w:w="160" w:type="dxa"/>
            <w:tcBorders>
              <w:top w:val="nil"/>
              <w:left w:val="nil"/>
              <w:right w:val="nil"/>
            </w:tcBorders>
          </w:tcPr>
          <w:p w14:paraId="6090F5BB" w14:textId="77777777" w:rsidR="00C51977" w:rsidRDefault="00C51977" w:rsidP="0063101F">
            <w:pPr>
              <w:spacing w:after="0" w:line="276" w:lineRule="auto"/>
              <w:jc w:val="center"/>
              <w:rPr>
                <w:moveTo w:id="2638" w:author="EliseSchramkowski" w:date="2021-08-22T14:39:00Z"/>
                <w:rFonts w:ascii="Times New Roman" w:eastAsia="Times New Roman" w:hAnsi="Times New Roman" w:cs="Times New Roman"/>
                <w:color w:val="000000"/>
                <w:sz w:val="24"/>
                <w:szCs w:val="24"/>
                <w:lang w:val="nl-NL" w:eastAsia="nl-NL"/>
              </w:rPr>
            </w:pPr>
          </w:p>
        </w:tc>
        <w:tc>
          <w:tcPr>
            <w:tcW w:w="844" w:type="dxa"/>
            <w:tcBorders>
              <w:top w:val="nil"/>
              <w:left w:val="nil"/>
              <w:right w:val="nil"/>
            </w:tcBorders>
            <w:shd w:val="clear" w:color="auto" w:fill="auto"/>
            <w:noWrap/>
            <w:vAlign w:val="bottom"/>
          </w:tcPr>
          <w:p w14:paraId="342FF72D" w14:textId="77777777" w:rsidR="00C51977" w:rsidRPr="007A2E2D" w:rsidRDefault="00C51977" w:rsidP="0063101F">
            <w:pPr>
              <w:spacing w:after="0" w:line="276" w:lineRule="auto"/>
              <w:jc w:val="center"/>
              <w:rPr>
                <w:moveTo w:id="2639" w:author="EliseSchramkowski" w:date="2021-08-22T14:39:00Z"/>
                <w:rFonts w:ascii="Times New Roman" w:eastAsia="Times New Roman" w:hAnsi="Times New Roman" w:cs="Times New Roman"/>
                <w:color w:val="000000"/>
                <w:sz w:val="24"/>
                <w:szCs w:val="24"/>
                <w:lang w:val="nl-NL" w:eastAsia="nl-NL"/>
              </w:rPr>
            </w:pPr>
            <w:moveTo w:id="2640" w:author="EliseSchramkowski" w:date="2021-08-22T14:39:00Z">
              <w:r>
                <w:rPr>
                  <w:rFonts w:ascii="Times New Roman" w:eastAsia="Times New Roman" w:hAnsi="Times New Roman" w:cs="Times New Roman"/>
                  <w:color w:val="000000"/>
                  <w:sz w:val="24"/>
                  <w:szCs w:val="24"/>
                  <w:lang w:val="nl-NL" w:eastAsia="nl-NL"/>
                </w:rPr>
                <w:t xml:space="preserve">31 </w:t>
              </w:r>
            </w:moveTo>
          </w:p>
        </w:tc>
        <w:tc>
          <w:tcPr>
            <w:tcW w:w="1418" w:type="dxa"/>
            <w:tcBorders>
              <w:top w:val="nil"/>
              <w:left w:val="nil"/>
              <w:right w:val="nil"/>
            </w:tcBorders>
            <w:shd w:val="clear" w:color="auto" w:fill="auto"/>
            <w:noWrap/>
            <w:vAlign w:val="bottom"/>
          </w:tcPr>
          <w:p w14:paraId="2F2A56EF" w14:textId="77777777" w:rsidR="00C51977" w:rsidRPr="007A2E2D" w:rsidRDefault="00C51977" w:rsidP="0063101F">
            <w:pPr>
              <w:spacing w:after="0" w:line="276" w:lineRule="auto"/>
              <w:jc w:val="center"/>
              <w:rPr>
                <w:moveTo w:id="2641" w:author="EliseSchramkowski" w:date="2021-08-22T14:39:00Z"/>
                <w:rFonts w:ascii="Times New Roman" w:eastAsia="Times New Roman" w:hAnsi="Times New Roman" w:cs="Times New Roman"/>
                <w:color w:val="000000"/>
                <w:sz w:val="24"/>
                <w:szCs w:val="24"/>
                <w:lang w:val="nl-NL" w:eastAsia="nl-NL"/>
              </w:rPr>
            </w:pPr>
            <w:moveTo w:id="2642" w:author="EliseSchramkowski" w:date="2021-08-22T14:39:00Z">
              <w:r>
                <w:rPr>
                  <w:rFonts w:ascii="Times New Roman" w:eastAsia="Times New Roman" w:hAnsi="Times New Roman" w:cs="Times New Roman"/>
                  <w:color w:val="000000"/>
                  <w:sz w:val="24"/>
                  <w:szCs w:val="24"/>
                  <w:lang w:val="nl-NL" w:eastAsia="nl-NL"/>
                </w:rPr>
                <w:t>4 (12.9%)</w:t>
              </w:r>
            </w:moveTo>
          </w:p>
        </w:tc>
        <w:tc>
          <w:tcPr>
            <w:tcW w:w="1134" w:type="dxa"/>
            <w:tcBorders>
              <w:top w:val="nil"/>
              <w:left w:val="nil"/>
              <w:right w:val="nil"/>
            </w:tcBorders>
            <w:shd w:val="clear" w:color="auto" w:fill="auto"/>
            <w:noWrap/>
            <w:vAlign w:val="bottom"/>
          </w:tcPr>
          <w:p w14:paraId="0655E3A6" w14:textId="77777777" w:rsidR="00C51977" w:rsidRPr="007A2E2D" w:rsidRDefault="00C51977" w:rsidP="0063101F">
            <w:pPr>
              <w:spacing w:after="0" w:line="276" w:lineRule="auto"/>
              <w:jc w:val="center"/>
              <w:rPr>
                <w:moveTo w:id="2643" w:author="EliseSchramkowski" w:date="2021-08-22T14:39:00Z"/>
                <w:rFonts w:ascii="Times New Roman" w:eastAsia="Times New Roman" w:hAnsi="Times New Roman" w:cs="Times New Roman"/>
                <w:color w:val="000000"/>
                <w:sz w:val="24"/>
                <w:szCs w:val="24"/>
                <w:lang w:val="nl-NL" w:eastAsia="nl-NL"/>
              </w:rPr>
            </w:pPr>
            <w:moveTo w:id="2644" w:author="EliseSchramkowski" w:date="2021-08-22T14:39:00Z">
              <w:r>
                <w:rPr>
                  <w:rFonts w:ascii="Times New Roman" w:eastAsia="Times New Roman" w:hAnsi="Times New Roman" w:cs="Times New Roman"/>
                  <w:color w:val="000000"/>
                  <w:sz w:val="24"/>
                  <w:szCs w:val="24"/>
                  <w:lang w:val="nl-NL" w:eastAsia="nl-NL"/>
                </w:rPr>
                <w:t>27</w:t>
              </w:r>
            </w:moveTo>
          </w:p>
        </w:tc>
      </w:tr>
      <w:tr w:rsidR="00C51977" w:rsidRPr="007A2E2D" w14:paraId="683CAC91" w14:textId="77777777" w:rsidTr="0063101F">
        <w:trPr>
          <w:trHeight w:val="288"/>
        </w:trPr>
        <w:tc>
          <w:tcPr>
            <w:tcW w:w="283" w:type="dxa"/>
            <w:tcBorders>
              <w:top w:val="nil"/>
              <w:left w:val="nil"/>
              <w:right w:val="nil"/>
            </w:tcBorders>
            <w:shd w:val="clear" w:color="auto" w:fill="auto"/>
            <w:noWrap/>
            <w:vAlign w:val="bottom"/>
          </w:tcPr>
          <w:p w14:paraId="487605AD" w14:textId="77777777" w:rsidR="00C51977" w:rsidRPr="004D4E03" w:rsidRDefault="00C51977" w:rsidP="0063101F">
            <w:pPr>
              <w:spacing w:after="0" w:line="276" w:lineRule="auto"/>
              <w:jc w:val="center"/>
              <w:rPr>
                <w:moveTo w:id="2645"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top w:val="nil"/>
              <w:left w:val="nil"/>
              <w:right w:val="nil"/>
            </w:tcBorders>
            <w:shd w:val="clear" w:color="auto" w:fill="auto"/>
            <w:noWrap/>
            <w:vAlign w:val="bottom"/>
          </w:tcPr>
          <w:p w14:paraId="72C49955" w14:textId="77777777" w:rsidR="00C51977" w:rsidRPr="004D4E03" w:rsidRDefault="00C51977" w:rsidP="0063101F">
            <w:pPr>
              <w:spacing w:after="0" w:line="276" w:lineRule="auto"/>
              <w:rPr>
                <w:moveTo w:id="2646" w:author="EliseSchramkowski" w:date="2021-08-22T14:39:00Z"/>
                <w:rFonts w:ascii="Times New Roman" w:eastAsia="Times New Roman" w:hAnsi="Times New Roman" w:cs="Times New Roman"/>
                <w:color w:val="000000" w:themeColor="text1"/>
                <w:sz w:val="24"/>
                <w:szCs w:val="24"/>
                <w:lang w:val="nl-NL" w:eastAsia="nl-NL"/>
              </w:rPr>
            </w:pPr>
            <w:moveTo w:id="2647" w:author="EliseSchramkowski" w:date="2021-08-22T14:39:00Z">
              <w:r w:rsidRPr="004D4E03">
                <w:rPr>
                  <w:rFonts w:ascii="Times New Roman" w:eastAsia="Times New Roman" w:hAnsi="Times New Roman" w:cs="Times New Roman"/>
                  <w:color w:val="000000" w:themeColor="text1"/>
                  <w:sz w:val="24"/>
                  <w:szCs w:val="24"/>
                  <w:lang w:val="nl-NL" w:eastAsia="nl-NL"/>
                </w:rPr>
                <w:t>SQ</w:t>
              </w:r>
            </w:moveTo>
          </w:p>
        </w:tc>
        <w:tc>
          <w:tcPr>
            <w:tcW w:w="852" w:type="dxa"/>
            <w:tcBorders>
              <w:top w:val="nil"/>
              <w:left w:val="nil"/>
              <w:right w:val="nil"/>
            </w:tcBorders>
            <w:vAlign w:val="bottom"/>
          </w:tcPr>
          <w:p w14:paraId="7B3B49C3" w14:textId="77777777" w:rsidR="00C51977" w:rsidRPr="004D4E03" w:rsidRDefault="00C51977" w:rsidP="0063101F">
            <w:pPr>
              <w:spacing w:after="0" w:line="276" w:lineRule="auto"/>
              <w:jc w:val="center"/>
              <w:rPr>
                <w:moveTo w:id="2648" w:author="EliseSchramkowski" w:date="2021-08-22T14:39:00Z"/>
                <w:rFonts w:ascii="Times New Roman" w:eastAsia="Times New Roman" w:hAnsi="Times New Roman" w:cs="Times New Roman"/>
                <w:color w:val="000000" w:themeColor="text1"/>
                <w:sz w:val="24"/>
                <w:szCs w:val="24"/>
                <w:lang w:val="nl-NL" w:eastAsia="nl-NL"/>
              </w:rPr>
            </w:pPr>
            <w:moveTo w:id="2649" w:author="EliseSchramkowski" w:date="2021-08-22T14:39:00Z">
              <w:r w:rsidRPr="004D4E03">
                <w:rPr>
                  <w:rFonts w:ascii="Times New Roman" w:eastAsia="Times New Roman" w:hAnsi="Times New Roman" w:cs="Times New Roman"/>
                  <w:color w:val="000000" w:themeColor="text1"/>
                  <w:sz w:val="24"/>
                  <w:szCs w:val="24"/>
                  <w:lang w:val="nl-NL" w:eastAsia="nl-NL"/>
                </w:rPr>
                <w:t>8</w:t>
              </w:r>
            </w:moveTo>
          </w:p>
        </w:tc>
        <w:tc>
          <w:tcPr>
            <w:tcW w:w="1275" w:type="dxa"/>
            <w:tcBorders>
              <w:top w:val="nil"/>
              <w:left w:val="nil"/>
              <w:right w:val="nil"/>
            </w:tcBorders>
            <w:vAlign w:val="bottom"/>
          </w:tcPr>
          <w:p w14:paraId="2C89AFA8" w14:textId="77777777" w:rsidR="00C51977" w:rsidRPr="004D4E03" w:rsidRDefault="00C51977" w:rsidP="0063101F">
            <w:pPr>
              <w:spacing w:after="0" w:line="276" w:lineRule="auto"/>
              <w:jc w:val="center"/>
              <w:rPr>
                <w:moveTo w:id="2650" w:author="EliseSchramkowski" w:date="2021-08-22T14:39:00Z"/>
                <w:rFonts w:ascii="Times New Roman" w:eastAsia="Times New Roman" w:hAnsi="Times New Roman" w:cs="Times New Roman"/>
                <w:color w:val="000000" w:themeColor="text1"/>
                <w:sz w:val="24"/>
                <w:szCs w:val="24"/>
                <w:lang w:val="nl-NL" w:eastAsia="nl-NL"/>
              </w:rPr>
            </w:pPr>
            <w:moveTo w:id="2651" w:author="EliseSchramkowski" w:date="2021-08-22T14:39:00Z">
              <w:r w:rsidRPr="004D4E03">
                <w:rPr>
                  <w:rFonts w:ascii="Times New Roman" w:eastAsia="Times New Roman" w:hAnsi="Times New Roman" w:cs="Times New Roman"/>
                  <w:color w:val="000000" w:themeColor="text1"/>
                  <w:sz w:val="24"/>
                  <w:szCs w:val="24"/>
                  <w:lang w:val="nl-NL" w:eastAsia="nl-NL"/>
                </w:rPr>
                <w:t>3 (37.5%)</w:t>
              </w:r>
            </w:moveTo>
          </w:p>
        </w:tc>
        <w:tc>
          <w:tcPr>
            <w:tcW w:w="839" w:type="dxa"/>
            <w:tcBorders>
              <w:top w:val="nil"/>
              <w:left w:val="nil"/>
              <w:right w:val="nil"/>
            </w:tcBorders>
            <w:vAlign w:val="bottom"/>
          </w:tcPr>
          <w:p w14:paraId="39249693" w14:textId="77777777" w:rsidR="00C51977" w:rsidRPr="004D4E03" w:rsidRDefault="00C51977" w:rsidP="0063101F">
            <w:pPr>
              <w:spacing w:after="0" w:line="276" w:lineRule="auto"/>
              <w:jc w:val="center"/>
              <w:rPr>
                <w:moveTo w:id="2652" w:author="EliseSchramkowski" w:date="2021-08-22T14:39:00Z"/>
                <w:rFonts w:ascii="Times New Roman" w:eastAsia="Times New Roman" w:hAnsi="Times New Roman" w:cs="Times New Roman"/>
                <w:color w:val="000000" w:themeColor="text1"/>
                <w:sz w:val="24"/>
                <w:szCs w:val="24"/>
                <w:lang w:val="nl-NL" w:eastAsia="nl-NL"/>
              </w:rPr>
            </w:pPr>
            <w:moveTo w:id="2653" w:author="EliseSchramkowski" w:date="2021-08-22T14:39:00Z">
              <w:r w:rsidRPr="004D4E03">
                <w:rPr>
                  <w:rFonts w:ascii="Times New Roman" w:eastAsia="Times New Roman" w:hAnsi="Times New Roman" w:cs="Times New Roman"/>
                  <w:color w:val="000000" w:themeColor="text1"/>
                  <w:sz w:val="24"/>
                  <w:szCs w:val="24"/>
                  <w:lang w:val="nl-NL" w:eastAsia="nl-NL"/>
                </w:rPr>
                <w:t>5</w:t>
              </w:r>
            </w:moveTo>
          </w:p>
        </w:tc>
        <w:tc>
          <w:tcPr>
            <w:tcW w:w="160" w:type="dxa"/>
            <w:tcBorders>
              <w:top w:val="nil"/>
              <w:left w:val="nil"/>
              <w:right w:val="nil"/>
            </w:tcBorders>
          </w:tcPr>
          <w:p w14:paraId="4BB15760" w14:textId="77777777" w:rsidR="00C51977" w:rsidRDefault="00C51977" w:rsidP="0063101F">
            <w:pPr>
              <w:spacing w:after="0" w:line="276" w:lineRule="auto"/>
              <w:jc w:val="center"/>
              <w:rPr>
                <w:moveTo w:id="2654" w:author="EliseSchramkowski" w:date="2021-08-22T14:39:00Z"/>
                <w:rFonts w:ascii="Times New Roman" w:eastAsia="Times New Roman" w:hAnsi="Times New Roman" w:cs="Times New Roman"/>
                <w:color w:val="000000"/>
                <w:sz w:val="24"/>
                <w:szCs w:val="24"/>
                <w:lang w:val="nl-NL" w:eastAsia="nl-NL"/>
              </w:rPr>
            </w:pPr>
          </w:p>
        </w:tc>
        <w:tc>
          <w:tcPr>
            <w:tcW w:w="844" w:type="dxa"/>
            <w:tcBorders>
              <w:top w:val="nil"/>
              <w:left w:val="nil"/>
              <w:right w:val="nil"/>
            </w:tcBorders>
            <w:shd w:val="clear" w:color="auto" w:fill="auto"/>
            <w:noWrap/>
            <w:vAlign w:val="bottom"/>
          </w:tcPr>
          <w:p w14:paraId="6D71CCC6" w14:textId="77777777" w:rsidR="00C51977" w:rsidRPr="007A2E2D" w:rsidRDefault="00C51977" w:rsidP="0063101F">
            <w:pPr>
              <w:spacing w:after="0" w:line="276" w:lineRule="auto"/>
              <w:jc w:val="center"/>
              <w:rPr>
                <w:moveTo w:id="2655" w:author="EliseSchramkowski" w:date="2021-08-22T14:39:00Z"/>
                <w:rFonts w:ascii="Times New Roman" w:eastAsia="Times New Roman" w:hAnsi="Times New Roman" w:cs="Times New Roman"/>
                <w:color w:val="000000"/>
                <w:sz w:val="24"/>
                <w:szCs w:val="24"/>
                <w:lang w:val="nl-NL" w:eastAsia="nl-NL"/>
              </w:rPr>
            </w:pPr>
            <w:moveTo w:id="2656" w:author="EliseSchramkowski" w:date="2021-08-22T14:39:00Z">
              <w:r>
                <w:rPr>
                  <w:rFonts w:ascii="Times New Roman" w:eastAsia="Times New Roman" w:hAnsi="Times New Roman" w:cs="Times New Roman"/>
                  <w:color w:val="000000"/>
                  <w:sz w:val="24"/>
                  <w:szCs w:val="24"/>
                  <w:lang w:val="nl-NL" w:eastAsia="nl-NL"/>
                </w:rPr>
                <w:t>11</w:t>
              </w:r>
            </w:moveTo>
          </w:p>
        </w:tc>
        <w:tc>
          <w:tcPr>
            <w:tcW w:w="1418" w:type="dxa"/>
            <w:tcBorders>
              <w:top w:val="nil"/>
              <w:left w:val="nil"/>
              <w:right w:val="nil"/>
            </w:tcBorders>
            <w:shd w:val="clear" w:color="auto" w:fill="auto"/>
            <w:noWrap/>
            <w:vAlign w:val="bottom"/>
          </w:tcPr>
          <w:p w14:paraId="41C9AC09" w14:textId="77777777" w:rsidR="00C51977" w:rsidRPr="007A2E2D" w:rsidRDefault="00C51977" w:rsidP="0063101F">
            <w:pPr>
              <w:spacing w:after="0" w:line="276" w:lineRule="auto"/>
              <w:jc w:val="center"/>
              <w:rPr>
                <w:moveTo w:id="2657" w:author="EliseSchramkowski" w:date="2021-08-22T14:39:00Z"/>
                <w:rFonts w:ascii="Times New Roman" w:eastAsia="Times New Roman" w:hAnsi="Times New Roman" w:cs="Times New Roman"/>
                <w:color w:val="000000"/>
                <w:sz w:val="24"/>
                <w:szCs w:val="24"/>
                <w:lang w:val="nl-NL" w:eastAsia="nl-NL"/>
              </w:rPr>
            </w:pPr>
            <w:moveTo w:id="2658" w:author="EliseSchramkowski" w:date="2021-08-22T14:39:00Z">
              <w:r>
                <w:rPr>
                  <w:rFonts w:ascii="Times New Roman" w:eastAsia="Times New Roman" w:hAnsi="Times New Roman" w:cs="Times New Roman"/>
                  <w:color w:val="000000"/>
                  <w:sz w:val="24"/>
                  <w:szCs w:val="24"/>
                  <w:lang w:val="nl-NL" w:eastAsia="nl-NL"/>
                </w:rPr>
                <w:t>4 (36.4%)</w:t>
              </w:r>
            </w:moveTo>
          </w:p>
        </w:tc>
        <w:tc>
          <w:tcPr>
            <w:tcW w:w="1134" w:type="dxa"/>
            <w:tcBorders>
              <w:top w:val="nil"/>
              <w:left w:val="nil"/>
              <w:right w:val="nil"/>
            </w:tcBorders>
            <w:shd w:val="clear" w:color="auto" w:fill="auto"/>
            <w:noWrap/>
            <w:vAlign w:val="bottom"/>
          </w:tcPr>
          <w:p w14:paraId="70D9A285" w14:textId="77777777" w:rsidR="00C51977" w:rsidRPr="007A2E2D" w:rsidRDefault="00C51977" w:rsidP="0063101F">
            <w:pPr>
              <w:spacing w:after="0" w:line="276" w:lineRule="auto"/>
              <w:jc w:val="center"/>
              <w:rPr>
                <w:moveTo w:id="2659" w:author="EliseSchramkowski" w:date="2021-08-22T14:39:00Z"/>
                <w:rFonts w:ascii="Times New Roman" w:eastAsia="Times New Roman" w:hAnsi="Times New Roman" w:cs="Times New Roman"/>
                <w:color w:val="000000"/>
                <w:sz w:val="24"/>
                <w:szCs w:val="24"/>
                <w:lang w:val="nl-NL" w:eastAsia="nl-NL"/>
              </w:rPr>
            </w:pPr>
            <w:moveTo w:id="2660" w:author="EliseSchramkowski" w:date="2021-08-22T14:39:00Z">
              <w:r>
                <w:rPr>
                  <w:rFonts w:ascii="Times New Roman" w:eastAsia="Times New Roman" w:hAnsi="Times New Roman" w:cs="Times New Roman"/>
                  <w:color w:val="000000"/>
                  <w:sz w:val="24"/>
                  <w:szCs w:val="24"/>
                  <w:lang w:val="nl-NL" w:eastAsia="nl-NL"/>
                </w:rPr>
                <w:t>7</w:t>
              </w:r>
            </w:moveTo>
          </w:p>
        </w:tc>
      </w:tr>
      <w:tr w:rsidR="00C51977" w:rsidRPr="007A2E2D" w14:paraId="494B321D" w14:textId="77777777" w:rsidTr="0063101F">
        <w:trPr>
          <w:trHeight w:val="288"/>
        </w:trPr>
        <w:tc>
          <w:tcPr>
            <w:tcW w:w="283" w:type="dxa"/>
            <w:tcBorders>
              <w:top w:val="nil"/>
              <w:left w:val="nil"/>
              <w:right w:val="nil"/>
            </w:tcBorders>
            <w:shd w:val="clear" w:color="auto" w:fill="auto"/>
            <w:noWrap/>
            <w:vAlign w:val="bottom"/>
          </w:tcPr>
          <w:p w14:paraId="7AB53860" w14:textId="77777777" w:rsidR="00C51977" w:rsidRPr="004D4E03" w:rsidRDefault="00C51977" w:rsidP="0063101F">
            <w:pPr>
              <w:spacing w:after="0" w:line="276" w:lineRule="auto"/>
              <w:jc w:val="center"/>
              <w:rPr>
                <w:moveTo w:id="2661"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top w:val="nil"/>
              <w:left w:val="nil"/>
              <w:right w:val="nil"/>
            </w:tcBorders>
            <w:shd w:val="clear" w:color="auto" w:fill="auto"/>
            <w:noWrap/>
            <w:vAlign w:val="bottom"/>
          </w:tcPr>
          <w:p w14:paraId="1540A4D4" w14:textId="77777777" w:rsidR="00C51977" w:rsidRPr="004D4E03" w:rsidRDefault="00C51977" w:rsidP="0063101F">
            <w:pPr>
              <w:spacing w:after="0" w:line="276" w:lineRule="auto"/>
              <w:rPr>
                <w:moveTo w:id="2662" w:author="EliseSchramkowski" w:date="2021-08-22T14:39:00Z"/>
                <w:rFonts w:ascii="Times New Roman" w:eastAsia="Times New Roman" w:hAnsi="Times New Roman" w:cs="Times New Roman"/>
                <w:color w:val="000000" w:themeColor="text1"/>
                <w:sz w:val="24"/>
                <w:szCs w:val="24"/>
                <w:lang w:val="nl-NL" w:eastAsia="nl-NL"/>
              </w:rPr>
            </w:pPr>
            <w:moveTo w:id="2663" w:author="EliseSchramkowski" w:date="2021-08-22T14:39:00Z">
              <w:r w:rsidRPr="004D4E03">
                <w:rPr>
                  <w:rFonts w:ascii="Times New Roman" w:eastAsia="Times New Roman" w:hAnsi="Times New Roman" w:cs="Times New Roman"/>
                  <w:color w:val="000000" w:themeColor="text1"/>
                  <w:sz w:val="24"/>
                  <w:szCs w:val="24"/>
                  <w:lang w:val="nl-NL" w:eastAsia="nl-NL"/>
                </w:rPr>
                <w:t>JMF</w:t>
              </w:r>
            </w:moveTo>
          </w:p>
        </w:tc>
        <w:tc>
          <w:tcPr>
            <w:tcW w:w="852" w:type="dxa"/>
            <w:tcBorders>
              <w:top w:val="nil"/>
              <w:left w:val="nil"/>
              <w:right w:val="nil"/>
            </w:tcBorders>
            <w:vAlign w:val="bottom"/>
          </w:tcPr>
          <w:p w14:paraId="6C00067F" w14:textId="77777777" w:rsidR="00C51977" w:rsidRPr="004D4E03" w:rsidRDefault="00C51977" w:rsidP="0063101F">
            <w:pPr>
              <w:spacing w:after="0" w:line="276" w:lineRule="auto"/>
              <w:jc w:val="center"/>
              <w:rPr>
                <w:moveTo w:id="2664" w:author="EliseSchramkowski" w:date="2021-08-22T14:39:00Z"/>
                <w:rFonts w:ascii="Times New Roman" w:eastAsia="Times New Roman" w:hAnsi="Times New Roman" w:cs="Times New Roman"/>
                <w:color w:val="000000" w:themeColor="text1"/>
                <w:sz w:val="24"/>
                <w:szCs w:val="24"/>
                <w:lang w:val="nl-NL" w:eastAsia="nl-NL"/>
              </w:rPr>
            </w:pPr>
            <w:moveTo w:id="2665" w:author="EliseSchramkowski" w:date="2021-08-22T14:39:00Z">
              <w:r w:rsidRPr="004D4E03">
                <w:rPr>
                  <w:rFonts w:ascii="Times New Roman" w:eastAsia="Times New Roman" w:hAnsi="Times New Roman" w:cs="Times New Roman"/>
                  <w:color w:val="000000" w:themeColor="text1"/>
                  <w:sz w:val="24"/>
                  <w:szCs w:val="24"/>
                  <w:lang w:val="nl-NL" w:eastAsia="nl-NL"/>
                </w:rPr>
                <w:t>48</w:t>
              </w:r>
            </w:moveTo>
          </w:p>
        </w:tc>
        <w:tc>
          <w:tcPr>
            <w:tcW w:w="1275" w:type="dxa"/>
            <w:tcBorders>
              <w:top w:val="nil"/>
              <w:left w:val="nil"/>
              <w:right w:val="nil"/>
            </w:tcBorders>
            <w:vAlign w:val="bottom"/>
          </w:tcPr>
          <w:p w14:paraId="580619CA" w14:textId="77777777" w:rsidR="00C51977" w:rsidRPr="004D4E03" w:rsidRDefault="00C51977" w:rsidP="0063101F">
            <w:pPr>
              <w:spacing w:after="0" w:line="276" w:lineRule="auto"/>
              <w:jc w:val="center"/>
              <w:rPr>
                <w:moveTo w:id="2666" w:author="EliseSchramkowski" w:date="2021-08-22T14:39:00Z"/>
                <w:rFonts w:ascii="Times New Roman" w:eastAsia="Times New Roman" w:hAnsi="Times New Roman" w:cs="Times New Roman"/>
                <w:color w:val="000000" w:themeColor="text1"/>
                <w:sz w:val="24"/>
                <w:szCs w:val="24"/>
                <w:lang w:val="nl-NL" w:eastAsia="nl-NL"/>
              </w:rPr>
            </w:pPr>
            <w:moveTo w:id="2667" w:author="EliseSchramkowski" w:date="2021-08-22T14:39:00Z">
              <w:r w:rsidRPr="004D4E03">
                <w:rPr>
                  <w:rFonts w:ascii="Times New Roman" w:eastAsia="Times New Roman" w:hAnsi="Times New Roman" w:cs="Times New Roman"/>
                  <w:color w:val="000000" w:themeColor="text1"/>
                  <w:sz w:val="24"/>
                  <w:szCs w:val="24"/>
                  <w:lang w:val="nl-NL" w:eastAsia="nl-NL"/>
                </w:rPr>
                <w:t>23 (47.9%)</w:t>
              </w:r>
            </w:moveTo>
          </w:p>
        </w:tc>
        <w:tc>
          <w:tcPr>
            <w:tcW w:w="839" w:type="dxa"/>
            <w:tcBorders>
              <w:top w:val="nil"/>
              <w:left w:val="nil"/>
              <w:right w:val="nil"/>
            </w:tcBorders>
            <w:vAlign w:val="bottom"/>
          </w:tcPr>
          <w:p w14:paraId="7D184AB2" w14:textId="77777777" w:rsidR="00C51977" w:rsidRPr="004D4E03" w:rsidRDefault="00C51977" w:rsidP="0063101F">
            <w:pPr>
              <w:spacing w:after="0" w:line="276" w:lineRule="auto"/>
              <w:jc w:val="center"/>
              <w:rPr>
                <w:moveTo w:id="2668" w:author="EliseSchramkowski" w:date="2021-08-22T14:39:00Z"/>
                <w:rFonts w:ascii="Times New Roman" w:eastAsia="Times New Roman" w:hAnsi="Times New Roman" w:cs="Times New Roman"/>
                <w:color w:val="000000" w:themeColor="text1"/>
                <w:sz w:val="24"/>
                <w:szCs w:val="24"/>
                <w:lang w:val="nl-NL" w:eastAsia="nl-NL"/>
              </w:rPr>
            </w:pPr>
            <w:moveTo w:id="2669" w:author="EliseSchramkowski" w:date="2021-08-22T14:39:00Z">
              <w:r w:rsidRPr="004D4E03">
                <w:rPr>
                  <w:rFonts w:ascii="Times New Roman" w:eastAsia="Times New Roman" w:hAnsi="Times New Roman" w:cs="Times New Roman"/>
                  <w:color w:val="000000" w:themeColor="text1"/>
                  <w:sz w:val="24"/>
                  <w:szCs w:val="24"/>
                  <w:lang w:val="nl-NL" w:eastAsia="nl-NL"/>
                </w:rPr>
                <w:t>25</w:t>
              </w:r>
            </w:moveTo>
          </w:p>
        </w:tc>
        <w:tc>
          <w:tcPr>
            <w:tcW w:w="160" w:type="dxa"/>
            <w:tcBorders>
              <w:top w:val="nil"/>
              <w:left w:val="nil"/>
              <w:right w:val="nil"/>
            </w:tcBorders>
          </w:tcPr>
          <w:p w14:paraId="27F69995" w14:textId="77777777" w:rsidR="00C51977" w:rsidRDefault="00C51977" w:rsidP="0063101F">
            <w:pPr>
              <w:spacing w:after="0" w:line="276" w:lineRule="auto"/>
              <w:jc w:val="center"/>
              <w:rPr>
                <w:moveTo w:id="2670" w:author="EliseSchramkowski" w:date="2021-08-22T14:39:00Z"/>
                <w:rFonts w:ascii="Times New Roman" w:eastAsia="Times New Roman" w:hAnsi="Times New Roman" w:cs="Times New Roman"/>
                <w:color w:val="000000"/>
                <w:sz w:val="24"/>
                <w:szCs w:val="24"/>
                <w:lang w:val="nl-NL" w:eastAsia="nl-NL"/>
              </w:rPr>
            </w:pPr>
          </w:p>
        </w:tc>
        <w:tc>
          <w:tcPr>
            <w:tcW w:w="844" w:type="dxa"/>
            <w:tcBorders>
              <w:top w:val="nil"/>
              <w:left w:val="nil"/>
              <w:right w:val="nil"/>
            </w:tcBorders>
            <w:shd w:val="clear" w:color="auto" w:fill="auto"/>
            <w:noWrap/>
            <w:vAlign w:val="bottom"/>
          </w:tcPr>
          <w:p w14:paraId="3A6EB9FA" w14:textId="77777777" w:rsidR="00C51977" w:rsidRPr="007A2E2D" w:rsidRDefault="00C51977" w:rsidP="0063101F">
            <w:pPr>
              <w:spacing w:after="0" w:line="276" w:lineRule="auto"/>
              <w:jc w:val="center"/>
              <w:rPr>
                <w:moveTo w:id="2671" w:author="EliseSchramkowski" w:date="2021-08-22T14:39:00Z"/>
                <w:rFonts w:ascii="Times New Roman" w:eastAsia="Times New Roman" w:hAnsi="Times New Roman" w:cs="Times New Roman"/>
                <w:color w:val="000000"/>
                <w:sz w:val="24"/>
                <w:szCs w:val="24"/>
                <w:lang w:val="nl-NL" w:eastAsia="nl-NL"/>
              </w:rPr>
            </w:pPr>
            <w:moveTo w:id="2672" w:author="EliseSchramkowski" w:date="2021-08-22T14:39:00Z">
              <w:r>
                <w:rPr>
                  <w:rFonts w:ascii="Times New Roman" w:eastAsia="Times New Roman" w:hAnsi="Times New Roman" w:cs="Times New Roman"/>
                  <w:color w:val="000000"/>
                  <w:sz w:val="24"/>
                  <w:szCs w:val="24"/>
                  <w:lang w:val="nl-NL" w:eastAsia="nl-NL"/>
                </w:rPr>
                <w:t>85</w:t>
              </w:r>
            </w:moveTo>
          </w:p>
        </w:tc>
        <w:tc>
          <w:tcPr>
            <w:tcW w:w="1418" w:type="dxa"/>
            <w:tcBorders>
              <w:top w:val="nil"/>
              <w:left w:val="nil"/>
              <w:right w:val="nil"/>
            </w:tcBorders>
            <w:shd w:val="clear" w:color="auto" w:fill="auto"/>
            <w:noWrap/>
            <w:vAlign w:val="bottom"/>
          </w:tcPr>
          <w:p w14:paraId="44E18549" w14:textId="77777777" w:rsidR="00C51977" w:rsidRPr="007A2E2D" w:rsidRDefault="00C51977" w:rsidP="0063101F">
            <w:pPr>
              <w:spacing w:after="0" w:line="276" w:lineRule="auto"/>
              <w:jc w:val="center"/>
              <w:rPr>
                <w:moveTo w:id="2673" w:author="EliseSchramkowski" w:date="2021-08-22T14:39:00Z"/>
                <w:rFonts w:ascii="Times New Roman" w:eastAsia="Times New Roman" w:hAnsi="Times New Roman" w:cs="Times New Roman"/>
                <w:color w:val="000000"/>
                <w:sz w:val="24"/>
                <w:szCs w:val="24"/>
                <w:lang w:val="nl-NL" w:eastAsia="nl-NL"/>
              </w:rPr>
            </w:pPr>
            <w:moveTo w:id="2674" w:author="EliseSchramkowski" w:date="2021-08-22T14:39:00Z">
              <w:r>
                <w:rPr>
                  <w:rFonts w:ascii="Times New Roman" w:eastAsia="Times New Roman" w:hAnsi="Times New Roman" w:cs="Times New Roman"/>
                  <w:color w:val="000000"/>
                  <w:sz w:val="24"/>
                  <w:szCs w:val="24"/>
                  <w:lang w:val="nl-NL" w:eastAsia="nl-NL"/>
                </w:rPr>
                <w:t>34 (40.0%)</w:t>
              </w:r>
            </w:moveTo>
          </w:p>
        </w:tc>
        <w:tc>
          <w:tcPr>
            <w:tcW w:w="1134" w:type="dxa"/>
            <w:tcBorders>
              <w:top w:val="nil"/>
              <w:left w:val="nil"/>
              <w:right w:val="nil"/>
            </w:tcBorders>
            <w:shd w:val="clear" w:color="auto" w:fill="auto"/>
            <w:noWrap/>
            <w:vAlign w:val="bottom"/>
          </w:tcPr>
          <w:p w14:paraId="1AC316B7" w14:textId="77777777" w:rsidR="00C51977" w:rsidRPr="007A2E2D" w:rsidRDefault="00C51977" w:rsidP="0063101F">
            <w:pPr>
              <w:spacing w:after="0" w:line="276" w:lineRule="auto"/>
              <w:jc w:val="center"/>
              <w:rPr>
                <w:moveTo w:id="2675" w:author="EliseSchramkowski" w:date="2021-08-22T14:39:00Z"/>
                <w:rFonts w:ascii="Times New Roman" w:eastAsia="Times New Roman" w:hAnsi="Times New Roman" w:cs="Times New Roman"/>
                <w:color w:val="000000"/>
                <w:sz w:val="24"/>
                <w:szCs w:val="24"/>
                <w:lang w:val="nl-NL" w:eastAsia="nl-NL"/>
              </w:rPr>
            </w:pPr>
            <w:moveTo w:id="2676" w:author="EliseSchramkowski" w:date="2021-08-22T14:39:00Z">
              <w:r>
                <w:rPr>
                  <w:rFonts w:ascii="Times New Roman" w:eastAsia="Times New Roman" w:hAnsi="Times New Roman" w:cs="Times New Roman"/>
                  <w:color w:val="000000"/>
                  <w:sz w:val="24"/>
                  <w:szCs w:val="24"/>
                  <w:lang w:val="nl-NL" w:eastAsia="nl-NL"/>
                </w:rPr>
                <w:t>51</w:t>
              </w:r>
            </w:moveTo>
          </w:p>
        </w:tc>
      </w:tr>
      <w:tr w:rsidR="00C51977" w:rsidRPr="007A2E2D" w14:paraId="459513DE" w14:textId="77777777" w:rsidTr="0063101F">
        <w:trPr>
          <w:trHeight w:val="288"/>
        </w:trPr>
        <w:tc>
          <w:tcPr>
            <w:tcW w:w="283" w:type="dxa"/>
            <w:tcBorders>
              <w:left w:val="nil"/>
              <w:right w:val="nil"/>
            </w:tcBorders>
            <w:shd w:val="clear" w:color="auto" w:fill="auto"/>
            <w:noWrap/>
            <w:vAlign w:val="bottom"/>
          </w:tcPr>
          <w:p w14:paraId="64CE4EE3" w14:textId="77777777" w:rsidR="00C51977" w:rsidRPr="004D4E03" w:rsidRDefault="00C51977" w:rsidP="0063101F">
            <w:pPr>
              <w:spacing w:line="276" w:lineRule="auto"/>
              <w:jc w:val="center"/>
              <w:rPr>
                <w:moveTo w:id="2677"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left w:val="nil"/>
              <w:right w:val="nil"/>
            </w:tcBorders>
            <w:shd w:val="clear" w:color="auto" w:fill="auto"/>
            <w:noWrap/>
            <w:vAlign w:val="bottom"/>
          </w:tcPr>
          <w:p w14:paraId="59B537D3" w14:textId="77777777" w:rsidR="00C51977" w:rsidRPr="004D4E03" w:rsidRDefault="00C51977" w:rsidP="0063101F">
            <w:pPr>
              <w:spacing w:line="276" w:lineRule="auto"/>
              <w:rPr>
                <w:moveTo w:id="2678" w:author="EliseSchramkowski" w:date="2021-08-22T14:39:00Z"/>
                <w:rFonts w:ascii="Times New Roman" w:eastAsia="Times New Roman" w:hAnsi="Times New Roman" w:cs="Times New Roman"/>
                <w:color w:val="000000" w:themeColor="text1"/>
                <w:sz w:val="24"/>
                <w:szCs w:val="24"/>
                <w:lang w:val="nl-NL" w:eastAsia="nl-NL"/>
              </w:rPr>
            </w:pPr>
            <w:moveTo w:id="2679" w:author="EliseSchramkowski" w:date="2021-08-22T14:39:00Z">
              <w:r w:rsidRPr="004D4E03">
                <w:rPr>
                  <w:rFonts w:ascii="Times New Roman" w:eastAsia="Times New Roman" w:hAnsi="Times New Roman" w:cs="Times New Roman"/>
                  <w:color w:val="000000" w:themeColor="text1"/>
                  <w:sz w:val="24"/>
                  <w:szCs w:val="24"/>
                  <w:lang w:val="nl-NL" w:eastAsia="nl-NL"/>
                </w:rPr>
                <w:t>CHQ</w:t>
              </w:r>
            </w:moveTo>
          </w:p>
        </w:tc>
        <w:tc>
          <w:tcPr>
            <w:tcW w:w="852" w:type="dxa"/>
            <w:tcBorders>
              <w:left w:val="nil"/>
              <w:right w:val="nil"/>
            </w:tcBorders>
            <w:vAlign w:val="bottom"/>
          </w:tcPr>
          <w:p w14:paraId="182B7FEF" w14:textId="77777777" w:rsidR="00C51977" w:rsidRPr="004D4E03" w:rsidRDefault="00C51977" w:rsidP="0063101F">
            <w:pPr>
              <w:spacing w:line="276" w:lineRule="auto"/>
              <w:jc w:val="center"/>
              <w:rPr>
                <w:moveTo w:id="2680" w:author="EliseSchramkowski" w:date="2021-08-22T14:39:00Z"/>
                <w:rFonts w:ascii="Times New Roman" w:eastAsia="Times New Roman" w:hAnsi="Times New Roman" w:cs="Times New Roman"/>
                <w:color w:val="000000" w:themeColor="text1"/>
                <w:sz w:val="24"/>
                <w:szCs w:val="24"/>
                <w:lang w:val="nl-NL" w:eastAsia="nl-NL"/>
              </w:rPr>
            </w:pPr>
            <w:moveTo w:id="2681" w:author="EliseSchramkowski" w:date="2021-08-22T14:39:00Z">
              <w:r w:rsidRPr="004D4E03">
                <w:rPr>
                  <w:rFonts w:ascii="Times New Roman" w:eastAsia="Times New Roman" w:hAnsi="Times New Roman" w:cs="Times New Roman"/>
                  <w:color w:val="000000" w:themeColor="text1"/>
                  <w:sz w:val="24"/>
                  <w:szCs w:val="24"/>
                  <w:lang w:val="nl-NL" w:eastAsia="nl-NL"/>
                </w:rPr>
                <w:t>11</w:t>
              </w:r>
            </w:moveTo>
          </w:p>
        </w:tc>
        <w:tc>
          <w:tcPr>
            <w:tcW w:w="1275" w:type="dxa"/>
            <w:tcBorders>
              <w:left w:val="nil"/>
              <w:right w:val="nil"/>
            </w:tcBorders>
            <w:vAlign w:val="bottom"/>
          </w:tcPr>
          <w:p w14:paraId="57D7A4FA" w14:textId="77777777" w:rsidR="00C51977" w:rsidRPr="004D4E03" w:rsidRDefault="00C51977" w:rsidP="0063101F">
            <w:pPr>
              <w:spacing w:line="276" w:lineRule="auto"/>
              <w:jc w:val="center"/>
              <w:rPr>
                <w:moveTo w:id="2682" w:author="EliseSchramkowski" w:date="2021-08-22T14:39:00Z"/>
                <w:rFonts w:ascii="Times New Roman" w:eastAsia="Times New Roman" w:hAnsi="Times New Roman" w:cs="Times New Roman"/>
                <w:color w:val="000000" w:themeColor="text1"/>
                <w:sz w:val="24"/>
                <w:szCs w:val="24"/>
                <w:lang w:val="nl-NL" w:eastAsia="nl-NL"/>
              </w:rPr>
            </w:pPr>
            <w:moveTo w:id="2683" w:author="EliseSchramkowski" w:date="2021-08-22T14:39:00Z">
              <w:r w:rsidRPr="004D4E03">
                <w:rPr>
                  <w:rFonts w:ascii="Times New Roman" w:eastAsia="Times New Roman" w:hAnsi="Times New Roman" w:cs="Times New Roman"/>
                  <w:color w:val="000000" w:themeColor="text1"/>
                  <w:sz w:val="24"/>
                  <w:szCs w:val="24"/>
                  <w:lang w:val="nl-NL" w:eastAsia="nl-NL"/>
                </w:rPr>
                <w:t>6 (54.5%)</w:t>
              </w:r>
            </w:moveTo>
          </w:p>
        </w:tc>
        <w:tc>
          <w:tcPr>
            <w:tcW w:w="839" w:type="dxa"/>
            <w:tcBorders>
              <w:left w:val="nil"/>
              <w:right w:val="nil"/>
            </w:tcBorders>
            <w:vAlign w:val="bottom"/>
          </w:tcPr>
          <w:p w14:paraId="06E0EAA8" w14:textId="77777777" w:rsidR="00C51977" w:rsidRPr="004D4E03" w:rsidRDefault="00C51977" w:rsidP="0063101F">
            <w:pPr>
              <w:spacing w:line="276" w:lineRule="auto"/>
              <w:jc w:val="center"/>
              <w:rPr>
                <w:moveTo w:id="2684" w:author="EliseSchramkowski" w:date="2021-08-22T14:39:00Z"/>
                <w:rFonts w:ascii="Times New Roman" w:eastAsia="Times New Roman" w:hAnsi="Times New Roman" w:cs="Times New Roman"/>
                <w:color w:val="000000" w:themeColor="text1"/>
                <w:sz w:val="24"/>
                <w:szCs w:val="24"/>
                <w:lang w:val="nl-NL" w:eastAsia="nl-NL"/>
              </w:rPr>
            </w:pPr>
            <w:moveTo w:id="2685" w:author="EliseSchramkowski" w:date="2021-08-22T14:39:00Z">
              <w:r w:rsidRPr="004D4E03">
                <w:rPr>
                  <w:rFonts w:ascii="Times New Roman" w:eastAsia="Times New Roman" w:hAnsi="Times New Roman" w:cs="Times New Roman"/>
                  <w:color w:val="000000" w:themeColor="text1"/>
                  <w:sz w:val="24"/>
                  <w:szCs w:val="24"/>
                  <w:lang w:val="nl-NL" w:eastAsia="nl-NL"/>
                </w:rPr>
                <w:t>5</w:t>
              </w:r>
            </w:moveTo>
          </w:p>
        </w:tc>
        <w:tc>
          <w:tcPr>
            <w:tcW w:w="160" w:type="dxa"/>
            <w:tcBorders>
              <w:left w:val="nil"/>
              <w:right w:val="nil"/>
            </w:tcBorders>
          </w:tcPr>
          <w:p w14:paraId="7D96EEB8" w14:textId="77777777" w:rsidR="00C51977" w:rsidRDefault="00C51977" w:rsidP="0063101F">
            <w:pPr>
              <w:spacing w:line="276" w:lineRule="auto"/>
              <w:jc w:val="center"/>
              <w:rPr>
                <w:moveTo w:id="2686" w:author="EliseSchramkowski" w:date="2021-08-22T14:39:00Z"/>
                <w:rFonts w:ascii="Times New Roman" w:eastAsia="Times New Roman" w:hAnsi="Times New Roman" w:cs="Times New Roman"/>
                <w:color w:val="000000"/>
                <w:sz w:val="24"/>
                <w:szCs w:val="24"/>
                <w:lang w:val="nl-NL" w:eastAsia="nl-NL"/>
              </w:rPr>
            </w:pPr>
          </w:p>
        </w:tc>
        <w:tc>
          <w:tcPr>
            <w:tcW w:w="844" w:type="dxa"/>
            <w:tcBorders>
              <w:left w:val="nil"/>
              <w:right w:val="nil"/>
            </w:tcBorders>
            <w:shd w:val="clear" w:color="auto" w:fill="auto"/>
            <w:noWrap/>
            <w:vAlign w:val="bottom"/>
          </w:tcPr>
          <w:p w14:paraId="2250F1D2" w14:textId="77777777" w:rsidR="00C51977" w:rsidRPr="007A2E2D" w:rsidRDefault="00C51977" w:rsidP="0063101F">
            <w:pPr>
              <w:spacing w:line="276" w:lineRule="auto"/>
              <w:jc w:val="center"/>
              <w:rPr>
                <w:moveTo w:id="2687" w:author="EliseSchramkowski" w:date="2021-08-22T14:39:00Z"/>
                <w:rFonts w:ascii="Times New Roman" w:eastAsia="Times New Roman" w:hAnsi="Times New Roman" w:cs="Times New Roman"/>
                <w:color w:val="000000"/>
                <w:sz w:val="24"/>
                <w:szCs w:val="24"/>
                <w:lang w:val="nl-NL" w:eastAsia="nl-NL"/>
              </w:rPr>
            </w:pPr>
            <w:moveTo w:id="2688" w:author="EliseSchramkowski" w:date="2021-08-22T14:39:00Z">
              <w:r>
                <w:rPr>
                  <w:rFonts w:ascii="Times New Roman" w:eastAsia="Times New Roman" w:hAnsi="Times New Roman" w:cs="Times New Roman"/>
                  <w:color w:val="000000"/>
                  <w:sz w:val="24"/>
                  <w:szCs w:val="24"/>
                  <w:lang w:val="nl-NL" w:eastAsia="nl-NL"/>
                </w:rPr>
                <w:t>21</w:t>
              </w:r>
            </w:moveTo>
          </w:p>
        </w:tc>
        <w:tc>
          <w:tcPr>
            <w:tcW w:w="1418" w:type="dxa"/>
            <w:tcBorders>
              <w:left w:val="nil"/>
              <w:right w:val="nil"/>
            </w:tcBorders>
            <w:shd w:val="clear" w:color="auto" w:fill="auto"/>
            <w:noWrap/>
            <w:vAlign w:val="bottom"/>
          </w:tcPr>
          <w:p w14:paraId="1659CB33" w14:textId="77777777" w:rsidR="00C51977" w:rsidRPr="007A2E2D" w:rsidRDefault="00C51977" w:rsidP="0063101F">
            <w:pPr>
              <w:spacing w:line="276" w:lineRule="auto"/>
              <w:jc w:val="center"/>
              <w:rPr>
                <w:moveTo w:id="2689" w:author="EliseSchramkowski" w:date="2021-08-22T14:39:00Z"/>
                <w:rFonts w:ascii="Times New Roman" w:eastAsia="Times New Roman" w:hAnsi="Times New Roman" w:cs="Times New Roman"/>
                <w:color w:val="000000"/>
                <w:sz w:val="24"/>
                <w:szCs w:val="24"/>
                <w:lang w:val="nl-NL" w:eastAsia="nl-NL"/>
              </w:rPr>
            </w:pPr>
            <w:moveTo w:id="2690" w:author="EliseSchramkowski" w:date="2021-08-22T14:39:00Z">
              <w:r>
                <w:rPr>
                  <w:rFonts w:ascii="Times New Roman" w:eastAsia="Times New Roman" w:hAnsi="Times New Roman" w:cs="Times New Roman"/>
                  <w:color w:val="000000"/>
                  <w:sz w:val="24"/>
                  <w:szCs w:val="24"/>
                  <w:lang w:val="nl-NL" w:eastAsia="nl-NL"/>
                </w:rPr>
                <w:t>11 (52.4%)</w:t>
              </w:r>
            </w:moveTo>
          </w:p>
        </w:tc>
        <w:tc>
          <w:tcPr>
            <w:tcW w:w="1134" w:type="dxa"/>
            <w:tcBorders>
              <w:left w:val="nil"/>
              <w:right w:val="nil"/>
            </w:tcBorders>
            <w:shd w:val="clear" w:color="auto" w:fill="auto"/>
            <w:noWrap/>
            <w:vAlign w:val="bottom"/>
          </w:tcPr>
          <w:p w14:paraId="0DD52910" w14:textId="77777777" w:rsidR="00C51977" w:rsidRPr="007A2E2D" w:rsidRDefault="00C51977" w:rsidP="0063101F">
            <w:pPr>
              <w:spacing w:line="276" w:lineRule="auto"/>
              <w:jc w:val="center"/>
              <w:rPr>
                <w:moveTo w:id="2691" w:author="EliseSchramkowski" w:date="2021-08-22T14:39:00Z"/>
                <w:rFonts w:ascii="Times New Roman" w:eastAsia="Times New Roman" w:hAnsi="Times New Roman" w:cs="Times New Roman"/>
                <w:color w:val="000000"/>
                <w:sz w:val="24"/>
                <w:szCs w:val="24"/>
                <w:lang w:val="nl-NL" w:eastAsia="nl-NL"/>
              </w:rPr>
            </w:pPr>
            <w:moveTo w:id="2692" w:author="EliseSchramkowski" w:date="2021-08-22T14:39:00Z">
              <w:r>
                <w:rPr>
                  <w:rFonts w:ascii="Times New Roman" w:eastAsia="Times New Roman" w:hAnsi="Times New Roman" w:cs="Times New Roman"/>
                  <w:color w:val="000000"/>
                  <w:sz w:val="24"/>
                  <w:szCs w:val="24"/>
                  <w:lang w:val="nl-NL" w:eastAsia="nl-NL"/>
                </w:rPr>
                <w:t>10</w:t>
              </w:r>
            </w:moveTo>
          </w:p>
        </w:tc>
      </w:tr>
      <w:tr w:rsidR="00C51977" w:rsidRPr="00B42387" w14:paraId="6770B427" w14:textId="77777777" w:rsidTr="0063101F">
        <w:trPr>
          <w:trHeight w:val="288"/>
        </w:trPr>
        <w:tc>
          <w:tcPr>
            <w:tcW w:w="1842" w:type="dxa"/>
            <w:gridSpan w:val="2"/>
            <w:tcBorders>
              <w:left w:val="nil"/>
              <w:right w:val="nil"/>
            </w:tcBorders>
            <w:shd w:val="clear" w:color="auto" w:fill="auto"/>
            <w:noWrap/>
            <w:vAlign w:val="bottom"/>
          </w:tcPr>
          <w:p w14:paraId="03280950" w14:textId="77777777" w:rsidR="00C51977" w:rsidRPr="004D4E03" w:rsidRDefault="00C51977" w:rsidP="0063101F">
            <w:pPr>
              <w:spacing w:after="0" w:line="276" w:lineRule="auto"/>
              <w:rPr>
                <w:moveTo w:id="2693" w:author="EliseSchramkowski" w:date="2021-08-22T14:39:00Z"/>
                <w:rFonts w:ascii="Times New Roman" w:eastAsia="Times New Roman" w:hAnsi="Times New Roman" w:cs="Times New Roman"/>
                <w:color w:val="000000" w:themeColor="text1"/>
                <w:sz w:val="24"/>
                <w:szCs w:val="24"/>
                <w:lang w:val="nl-NL" w:eastAsia="nl-NL"/>
              </w:rPr>
            </w:pPr>
            <w:moveTo w:id="2694" w:author="EliseSchramkowski" w:date="2021-08-22T14:39:00Z">
              <w:r w:rsidRPr="004D4E03">
                <w:rPr>
                  <w:rFonts w:ascii="Times New Roman" w:eastAsia="Times New Roman" w:hAnsi="Times New Roman" w:cs="Times New Roman"/>
                  <w:color w:val="000000" w:themeColor="text1"/>
                  <w:sz w:val="24"/>
                  <w:szCs w:val="24"/>
                  <w:lang w:val="nl-NL" w:eastAsia="nl-NL"/>
                </w:rPr>
                <w:t>Year</w:t>
              </w:r>
            </w:moveTo>
          </w:p>
        </w:tc>
        <w:tc>
          <w:tcPr>
            <w:tcW w:w="852" w:type="dxa"/>
            <w:tcBorders>
              <w:left w:val="nil"/>
              <w:right w:val="nil"/>
            </w:tcBorders>
          </w:tcPr>
          <w:p w14:paraId="31F9F77D" w14:textId="77777777" w:rsidR="00C51977" w:rsidRPr="004D4E03" w:rsidRDefault="00C51977" w:rsidP="0063101F">
            <w:pPr>
              <w:spacing w:after="0" w:line="276" w:lineRule="auto"/>
              <w:jc w:val="center"/>
              <w:rPr>
                <w:moveTo w:id="2695" w:author="EliseSchramkowski" w:date="2021-08-22T14:39:00Z"/>
                <w:rFonts w:ascii="Times New Roman" w:eastAsia="Times New Roman" w:hAnsi="Times New Roman" w:cs="Times New Roman"/>
                <w:color w:val="000000" w:themeColor="text1"/>
                <w:sz w:val="24"/>
                <w:szCs w:val="24"/>
                <w:lang w:val="nl-NL" w:eastAsia="nl-NL"/>
              </w:rPr>
            </w:pPr>
          </w:p>
        </w:tc>
        <w:tc>
          <w:tcPr>
            <w:tcW w:w="1275" w:type="dxa"/>
            <w:tcBorders>
              <w:left w:val="nil"/>
              <w:right w:val="nil"/>
            </w:tcBorders>
          </w:tcPr>
          <w:p w14:paraId="5D983D71" w14:textId="77777777" w:rsidR="00C51977" w:rsidRPr="004D4E03" w:rsidRDefault="00C51977" w:rsidP="0063101F">
            <w:pPr>
              <w:spacing w:after="0" w:line="276" w:lineRule="auto"/>
              <w:jc w:val="center"/>
              <w:rPr>
                <w:moveTo w:id="2696" w:author="EliseSchramkowski" w:date="2021-08-22T14:39:00Z"/>
                <w:rFonts w:ascii="Times New Roman" w:eastAsia="Times New Roman" w:hAnsi="Times New Roman" w:cs="Times New Roman"/>
                <w:color w:val="000000" w:themeColor="text1"/>
                <w:sz w:val="24"/>
                <w:szCs w:val="24"/>
                <w:lang w:val="nl-NL" w:eastAsia="nl-NL"/>
              </w:rPr>
            </w:pPr>
          </w:p>
        </w:tc>
        <w:tc>
          <w:tcPr>
            <w:tcW w:w="839" w:type="dxa"/>
            <w:tcBorders>
              <w:left w:val="nil"/>
              <w:right w:val="nil"/>
            </w:tcBorders>
          </w:tcPr>
          <w:p w14:paraId="347A1063" w14:textId="77777777" w:rsidR="00C51977" w:rsidRPr="004D4E03" w:rsidRDefault="00C51977" w:rsidP="0063101F">
            <w:pPr>
              <w:spacing w:after="0" w:line="276" w:lineRule="auto"/>
              <w:jc w:val="center"/>
              <w:rPr>
                <w:moveTo w:id="2697" w:author="EliseSchramkowski" w:date="2021-08-22T14:39:00Z"/>
                <w:rFonts w:ascii="Times New Roman" w:eastAsia="Times New Roman" w:hAnsi="Times New Roman" w:cs="Times New Roman"/>
                <w:color w:val="000000" w:themeColor="text1"/>
                <w:sz w:val="24"/>
                <w:szCs w:val="24"/>
                <w:lang w:val="nl-NL" w:eastAsia="nl-NL"/>
              </w:rPr>
            </w:pPr>
          </w:p>
        </w:tc>
        <w:tc>
          <w:tcPr>
            <w:tcW w:w="160" w:type="dxa"/>
            <w:tcBorders>
              <w:left w:val="nil"/>
              <w:right w:val="nil"/>
            </w:tcBorders>
          </w:tcPr>
          <w:p w14:paraId="49D374DD" w14:textId="77777777" w:rsidR="00C51977" w:rsidRPr="007A2E2D" w:rsidRDefault="00C51977" w:rsidP="0063101F">
            <w:pPr>
              <w:spacing w:after="0" w:line="276" w:lineRule="auto"/>
              <w:jc w:val="center"/>
              <w:rPr>
                <w:moveTo w:id="2698" w:author="EliseSchramkowski" w:date="2021-08-22T14:39:00Z"/>
                <w:rFonts w:ascii="Times New Roman" w:eastAsia="Times New Roman" w:hAnsi="Times New Roman" w:cs="Times New Roman"/>
                <w:color w:val="000000"/>
                <w:sz w:val="24"/>
                <w:szCs w:val="24"/>
                <w:lang w:val="nl-NL" w:eastAsia="nl-NL"/>
              </w:rPr>
            </w:pPr>
          </w:p>
        </w:tc>
        <w:tc>
          <w:tcPr>
            <w:tcW w:w="844" w:type="dxa"/>
            <w:tcBorders>
              <w:left w:val="nil"/>
              <w:right w:val="nil"/>
            </w:tcBorders>
            <w:shd w:val="clear" w:color="auto" w:fill="auto"/>
            <w:noWrap/>
            <w:vAlign w:val="bottom"/>
          </w:tcPr>
          <w:p w14:paraId="50372664" w14:textId="77777777" w:rsidR="00C51977" w:rsidRPr="007A2E2D" w:rsidRDefault="00C51977" w:rsidP="0063101F">
            <w:pPr>
              <w:spacing w:after="0" w:line="276" w:lineRule="auto"/>
              <w:jc w:val="center"/>
              <w:rPr>
                <w:moveTo w:id="2699" w:author="EliseSchramkowski" w:date="2021-08-22T14:39:00Z"/>
                <w:rFonts w:ascii="Times New Roman" w:eastAsia="Times New Roman" w:hAnsi="Times New Roman" w:cs="Times New Roman"/>
                <w:color w:val="000000"/>
                <w:sz w:val="24"/>
                <w:szCs w:val="24"/>
                <w:lang w:val="nl-NL" w:eastAsia="nl-NL"/>
              </w:rPr>
            </w:pPr>
          </w:p>
        </w:tc>
        <w:tc>
          <w:tcPr>
            <w:tcW w:w="1418" w:type="dxa"/>
            <w:tcBorders>
              <w:left w:val="nil"/>
              <w:right w:val="nil"/>
            </w:tcBorders>
            <w:shd w:val="clear" w:color="auto" w:fill="auto"/>
            <w:noWrap/>
            <w:vAlign w:val="bottom"/>
          </w:tcPr>
          <w:p w14:paraId="6EC89794" w14:textId="77777777" w:rsidR="00C51977" w:rsidRPr="007A2E2D" w:rsidRDefault="00C51977" w:rsidP="0063101F">
            <w:pPr>
              <w:spacing w:after="0" w:line="276" w:lineRule="auto"/>
              <w:jc w:val="center"/>
              <w:rPr>
                <w:moveTo w:id="2700" w:author="EliseSchramkowski" w:date="2021-08-22T14:39:00Z"/>
                <w:rFonts w:ascii="Times New Roman" w:eastAsia="Times New Roman" w:hAnsi="Times New Roman" w:cs="Times New Roman"/>
                <w:color w:val="000000"/>
                <w:sz w:val="24"/>
                <w:szCs w:val="24"/>
                <w:lang w:val="nl-NL" w:eastAsia="nl-NL"/>
              </w:rPr>
            </w:pPr>
          </w:p>
        </w:tc>
        <w:tc>
          <w:tcPr>
            <w:tcW w:w="1134" w:type="dxa"/>
            <w:tcBorders>
              <w:left w:val="nil"/>
              <w:right w:val="nil"/>
            </w:tcBorders>
            <w:shd w:val="clear" w:color="auto" w:fill="auto"/>
            <w:noWrap/>
            <w:vAlign w:val="bottom"/>
          </w:tcPr>
          <w:p w14:paraId="206BED06" w14:textId="77777777" w:rsidR="00C51977" w:rsidRPr="007A2E2D" w:rsidRDefault="00C51977" w:rsidP="0063101F">
            <w:pPr>
              <w:spacing w:after="0" w:line="276" w:lineRule="auto"/>
              <w:jc w:val="center"/>
              <w:rPr>
                <w:moveTo w:id="2701" w:author="EliseSchramkowski" w:date="2021-08-22T14:39:00Z"/>
                <w:rFonts w:ascii="Times New Roman" w:eastAsia="Times New Roman" w:hAnsi="Times New Roman" w:cs="Times New Roman"/>
                <w:color w:val="000000"/>
                <w:sz w:val="24"/>
                <w:szCs w:val="24"/>
                <w:lang w:val="nl-NL" w:eastAsia="nl-NL"/>
              </w:rPr>
            </w:pPr>
          </w:p>
        </w:tc>
      </w:tr>
      <w:tr w:rsidR="00C51977" w:rsidRPr="0068737F" w14:paraId="7F34FE03" w14:textId="77777777" w:rsidTr="0063101F">
        <w:trPr>
          <w:trHeight w:val="288"/>
        </w:trPr>
        <w:tc>
          <w:tcPr>
            <w:tcW w:w="283" w:type="dxa"/>
            <w:tcBorders>
              <w:left w:val="nil"/>
              <w:right w:val="nil"/>
            </w:tcBorders>
            <w:shd w:val="clear" w:color="auto" w:fill="auto"/>
            <w:noWrap/>
            <w:vAlign w:val="bottom"/>
          </w:tcPr>
          <w:p w14:paraId="69BC261D" w14:textId="77777777" w:rsidR="00C51977" w:rsidRPr="004D4E03" w:rsidRDefault="00C51977" w:rsidP="0063101F">
            <w:pPr>
              <w:spacing w:after="0" w:line="276" w:lineRule="auto"/>
              <w:rPr>
                <w:moveTo w:id="2702"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left w:val="nil"/>
              <w:right w:val="nil"/>
            </w:tcBorders>
            <w:shd w:val="clear" w:color="auto" w:fill="auto"/>
            <w:vAlign w:val="bottom"/>
          </w:tcPr>
          <w:p w14:paraId="720F2097" w14:textId="77777777" w:rsidR="00C51977" w:rsidRPr="004D4E03" w:rsidRDefault="00C51977" w:rsidP="0063101F">
            <w:pPr>
              <w:spacing w:after="0" w:line="276" w:lineRule="auto"/>
              <w:rPr>
                <w:moveTo w:id="2703" w:author="EliseSchramkowski" w:date="2021-08-22T14:39:00Z"/>
                <w:rFonts w:ascii="Times New Roman" w:eastAsia="Times New Roman" w:hAnsi="Times New Roman" w:cs="Times New Roman"/>
                <w:color w:val="000000" w:themeColor="text1"/>
                <w:sz w:val="24"/>
                <w:szCs w:val="24"/>
                <w:lang w:val="nl-NL" w:eastAsia="nl-NL"/>
              </w:rPr>
            </w:pPr>
            <w:moveTo w:id="2704" w:author="EliseSchramkowski" w:date="2021-08-22T14:39:00Z">
              <w:r w:rsidRPr="004D4E03">
                <w:rPr>
                  <w:rFonts w:ascii="Times New Roman" w:eastAsia="Times New Roman" w:hAnsi="Times New Roman" w:cs="Times New Roman"/>
                  <w:color w:val="000000" w:themeColor="text1"/>
                  <w:sz w:val="24"/>
                  <w:szCs w:val="24"/>
                  <w:lang w:val="nl-NL" w:eastAsia="nl-NL"/>
                </w:rPr>
                <w:t>2014</w:t>
              </w:r>
            </w:moveTo>
          </w:p>
        </w:tc>
        <w:tc>
          <w:tcPr>
            <w:tcW w:w="852" w:type="dxa"/>
            <w:tcBorders>
              <w:left w:val="nil"/>
              <w:right w:val="nil"/>
            </w:tcBorders>
          </w:tcPr>
          <w:p w14:paraId="49623CF0" w14:textId="77777777" w:rsidR="00C51977" w:rsidRPr="004D4E03" w:rsidRDefault="00C51977" w:rsidP="0063101F">
            <w:pPr>
              <w:spacing w:after="0" w:line="276" w:lineRule="auto"/>
              <w:jc w:val="center"/>
              <w:rPr>
                <w:moveTo w:id="2705" w:author="EliseSchramkowski" w:date="2021-08-22T14:39:00Z"/>
                <w:rFonts w:ascii="Times New Roman" w:eastAsia="Times New Roman" w:hAnsi="Times New Roman" w:cs="Times New Roman"/>
                <w:color w:val="000000" w:themeColor="text1"/>
                <w:sz w:val="24"/>
                <w:szCs w:val="24"/>
                <w:lang w:val="nl-NL" w:eastAsia="nl-NL"/>
              </w:rPr>
            </w:pPr>
            <w:moveTo w:id="2706" w:author="EliseSchramkowski" w:date="2021-08-22T14:39:00Z">
              <w:r w:rsidRPr="004D4E03">
                <w:rPr>
                  <w:rFonts w:ascii="Times New Roman" w:eastAsia="Times New Roman" w:hAnsi="Times New Roman" w:cs="Times New Roman"/>
                  <w:color w:val="000000" w:themeColor="text1"/>
                  <w:sz w:val="24"/>
                  <w:szCs w:val="24"/>
                  <w:lang w:val="nl-NL" w:eastAsia="nl-NL"/>
                </w:rPr>
                <w:t>31</w:t>
              </w:r>
            </w:moveTo>
          </w:p>
        </w:tc>
        <w:tc>
          <w:tcPr>
            <w:tcW w:w="1275" w:type="dxa"/>
            <w:tcBorders>
              <w:left w:val="nil"/>
              <w:right w:val="nil"/>
            </w:tcBorders>
          </w:tcPr>
          <w:p w14:paraId="58C8953C" w14:textId="77777777" w:rsidR="00C51977" w:rsidRPr="004D4E03" w:rsidRDefault="00C51977" w:rsidP="0063101F">
            <w:pPr>
              <w:spacing w:after="0" w:line="276" w:lineRule="auto"/>
              <w:jc w:val="center"/>
              <w:rPr>
                <w:moveTo w:id="2707" w:author="EliseSchramkowski" w:date="2021-08-22T14:39:00Z"/>
                <w:rFonts w:ascii="Times New Roman" w:eastAsia="Times New Roman" w:hAnsi="Times New Roman" w:cs="Times New Roman"/>
                <w:color w:val="000000" w:themeColor="text1"/>
                <w:sz w:val="24"/>
                <w:szCs w:val="24"/>
                <w:lang w:val="nl-NL" w:eastAsia="nl-NL"/>
              </w:rPr>
            </w:pPr>
            <w:moveTo w:id="2708" w:author="EliseSchramkowski" w:date="2021-08-22T14:39:00Z">
              <w:r w:rsidRPr="004D4E03">
                <w:rPr>
                  <w:rFonts w:ascii="Times New Roman" w:eastAsia="Times New Roman" w:hAnsi="Times New Roman" w:cs="Times New Roman"/>
                  <w:color w:val="000000" w:themeColor="text1"/>
                  <w:sz w:val="24"/>
                  <w:szCs w:val="24"/>
                  <w:lang w:val="nl-NL" w:eastAsia="nl-NL"/>
                </w:rPr>
                <w:t>11 (35.5%)</w:t>
              </w:r>
            </w:moveTo>
          </w:p>
        </w:tc>
        <w:tc>
          <w:tcPr>
            <w:tcW w:w="839" w:type="dxa"/>
            <w:tcBorders>
              <w:left w:val="nil"/>
              <w:right w:val="nil"/>
            </w:tcBorders>
          </w:tcPr>
          <w:p w14:paraId="2211F4AB" w14:textId="77777777" w:rsidR="00C51977" w:rsidRPr="004D4E03" w:rsidRDefault="00C51977" w:rsidP="0063101F">
            <w:pPr>
              <w:spacing w:after="0" w:line="276" w:lineRule="auto"/>
              <w:jc w:val="center"/>
              <w:rPr>
                <w:moveTo w:id="2709" w:author="EliseSchramkowski" w:date="2021-08-22T14:39:00Z"/>
                <w:rFonts w:ascii="Times New Roman" w:eastAsia="Times New Roman" w:hAnsi="Times New Roman" w:cs="Times New Roman"/>
                <w:color w:val="000000" w:themeColor="text1"/>
                <w:sz w:val="24"/>
                <w:szCs w:val="24"/>
                <w:lang w:val="nl-NL" w:eastAsia="nl-NL"/>
              </w:rPr>
            </w:pPr>
            <w:moveTo w:id="2710" w:author="EliseSchramkowski" w:date="2021-08-22T14:39:00Z">
              <w:r w:rsidRPr="004D4E03">
                <w:rPr>
                  <w:rFonts w:ascii="Times New Roman" w:eastAsia="Times New Roman" w:hAnsi="Times New Roman" w:cs="Times New Roman"/>
                  <w:color w:val="000000" w:themeColor="text1"/>
                  <w:sz w:val="24"/>
                  <w:szCs w:val="24"/>
                  <w:lang w:val="nl-NL" w:eastAsia="nl-NL"/>
                </w:rPr>
                <w:t>20</w:t>
              </w:r>
            </w:moveTo>
          </w:p>
        </w:tc>
        <w:tc>
          <w:tcPr>
            <w:tcW w:w="160" w:type="dxa"/>
            <w:tcBorders>
              <w:left w:val="nil"/>
              <w:right w:val="nil"/>
            </w:tcBorders>
          </w:tcPr>
          <w:p w14:paraId="25E3FDBE" w14:textId="77777777" w:rsidR="00C51977" w:rsidRDefault="00C51977" w:rsidP="0063101F">
            <w:pPr>
              <w:spacing w:after="0" w:line="276" w:lineRule="auto"/>
              <w:jc w:val="center"/>
              <w:rPr>
                <w:moveTo w:id="2711"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368A2FA6" w14:textId="77777777" w:rsidR="00C51977" w:rsidRPr="00B934E8" w:rsidRDefault="00C51977" w:rsidP="0063101F">
            <w:pPr>
              <w:spacing w:after="0" w:line="276" w:lineRule="auto"/>
              <w:jc w:val="center"/>
              <w:rPr>
                <w:moveTo w:id="2712" w:author="EliseSchramkowski" w:date="2021-08-22T14:39:00Z"/>
                <w:rFonts w:ascii="Times New Roman" w:eastAsia="Times New Roman" w:hAnsi="Times New Roman" w:cs="Times New Roman"/>
                <w:color w:val="000000" w:themeColor="text1"/>
                <w:sz w:val="24"/>
                <w:szCs w:val="24"/>
                <w:lang w:val="nl-NL" w:eastAsia="nl-NL"/>
              </w:rPr>
            </w:pPr>
            <w:moveTo w:id="2713" w:author="EliseSchramkowski" w:date="2021-08-22T14:39:00Z">
              <w:r>
                <w:rPr>
                  <w:rFonts w:ascii="Times New Roman" w:eastAsia="Times New Roman" w:hAnsi="Times New Roman" w:cs="Times New Roman"/>
                  <w:color w:val="000000" w:themeColor="text1"/>
                  <w:sz w:val="24"/>
                  <w:szCs w:val="24"/>
                  <w:lang w:val="nl-NL" w:eastAsia="nl-NL"/>
                </w:rPr>
                <w:t>54</w:t>
              </w:r>
            </w:moveTo>
          </w:p>
        </w:tc>
        <w:tc>
          <w:tcPr>
            <w:tcW w:w="1418" w:type="dxa"/>
            <w:tcBorders>
              <w:left w:val="nil"/>
              <w:right w:val="nil"/>
            </w:tcBorders>
            <w:shd w:val="clear" w:color="auto" w:fill="auto"/>
            <w:noWrap/>
            <w:vAlign w:val="bottom"/>
          </w:tcPr>
          <w:p w14:paraId="6E52D409" w14:textId="77777777" w:rsidR="00C51977" w:rsidRPr="00B934E8" w:rsidRDefault="00C51977" w:rsidP="0063101F">
            <w:pPr>
              <w:spacing w:after="0" w:line="276" w:lineRule="auto"/>
              <w:jc w:val="center"/>
              <w:rPr>
                <w:moveTo w:id="2714" w:author="EliseSchramkowski" w:date="2021-08-22T14:39:00Z"/>
                <w:rFonts w:ascii="Times New Roman" w:eastAsia="Times New Roman" w:hAnsi="Times New Roman" w:cs="Times New Roman"/>
                <w:color w:val="000000" w:themeColor="text1"/>
                <w:sz w:val="24"/>
                <w:szCs w:val="24"/>
                <w:lang w:val="nl-NL" w:eastAsia="nl-NL"/>
              </w:rPr>
            </w:pPr>
            <w:moveTo w:id="2715" w:author="EliseSchramkowski" w:date="2021-08-22T14:39:00Z">
              <w:r>
                <w:rPr>
                  <w:rFonts w:ascii="Times New Roman" w:eastAsia="Times New Roman" w:hAnsi="Times New Roman" w:cs="Times New Roman"/>
                  <w:color w:val="000000" w:themeColor="text1"/>
                  <w:sz w:val="24"/>
                  <w:szCs w:val="24"/>
                  <w:lang w:val="nl-NL" w:eastAsia="nl-NL"/>
                </w:rPr>
                <w:t>19 (35.2%)</w:t>
              </w:r>
            </w:moveTo>
          </w:p>
        </w:tc>
        <w:tc>
          <w:tcPr>
            <w:tcW w:w="1134" w:type="dxa"/>
            <w:tcBorders>
              <w:left w:val="nil"/>
              <w:right w:val="nil"/>
            </w:tcBorders>
            <w:shd w:val="clear" w:color="auto" w:fill="auto"/>
            <w:noWrap/>
            <w:vAlign w:val="bottom"/>
          </w:tcPr>
          <w:p w14:paraId="7A9D4A36" w14:textId="77777777" w:rsidR="00C51977" w:rsidRPr="00B934E8" w:rsidRDefault="00C51977" w:rsidP="0063101F">
            <w:pPr>
              <w:spacing w:after="0" w:line="276" w:lineRule="auto"/>
              <w:jc w:val="center"/>
              <w:rPr>
                <w:moveTo w:id="2716" w:author="EliseSchramkowski" w:date="2021-08-22T14:39:00Z"/>
                <w:rFonts w:ascii="Times New Roman" w:eastAsia="Times New Roman" w:hAnsi="Times New Roman" w:cs="Times New Roman"/>
                <w:color w:val="000000" w:themeColor="text1"/>
                <w:sz w:val="24"/>
                <w:szCs w:val="24"/>
                <w:lang w:val="nl-NL" w:eastAsia="nl-NL"/>
              </w:rPr>
            </w:pPr>
            <w:moveTo w:id="2717" w:author="EliseSchramkowski" w:date="2021-08-22T14:39:00Z">
              <w:r>
                <w:rPr>
                  <w:rFonts w:ascii="Times New Roman" w:eastAsia="Times New Roman" w:hAnsi="Times New Roman" w:cs="Times New Roman"/>
                  <w:color w:val="000000" w:themeColor="text1"/>
                  <w:sz w:val="24"/>
                  <w:szCs w:val="24"/>
                  <w:lang w:val="nl-NL" w:eastAsia="nl-NL"/>
                </w:rPr>
                <w:t>35</w:t>
              </w:r>
            </w:moveTo>
          </w:p>
        </w:tc>
      </w:tr>
      <w:tr w:rsidR="00C51977" w:rsidRPr="0068737F" w14:paraId="058DFF6A" w14:textId="77777777" w:rsidTr="0063101F">
        <w:trPr>
          <w:trHeight w:val="288"/>
        </w:trPr>
        <w:tc>
          <w:tcPr>
            <w:tcW w:w="283" w:type="dxa"/>
            <w:tcBorders>
              <w:left w:val="nil"/>
              <w:right w:val="nil"/>
            </w:tcBorders>
            <w:shd w:val="clear" w:color="auto" w:fill="auto"/>
            <w:noWrap/>
            <w:vAlign w:val="bottom"/>
          </w:tcPr>
          <w:p w14:paraId="2F01B7CC" w14:textId="77777777" w:rsidR="00C51977" w:rsidRPr="004D4E03" w:rsidRDefault="00C51977" w:rsidP="0063101F">
            <w:pPr>
              <w:spacing w:after="0" w:line="276" w:lineRule="auto"/>
              <w:rPr>
                <w:moveTo w:id="2718"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left w:val="nil"/>
              <w:right w:val="nil"/>
            </w:tcBorders>
            <w:shd w:val="clear" w:color="auto" w:fill="auto"/>
            <w:vAlign w:val="bottom"/>
          </w:tcPr>
          <w:p w14:paraId="6FF4C694" w14:textId="77777777" w:rsidR="00C51977" w:rsidRPr="004D4E03" w:rsidRDefault="00C51977" w:rsidP="0063101F">
            <w:pPr>
              <w:spacing w:after="0" w:line="276" w:lineRule="auto"/>
              <w:rPr>
                <w:moveTo w:id="2719" w:author="EliseSchramkowski" w:date="2021-08-22T14:39:00Z"/>
                <w:rFonts w:ascii="Times New Roman" w:eastAsia="Times New Roman" w:hAnsi="Times New Roman" w:cs="Times New Roman"/>
                <w:color w:val="000000" w:themeColor="text1"/>
                <w:sz w:val="24"/>
                <w:szCs w:val="24"/>
                <w:lang w:val="nl-NL" w:eastAsia="nl-NL"/>
              </w:rPr>
            </w:pPr>
            <w:moveTo w:id="2720" w:author="EliseSchramkowski" w:date="2021-08-22T14:39:00Z">
              <w:r w:rsidRPr="004D4E03">
                <w:rPr>
                  <w:rFonts w:ascii="Times New Roman" w:eastAsia="Times New Roman" w:hAnsi="Times New Roman" w:cs="Times New Roman"/>
                  <w:color w:val="000000" w:themeColor="text1"/>
                  <w:sz w:val="24"/>
                  <w:szCs w:val="24"/>
                  <w:lang w:val="nl-NL" w:eastAsia="nl-NL"/>
                </w:rPr>
                <w:t>2015</w:t>
              </w:r>
            </w:moveTo>
          </w:p>
        </w:tc>
        <w:tc>
          <w:tcPr>
            <w:tcW w:w="852" w:type="dxa"/>
            <w:tcBorders>
              <w:left w:val="nil"/>
              <w:right w:val="nil"/>
            </w:tcBorders>
          </w:tcPr>
          <w:p w14:paraId="1C7301D2" w14:textId="77777777" w:rsidR="00C51977" w:rsidRPr="004D4E03" w:rsidRDefault="00C51977" w:rsidP="0063101F">
            <w:pPr>
              <w:spacing w:after="0" w:line="276" w:lineRule="auto"/>
              <w:jc w:val="center"/>
              <w:rPr>
                <w:moveTo w:id="2721" w:author="EliseSchramkowski" w:date="2021-08-22T14:39:00Z"/>
                <w:rFonts w:ascii="Times New Roman" w:eastAsia="Times New Roman" w:hAnsi="Times New Roman" w:cs="Times New Roman"/>
                <w:color w:val="000000" w:themeColor="text1"/>
                <w:sz w:val="24"/>
                <w:szCs w:val="24"/>
                <w:lang w:val="nl-NL" w:eastAsia="nl-NL"/>
              </w:rPr>
            </w:pPr>
            <w:moveTo w:id="2722" w:author="EliseSchramkowski" w:date="2021-08-22T14:39:00Z">
              <w:r w:rsidRPr="004D4E03">
                <w:rPr>
                  <w:rFonts w:ascii="Times New Roman" w:eastAsia="Times New Roman" w:hAnsi="Times New Roman" w:cs="Times New Roman"/>
                  <w:color w:val="000000" w:themeColor="text1"/>
                  <w:sz w:val="24"/>
                  <w:szCs w:val="24"/>
                  <w:lang w:val="nl-NL" w:eastAsia="nl-NL"/>
                </w:rPr>
                <w:t>38</w:t>
              </w:r>
            </w:moveTo>
          </w:p>
        </w:tc>
        <w:tc>
          <w:tcPr>
            <w:tcW w:w="1275" w:type="dxa"/>
            <w:tcBorders>
              <w:left w:val="nil"/>
              <w:right w:val="nil"/>
            </w:tcBorders>
          </w:tcPr>
          <w:p w14:paraId="0319980E" w14:textId="77777777" w:rsidR="00C51977" w:rsidRPr="004D4E03" w:rsidRDefault="00C51977" w:rsidP="0063101F">
            <w:pPr>
              <w:spacing w:after="0" w:line="276" w:lineRule="auto"/>
              <w:jc w:val="center"/>
              <w:rPr>
                <w:moveTo w:id="2723" w:author="EliseSchramkowski" w:date="2021-08-22T14:39:00Z"/>
                <w:rFonts w:ascii="Times New Roman" w:eastAsia="Times New Roman" w:hAnsi="Times New Roman" w:cs="Times New Roman"/>
                <w:color w:val="000000" w:themeColor="text1"/>
                <w:sz w:val="24"/>
                <w:szCs w:val="24"/>
                <w:lang w:val="nl-NL" w:eastAsia="nl-NL"/>
              </w:rPr>
            </w:pPr>
            <w:moveTo w:id="2724" w:author="EliseSchramkowski" w:date="2021-08-22T14:39:00Z">
              <w:r w:rsidRPr="004D4E03">
                <w:rPr>
                  <w:rFonts w:ascii="Times New Roman" w:eastAsia="Times New Roman" w:hAnsi="Times New Roman" w:cs="Times New Roman"/>
                  <w:color w:val="000000" w:themeColor="text1"/>
                  <w:sz w:val="24"/>
                  <w:szCs w:val="24"/>
                  <w:lang w:val="nl-NL" w:eastAsia="nl-NL"/>
                </w:rPr>
                <w:t>17 (44.7%)</w:t>
              </w:r>
            </w:moveTo>
          </w:p>
        </w:tc>
        <w:tc>
          <w:tcPr>
            <w:tcW w:w="839" w:type="dxa"/>
            <w:tcBorders>
              <w:left w:val="nil"/>
              <w:right w:val="nil"/>
            </w:tcBorders>
          </w:tcPr>
          <w:p w14:paraId="07EAFE7F" w14:textId="77777777" w:rsidR="00C51977" w:rsidRPr="004D4E03" w:rsidRDefault="00C51977" w:rsidP="0063101F">
            <w:pPr>
              <w:spacing w:after="0" w:line="276" w:lineRule="auto"/>
              <w:jc w:val="center"/>
              <w:rPr>
                <w:moveTo w:id="2725" w:author="EliseSchramkowski" w:date="2021-08-22T14:39:00Z"/>
                <w:rFonts w:ascii="Times New Roman" w:eastAsia="Times New Roman" w:hAnsi="Times New Roman" w:cs="Times New Roman"/>
                <w:color w:val="000000" w:themeColor="text1"/>
                <w:sz w:val="24"/>
                <w:szCs w:val="24"/>
                <w:lang w:val="nl-NL" w:eastAsia="nl-NL"/>
              </w:rPr>
            </w:pPr>
            <w:moveTo w:id="2726" w:author="EliseSchramkowski" w:date="2021-08-22T14:39:00Z">
              <w:r w:rsidRPr="004D4E03">
                <w:rPr>
                  <w:rFonts w:ascii="Times New Roman" w:eastAsia="Times New Roman" w:hAnsi="Times New Roman" w:cs="Times New Roman"/>
                  <w:color w:val="000000" w:themeColor="text1"/>
                  <w:sz w:val="24"/>
                  <w:szCs w:val="24"/>
                  <w:lang w:val="nl-NL" w:eastAsia="nl-NL"/>
                </w:rPr>
                <w:t>21</w:t>
              </w:r>
            </w:moveTo>
          </w:p>
        </w:tc>
        <w:tc>
          <w:tcPr>
            <w:tcW w:w="160" w:type="dxa"/>
            <w:tcBorders>
              <w:left w:val="nil"/>
              <w:right w:val="nil"/>
            </w:tcBorders>
          </w:tcPr>
          <w:p w14:paraId="5D320476" w14:textId="77777777" w:rsidR="00C51977" w:rsidRDefault="00C51977" w:rsidP="0063101F">
            <w:pPr>
              <w:spacing w:after="0" w:line="276" w:lineRule="auto"/>
              <w:jc w:val="center"/>
              <w:rPr>
                <w:moveTo w:id="2727"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62E207C9" w14:textId="77777777" w:rsidR="00C51977" w:rsidRPr="00B934E8" w:rsidRDefault="00C51977" w:rsidP="0063101F">
            <w:pPr>
              <w:spacing w:after="0" w:line="276" w:lineRule="auto"/>
              <w:jc w:val="center"/>
              <w:rPr>
                <w:moveTo w:id="2728" w:author="EliseSchramkowski" w:date="2021-08-22T14:39:00Z"/>
                <w:rFonts w:ascii="Times New Roman" w:eastAsia="Times New Roman" w:hAnsi="Times New Roman" w:cs="Times New Roman"/>
                <w:color w:val="000000" w:themeColor="text1"/>
                <w:sz w:val="24"/>
                <w:szCs w:val="24"/>
                <w:lang w:val="nl-NL" w:eastAsia="nl-NL"/>
              </w:rPr>
            </w:pPr>
            <w:moveTo w:id="2729" w:author="EliseSchramkowski" w:date="2021-08-22T14:39:00Z">
              <w:r>
                <w:rPr>
                  <w:rFonts w:ascii="Times New Roman" w:eastAsia="Times New Roman" w:hAnsi="Times New Roman" w:cs="Times New Roman"/>
                  <w:color w:val="000000" w:themeColor="text1"/>
                  <w:sz w:val="24"/>
                  <w:szCs w:val="24"/>
                  <w:lang w:val="nl-NL" w:eastAsia="nl-NL"/>
                </w:rPr>
                <w:t>84</w:t>
              </w:r>
            </w:moveTo>
          </w:p>
        </w:tc>
        <w:tc>
          <w:tcPr>
            <w:tcW w:w="1418" w:type="dxa"/>
            <w:tcBorders>
              <w:left w:val="nil"/>
              <w:right w:val="nil"/>
            </w:tcBorders>
            <w:shd w:val="clear" w:color="auto" w:fill="auto"/>
            <w:noWrap/>
            <w:vAlign w:val="bottom"/>
          </w:tcPr>
          <w:p w14:paraId="14518E47" w14:textId="77777777" w:rsidR="00C51977" w:rsidRPr="00B934E8" w:rsidRDefault="00C51977" w:rsidP="0063101F">
            <w:pPr>
              <w:spacing w:after="0" w:line="276" w:lineRule="auto"/>
              <w:jc w:val="center"/>
              <w:rPr>
                <w:moveTo w:id="2730" w:author="EliseSchramkowski" w:date="2021-08-22T14:39:00Z"/>
                <w:rFonts w:ascii="Times New Roman" w:eastAsia="Times New Roman" w:hAnsi="Times New Roman" w:cs="Times New Roman"/>
                <w:color w:val="000000" w:themeColor="text1"/>
                <w:sz w:val="24"/>
                <w:szCs w:val="24"/>
                <w:lang w:val="nl-NL" w:eastAsia="nl-NL"/>
              </w:rPr>
            </w:pPr>
            <w:moveTo w:id="2731" w:author="EliseSchramkowski" w:date="2021-08-22T14:39:00Z">
              <w:r>
                <w:rPr>
                  <w:rFonts w:ascii="Times New Roman" w:eastAsia="Times New Roman" w:hAnsi="Times New Roman" w:cs="Times New Roman"/>
                  <w:color w:val="000000" w:themeColor="text1"/>
                  <w:sz w:val="24"/>
                  <w:szCs w:val="24"/>
                  <w:lang w:val="nl-NL" w:eastAsia="nl-NL"/>
                </w:rPr>
                <w:t>30 (35.7%)</w:t>
              </w:r>
            </w:moveTo>
          </w:p>
        </w:tc>
        <w:tc>
          <w:tcPr>
            <w:tcW w:w="1134" w:type="dxa"/>
            <w:tcBorders>
              <w:left w:val="nil"/>
              <w:right w:val="nil"/>
            </w:tcBorders>
            <w:shd w:val="clear" w:color="auto" w:fill="auto"/>
            <w:noWrap/>
            <w:vAlign w:val="bottom"/>
          </w:tcPr>
          <w:p w14:paraId="17CBEE9F" w14:textId="77777777" w:rsidR="00C51977" w:rsidRPr="00B934E8" w:rsidRDefault="00C51977" w:rsidP="0063101F">
            <w:pPr>
              <w:spacing w:after="0" w:line="276" w:lineRule="auto"/>
              <w:jc w:val="center"/>
              <w:rPr>
                <w:moveTo w:id="2732" w:author="EliseSchramkowski" w:date="2021-08-22T14:39:00Z"/>
                <w:rFonts w:ascii="Times New Roman" w:eastAsia="Times New Roman" w:hAnsi="Times New Roman" w:cs="Times New Roman"/>
                <w:color w:val="000000" w:themeColor="text1"/>
                <w:sz w:val="24"/>
                <w:szCs w:val="24"/>
                <w:lang w:val="nl-NL" w:eastAsia="nl-NL"/>
              </w:rPr>
            </w:pPr>
            <w:moveTo w:id="2733" w:author="EliseSchramkowski" w:date="2021-08-22T14:39:00Z">
              <w:r>
                <w:rPr>
                  <w:rFonts w:ascii="Times New Roman" w:eastAsia="Times New Roman" w:hAnsi="Times New Roman" w:cs="Times New Roman"/>
                  <w:color w:val="000000" w:themeColor="text1"/>
                  <w:sz w:val="24"/>
                  <w:szCs w:val="24"/>
                  <w:lang w:val="nl-NL" w:eastAsia="nl-NL"/>
                </w:rPr>
                <w:t>54</w:t>
              </w:r>
            </w:moveTo>
          </w:p>
        </w:tc>
      </w:tr>
      <w:tr w:rsidR="00C51977" w:rsidRPr="0068737F" w14:paraId="534A2509" w14:textId="77777777" w:rsidTr="0063101F">
        <w:trPr>
          <w:trHeight w:val="288"/>
        </w:trPr>
        <w:tc>
          <w:tcPr>
            <w:tcW w:w="283" w:type="dxa"/>
            <w:tcBorders>
              <w:left w:val="nil"/>
              <w:right w:val="nil"/>
            </w:tcBorders>
            <w:shd w:val="clear" w:color="auto" w:fill="auto"/>
            <w:noWrap/>
            <w:vAlign w:val="bottom"/>
          </w:tcPr>
          <w:p w14:paraId="338C3B15" w14:textId="77777777" w:rsidR="00C51977" w:rsidRPr="004D4E03" w:rsidRDefault="00C51977" w:rsidP="0063101F">
            <w:pPr>
              <w:spacing w:after="0" w:line="360" w:lineRule="auto"/>
              <w:rPr>
                <w:moveTo w:id="2734"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left w:val="nil"/>
              <w:right w:val="nil"/>
            </w:tcBorders>
            <w:shd w:val="clear" w:color="auto" w:fill="auto"/>
            <w:vAlign w:val="bottom"/>
          </w:tcPr>
          <w:p w14:paraId="25C36999" w14:textId="77777777" w:rsidR="00C51977" w:rsidRPr="004D4E03" w:rsidRDefault="00C51977" w:rsidP="0063101F">
            <w:pPr>
              <w:spacing w:after="0" w:line="360" w:lineRule="auto"/>
              <w:rPr>
                <w:moveTo w:id="2735" w:author="EliseSchramkowski" w:date="2021-08-22T14:39:00Z"/>
                <w:rFonts w:ascii="Times New Roman" w:eastAsia="Times New Roman" w:hAnsi="Times New Roman" w:cs="Times New Roman"/>
                <w:color w:val="000000" w:themeColor="text1"/>
                <w:sz w:val="24"/>
                <w:szCs w:val="24"/>
                <w:lang w:val="nl-NL" w:eastAsia="nl-NL"/>
              </w:rPr>
            </w:pPr>
            <w:moveTo w:id="2736" w:author="EliseSchramkowski" w:date="2021-08-22T14:39:00Z">
              <w:r w:rsidRPr="004D4E03">
                <w:rPr>
                  <w:rFonts w:ascii="Times New Roman" w:eastAsia="Times New Roman" w:hAnsi="Times New Roman" w:cs="Times New Roman"/>
                  <w:color w:val="000000" w:themeColor="text1"/>
                  <w:sz w:val="24"/>
                  <w:szCs w:val="24"/>
                  <w:lang w:val="nl-NL" w:eastAsia="nl-NL"/>
                </w:rPr>
                <w:t>2016</w:t>
              </w:r>
            </w:moveTo>
          </w:p>
        </w:tc>
        <w:tc>
          <w:tcPr>
            <w:tcW w:w="852" w:type="dxa"/>
            <w:tcBorders>
              <w:left w:val="nil"/>
              <w:right w:val="nil"/>
            </w:tcBorders>
          </w:tcPr>
          <w:p w14:paraId="54B6EBAC" w14:textId="77777777" w:rsidR="00C51977" w:rsidRPr="004D4E03" w:rsidRDefault="00C51977" w:rsidP="0063101F">
            <w:pPr>
              <w:spacing w:after="0" w:line="360" w:lineRule="auto"/>
              <w:jc w:val="center"/>
              <w:rPr>
                <w:moveTo w:id="2737" w:author="EliseSchramkowski" w:date="2021-08-22T14:39:00Z"/>
                <w:rFonts w:ascii="Times New Roman" w:eastAsia="Times New Roman" w:hAnsi="Times New Roman" w:cs="Times New Roman"/>
                <w:color w:val="000000" w:themeColor="text1"/>
                <w:sz w:val="24"/>
                <w:szCs w:val="24"/>
                <w:lang w:val="nl-NL" w:eastAsia="nl-NL"/>
              </w:rPr>
            </w:pPr>
            <w:moveTo w:id="2738" w:author="EliseSchramkowski" w:date="2021-08-22T14:39:00Z">
              <w:r w:rsidRPr="004D4E03">
                <w:rPr>
                  <w:rFonts w:ascii="Times New Roman" w:eastAsia="Times New Roman" w:hAnsi="Times New Roman" w:cs="Times New Roman"/>
                  <w:color w:val="000000" w:themeColor="text1"/>
                  <w:sz w:val="24"/>
                  <w:szCs w:val="24"/>
                  <w:lang w:val="nl-NL" w:eastAsia="nl-NL"/>
                </w:rPr>
                <w:t>38</w:t>
              </w:r>
            </w:moveTo>
          </w:p>
        </w:tc>
        <w:tc>
          <w:tcPr>
            <w:tcW w:w="1275" w:type="dxa"/>
            <w:tcBorders>
              <w:left w:val="nil"/>
              <w:right w:val="nil"/>
            </w:tcBorders>
          </w:tcPr>
          <w:p w14:paraId="087BFE34" w14:textId="77777777" w:rsidR="00C51977" w:rsidRPr="004D4E03" w:rsidRDefault="00C51977" w:rsidP="0063101F">
            <w:pPr>
              <w:spacing w:after="0" w:line="360" w:lineRule="auto"/>
              <w:jc w:val="center"/>
              <w:rPr>
                <w:moveTo w:id="2739" w:author="EliseSchramkowski" w:date="2021-08-22T14:39:00Z"/>
                <w:rFonts w:ascii="Times New Roman" w:eastAsia="Times New Roman" w:hAnsi="Times New Roman" w:cs="Times New Roman"/>
                <w:color w:val="000000" w:themeColor="text1"/>
                <w:sz w:val="24"/>
                <w:szCs w:val="24"/>
                <w:lang w:val="nl-NL" w:eastAsia="nl-NL"/>
              </w:rPr>
            </w:pPr>
            <w:moveTo w:id="2740" w:author="EliseSchramkowski" w:date="2021-08-22T14:39:00Z">
              <w:r w:rsidRPr="004D4E03">
                <w:rPr>
                  <w:rFonts w:ascii="Times New Roman" w:eastAsia="Times New Roman" w:hAnsi="Times New Roman" w:cs="Times New Roman"/>
                  <w:color w:val="000000" w:themeColor="text1"/>
                  <w:sz w:val="24"/>
                  <w:szCs w:val="24"/>
                  <w:lang w:val="nl-NL" w:eastAsia="nl-NL"/>
                </w:rPr>
                <w:t>18 (47.4%)</w:t>
              </w:r>
            </w:moveTo>
          </w:p>
        </w:tc>
        <w:tc>
          <w:tcPr>
            <w:tcW w:w="839" w:type="dxa"/>
            <w:tcBorders>
              <w:left w:val="nil"/>
              <w:right w:val="nil"/>
            </w:tcBorders>
          </w:tcPr>
          <w:p w14:paraId="17D3C6C4" w14:textId="77777777" w:rsidR="00C51977" w:rsidRPr="004D4E03" w:rsidRDefault="00C51977" w:rsidP="0063101F">
            <w:pPr>
              <w:spacing w:after="0" w:line="360" w:lineRule="auto"/>
              <w:jc w:val="center"/>
              <w:rPr>
                <w:moveTo w:id="2741" w:author="EliseSchramkowski" w:date="2021-08-22T14:39:00Z"/>
                <w:rFonts w:ascii="Times New Roman" w:eastAsia="Times New Roman" w:hAnsi="Times New Roman" w:cs="Times New Roman"/>
                <w:color w:val="000000" w:themeColor="text1"/>
                <w:sz w:val="24"/>
                <w:szCs w:val="24"/>
                <w:lang w:val="nl-NL" w:eastAsia="nl-NL"/>
              </w:rPr>
            </w:pPr>
            <w:moveTo w:id="2742" w:author="EliseSchramkowski" w:date="2021-08-22T14:39:00Z">
              <w:r w:rsidRPr="004D4E03">
                <w:rPr>
                  <w:rFonts w:ascii="Times New Roman" w:eastAsia="Times New Roman" w:hAnsi="Times New Roman" w:cs="Times New Roman"/>
                  <w:color w:val="000000" w:themeColor="text1"/>
                  <w:sz w:val="24"/>
                  <w:szCs w:val="24"/>
                  <w:lang w:val="nl-NL" w:eastAsia="nl-NL"/>
                </w:rPr>
                <w:t>20</w:t>
              </w:r>
            </w:moveTo>
          </w:p>
        </w:tc>
        <w:tc>
          <w:tcPr>
            <w:tcW w:w="160" w:type="dxa"/>
            <w:tcBorders>
              <w:left w:val="nil"/>
              <w:right w:val="nil"/>
            </w:tcBorders>
          </w:tcPr>
          <w:p w14:paraId="327D17AF" w14:textId="77777777" w:rsidR="00C51977" w:rsidRDefault="00C51977" w:rsidP="0063101F">
            <w:pPr>
              <w:spacing w:after="0" w:line="360" w:lineRule="auto"/>
              <w:jc w:val="center"/>
              <w:rPr>
                <w:moveTo w:id="2743"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04025D2F" w14:textId="77777777" w:rsidR="00C51977" w:rsidRPr="00B934E8" w:rsidRDefault="00C51977" w:rsidP="0063101F">
            <w:pPr>
              <w:spacing w:after="0" w:line="360" w:lineRule="auto"/>
              <w:jc w:val="center"/>
              <w:rPr>
                <w:moveTo w:id="2744" w:author="EliseSchramkowski" w:date="2021-08-22T14:39:00Z"/>
                <w:rFonts w:ascii="Times New Roman" w:eastAsia="Times New Roman" w:hAnsi="Times New Roman" w:cs="Times New Roman"/>
                <w:color w:val="000000" w:themeColor="text1"/>
                <w:sz w:val="24"/>
                <w:szCs w:val="24"/>
                <w:lang w:val="nl-NL" w:eastAsia="nl-NL"/>
              </w:rPr>
            </w:pPr>
            <w:moveTo w:id="2745" w:author="EliseSchramkowski" w:date="2021-08-22T14:39:00Z">
              <w:r>
                <w:rPr>
                  <w:rFonts w:ascii="Times New Roman" w:eastAsia="Times New Roman" w:hAnsi="Times New Roman" w:cs="Times New Roman"/>
                  <w:color w:val="000000" w:themeColor="text1"/>
                  <w:sz w:val="24"/>
                  <w:szCs w:val="24"/>
                  <w:lang w:val="nl-NL" w:eastAsia="nl-NL"/>
                </w:rPr>
                <w:t>68</w:t>
              </w:r>
            </w:moveTo>
          </w:p>
        </w:tc>
        <w:tc>
          <w:tcPr>
            <w:tcW w:w="1418" w:type="dxa"/>
            <w:tcBorders>
              <w:left w:val="nil"/>
              <w:right w:val="nil"/>
            </w:tcBorders>
            <w:shd w:val="clear" w:color="auto" w:fill="auto"/>
            <w:noWrap/>
            <w:vAlign w:val="bottom"/>
          </w:tcPr>
          <w:p w14:paraId="69BD87EC" w14:textId="77777777" w:rsidR="00C51977" w:rsidRPr="00B934E8" w:rsidRDefault="00C51977" w:rsidP="0063101F">
            <w:pPr>
              <w:spacing w:after="0" w:line="360" w:lineRule="auto"/>
              <w:jc w:val="center"/>
              <w:rPr>
                <w:moveTo w:id="2746" w:author="EliseSchramkowski" w:date="2021-08-22T14:39:00Z"/>
                <w:rFonts w:ascii="Times New Roman" w:eastAsia="Times New Roman" w:hAnsi="Times New Roman" w:cs="Times New Roman"/>
                <w:color w:val="000000" w:themeColor="text1"/>
                <w:sz w:val="24"/>
                <w:szCs w:val="24"/>
                <w:lang w:val="nl-NL" w:eastAsia="nl-NL"/>
              </w:rPr>
            </w:pPr>
            <w:moveTo w:id="2747" w:author="EliseSchramkowski" w:date="2021-08-22T14:39:00Z">
              <w:r>
                <w:rPr>
                  <w:rFonts w:ascii="Times New Roman" w:eastAsia="Times New Roman" w:hAnsi="Times New Roman" w:cs="Times New Roman"/>
                  <w:color w:val="000000" w:themeColor="text1"/>
                  <w:sz w:val="24"/>
                  <w:szCs w:val="24"/>
                  <w:lang w:val="nl-NL" w:eastAsia="nl-NL"/>
                </w:rPr>
                <w:t>23 (33.8%)</w:t>
              </w:r>
            </w:moveTo>
          </w:p>
        </w:tc>
        <w:tc>
          <w:tcPr>
            <w:tcW w:w="1134" w:type="dxa"/>
            <w:tcBorders>
              <w:left w:val="nil"/>
              <w:right w:val="nil"/>
            </w:tcBorders>
            <w:shd w:val="clear" w:color="auto" w:fill="auto"/>
            <w:noWrap/>
            <w:vAlign w:val="bottom"/>
          </w:tcPr>
          <w:p w14:paraId="27145D40" w14:textId="77777777" w:rsidR="00C51977" w:rsidRPr="00B934E8" w:rsidRDefault="00C51977" w:rsidP="0063101F">
            <w:pPr>
              <w:spacing w:after="0" w:line="360" w:lineRule="auto"/>
              <w:jc w:val="center"/>
              <w:rPr>
                <w:moveTo w:id="2748" w:author="EliseSchramkowski" w:date="2021-08-22T14:39:00Z"/>
                <w:rFonts w:ascii="Times New Roman" w:eastAsia="Times New Roman" w:hAnsi="Times New Roman" w:cs="Times New Roman"/>
                <w:color w:val="000000" w:themeColor="text1"/>
                <w:sz w:val="24"/>
                <w:szCs w:val="24"/>
                <w:lang w:val="nl-NL" w:eastAsia="nl-NL"/>
              </w:rPr>
            </w:pPr>
            <w:moveTo w:id="2749" w:author="EliseSchramkowski" w:date="2021-08-22T14:39:00Z">
              <w:r>
                <w:rPr>
                  <w:rFonts w:ascii="Times New Roman" w:eastAsia="Times New Roman" w:hAnsi="Times New Roman" w:cs="Times New Roman"/>
                  <w:color w:val="000000" w:themeColor="text1"/>
                  <w:sz w:val="24"/>
                  <w:szCs w:val="24"/>
                  <w:lang w:val="nl-NL" w:eastAsia="nl-NL"/>
                </w:rPr>
                <w:t>45</w:t>
              </w:r>
            </w:moveTo>
          </w:p>
        </w:tc>
      </w:tr>
      <w:tr w:rsidR="00C51977" w:rsidRPr="0068737F" w14:paraId="3ED3E877" w14:textId="77777777" w:rsidTr="0063101F">
        <w:trPr>
          <w:trHeight w:val="288"/>
        </w:trPr>
        <w:tc>
          <w:tcPr>
            <w:tcW w:w="1842" w:type="dxa"/>
            <w:gridSpan w:val="2"/>
            <w:tcBorders>
              <w:left w:val="nil"/>
              <w:right w:val="nil"/>
            </w:tcBorders>
            <w:shd w:val="clear" w:color="auto" w:fill="auto"/>
            <w:noWrap/>
            <w:vAlign w:val="bottom"/>
          </w:tcPr>
          <w:p w14:paraId="5E7B9A5E" w14:textId="77777777" w:rsidR="00C51977" w:rsidRPr="004D4E03" w:rsidRDefault="00C51977" w:rsidP="0063101F">
            <w:pPr>
              <w:spacing w:after="0" w:line="276" w:lineRule="auto"/>
              <w:rPr>
                <w:moveTo w:id="2750" w:author="EliseSchramkowski" w:date="2021-08-22T14:39:00Z"/>
                <w:rFonts w:ascii="Times New Roman" w:eastAsia="Times New Roman" w:hAnsi="Times New Roman" w:cs="Times New Roman"/>
                <w:color w:val="000000" w:themeColor="text1"/>
                <w:sz w:val="24"/>
                <w:szCs w:val="24"/>
                <w:lang w:val="nl-NL" w:eastAsia="nl-NL"/>
              </w:rPr>
            </w:pPr>
            <w:moveTo w:id="2751" w:author="EliseSchramkowski" w:date="2021-08-22T14:39:00Z">
              <w:r w:rsidRPr="004D4E03">
                <w:rPr>
                  <w:rFonts w:ascii="Times New Roman" w:eastAsia="Times New Roman" w:hAnsi="Times New Roman" w:cs="Times New Roman"/>
                  <w:color w:val="000000" w:themeColor="text1"/>
                  <w:sz w:val="24"/>
                  <w:szCs w:val="24"/>
                  <w:lang w:val="nl-NL" w:eastAsia="nl-NL"/>
                </w:rPr>
                <w:t>Total</w:t>
              </w:r>
            </w:moveTo>
          </w:p>
        </w:tc>
        <w:tc>
          <w:tcPr>
            <w:tcW w:w="852" w:type="dxa"/>
            <w:tcBorders>
              <w:left w:val="nil"/>
              <w:right w:val="nil"/>
            </w:tcBorders>
            <w:vAlign w:val="bottom"/>
          </w:tcPr>
          <w:p w14:paraId="46DDE8A8" w14:textId="77777777" w:rsidR="00C51977" w:rsidRPr="004D4E03" w:rsidRDefault="00C51977" w:rsidP="0063101F">
            <w:pPr>
              <w:spacing w:after="0" w:line="276" w:lineRule="auto"/>
              <w:jc w:val="center"/>
              <w:rPr>
                <w:moveTo w:id="2752" w:author="EliseSchramkowski" w:date="2021-08-22T14:39:00Z"/>
                <w:rFonts w:ascii="Times New Roman" w:eastAsia="Times New Roman" w:hAnsi="Times New Roman" w:cs="Times New Roman"/>
                <w:color w:val="000000" w:themeColor="text1"/>
                <w:sz w:val="24"/>
                <w:szCs w:val="24"/>
                <w:lang w:val="nl-NL" w:eastAsia="nl-NL"/>
              </w:rPr>
            </w:pPr>
            <w:moveTo w:id="2753" w:author="EliseSchramkowski" w:date="2021-08-22T14:39:00Z">
              <w:r w:rsidRPr="004D4E03">
                <w:rPr>
                  <w:rFonts w:ascii="Times New Roman" w:eastAsia="Times New Roman" w:hAnsi="Times New Roman" w:cs="Times New Roman"/>
                  <w:color w:val="000000" w:themeColor="text1"/>
                  <w:sz w:val="24"/>
                  <w:szCs w:val="24"/>
                  <w:lang w:val="nl-NL" w:eastAsia="nl-NL"/>
                </w:rPr>
                <w:t>107</w:t>
              </w:r>
            </w:moveTo>
          </w:p>
        </w:tc>
        <w:tc>
          <w:tcPr>
            <w:tcW w:w="1275" w:type="dxa"/>
            <w:tcBorders>
              <w:left w:val="nil"/>
              <w:right w:val="nil"/>
            </w:tcBorders>
            <w:vAlign w:val="bottom"/>
          </w:tcPr>
          <w:p w14:paraId="4A334D12" w14:textId="77777777" w:rsidR="00C51977" w:rsidRPr="004D4E03" w:rsidRDefault="00C51977" w:rsidP="0063101F">
            <w:pPr>
              <w:spacing w:after="0" w:line="276" w:lineRule="auto"/>
              <w:jc w:val="center"/>
              <w:rPr>
                <w:moveTo w:id="2754" w:author="EliseSchramkowski" w:date="2021-08-22T14:39:00Z"/>
                <w:rFonts w:ascii="Times New Roman" w:eastAsia="Times New Roman" w:hAnsi="Times New Roman" w:cs="Times New Roman"/>
                <w:color w:val="000000" w:themeColor="text1"/>
                <w:sz w:val="24"/>
                <w:szCs w:val="24"/>
                <w:lang w:val="nl-NL" w:eastAsia="nl-NL"/>
              </w:rPr>
            </w:pPr>
            <w:moveTo w:id="2755" w:author="EliseSchramkowski" w:date="2021-08-22T14:39:00Z">
              <w:r w:rsidRPr="004D4E03">
                <w:rPr>
                  <w:rFonts w:ascii="Times New Roman" w:eastAsia="Times New Roman" w:hAnsi="Times New Roman" w:cs="Times New Roman"/>
                  <w:color w:val="000000" w:themeColor="text1"/>
                  <w:sz w:val="24"/>
                  <w:szCs w:val="24"/>
                  <w:lang w:val="nl-NL" w:eastAsia="nl-NL"/>
                </w:rPr>
                <w:t>46 (43.0%)</w:t>
              </w:r>
            </w:moveTo>
          </w:p>
        </w:tc>
        <w:tc>
          <w:tcPr>
            <w:tcW w:w="839" w:type="dxa"/>
            <w:tcBorders>
              <w:left w:val="nil"/>
              <w:right w:val="nil"/>
            </w:tcBorders>
            <w:vAlign w:val="bottom"/>
          </w:tcPr>
          <w:p w14:paraId="2D2095CA" w14:textId="77777777" w:rsidR="00C51977" w:rsidRPr="004D4E03" w:rsidRDefault="00C51977" w:rsidP="0063101F">
            <w:pPr>
              <w:spacing w:after="0" w:line="276" w:lineRule="auto"/>
              <w:jc w:val="center"/>
              <w:rPr>
                <w:moveTo w:id="2756" w:author="EliseSchramkowski" w:date="2021-08-22T14:39:00Z"/>
                <w:rFonts w:ascii="Times New Roman" w:eastAsia="Times New Roman" w:hAnsi="Times New Roman" w:cs="Times New Roman"/>
                <w:color w:val="000000" w:themeColor="text1"/>
                <w:sz w:val="24"/>
                <w:szCs w:val="24"/>
                <w:lang w:val="nl-NL" w:eastAsia="nl-NL"/>
              </w:rPr>
            </w:pPr>
            <w:moveTo w:id="2757" w:author="EliseSchramkowski" w:date="2021-08-22T14:39:00Z">
              <w:r w:rsidRPr="004D4E03">
                <w:rPr>
                  <w:rFonts w:ascii="Times New Roman" w:eastAsia="Times New Roman" w:hAnsi="Times New Roman" w:cs="Times New Roman"/>
                  <w:color w:val="000000" w:themeColor="text1"/>
                  <w:sz w:val="24"/>
                  <w:szCs w:val="24"/>
                  <w:lang w:val="nl-NL" w:eastAsia="nl-NL"/>
                </w:rPr>
                <w:t>61</w:t>
              </w:r>
            </w:moveTo>
          </w:p>
        </w:tc>
        <w:tc>
          <w:tcPr>
            <w:tcW w:w="160" w:type="dxa"/>
            <w:tcBorders>
              <w:left w:val="nil"/>
              <w:right w:val="nil"/>
            </w:tcBorders>
          </w:tcPr>
          <w:p w14:paraId="561F2F96" w14:textId="77777777" w:rsidR="00C51977" w:rsidRDefault="00C51977" w:rsidP="0063101F">
            <w:pPr>
              <w:spacing w:after="0" w:line="276" w:lineRule="auto"/>
              <w:jc w:val="center"/>
              <w:rPr>
                <w:moveTo w:id="2758"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05717918" w14:textId="77777777" w:rsidR="00C51977" w:rsidRPr="00B934E8" w:rsidRDefault="00C51977" w:rsidP="0063101F">
            <w:pPr>
              <w:spacing w:after="0" w:line="276" w:lineRule="auto"/>
              <w:jc w:val="center"/>
              <w:rPr>
                <w:moveTo w:id="2759" w:author="EliseSchramkowski" w:date="2021-08-22T14:39:00Z"/>
                <w:rFonts w:ascii="Times New Roman" w:eastAsia="Times New Roman" w:hAnsi="Times New Roman" w:cs="Times New Roman"/>
                <w:color w:val="000000" w:themeColor="text1"/>
                <w:sz w:val="24"/>
                <w:szCs w:val="24"/>
                <w:lang w:val="nl-NL" w:eastAsia="nl-NL"/>
              </w:rPr>
            </w:pPr>
            <w:moveTo w:id="2760" w:author="EliseSchramkowski" w:date="2021-08-22T14:39:00Z">
              <w:r>
                <w:rPr>
                  <w:rFonts w:ascii="Times New Roman" w:eastAsia="Times New Roman" w:hAnsi="Times New Roman" w:cs="Times New Roman"/>
                  <w:color w:val="000000" w:themeColor="text1"/>
                  <w:sz w:val="24"/>
                  <w:szCs w:val="24"/>
                  <w:lang w:val="nl-NL" w:eastAsia="nl-NL"/>
                </w:rPr>
                <w:t xml:space="preserve"> 206 </w:t>
              </w:r>
            </w:moveTo>
          </w:p>
        </w:tc>
        <w:tc>
          <w:tcPr>
            <w:tcW w:w="1418" w:type="dxa"/>
            <w:tcBorders>
              <w:left w:val="nil"/>
              <w:right w:val="nil"/>
            </w:tcBorders>
            <w:shd w:val="clear" w:color="auto" w:fill="auto"/>
            <w:noWrap/>
            <w:vAlign w:val="bottom"/>
          </w:tcPr>
          <w:p w14:paraId="6D3F3AE6" w14:textId="77777777" w:rsidR="00C51977" w:rsidRPr="00B934E8" w:rsidRDefault="00C51977" w:rsidP="0063101F">
            <w:pPr>
              <w:spacing w:after="0" w:line="276" w:lineRule="auto"/>
              <w:jc w:val="center"/>
              <w:rPr>
                <w:moveTo w:id="2761" w:author="EliseSchramkowski" w:date="2021-08-22T14:39:00Z"/>
                <w:rFonts w:ascii="Times New Roman" w:eastAsia="Times New Roman" w:hAnsi="Times New Roman" w:cs="Times New Roman"/>
                <w:color w:val="000000" w:themeColor="text1"/>
                <w:sz w:val="24"/>
                <w:szCs w:val="24"/>
                <w:lang w:val="nl-NL" w:eastAsia="nl-NL"/>
              </w:rPr>
            </w:pPr>
            <w:moveTo w:id="2762" w:author="EliseSchramkowski" w:date="2021-08-22T14:39:00Z">
              <w:r>
                <w:rPr>
                  <w:rFonts w:ascii="Times New Roman" w:eastAsia="Times New Roman" w:hAnsi="Times New Roman" w:cs="Times New Roman"/>
                  <w:color w:val="000000" w:themeColor="text1"/>
                  <w:sz w:val="24"/>
                  <w:szCs w:val="24"/>
                  <w:lang w:val="nl-NL" w:eastAsia="nl-NL"/>
                </w:rPr>
                <w:t xml:space="preserve"> 72  (35.0%)</w:t>
              </w:r>
            </w:moveTo>
          </w:p>
        </w:tc>
        <w:tc>
          <w:tcPr>
            <w:tcW w:w="1134" w:type="dxa"/>
            <w:tcBorders>
              <w:left w:val="nil"/>
              <w:right w:val="nil"/>
            </w:tcBorders>
            <w:shd w:val="clear" w:color="auto" w:fill="auto"/>
            <w:noWrap/>
            <w:vAlign w:val="bottom"/>
          </w:tcPr>
          <w:p w14:paraId="2DC377B3" w14:textId="77777777" w:rsidR="00C51977" w:rsidRPr="00B934E8" w:rsidRDefault="00C51977" w:rsidP="0063101F">
            <w:pPr>
              <w:spacing w:after="0" w:line="276" w:lineRule="auto"/>
              <w:jc w:val="center"/>
              <w:rPr>
                <w:moveTo w:id="2763" w:author="EliseSchramkowski" w:date="2021-08-22T14:39:00Z"/>
                <w:rFonts w:ascii="Times New Roman" w:eastAsia="Times New Roman" w:hAnsi="Times New Roman" w:cs="Times New Roman"/>
                <w:color w:val="000000" w:themeColor="text1"/>
                <w:sz w:val="24"/>
                <w:szCs w:val="24"/>
                <w:lang w:val="nl-NL" w:eastAsia="nl-NL"/>
              </w:rPr>
            </w:pPr>
            <w:moveTo w:id="2764" w:author="EliseSchramkowski" w:date="2021-08-22T14:39:00Z">
              <w:r>
                <w:rPr>
                  <w:rFonts w:ascii="Times New Roman" w:eastAsia="Times New Roman" w:hAnsi="Times New Roman" w:cs="Times New Roman"/>
                  <w:color w:val="000000" w:themeColor="text1"/>
                  <w:sz w:val="24"/>
                  <w:szCs w:val="24"/>
                  <w:lang w:val="nl-NL" w:eastAsia="nl-NL"/>
                </w:rPr>
                <w:t>134</w:t>
              </w:r>
            </w:moveTo>
          </w:p>
        </w:tc>
      </w:tr>
      <w:tr w:rsidR="00C51977" w:rsidRPr="0068737F" w14:paraId="6339CF4D" w14:textId="77777777" w:rsidTr="0063101F">
        <w:trPr>
          <w:trHeight w:val="288"/>
        </w:trPr>
        <w:tc>
          <w:tcPr>
            <w:tcW w:w="8364" w:type="dxa"/>
            <w:gridSpan w:val="9"/>
            <w:tcBorders>
              <w:left w:val="nil"/>
              <w:bottom w:val="single" w:sz="4" w:space="0" w:color="auto"/>
              <w:right w:val="nil"/>
            </w:tcBorders>
            <w:shd w:val="clear" w:color="auto" w:fill="auto"/>
            <w:noWrap/>
            <w:vAlign w:val="bottom"/>
          </w:tcPr>
          <w:p w14:paraId="628A0049" w14:textId="77777777" w:rsidR="00C51977" w:rsidRDefault="00C51977" w:rsidP="0063101F">
            <w:pPr>
              <w:spacing w:after="0" w:line="276" w:lineRule="auto"/>
              <w:jc w:val="center"/>
              <w:rPr>
                <w:moveTo w:id="2765" w:author="EliseSchramkowski" w:date="2021-08-22T14:39:00Z"/>
                <w:rFonts w:ascii="Times New Roman" w:eastAsia="Times New Roman" w:hAnsi="Times New Roman" w:cs="Times New Roman"/>
                <w:color w:val="000000" w:themeColor="text1"/>
                <w:sz w:val="24"/>
                <w:szCs w:val="24"/>
                <w:lang w:val="nl-NL" w:eastAsia="nl-NL"/>
              </w:rPr>
            </w:pPr>
          </w:p>
        </w:tc>
      </w:tr>
      <w:tr w:rsidR="00C51977" w:rsidRPr="0068737F" w14:paraId="5FE6BCC7" w14:textId="77777777" w:rsidTr="0063101F">
        <w:trPr>
          <w:trHeight w:val="288"/>
        </w:trPr>
        <w:tc>
          <w:tcPr>
            <w:tcW w:w="1842" w:type="dxa"/>
            <w:gridSpan w:val="2"/>
            <w:tcBorders>
              <w:top w:val="single" w:sz="4" w:space="0" w:color="auto"/>
              <w:left w:val="nil"/>
              <w:right w:val="nil"/>
            </w:tcBorders>
            <w:shd w:val="clear" w:color="auto" w:fill="auto"/>
            <w:noWrap/>
            <w:vAlign w:val="bottom"/>
          </w:tcPr>
          <w:p w14:paraId="3BD2B48F" w14:textId="77777777" w:rsidR="00C51977" w:rsidRPr="004D4E03" w:rsidRDefault="00C51977" w:rsidP="0063101F">
            <w:pPr>
              <w:spacing w:after="0" w:line="276" w:lineRule="auto"/>
              <w:rPr>
                <w:moveTo w:id="2766" w:author="EliseSchramkowski" w:date="2021-08-22T14:39:00Z"/>
                <w:rFonts w:ascii="Times New Roman" w:eastAsia="Times New Roman" w:hAnsi="Times New Roman" w:cs="Times New Roman"/>
                <w:color w:val="000000" w:themeColor="text1"/>
                <w:sz w:val="24"/>
                <w:szCs w:val="24"/>
                <w:lang w:val="nl-NL" w:eastAsia="nl-NL"/>
              </w:rPr>
            </w:pPr>
          </w:p>
        </w:tc>
        <w:tc>
          <w:tcPr>
            <w:tcW w:w="6522" w:type="dxa"/>
            <w:gridSpan w:val="7"/>
            <w:tcBorders>
              <w:top w:val="single" w:sz="4" w:space="0" w:color="auto"/>
              <w:left w:val="nil"/>
              <w:right w:val="nil"/>
            </w:tcBorders>
            <w:vAlign w:val="bottom"/>
          </w:tcPr>
          <w:p w14:paraId="1D65A7E5" w14:textId="00888466" w:rsidR="00C51977" w:rsidRPr="009902EF" w:rsidRDefault="00C51977" w:rsidP="0063101F">
            <w:pPr>
              <w:spacing w:after="0" w:line="276" w:lineRule="auto"/>
              <w:jc w:val="center"/>
              <w:rPr>
                <w:moveTo w:id="2767" w:author="EliseSchramkowski" w:date="2021-08-22T14:39:00Z"/>
                <w:rFonts w:ascii="Times New Roman" w:eastAsia="Times New Roman" w:hAnsi="Times New Roman" w:cs="Times New Roman"/>
                <w:b/>
                <w:bCs/>
                <w:color w:val="000000" w:themeColor="text1"/>
                <w:sz w:val="24"/>
                <w:szCs w:val="24"/>
                <w:lang w:val="nl-NL" w:eastAsia="nl-NL"/>
              </w:rPr>
            </w:pPr>
            <w:moveTo w:id="2768" w:author="EliseSchramkowski" w:date="2021-08-22T14:39:00Z">
              <w:r w:rsidRPr="009902EF">
                <w:rPr>
                  <w:rFonts w:ascii="Times New Roman" w:eastAsia="Times New Roman" w:hAnsi="Times New Roman" w:cs="Times New Roman"/>
                  <w:b/>
                  <w:bCs/>
                  <w:color w:val="000000" w:themeColor="text1"/>
                  <w:sz w:val="24"/>
                  <w:szCs w:val="24"/>
                  <w:lang w:val="nl-NL" w:eastAsia="nl-NL"/>
                </w:rPr>
                <w:t>‘</w:t>
              </w:r>
            </w:moveTo>
            <w:ins w:id="2769" w:author="EliseSchramkowski" w:date="2021-09-09T09:52:00Z">
              <w:r w:rsidR="00E265D5" w:rsidRPr="00E265D5">
                <w:rPr>
                  <w:rFonts w:ascii="Times New Roman" w:eastAsia="Times New Roman" w:hAnsi="Times New Roman" w:cs="Times New Roman"/>
                  <w:b/>
                  <w:bCs/>
                  <w:iCs/>
                  <w:color w:val="000000" w:themeColor="text1"/>
                  <w:sz w:val="24"/>
                  <w:szCs w:val="24"/>
                  <w:lang w:val="nl-NL" w:eastAsia="nl-NL"/>
                  <w:rPrChange w:id="2770" w:author="EliseSchramkowski" w:date="2021-09-09T09:52:00Z">
                    <w:rPr>
                      <w:rFonts w:ascii="Times New Roman" w:eastAsia="Times New Roman" w:hAnsi="Times New Roman" w:cs="Times New Roman"/>
                      <w:b/>
                      <w:bCs/>
                      <w:i/>
                      <w:color w:val="000000" w:themeColor="text1"/>
                      <w:sz w:val="24"/>
                      <w:szCs w:val="24"/>
                      <w:lang w:val="nl-NL" w:eastAsia="nl-NL"/>
                    </w:rPr>
                  </w:rPrChange>
                </w:rPr>
                <w:t>H</w:t>
              </w:r>
            </w:ins>
            <w:ins w:id="2771" w:author="EliseSchramkowski" w:date="2021-09-06T10:36:00Z">
              <w:r w:rsidR="005B0ADE" w:rsidRPr="00E265D5">
                <w:rPr>
                  <w:rFonts w:ascii="Times New Roman" w:eastAsia="Times New Roman" w:hAnsi="Times New Roman" w:cs="Times New Roman"/>
                  <w:b/>
                  <w:bCs/>
                  <w:iCs/>
                  <w:color w:val="000000" w:themeColor="text1"/>
                  <w:sz w:val="24"/>
                  <w:szCs w:val="24"/>
                  <w:lang w:val="nl-NL" w:eastAsia="nl-NL"/>
                  <w:rPrChange w:id="2772" w:author="EliseSchramkowski" w:date="2021-09-09T09:52:00Z">
                    <w:rPr>
                      <w:rFonts w:ascii="Times New Roman" w:eastAsia="Times New Roman" w:hAnsi="Times New Roman" w:cs="Times New Roman"/>
                      <w:b/>
                      <w:bCs/>
                      <w:i/>
                      <w:color w:val="000000" w:themeColor="text1"/>
                      <w:sz w:val="24"/>
                      <w:szCs w:val="24"/>
                      <w:lang w:val="nl-NL" w:eastAsia="nl-NL"/>
                    </w:rPr>
                  </w:rPrChange>
                </w:rPr>
                <w:t>yp</w:t>
              </w:r>
            </w:ins>
            <w:moveTo w:id="2773" w:author="EliseSchramkowski" w:date="2021-08-22T14:39:00Z">
              <w:del w:id="2774" w:author="EliseSchramkowski" w:date="2021-09-06T10:36:00Z">
                <w:r w:rsidRPr="009902EF" w:rsidDel="005B0ADE">
                  <w:rPr>
                    <w:rFonts w:ascii="Times New Roman" w:eastAsia="Times New Roman" w:hAnsi="Times New Roman" w:cs="Times New Roman"/>
                    <w:b/>
                    <w:bCs/>
                    <w:color w:val="000000" w:themeColor="text1"/>
                    <w:sz w:val="24"/>
                    <w:szCs w:val="24"/>
                    <w:lang w:val="nl-NL" w:eastAsia="nl-NL"/>
                  </w:rPr>
                  <w:delText>Manual</w:delText>
                </w:r>
              </w:del>
              <w:r w:rsidRPr="009902EF">
                <w:rPr>
                  <w:rFonts w:ascii="Times New Roman" w:eastAsia="Times New Roman" w:hAnsi="Times New Roman" w:cs="Times New Roman"/>
                  <w:b/>
                  <w:bCs/>
                  <w:color w:val="000000" w:themeColor="text1"/>
                  <w:sz w:val="24"/>
                  <w:szCs w:val="24"/>
                  <w:lang w:val="nl-NL" w:eastAsia="nl-NL"/>
                </w:rPr>
                <w:t>’</w:t>
              </w:r>
            </w:moveTo>
          </w:p>
        </w:tc>
      </w:tr>
      <w:tr w:rsidR="00C51977" w:rsidRPr="0068737F" w14:paraId="5E0FE717" w14:textId="77777777" w:rsidTr="0063101F">
        <w:trPr>
          <w:trHeight w:val="288"/>
        </w:trPr>
        <w:tc>
          <w:tcPr>
            <w:tcW w:w="1842" w:type="dxa"/>
            <w:gridSpan w:val="2"/>
            <w:tcBorders>
              <w:left w:val="nil"/>
              <w:right w:val="nil"/>
            </w:tcBorders>
            <w:shd w:val="clear" w:color="auto" w:fill="auto"/>
            <w:noWrap/>
            <w:vAlign w:val="bottom"/>
          </w:tcPr>
          <w:p w14:paraId="31E50E29" w14:textId="77777777" w:rsidR="00C51977" w:rsidRPr="004D4E03" w:rsidRDefault="00C51977" w:rsidP="0063101F">
            <w:pPr>
              <w:spacing w:after="0" w:line="276" w:lineRule="auto"/>
              <w:rPr>
                <w:moveTo w:id="2775" w:author="EliseSchramkowski" w:date="2021-08-22T14:39:00Z"/>
                <w:rFonts w:ascii="Times New Roman" w:eastAsia="Times New Roman" w:hAnsi="Times New Roman" w:cs="Times New Roman"/>
                <w:color w:val="000000" w:themeColor="text1"/>
                <w:sz w:val="24"/>
                <w:szCs w:val="24"/>
                <w:lang w:val="nl-NL" w:eastAsia="nl-NL"/>
              </w:rPr>
            </w:pPr>
          </w:p>
        </w:tc>
        <w:tc>
          <w:tcPr>
            <w:tcW w:w="2966" w:type="dxa"/>
            <w:gridSpan w:val="3"/>
            <w:tcBorders>
              <w:left w:val="nil"/>
              <w:right w:val="nil"/>
            </w:tcBorders>
          </w:tcPr>
          <w:p w14:paraId="3B5D1C01" w14:textId="77777777" w:rsidR="00C51977" w:rsidRPr="004D4E03" w:rsidRDefault="00C51977" w:rsidP="0063101F">
            <w:pPr>
              <w:spacing w:after="0" w:line="276" w:lineRule="auto"/>
              <w:jc w:val="center"/>
              <w:rPr>
                <w:moveTo w:id="2776" w:author="EliseSchramkowski" w:date="2021-08-22T14:39:00Z"/>
                <w:rFonts w:ascii="Times New Roman" w:eastAsia="Times New Roman" w:hAnsi="Times New Roman" w:cs="Times New Roman"/>
                <w:color w:val="000000" w:themeColor="text1"/>
                <w:sz w:val="24"/>
                <w:szCs w:val="24"/>
                <w:lang w:val="nl-NL" w:eastAsia="nl-NL"/>
              </w:rPr>
            </w:pPr>
            <w:moveTo w:id="2777" w:author="EliseSchramkowski" w:date="2021-08-22T14:39:00Z">
              <w:r w:rsidRPr="002A2475">
                <w:rPr>
                  <w:rFonts w:ascii="Times New Roman" w:eastAsia="Times New Roman" w:hAnsi="Times New Roman" w:cs="Times New Roman"/>
                  <w:color w:val="000000"/>
                  <w:sz w:val="24"/>
                  <w:szCs w:val="24"/>
                  <w:lang w:eastAsia="nl-NL"/>
                </w:rPr>
                <w:t>ARTICLE LEVEL</w:t>
              </w:r>
            </w:moveTo>
          </w:p>
        </w:tc>
        <w:tc>
          <w:tcPr>
            <w:tcW w:w="160" w:type="dxa"/>
            <w:tcBorders>
              <w:left w:val="nil"/>
              <w:right w:val="nil"/>
            </w:tcBorders>
          </w:tcPr>
          <w:p w14:paraId="7E08156C" w14:textId="77777777" w:rsidR="00C51977" w:rsidRDefault="00C51977" w:rsidP="0063101F">
            <w:pPr>
              <w:spacing w:after="0" w:line="276" w:lineRule="auto"/>
              <w:jc w:val="center"/>
              <w:rPr>
                <w:moveTo w:id="2778" w:author="EliseSchramkowski" w:date="2021-08-22T14:39:00Z"/>
                <w:rFonts w:ascii="Times New Roman" w:eastAsia="Times New Roman" w:hAnsi="Times New Roman" w:cs="Times New Roman"/>
                <w:color w:val="000000" w:themeColor="text1"/>
                <w:sz w:val="24"/>
                <w:szCs w:val="24"/>
                <w:lang w:val="nl-NL" w:eastAsia="nl-NL"/>
              </w:rPr>
            </w:pPr>
          </w:p>
        </w:tc>
        <w:tc>
          <w:tcPr>
            <w:tcW w:w="3396" w:type="dxa"/>
            <w:gridSpan w:val="3"/>
            <w:tcBorders>
              <w:left w:val="nil"/>
              <w:right w:val="nil"/>
            </w:tcBorders>
            <w:shd w:val="clear" w:color="auto" w:fill="auto"/>
            <w:noWrap/>
            <w:vAlign w:val="bottom"/>
          </w:tcPr>
          <w:p w14:paraId="172ABFE1" w14:textId="77777777" w:rsidR="00C51977" w:rsidRDefault="00C51977" w:rsidP="0063101F">
            <w:pPr>
              <w:spacing w:after="0" w:line="276" w:lineRule="auto"/>
              <w:jc w:val="center"/>
              <w:rPr>
                <w:moveTo w:id="2779" w:author="EliseSchramkowski" w:date="2021-08-22T14:39:00Z"/>
                <w:rFonts w:ascii="Times New Roman" w:eastAsia="Times New Roman" w:hAnsi="Times New Roman" w:cs="Times New Roman"/>
                <w:color w:val="000000" w:themeColor="text1"/>
                <w:sz w:val="24"/>
                <w:szCs w:val="24"/>
                <w:lang w:val="nl-NL" w:eastAsia="nl-NL"/>
              </w:rPr>
            </w:pPr>
            <w:moveTo w:id="2780" w:author="EliseSchramkowski" w:date="2021-08-22T14:39:00Z">
              <w:r>
                <w:rPr>
                  <w:rFonts w:ascii="Times New Roman" w:eastAsia="Times New Roman" w:hAnsi="Times New Roman" w:cs="Times New Roman"/>
                  <w:color w:val="000000"/>
                  <w:sz w:val="24"/>
                  <w:szCs w:val="24"/>
                  <w:lang w:val="nl-NL" w:eastAsia="nl-NL"/>
                </w:rPr>
                <w:t>RESULTS LEVEL</w:t>
              </w:r>
            </w:moveTo>
          </w:p>
        </w:tc>
      </w:tr>
      <w:tr w:rsidR="00C51977" w:rsidRPr="0068737F" w14:paraId="43F0DB5E" w14:textId="77777777" w:rsidTr="0063101F">
        <w:trPr>
          <w:trHeight w:val="288"/>
        </w:trPr>
        <w:tc>
          <w:tcPr>
            <w:tcW w:w="1842" w:type="dxa"/>
            <w:gridSpan w:val="2"/>
            <w:tcBorders>
              <w:left w:val="nil"/>
              <w:right w:val="nil"/>
            </w:tcBorders>
            <w:shd w:val="clear" w:color="auto" w:fill="auto"/>
            <w:noWrap/>
            <w:vAlign w:val="bottom"/>
          </w:tcPr>
          <w:p w14:paraId="23213AB8" w14:textId="77777777" w:rsidR="00C51977" w:rsidRPr="004D4E03" w:rsidRDefault="00C51977" w:rsidP="0063101F">
            <w:pPr>
              <w:spacing w:after="0" w:line="276" w:lineRule="auto"/>
              <w:rPr>
                <w:moveTo w:id="2781" w:author="EliseSchramkowski" w:date="2021-08-22T14:39:00Z"/>
                <w:rFonts w:ascii="Times New Roman" w:eastAsia="Times New Roman" w:hAnsi="Times New Roman" w:cs="Times New Roman"/>
                <w:color w:val="000000" w:themeColor="text1"/>
                <w:sz w:val="24"/>
                <w:szCs w:val="24"/>
                <w:lang w:val="nl-NL" w:eastAsia="nl-NL"/>
              </w:rPr>
            </w:pPr>
          </w:p>
        </w:tc>
        <w:tc>
          <w:tcPr>
            <w:tcW w:w="852" w:type="dxa"/>
            <w:tcBorders>
              <w:left w:val="nil"/>
              <w:right w:val="nil"/>
            </w:tcBorders>
            <w:vAlign w:val="bottom"/>
          </w:tcPr>
          <w:p w14:paraId="4CD664C2" w14:textId="77777777" w:rsidR="00C51977" w:rsidRPr="004D4E03" w:rsidRDefault="00C51977" w:rsidP="0063101F">
            <w:pPr>
              <w:spacing w:after="0" w:line="276" w:lineRule="auto"/>
              <w:jc w:val="center"/>
              <w:rPr>
                <w:moveTo w:id="2782" w:author="EliseSchramkowski" w:date="2021-08-22T14:39:00Z"/>
                <w:rFonts w:ascii="Times New Roman" w:eastAsia="Times New Roman" w:hAnsi="Times New Roman" w:cs="Times New Roman"/>
                <w:color w:val="000000" w:themeColor="text1"/>
                <w:sz w:val="24"/>
                <w:szCs w:val="24"/>
                <w:lang w:val="nl-NL" w:eastAsia="nl-NL"/>
              </w:rPr>
            </w:pPr>
            <w:moveTo w:id="2783" w:author="EliseSchramkowski" w:date="2021-08-22T14:39:00Z">
              <w:r w:rsidRPr="00B934E8">
                <w:rPr>
                  <w:rFonts w:ascii="Times New Roman" w:eastAsia="Times New Roman" w:hAnsi="Times New Roman" w:cs="Times New Roman"/>
                  <w:color w:val="000000"/>
                  <w:sz w:val="24"/>
                  <w:szCs w:val="24"/>
                  <w:lang w:val="nl-NL" w:eastAsia="nl-NL"/>
                </w:rPr>
                <w:t>Total</w:t>
              </w:r>
            </w:moveTo>
          </w:p>
        </w:tc>
        <w:tc>
          <w:tcPr>
            <w:tcW w:w="1275" w:type="dxa"/>
            <w:tcBorders>
              <w:left w:val="nil"/>
              <w:right w:val="nil"/>
            </w:tcBorders>
            <w:vAlign w:val="bottom"/>
          </w:tcPr>
          <w:p w14:paraId="57E43DFE" w14:textId="77777777" w:rsidR="00C51977" w:rsidRPr="004D4E03" w:rsidRDefault="00C51977" w:rsidP="0063101F">
            <w:pPr>
              <w:spacing w:after="0" w:line="276" w:lineRule="auto"/>
              <w:jc w:val="center"/>
              <w:rPr>
                <w:moveTo w:id="2784" w:author="EliseSchramkowski" w:date="2021-08-22T14:39:00Z"/>
                <w:rFonts w:ascii="Times New Roman" w:eastAsia="Times New Roman" w:hAnsi="Times New Roman" w:cs="Times New Roman"/>
                <w:color w:val="000000" w:themeColor="text1"/>
                <w:sz w:val="24"/>
                <w:szCs w:val="24"/>
                <w:lang w:val="nl-NL" w:eastAsia="nl-NL"/>
              </w:rPr>
            </w:pPr>
            <w:moveTo w:id="2785" w:author="EliseSchramkowski" w:date="2021-08-22T14:39:00Z">
              <w:r>
                <w:rPr>
                  <w:rFonts w:ascii="Times New Roman" w:eastAsia="Times New Roman" w:hAnsi="Times New Roman" w:cs="Times New Roman"/>
                  <w:color w:val="000000"/>
                  <w:sz w:val="24"/>
                  <w:szCs w:val="24"/>
                  <w:lang w:val="nl-NL" w:eastAsia="nl-NL"/>
                </w:rPr>
                <w:t>Yes</w:t>
              </w:r>
            </w:moveTo>
          </w:p>
        </w:tc>
        <w:tc>
          <w:tcPr>
            <w:tcW w:w="839" w:type="dxa"/>
            <w:tcBorders>
              <w:left w:val="nil"/>
              <w:right w:val="nil"/>
            </w:tcBorders>
            <w:vAlign w:val="bottom"/>
          </w:tcPr>
          <w:p w14:paraId="6A2B191B" w14:textId="77777777" w:rsidR="00C51977" w:rsidRPr="004D4E03" w:rsidRDefault="00C51977" w:rsidP="0063101F">
            <w:pPr>
              <w:spacing w:after="0" w:line="276" w:lineRule="auto"/>
              <w:jc w:val="center"/>
              <w:rPr>
                <w:moveTo w:id="2786" w:author="EliseSchramkowski" w:date="2021-08-22T14:39:00Z"/>
                <w:rFonts w:ascii="Times New Roman" w:eastAsia="Times New Roman" w:hAnsi="Times New Roman" w:cs="Times New Roman"/>
                <w:color w:val="000000" w:themeColor="text1"/>
                <w:sz w:val="24"/>
                <w:szCs w:val="24"/>
                <w:lang w:val="nl-NL" w:eastAsia="nl-NL"/>
              </w:rPr>
            </w:pPr>
            <w:moveTo w:id="2787" w:author="EliseSchramkowski" w:date="2021-08-22T14:39:00Z">
              <w:r>
                <w:rPr>
                  <w:rFonts w:ascii="Times New Roman" w:eastAsia="Times New Roman" w:hAnsi="Times New Roman" w:cs="Times New Roman"/>
                  <w:color w:val="000000"/>
                  <w:sz w:val="24"/>
                  <w:szCs w:val="24"/>
                  <w:lang w:val="nl-NL" w:eastAsia="nl-NL"/>
                </w:rPr>
                <w:t>No</w:t>
              </w:r>
            </w:moveTo>
          </w:p>
        </w:tc>
        <w:tc>
          <w:tcPr>
            <w:tcW w:w="160" w:type="dxa"/>
            <w:tcBorders>
              <w:left w:val="nil"/>
              <w:right w:val="nil"/>
            </w:tcBorders>
          </w:tcPr>
          <w:p w14:paraId="126F06DD" w14:textId="77777777" w:rsidR="00C51977" w:rsidRDefault="00C51977" w:rsidP="0063101F">
            <w:pPr>
              <w:spacing w:after="0" w:line="276" w:lineRule="auto"/>
              <w:jc w:val="center"/>
              <w:rPr>
                <w:moveTo w:id="2788"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48670EE5" w14:textId="77777777" w:rsidR="00C51977" w:rsidRDefault="00C51977" w:rsidP="0063101F">
            <w:pPr>
              <w:spacing w:after="0" w:line="276" w:lineRule="auto"/>
              <w:jc w:val="center"/>
              <w:rPr>
                <w:moveTo w:id="2789" w:author="EliseSchramkowski" w:date="2021-08-22T14:39:00Z"/>
                <w:rFonts w:ascii="Times New Roman" w:eastAsia="Times New Roman" w:hAnsi="Times New Roman" w:cs="Times New Roman"/>
                <w:color w:val="000000" w:themeColor="text1"/>
                <w:sz w:val="24"/>
                <w:szCs w:val="24"/>
                <w:lang w:val="nl-NL" w:eastAsia="nl-NL"/>
              </w:rPr>
            </w:pPr>
            <w:moveTo w:id="2790" w:author="EliseSchramkowski" w:date="2021-08-22T14:39:00Z">
              <w:r w:rsidRPr="00B934E8">
                <w:rPr>
                  <w:rFonts w:ascii="Times New Roman" w:eastAsia="Times New Roman" w:hAnsi="Times New Roman" w:cs="Times New Roman"/>
                  <w:color w:val="000000"/>
                  <w:sz w:val="24"/>
                  <w:szCs w:val="24"/>
                  <w:lang w:val="nl-NL" w:eastAsia="nl-NL"/>
                </w:rPr>
                <w:t>Total</w:t>
              </w:r>
            </w:moveTo>
          </w:p>
        </w:tc>
        <w:tc>
          <w:tcPr>
            <w:tcW w:w="1418" w:type="dxa"/>
            <w:tcBorders>
              <w:left w:val="nil"/>
              <w:right w:val="nil"/>
            </w:tcBorders>
            <w:shd w:val="clear" w:color="auto" w:fill="auto"/>
            <w:noWrap/>
            <w:vAlign w:val="bottom"/>
          </w:tcPr>
          <w:p w14:paraId="34B35364" w14:textId="77777777" w:rsidR="00C51977" w:rsidRDefault="00C51977" w:rsidP="0063101F">
            <w:pPr>
              <w:spacing w:after="0" w:line="276" w:lineRule="auto"/>
              <w:jc w:val="center"/>
              <w:rPr>
                <w:moveTo w:id="2791" w:author="EliseSchramkowski" w:date="2021-08-22T14:39:00Z"/>
                <w:rFonts w:ascii="Times New Roman" w:eastAsia="Times New Roman" w:hAnsi="Times New Roman" w:cs="Times New Roman"/>
                <w:color w:val="000000" w:themeColor="text1"/>
                <w:sz w:val="24"/>
                <w:szCs w:val="24"/>
                <w:lang w:val="nl-NL" w:eastAsia="nl-NL"/>
              </w:rPr>
            </w:pPr>
            <w:moveTo w:id="2792" w:author="EliseSchramkowski" w:date="2021-08-22T14:39:00Z">
              <w:r>
                <w:rPr>
                  <w:rFonts w:ascii="Times New Roman" w:eastAsia="Times New Roman" w:hAnsi="Times New Roman" w:cs="Times New Roman"/>
                  <w:color w:val="000000"/>
                  <w:sz w:val="24"/>
                  <w:szCs w:val="24"/>
                  <w:lang w:val="nl-NL" w:eastAsia="nl-NL"/>
                </w:rPr>
                <w:t>Yes</w:t>
              </w:r>
            </w:moveTo>
          </w:p>
        </w:tc>
        <w:tc>
          <w:tcPr>
            <w:tcW w:w="1134" w:type="dxa"/>
            <w:tcBorders>
              <w:left w:val="nil"/>
              <w:right w:val="nil"/>
            </w:tcBorders>
            <w:shd w:val="clear" w:color="auto" w:fill="auto"/>
            <w:noWrap/>
            <w:vAlign w:val="bottom"/>
          </w:tcPr>
          <w:p w14:paraId="5E92E1E4" w14:textId="77777777" w:rsidR="00C51977" w:rsidRDefault="00C51977" w:rsidP="0063101F">
            <w:pPr>
              <w:spacing w:after="0" w:line="276" w:lineRule="auto"/>
              <w:jc w:val="center"/>
              <w:rPr>
                <w:moveTo w:id="2793" w:author="EliseSchramkowski" w:date="2021-08-22T14:39:00Z"/>
                <w:rFonts w:ascii="Times New Roman" w:eastAsia="Times New Roman" w:hAnsi="Times New Roman" w:cs="Times New Roman"/>
                <w:color w:val="000000" w:themeColor="text1"/>
                <w:sz w:val="24"/>
                <w:szCs w:val="24"/>
                <w:lang w:val="nl-NL" w:eastAsia="nl-NL"/>
              </w:rPr>
            </w:pPr>
            <w:moveTo w:id="2794" w:author="EliseSchramkowski" w:date="2021-08-22T14:39:00Z">
              <w:r>
                <w:rPr>
                  <w:rFonts w:ascii="Times New Roman" w:eastAsia="Times New Roman" w:hAnsi="Times New Roman" w:cs="Times New Roman"/>
                  <w:color w:val="000000"/>
                  <w:sz w:val="24"/>
                  <w:szCs w:val="24"/>
                  <w:lang w:val="nl-NL" w:eastAsia="nl-NL"/>
                </w:rPr>
                <w:t>No</w:t>
              </w:r>
            </w:moveTo>
          </w:p>
        </w:tc>
      </w:tr>
      <w:tr w:rsidR="00C51977" w:rsidRPr="0068737F" w14:paraId="71A4AA84" w14:textId="77777777" w:rsidTr="0063101F">
        <w:trPr>
          <w:trHeight w:val="288"/>
        </w:trPr>
        <w:tc>
          <w:tcPr>
            <w:tcW w:w="1842" w:type="dxa"/>
            <w:gridSpan w:val="2"/>
            <w:tcBorders>
              <w:left w:val="nil"/>
              <w:right w:val="nil"/>
            </w:tcBorders>
            <w:shd w:val="clear" w:color="auto" w:fill="auto"/>
            <w:noWrap/>
            <w:vAlign w:val="bottom"/>
          </w:tcPr>
          <w:p w14:paraId="0A1C8270" w14:textId="77777777" w:rsidR="00C51977" w:rsidRPr="004D4E03" w:rsidRDefault="00C51977" w:rsidP="0063101F">
            <w:pPr>
              <w:spacing w:after="0" w:line="276" w:lineRule="auto"/>
              <w:rPr>
                <w:moveTo w:id="2795" w:author="EliseSchramkowski" w:date="2021-08-22T14:39:00Z"/>
                <w:rFonts w:ascii="Times New Roman" w:eastAsia="Times New Roman" w:hAnsi="Times New Roman" w:cs="Times New Roman"/>
                <w:color w:val="000000" w:themeColor="text1"/>
                <w:sz w:val="24"/>
                <w:szCs w:val="24"/>
                <w:lang w:val="nl-NL" w:eastAsia="nl-NL"/>
              </w:rPr>
            </w:pPr>
            <w:moveTo w:id="2796" w:author="EliseSchramkowski" w:date="2021-08-22T14:39:00Z">
              <w:r>
                <w:rPr>
                  <w:rFonts w:ascii="Times New Roman" w:eastAsia="Times New Roman" w:hAnsi="Times New Roman" w:cs="Times New Roman"/>
                  <w:color w:val="000000" w:themeColor="text1"/>
                  <w:sz w:val="24"/>
                  <w:szCs w:val="24"/>
                  <w:lang w:val="nl-NL" w:eastAsia="nl-NL"/>
                </w:rPr>
                <w:t>Journal</w:t>
              </w:r>
            </w:moveTo>
          </w:p>
        </w:tc>
        <w:tc>
          <w:tcPr>
            <w:tcW w:w="852" w:type="dxa"/>
            <w:tcBorders>
              <w:left w:val="nil"/>
              <w:right w:val="nil"/>
            </w:tcBorders>
          </w:tcPr>
          <w:p w14:paraId="02C4BBA3" w14:textId="77777777" w:rsidR="00C51977" w:rsidRPr="004D4E03" w:rsidRDefault="00C51977" w:rsidP="0063101F">
            <w:pPr>
              <w:spacing w:after="0" w:line="276" w:lineRule="auto"/>
              <w:jc w:val="center"/>
              <w:rPr>
                <w:moveTo w:id="2797" w:author="EliseSchramkowski" w:date="2021-08-22T14:39:00Z"/>
                <w:rFonts w:ascii="Times New Roman" w:eastAsia="Times New Roman" w:hAnsi="Times New Roman" w:cs="Times New Roman"/>
                <w:color w:val="000000" w:themeColor="text1"/>
                <w:sz w:val="24"/>
                <w:szCs w:val="24"/>
                <w:lang w:val="nl-NL" w:eastAsia="nl-NL"/>
              </w:rPr>
            </w:pPr>
          </w:p>
        </w:tc>
        <w:tc>
          <w:tcPr>
            <w:tcW w:w="1275" w:type="dxa"/>
            <w:tcBorders>
              <w:left w:val="nil"/>
              <w:right w:val="nil"/>
            </w:tcBorders>
          </w:tcPr>
          <w:p w14:paraId="505F117D" w14:textId="77777777" w:rsidR="00C51977" w:rsidRPr="004D4E03" w:rsidRDefault="00C51977" w:rsidP="0063101F">
            <w:pPr>
              <w:spacing w:after="0" w:line="276" w:lineRule="auto"/>
              <w:jc w:val="center"/>
              <w:rPr>
                <w:moveTo w:id="2798" w:author="EliseSchramkowski" w:date="2021-08-22T14:39:00Z"/>
                <w:rFonts w:ascii="Times New Roman" w:eastAsia="Times New Roman" w:hAnsi="Times New Roman" w:cs="Times New Roman"/>
                <w:color w:val="000000" w:themeColor="text1"/>
                <w:sz w:val="24"/>
                <w:szCs w:val="24"/>
                <w:lang w:val="nl-NL" w:eastAsia="nl-NL"/>
              </w:rPr>
            </w:pPr>
          </w:p>
        </w:tc>
        <w:tc>
          <w:tcPr>
            <w:tcW w:w="839" w:type="dxa"/>
            <w:tcBorders>
              <w:left w:val="nil"/>
              <w:right w:val="nil"/>
            </w:tcBorders>
          </w:tcPr>
          <w:p w14:paraId="6A2EC7DE" w14:textId="77777777" w:rsidR="00C51977" w:rsidRPr="004D4E03" w:rsidRDefault="00C51977" w:rsidP="0063101F">
            <w:pPr>
              <w:spacing w:after="0" w:line="276" w:lineRule="auto"/>
              <w:jc w:val="center"/>
              <w:rPr>
                <w:moveTo w:id="2799" w:author="EliseSchramkowski" w:date="2021-08-22T14:39:00Z"/>
                <w:rFonts w:ascii="Times New Roman" w:eastAsia="Times New Roman" w:hAnsi="Times New Roman" w:cs="Times New Roman"/>
                <w:color w:val="000000" w:themeColor="text1"/>
                <w:sz w:val="24"/>
                <w:szCs w:val="24"/>
                <w:lang w:val="nl-NL" w:eastAsia="nl-NL"/>
              </w:rPr>
            </w:pPr>
          </w:p>
        </w:tc>
        <w:tc>
          <w:tcPr>
            <w:tcW w:w="160" w:type="dxa"/>
            <w:tcBorders>
              <w:left w:val="nil"/>
              <w:right w:val="nil"/>
            </w:tcBorders>
          </w:tcPr>
          <w:p w14:paraId="1FB6903A" w14:textId="77777777" w:rsidR="00C51977" w:rsidRDefault="00C51977" w:rsidP="0063101F">
            <w:pPr>
              <w:spacing w:after="0" w:line="276" w:lineRule="auto"/>
              <w:jc w:val="center"/>
              <w:rPr>
                <w:moveTo w:id="2800"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39C7CF39" w14:textId="77777777" w:rsidR="00C51977" w:rsidRDefault="00C51977" w:rsidP="0063101F">
            <w:pPr>
              <w:spacing w:after="0" w:line="276" w:lineRule="auto"/>
              <w:jc w:val="center"/>
              <w:rPr>
                <w:moveTo w:id="2801" w:author="EliseSchramkowski" w:date="2021-08-22T14:39:00Z"/>
                <w:rFonts w:ascii="Times New Roman" w:eastAsia="Times New Roman" w:hAnsi="Times New Roman" w:cs="Times New Roman"/>
                <w:color w:val="000000" w:themeColor="text1"/>
                <w:sz w:val="24"/>
                <w:szCs w:val="24"/>
                <w:lang w:val="nl-NL" w:eastAsia="nl-NL"/>
              </w:rPr>
            </w:pPr>
          </w:p>
        </w:tc>
        <w:tc>
          <w:tcPr>
            <w:tcW w:w="1418" w:type="dxa"/>
            <w:tcBorders>
              <w:left w:val="nil"/>
              <w:right w:val="nil"/>
            </w:tcBorders>
            <w:shd w:val="clear" w:color="auto" w:fill="auto"/>
            <w:noWrap/>
            <w:vAlign w:val="bottom"/>
          </w:tcPr>
          <w:p w14:paraId="4165827E" w14:textId="77777777" w:rsidR="00C51977" w:rsidRDefault="00C51977" w:rsidP="0063101F">
            <w:pPr>
              <w:spacing w:after="0" w:line="276" w:lineRule="auto"/>
              <w:jc w:val="center"/>
              <w:rPr>
                <w:moveTo w:id="2802" w:author="EliseSchramkowski" w:date="2021-08-22T14:39:00Z"/>
                <w:rFonts w:ascii="Times New Roman" w:eastAsia="Times New Roman" w:hAnsi="Times New Roman" w:cs="Times New Roman"/>
                <w:color w:val="000000" w:themeColor="text1"/>
                <w:sz w:val="24"/>
                <w:szCs w:val="24"/>
                <w:lang w:val="nl-NL" w:eastAsia="nl-NL"/>
              </w:rPr>
            </w:pPr>
          </w:p>
        </w:tc>
        <w:tc>
          <w:tcPr>
            <w:tcW w:w="1134" w:type="dxa"/>
            <w:tcBorders>
              <w:left w:val="nil"/>
              <w:right w:val="nil"/>
            </w:tcBorders>
            <w:shd w:val="clear" w:color="auto" w:fill="auto"/>
            <w:noWrap/>
            <w:vAlign w:val="bottom"/>
          </w:tcPr>
          <w:p w14:paraId="6E4BEBDF" w14:textId="77777777" w:rsidR="00C51977" w:rsidRDefault="00C51977" w:rsidP="0063101F">
            <w:pPr>
              <w:spacing w:after="0" w:line="276" w:lineRule="auto"/>
              <w:jc w:val="center"/>
              <w:rPr>
                <w:moveTo w:id="2803" w:author="EliseSchramkowski" w:date="2021-08-22T14:39:00Z"/>
                <w:rFonts w:ascii="Times New Roman" w:eastAsia="Times New Roman" w:hAnsi="Times New Roman" w:cs="Times New Roman"/>
                <w:color w:val="000000" w:themeColor="text1"/>
                <w:sz w:val="24"/>
                <w:szCs w:val="24"/>
                <w:lang w:val="nl-NL" w:eastAsia="nl-NL"/>
              </w:rPr>
            </w:pPr>
          </w:p>
        </w:tc>
      </w:tr>
      <w:tr w:rsidR="00C51977" w:rsidRPr="0068737F" w14:paraId="0F82C4E8" w14:textId="77777777" w:rsidTr="0063101F">
        <w:trPr>
          <w:trHeight w:val="288"/>
        </w:trPr>
        <w:tc>
          <w:tcPr>
            <w:tcW w:w="283" w:type="dxa"/>
            <w:tcBorders>
              <w:left w:val="nil"/>
              <w:right w:val="nil"/>
            </w:tcBorders>
            <w:shd w:val="clear" w:color="auto" w:fill="auto"/>
            <w:noWrap/>
            <w:vAlign w:val="bottom"/>
          </w:tcPr>
          <w:p w14:paraId="552E885B" w14:textId="77777777" w:rsidR="00C51977" w:rsidRPr="004D4E03" w:rsidRDefault="00C51977" w:rsidP="0063101F">
            <w:pPr>
              <w:spacing w:after="0" w:line="276" w:lineRule="auto"/>
              <w:rPr>
                <w:moveTo w:id="2804"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left w:val="nil"/>
              <w:right w:val="nil"/>
            </w:tcBorders>
            <w:shd w:val="clear" w:color="auto" w:fill="auto"/>
            <w:vAlign w:val="bottom"/>
          </w:tcPr>
          <w:p w14:paraId="7531F561" w14:textId="77777777" w:rsidR="00C51977" w:rsidRPr="004D4E03" w:rsidRDefault="00C51977" w:rsidP="0063101F">
            <w:pPr>
              <w:spacing w:after="0" w:line="276" w:lineRule="auto"/>
              <w:rPr>
                <w:moveTo w:id="2805" w:author="EliseSchramkowski" w:date="2021-08-22T14:39:00Z"/>
                <w:rFonts w:ascii="Times New Roman" w:eastAsia="Times New Roman" w:hAnsi="Times New Roman" w:cs="Times New Roman"/>
                <w:color w:val="000000" w:themeColor="text1"/>
                <w:sz w:val="24"/>
                <w:szCs w:val="24"/>
                <w:lang w:val="nl-NL" w:eastAsia="nl-NL"/>
              </w:rPr>
            </w:pPr>
            <w:moveTo w:id="2806" w:author="EliseSchramkowski" w:date="2021-08-22T14:39:00Z">
              <w:r w:rsidRPr="004D4E03">
                <w:rPr>
                  <w:rFonts w:ascii="Times New Roman" w:eastAsia="Times New Roman" w:hAnsi="Times New Roman" w:cs="Times New Roman"/>
                  <w:color w:val="000000" w:themeColor="text1"/>
                  <w:sz w:val="24"/>
                  <w:szCs w:val="24"/>
                  <w:lang w:val="nl-NL" w:eastAsia="nl-NL"/>
                </w:rPr>
                <w:t>ASR</w:t>
              </w:r>
            </w:moveTo>
          </w:p>
        </w:tc>
        <w:tc>
          <w:tcPr>
            <w:tcW w:w="852" w:type="dxa"/>
            <w:tcBorders>
              <w:left w:val="nil"/>
              <w:right w:val="nil"/>
            </w:tcBorders>
            <w:vAlign w:val="bottom"/>
          </w:tcPr>
          <w:p w14:paraId="189F80C7" w14:textId="77777777" w:rsidR="00C51977" w:rsidRPr="004D4E03" w:rsidRDefault="00C51977" w:rsidP="0063101F">
            <w:pPr>
              <w:spacing w:after="0" w:line="276" w:lineRule="auto"/>
              <w:jc w:val="center"/>
              <w:rPr>
                <w:moveTo w:id="2807" w:author="EliseSchramkowski" w:date="2021-08-22T14:39:00Z"/>
                <w:rFonts w:ascii="Times New Roman" w:eastAsia="Times New Roman" w:hAnsi="Times New Roman" w:cs="Times New Roman"/>
                <w:color w:val="000000" w:themeColor="text1"/>
                <w:sz w:val="24"/>
                <w:szCs w:val="24"/>
                <w:lang w:val="nl-NL" w:eastAsia="nl-NL"/>
              </w:rPr>
            </w:pPr>
            <w:moveTo w:id="2808" w:author="EliseSchramkowski" w:date="2021-08-22T14:39:00Z">
              <w:r>
                <w:rPr>
                  <w:rFonts w:ascii="Times New Roman" w:eastAsia="Times New Roman" w:hAnsi="Times New Roman" w:cs="Times New Roman"/>
                  <w:color w:val="000000" w:themeColor="text1"/>
                  <w:sz w:val="24"/>
                  <w:szCs w:val="24"/>
                  <w:lang w:val="nl-NL" w:eastAsia="nl-NL"/>
                </w:rPr>
                <w:t xml:space="preserve"> 15 </w:t>
              </w:r>
            </w:moveTo>
          </w:p>
        </w:tc>
        <w:tc>
          <w:tcPr>
            <w:tcW w:w="1275" w:type="dxa"/>
            <w:tcBorders>
              <w:left w:val="nil"/>
              <w:right w:val="nil"/>
            </w:tcBorders>
            <w:vAlign w:val="bottom"/>
          </w:tcPr>
          <w:p w14:paraId="3A1C138E" w14:textId="77777777" w:rsidR="00C51977" w:rsidRPr="004D4E03" w:rsidRDefault="00C51977" w:rsidP="0063101F">
            <w:pPr>
              <w:spacing w:after="0" w:line="276" w:lineRule="auto"/>
              <w:jc w:val="center"/>
              <w:rPr>
                <w:moveTo w:id="2809" w:author="EliseSchramkowski" w:date="2021-08-22T14:39:00Z"/>
                <w:rFonts w:ascii="Times New Roman" w:eastAsia="Times New Roman" w:hAnsi="Times New Roman" w:cs="Times New Roman"/>
                <w:color w:val="000000" w:themeColor="text1"/>
                <w:sz w:val="24"/>
                <w:szCs w:val="24"/>
                <w:lang w:val="nl-NL" w:eastAsia="nl-NL"/>
              </w:rPr>
            </w:pPr>
            <w:moveTo w:id="2810" w:author="EliseSchramkowski" w:date="2021-08-22T14:39:00Z">
              <w:r>
                <w:rPr>
                  <w:rFonts w:ascii="Times New Roman" w:eastAsia="Times New Roman" w:hAnsi="Times New Roman" w:cs="Times New Roman"/>
                  <w:color w:val="000000" w:themeColor="text1"/>
                  <w:sz w:val="24"/>
                  <w:szCs w:val="24"/>
                  <w:lang w:val="nl-NL" w:eastAsia="nl-NL"/>
                </w:rPr>
                <w:t>9 (60.0%)</w:t>
              </w:r>
            </w:moveTo>
          </w:p>
        </w:tc>
        <w:tc>
          <w:tcPr>
            <w:tcW w:w="839" w:type="dxa"/>
            <w:tcBorders>
              <w:left w:val="nil"/>
              <w:right w:val="nil"/>
            </w:tcBorders>
            <w:vAlign w:val="bottom"/>
          </w:tcPr>
          <w:p w14:paraId="62271071" w14:textId="77777777" w:rsidR="00C51977" w:rsidRPr="004D4E03" w:rsidRDefault="00C51977" w:rsidP="0063101F">
            <w:pPr>
              <w:spacing w:after="0" w:line="276" w:lineRule="auto"/>
              <w:jc w:val="center"/>
              <w:rPr>
                <w:moveTo w:id="2811" w:author="EliseSchramkowski" w:date="2021-08-22T14:39:00Z"/>
                <w:rFonts w:ascii="Times New Roman" w:eastAsia="Times New Roman" w:hAnsi="Times New Roman" w:cs="Times New Roman"/>
                <w:color w:val="000000" w:themeColor="text1"/>
                <w:sz w:val="24"/>
                <w:szCs w:val="24"/>
                <w:lang w:val="nl-NL" w:eastAsia="nl-NL"/>
              </w:rPr>
            </w:pPr>
            <w:moveTo w:id="2812" w:author="EliseSchramkowski" w:date="2021-08-22T14:39:00Z">
              <w:r>
                <w:rPr>
                  <w:rFonts w:ascii="Times New Roman" w:eastAsia="Times New Roman" w:hAnsi="Times New Roman" w:cs="Times New Roman"/>
                  <w:color w:val="000000" w:themeColor="text1"/>
                  <w:sz w:val="24"/>
                  <w:szCs w:val="24"/>
                  <w:lang w:val="nl-NL" w:eastAsia="nl-NL"/>
                </w:rPr>
                <w:t>6</w:t>
              </w:r>
            </w:moveTo>
          </w:p>
        </w:tc>
        <w:tc>
          <w:tcPr>
            <w:tcW w:w="160" w:type="dxa"/>
            <w:tcBorders>
              <w:left w:val="nil"/>
              <w:right w:val="nil"/>
            </w:tcBorders>
          </w:tcPr>
          <w:p w14:paraId="0FAEA16F" w14:textId="77777777" w:rsidR="00C51977" w:rsidRDefault="00C51977" w:rsidP="0063101F">
            <w:pPr>
              <w:spacing w:after="0" w:line="276" w:lineRule="auto"/>
              <w:jc w:val="center"/>
              <w:rPr>
                <w:moveTo w:id="2813"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3973E5C2" w14:textId="77777777" w:rsidR="00C51977" w:rsidRDefault="00C51977" w:rsidP="0063101F">
            <w:pPr>
              <w:spacing w:after="0" w:line="276" w:lineRule="auto"/>
              <w:jc w:val="center"/>
              <w:rPr>
                <w:moveTo w:id="2814" w:author="EliseSchramkowski" w:date="2021-08-22T14:39:00Z"/>
                <w:rFonts w:ascii="Times New Roman" w:eastAsia="Times New Roman" w:hAnsi="Times New Roman" w:cs="Times New Roman"/>
                <w:color w:val="000000" w:themeColor="text1"/>
                <w:sz w:val="24"/>
                <w:szCs w:val="24"/>
                <w:lang w:val="nl-NL" w:eastAsia="nl-NL"/>
              </w:rPr>
            </w:pPr>
            <w:moveTo w:id="2815" w:author="EliseSchramkowski" w:date="2021-08-22T14:39:00Z">
              <w:r>
                <w:rPr>
                  <w:rFonts w:ascii="Times New Roman" w:eastAsia="Times New Roman" w:hAnsi="Times New Roman" w:cs="Times New Roman"/>
                  <w:color w:val="000000"/>
                  <w:sz w:val="24"/>
                  <w:szCs w:val="24"/>
                  <w:lang w:val="nl-NL" w:eastAsia="nl-NL"/>
                </w:rPr>
                <w:t>42</w:t>
              </w:r>
            </w:moveTo>
          </w:p>
        </w:tc>
        <w:tc>
          <w:tcPr>
            <w:tcW w:w="1418" w:type="dxa"/>
            <w:tcBorders>
              <w:left w:val="nil"/>
              <w:right w:val="nil"/>
            </w:tcBorders>
            <w:shd w:val="clear" w:color="auto" w:fill="auto"/>
            <w:noWrap/>
            <w:vAlign w:val="bottom"/>
          </w:tcPr>
          <w:p w14:paraId="2E42136D" w14:textId="77777777" w:rsidR="00C51977" w:rsidRDefault="00C51977" w:rsidP="0063101F">
            <w:pPr>
              <w:spacing w:after="0" w:line="276" w:lineRule="auto"/>
              <w:jc w:val="center"/>
              <w:rPr>
                <w:moveTo w:id="2816" w:author="EliseSchramkowski" w:date="2021-08-22T14:39:00Z"/>
                <w:rFonts w:ascii="Times New Roman" w:eastAsia="Times New Roman" w:hAnsi="Times New Roman" w:cs="Times New Roman"/>
                <w:color w:val="000000" w:themeColor="text1"/>
                <w:sz w:val="24"/>
                <w:szCs w:val="24"/>
                <w:lang w:val="nl-NL" w:eastAsia="nl-NL"/>
              </w:rPr>
            </w:pPr>
            <w:moveTo w:id="2817" w:author="EliseSchramkowski" w:date="2021-08-22T14:39:00Z">
              <w:r>
                <w:rPr>
                  <w:rFonts w:ascii="Times New Roman" w:eastAsia="Times New Roman" w:hAnsi="Times New Roman" w:cs="Times New Roman"/>
                  <w:color w:val="000000"/>
                  <w:sz w:val="24"/>
                  <w:szCs w:val="24"/>
                  <w:lang w:val="nl-NL" w:eastAsia="nl-NL"/>
                </w:rPr>
                <w:t>29 (69.0%)</w:t>
              </w:r>
            </w:moveTo>
          </w:p>
        </w:tc>
        <w:tc>
          <w:tcPr>
            <w:tcW w:w="1134" w:type="dxa"/>
            <w:tcBorders>
              <w:left w:val="nil"/>
              <w:right w:val="nil"/>
            </w:tcBorders>
            <w:shd w:val="clear" w:color="auto" w:fill="auto"/>
            <w:noWrap/>
            <w:vAlign w:val="bottom"/>
          </w:tcPr>
          <w:p w14:paraId="37F00F2B" w14:textId="77777777" w:rsidR="00C51977" w:rsidRDefault="00C51977" w:rsidP="0063101F">
            <w:pPr>
              <w:spacing w:after="0" w:line="276" w:lineRule="auto"/>
              <w:jc w:val="center"/>
              <w:rPr>
                <w:moveTo w:id="2818" w:author="EliseSchramkowski" w:date="2021-08-22T14:39:00Z"/>
                <w:rFonts w:ascii="Times New Roman" w:eastAsia="Times New Roman" w:hAnsi="Times New Roman" w:cs="Times New Roman"/>
                <w:color w:val="000000" w:themeColor="text1"/>
                <w:sz w:val="24"/>
                <w:szCs w:val="24"/>
                <w:lang w:val="nl-NL" w:eastAsia="nl-NL"/>
              </w:rPr>
            </w:pPr>
            <w:moveTo w:id="2819" w:author="EliseSchramkowski" w:date="2021-08-22T14:39:00Z">
              <w:r>
                <w:rPr>
                  <w:rFonts w:ascii="Times New Roman" w:eastAsia="Times New Roman" w:hAnsi="Times New Roman" w:cs="Times New Roman"/>
                  <w:color w:val="000000"/>
                  <w:sz w:val="24"/>
                  <w:szCs w:val="24"/>
                  <w:lang w:val="nl-NL" w:eastAsia="nl-NL"/>
                </w:rPr>
                <w:t>13</w:t>
              </w:r>
            </w:moveTo>
          </w:p>
        </w:tc>
      </w:tr>
      <w:tr w:rsidR="00C51977" w:rsidRPr="0068737F" w14:paraId="68D32246" w14:textId="77777777" w:rsidTr="0063101F">
        <w:trPr>
          <w:trHeight w:val="288"/>
        </w:trPr>
        <w:tc>
          <w:tcPr>
            <w:tcW w:w="283" w:type="dxa"/>
            <w:tcBorders>
              <w:left w:val="nil"/>
              <w:right w:val="nil"/>
            </w:tcBorders>
            <w:shd w:val="clear" w:color="auto" w:fill="auto"/>
            <w:noWrap/>
            <w:vAlign w:val="bottom"/>
          </w:tcPr>
          <w:p w14:paraId="26C8BB6B" w14:textId="77777777" w:rsidR="00C51977" w:rsidRPr="004D4E03" w:rsidRDefault="00C51977" w:rsidP="0063101F">
            <w:pPr>
              <w:spacing w:after="0" w:line="276" w:lineRule="auto"/>
              <w:rPr>
                <w:moveTo w:id="2820"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left w:val="nil"/>
              <w:right w:val="nil"/>
            </w:tcBorders>
            <w:shd w:val="clear" w:color="auto" w:fill="auto"/>
            <w:vAlign w:val="bottom"/>
          </w:tcPr>
          <w:p w14:paraId="7DCAC81E" w14:textId="77777777" w:rsidR="00C51977" w:rsidRPr="004D4E03" w:rsidRDefault="00C51977" w:rsidP="0063101F">
            <w:pPr>
              <w:spacing w:after="0" w:line="276" w:lineRule="auto"/>
              <w:rPr>
                <w:moveTo w:id="2821" w:author="EliseSchramkowski" w:date="2021-08-22T14:39:00Z"/>
                <w:rFonts w:ascii="Times New Roman" w:eastAsia="Times New Roman" w:hAnsi="Times New Roman" w:cs="Times New Roman"/>
                <w:color w:val="000000" w:themeColor="text1"/>
                <w:sz w:val="24"/>
                <w:szCs w:val="24"/>
                <w:lang w:val="nl-NL" w:eastAsia="nl-NL"/>
              </w:rPr>
            </w:pPr>
            <w:moveTo w:id="2822" w:author="EliseSchramkowski" w:date="2021-08-22T14:39:00Z">
              <w:r w:rsidRPr="004D4E03">
                <w:rPr>
                  <w:rFonts w:ascii="Times New Roman" w:eastAsia="Times New Roman" w:hAnsi="Times New Roman" w:cs="Times New Roman"/>
                  <w:color w:val="000000" w:themeColor="text1"/>
                  <w:sz w:val="24"/>
                  <w:szCs w:val="24"/>
                  <w:lang w:val="nl-NL" w:eastAsia="nl-NL"/>
                </w:rPr>
                <w:t>AJS</w:t>
              </w:r>
            </w:moveTo>
          </w:p>
        </w:tc>
        <w:tc>
          <w:tcPr>
            <w:tcW w:w="852" w:type="dxa"/>
            <w:tcBorders>
              <w:left w:val="nil"/>
              <w:right w:val="nil"/>
            </w:tcBorders>
            <w:vAlign w:val="bottom"/>
          </w:tcPr>
          <w:p w14:paraId="676C1557" w14:textId="77777777" w:rsidR="00C51977" w:rsidRPr="004D4E03" w:rsidRDefault="00C51977" w:rsidP="0063101F">
            <w:pPr>
              <w:spacing w:after="0" w:line="276" w:lineRule="auto"/>
              <w:jc w:val="center"/>
              <w:rPr>
                <w:moveTo w:id="2823" w:author="EliseSchramkowski" w:date="2021-08-22T14:39:00Z"/>
                <w:rFonts w:ascii="Times New Roman" w:eastAsia="Times New Roman" w:hAnsi="Times New Roman" w:cs="Times New Roman"/>
                <w:color w:val="000000" w:themeColor="text1"/>
                <w:sz w:val="24"/>
                <w:szCs w:val="24"/>
                <w:lang w:val="nl-NL" w:eastAsia="nl-NL"/>
              </w:rPr>
            </w:pPr>
            <w:moveTo w:id="2824" w:author="EliseSchramkowski" w:date="2021-08-22T14:39:00Z">
              <w:r>
                <w:rPr>
                  <w:rFonts w:ascii="Times New Roman" w:eastAsia="Times New Roman" w:hAnsi="Times New Roman" w:cs="Times New Roman"/>
                  <w:color w:val="000000" w:themeColor="text1"/>
                  <w:sz w:val="24"/>
                  <w:szCs w:val="24"/>
                  <w:lang w:val="nl-NL" w:eastAsia="nl-NL"/>
                </w:rPr>
                <w:t>11</w:t>
              </w:r>
            </w:moveTo>
          </w:p>
        </w:tc>
        <w:tc>
          <w:tcPr>
            <w:tcW w:w="1275" w:type="dxa"/>
            <w:tcBorders>
              <w:left w:val="nil"/>
              <w:right w:val="nil"/>
            </w:tcBorders>
            <w:vAlign w:val="bottom"/>
          </w:tcPr>
          <w:p w14:paraId="387BA0EB" w14:textId="77777777" w:rsidR="00C51977" w:rsidRPr="004D4E03" w:rsidRDefault="00C51977" w:rsidP="0063101F">
            <w:pPr>
              <w:spacing w:after="0" w:line="276" w:lineRule="auto"/>
              <w:jc w:val="center"/>
              <w:rPr>
                <w:moveTo w:id="2825" w:author="EliseSchramkowski" w:date="2021-08-22T14:39:00Z"/>
                <w:rFonts w:ascii="Times New Roman" w:eastAsia="Times New Roman" w:hAnsi="Times New Roman" w:cs="Times New Roman"/>
                <w:color w:val="000000" w:themeColor="text1"/>
                <w:sz w:val="24"/>
                <w:szCs w:val="24"/>
                <w:lang w:val="nl-NL" w:eastAsia="nl-NL"/>
              </w:rPr>
            </w:pPr>
            <w:moveTo w:id="2826" w:author="EliseSchramkowski" w:date="2021-08-22T14:39:00Z">
              <w:r>
                <w:rPr>
                  <w:rFonts w:ascii="Times New Roman" w:eastAsia="Times New Roman" w:hAnsi="Times New Roman" w:cs="Times New Roman"/>
                  <w:color w:val="000000" w:themeColor="text1"/>
                  <w:sz w:val="24"/>
                  <w:szCs w:val="24"/>
                  <w:lang w:val="nl-NL" w:eastAsia="nl-NL"/>
                </w:rPr>
                <w:t>8 (72.7%)</w:t>
              </w:r>
            </w:moveTo>
          </w:p>
        </w:tc>
        <w:tc>
          <w:tcPr>
            <w:tcW w:w="839" w:type="dxa"/>
            <w:tcBorders>
              <w:left w:val="nil"/>
              <w:right w:val="nil"/>
            </w:tcBorders>
            <w:vAlign w:val="bottom"/>
          </w:tcPr>
          <w:p w14:paraId="79D929F0" w14:textId="77777777" w:rsidR="00C51977" w:rsidRPr="004D4E03" w:rsidRDefault="00C51977" w:rsidP="0063101F">
            <w:pPr>
              <w:spacing w:after="0" w:line="276" w:lineRule="auto"/>
              <w:jc w:val="center"/>
              <w:rPr>
                <w:moveTo w:id="2827" w:author="EliseSchramkowski" w:date="2021-08-22T14:39:00Z"/>
                <w:rFonts w:ascii="Times New Roman" w:eastAsia="Times New Roman" w:hAnsi="Times New Roman" w:cs="Times New Roman"/>
                <w:color w:val="000000" w:themeColor="text1"/>
                <w:sz w:val="24"/>
                <w:szCs w:val="24"/>
                <w:lang w:val="nl-NL" w:eastAsia="nl-NL"/>
              </w:rPr>
            </w:pPr>
            <w:moveTo w:id="2828" w:author="EliseSchramkowski" w:date="2021-08-22T14:39:00Z">
              <w:r>
                <w:rPr>
                  <w:rFonts w:ascii="Times New Roman" w:eastAsia="Times New Roman" w:hAnsi="Times New Roman" w:cs="Times New Roman"/>
                  <w:color w:val="000000" w:themeColor="text1"/>
                  <w:sz w:val="24"/>
                  <w:szCs w:val="24"/>
                  <w:lang w:val="nl-NL" w:eastAsia="nl-NL"/>
                </w:rPr>
                <w:t>3</w:t>
              </w:r>
            </w:moveTo>
          </w:p>
        </w:tc>
        <w:tc>
          <w:tcPr>
            <w:tcW w:w="160" w:type="dxa"/>
            <w:tcBorders>
              <w:left w:val="nil"/>
              <w:right w:val="nil"/>
            </w:tcBorders>
          </w:tcPr>
          <w:p w14:paraId="1B2AE2D6" w14:textId="77777777" w:rsidR="00C51977" w:rsidRDefault="00C51977" w:rsidP="0063101F">
            <w:pPr>
              <w:spacing w:after="0" w:line="276" w:lineRule="auto"/>
              <w:jc w:val="center"/>
              <w:rPr>
                <w:moveTo w:id="2829"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574CEEF4" w14:textId="77777777" w:rsidR="00C51977" w:rsidRDefault="00C51977" w:rsidP="0063101F">
            <w:pPr>
              <w:spacing w:after="0" w:line="276" w:lineRule="auto"/>
              <w:jc w:val="center"/>
              <w:rPr>
                <w:moveTo w:id="2830" w:author="EliseSchramkowski" w:date="2021-08-22T14:39:00Z"/>
                <w:rFonts w:ascii="Times New Roman" w:eastAsia="Times New Roman" w:hAnsi="Times New Roman" w:cs="Times New Roman"/>
                <w:color w:val="000000" w:themeColor="text1"/>
                <w:sz w:val="24"/>
                <w:szCs w:val="24"/>
                <w:lang w:val="nl-NL" w:eastAsia="nl-NL"/>
              </w:rPr>
            </w:pPr>
            <w:moveTo w:id="2831" w:author="EliseSchramkowski" w:date="2021-08-22T14:39:00Z">
              <w:r>
                <w:rPr>
                  <w:rFonts w:ascii="Times New Roman" w:eastAsia="Times New Roman" w:hAnsi="Times New Roman" w:cs="Times New Roman"/>
                  <w:color w:val="000000"/>
                  <w:sz w:val="24"/>
                  <w:szCs w:val="24"/>
                  <w:lang w:val="nl-NL" w:eastAsia="nl-NL"/>
                </w:rPr>
                <w:t>76</w:t>
              </w:r>
            </w:moveTo>
          </w:p>
        </w:tc>
        <w:tc>
          <w:tcPr>
            <w:tcW w:w="1418" w:type="dxa"/>
            <w:tcBorders>
              <w:left w:val="nil"/>
              <w:right w:val="nil"/>
            </w:tcBorders>
            <w:shd w:val="clear" w:color="auto" w:fill="auto"/>
            <w:noWrap/>
            <w:vAlign w:val="bottom"/>
          </w:tcPr>
          <w:p w14:paraId="3D77DDDC" w14:textId="77777777" w:rsidR="00C51977" w:rsidRDefault="00C51977" w:rsidP="0063101F">
            <w:pPr>
              <w:spacing w:after="0" w:line="276" w:lineRule="auto"/>
              <w:jc w:val="center"/>
              <w:rPr>
                <w:moveTo w:id="2832" w:author="EliseSchramkowski" w:date="2021-08-22T14:39:00Z"/>
                <w:rFonts w:ascii="Times New Roman" w:eastAsia="Times New Roman" w:hAnsi="Times New Roman" w:cs="Times New Roman"/>
                <w:color w:val="000000" w:themeColor="text1"/>
                <w:sz w:val="24"/>
                <w:szCs w:val="24"/>
                <w:lang w:val="nl-NL" w:eastAsia="nl-NL"/>
              </w:rPr>
            </w:pPr>
            <w:moveTo w:id="2833" w:author="EliseSchramkowski" w:date="2021-08-22T14:39:00Z">
              <w:r>
                <w:rPr>
                  <w:rFonts w:ascii="Times New Roman" w:eastAsia="Times New Roman" w:hAnsi="Times New Roman" w:cs="Times New Roman"/>
                  <w:color w:val="000000"/>
                  <w:sz w:val="24"/>
                  <w:szCs w:val="24"/>
                  <w:lang w:val="nl-NL" w:eastAsia="nl-NL"/>
                </w:rPr>
                <w:t>72 (94.7%)</w:t>
              </w:r>
            </w:moveTo>
          </w:p>
        </w:tc>
        <w:tc>
          <w:tcPr>
            <w:tcW w:w="1134" w:type="dxa"/>
            <w:tcBorders>
              <w:left w:val="nil"/>
              <w:right w:val="nil"/>
            </w:tcBorders>
            <w:shd w:val="clear" w:color="auto" w:fill="auto"/>
            <w:noWrap/>
            <w:vAlign w:val="bottom"/>
          </w:tcPr>
          <w:p w14:paraId="3A8704E2" w14:textId="77777777" w:rsidR="00C51977" w:rsidRDefault="00C51977" w:rsidP="0063101F">
            <w:pPr>
              <w:spacing w:after="0" w:line="276" w:lineRule="auto"/>
              <w:jc w:val="center"/>
              <w:rPr>
                <w:moveTo w:id="2834" w:author="EliseSchramkowski" w:date="2021-08-22T14:39:00Z"/>
                <w:rFonts w:ascii="Times New Roman" w:eastAsia="Times New Roman" w:hAnsi="Times New Roman" w:cs="Times New Roman"/>
                <w:color w:val="000000" w:themeColor="text1"/>
                <w:sz w:val="24"/>
                <w:szCs w:val="24"/>
                <w:lang w:val="nl-NL" w:eastAsia="nl-NL"/>
              </w:rPr>
            </w:pPr>
            <w:moveTo w:id="2835" w:author="EliseSchramkowski" w:date="2021-08-22T14:39:00Z">
              <w:r>
                <w:rPr>
                  <w:rFonts w:ascii="Times New Roman" w:eastAsia="Times New Roman" w:hAnsi="Times New Roman" w:cs="Times New Roman"/>
                  <w:color w:val="000000"/>
                  <w:sz w:val="24"/>
                  <w:szCs w:val="24"/>
                  <w:lang w:val="nl-NL" w:eastAsia="nl-NL"/>
                </w:rPr>
                <w:t>4</w:t>
              </w:r>
            </w:moveTo>
          </w:p>
        </w:tc>
      </w:tr>
      <w:tr w:rsidR="00C51977" w:rsidRPr="0068737F" w14:paraId="6642FA0B" w14:textId="77777777" w:rsidTr="0063101F">
        <w:trPr>
          <w:trHeight w:val="288"/>
        </w:trPr>
        <w:tc>
          <w:tcPr>
            <w:tcW w:w="283" w:type="dxa"/>
            <w:tcBorders>
              <w:left w:val="nil"/>
              <w:right w:val="nil"/>
            </w:tcBorders>
            <w:shd w:val="clear" w:color="auto" w:fill="auto"/>
            <w:noWrap/>
            <w:vAlign w:val="bottom"/>
          </w:tcPr>
          <w:p w14:paraId="06D6BEE9" w14:textId="77777777" w:rsidR="00C51977" w:rsidRPr="004D4E03" w:rsidRDefault="00C51977" w:rsidP="0063101F">
            <w:pPr>
              <w:spacing w:after="0" w:line="276" w:lineRule="auto"/>
              <w:rPr>
                <w:moveTo w:id="2836"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left w:val="nil"/>
              <w:right w:val="nil"/>
            </w:tcBorders>
            <w:shd w:val="clear" w:color="auto" w:fill="auto"/>
            <w:vAlign w:val="bottom"/>
          </w:tcPr>
          <w:p w14:paraId="77669E33" w14:textId="77777777" w:rsidR="00C51977" w:rsidRPr="004D4E03" w:rsidRDefault="00C51977" w:rsidP="0063101F">
            <w:pPr>
              <w:spacing w:after="0" w:line="276" w:lineRule="auto"/>
              <w:rPr>
                <w:moveTo w:id="2837" w:author="EliseSchramkowski" w:date="2021-08-22T14:39:00Z"/>
                <w:rFonts w:ascii="Times New Roman" w:eastAsia="Times New Roman" w:hAnsi="Times New Roman" w:cs="Times New Roman"/>
                <w:color w:val="000000" w:themeColor="text1"/>
                <w:sz w:val="24"/>
                <w:szCs w:val="24"/>
                <w:lang w:val="nl-NL" w:eastAsia="nl-NL"/>
              </w:rPr>
            </w:pPr>
            <w:moveTo w:id="2838" w:author="EliseSchramkowski" w:date="2021-08-22T14:39:00Z">
              <w:r w:rsidRPr="004D4E03">
                <w:rPr>
                  <w:rFonts w:ascii="Times New Roman" w:eastAsia="Times New Roman" w:hAnsi="Times New Roman" w:cs="Times New Roman"/>
                  <w:color w:val="000000" w:themeColor="text1"/>
                  <w:sz w:val="24"/>
                  <w:szCs w:val="24"/>
                  <w:lang w:val="nl-NL" w:eastAsia="nl-NL"/>
                </w:rPr>
                <w:t>SQ</w:t>
              </w:r>
            </w:moveTo>
          </w:p>
        </w:tc>
        <w:tc>
          <w:tcPr>
            <w:tcW w:w="852" w:type="dxa"/>
            <w:tcBorders>
              <w:left w:val="nil"/>
              <w:right w:val="nil"/>
            </w:tcBorders>
            <w:vAlign w:val="bottom"/>
          </w:tcPr>
          <w:p w14:paraId="36CFF527" w14:textId="77777777" w:rsidR="00C51977" w:rsidRPr="004D4E03" w:rsidRDefault="00C51977" w:rsidP="0063101F">
            <w:pPr>
              <w:spacing w:after="0" w:line="276" w:lineRule="auto"/>
              <w:jc w:val="center"/>
              <w:rPr>
                <w:moveTo w:id="2839" w:author="EliseSchramkowski" w:date="2021-08-22T14:39:00Z"/>
                <w:rFonts w:ascii="Times New Roman" w:eastAsia="Times New Roman" w:hAnsi="Times New Roman" w:cs="Times New Roman"/>
                <w:color w:val="000000" w:themeColor="text1"/>
                <w:sz w:val="24"/>
                <w:szCs w:val="24"/>
                <w:lang w:val="nl-NL" w:eastAsia="nl-NL"/>
              </w:rPr>
            </w:pPr>
            <w:moveTo w:id="2840" w:author="EliseSchramkowski" w:date="2021-08-22T14:39:00Z">
              <w:r>
                <w:rPr>
                  <w:rFonts w:ascii="Times New Roman" w:eastAsia="Times New Roman" w:hAnsi="Times New Roman" w:cs="Times New Roman"/>
                  <w:color w:val="000000" w:themeColor="text1"/>
                  <w:sz w:val="24"/>
                  <w:szCs w:val="24"/>
                  <w:lang w:val="nl-NL" w:eastAsia="nl-NL"/>
                </w:rPr>
                <w:t>4</w:t>
              </w:r>
            </w:moveTo>
          </w:p>
        </w:tc>
        <w:tc>
          <w:tcPr>
            <w:tcW w:w="1275" w:type="dxa"/>
            <w:tcBorders>
              <w:left w:val="nil"/>
              <w:right w:val="nil"/>
            </w:tcBorders>
            <w:vAlign w:val="bottom"/>
          </w:tcPr>
          <w:p w14:paraId="62FC9EED" w14:textId="77777777" w:rsidR="00C51977" w:rsidRPr="004D4E03" w:rsidRDefault="00C51977" w:rsidP="0063101F">
            <w:pPr>
              <w:spacing w:after="0" w:line="276" w:lineRule="auto"/>
              <w:jc w:val="center"/>
              <w:rPr>
                <w:moveTo w:id="2841" w:author="EliseSchramkowski" w:date="2021-08-22T14:39:00Z"/>
                <w:rFonts w:ascii="Times New Roman" w:eastAsia="Times New Roman" w:hAnsi="Times New Roman" w:cs="Times New Roman"/>
                <w:color w:val="000000" w:themeColor="text1"/>
                <w:sz w:val="24"/>
                <w:szCs w:val="24"/>
                <w:lang w:val="nl-NL" w:eastAsia="nl-NL"/>
              </w:rPr>
            </w:pPr>
            <w:moveTo w:id="2842" w:author="EliseSchramkowski" w:date="2021-08-22T14:39:00Z">
              <w:r>
                <w:rPr>
                  <w:rFonts w:ascii="Times New Roman" w:eastAsia="Times New Roman" w:hAnsi="Times New Roman" w:cs="Times New Roman"/>
                  <w:color w:val="000000" w:themeColor="text1"/>
                  <w:sz w:val="24"/>
                  <w:szCs w:val="24"/>
                  <w:lang w:val="nl-NL" w:eastAsia="nl-NL"/>
                </w:rPr>
                <w:t>2 (50.0%)</w:t>
              </w:r>
            </w:moveTo>
          </w:p>
        </w:tc>
        <w:tc>
          <w:tcPr>
            <w:tcW w:w="839" w:type="dxa"/>
            <w:tcBorders>
              <w:left w:val="nil"/>
              <w:right w:val="nil"/>
            </w:tcBorders>
            <w:vAlign w:val="bottom"/>
          </w:tcPr>
          <w:p w14:paraId="1069C810" w14:textId="77777777" w:rsidR="00C51977" w:rsidRPr="004D4E03" w:rsidRDefault="00C51977" w:rsidP="0063101F">
            <w:pPr>
              <w:spacing w:after="0" w:line="276" w:lineRule="auto"/>
              <w:jc w:val="center"/>
              <w:rPr>
                <w:moveTo w:id="2843" w:author="EliseSchramkowski" w:date="2021-08-22T14:39:00Z"/>
                <w:rFonts w:ascii="Times New Roman" w:eastAsia="Times New Roman" w:hAnsi="Times New Roman" w:cs="Times New Roman"/>
                <w:color w:val="000000" w:themeColor="text1"/>
                <w:sz w:val="24"/>
                <w:szCs w:val="24"/>
                <w:lang w:val="nl-NL" w:eastAsia="nl-NL"/>
              </w:rPr>
            </w:pPr>
            <w:moveTo w:id="2844" w:author="EliseSchramkowski" w:date="2021-08-22T14:39:00Z">
              <w:r>
                <w:rPr>
                  <w:rFonts w:ascii="Times New Roman" w:eastAsia="Times New Roman" w:hAnsi="Times New Roman" w:cs="Times New Roman"/>
                  <w:color w:val="000000" w:themeColor="text1"/>
                  <w:sz w:val="24"/>
                  <w:szCs w:val="24"/>
                  <w:lang w:val="nl-NL" w:eastAsia="nl-NL"/>
                </w:rPr>
                <w:t>2</w:t>
              </w:r>
            </w:moveTo>
          </w:p>
        </w:tc>
        <w:tc>
          <w:tcPr>
            <w:tcW w:w="160" w:type="dxa"/>
            <w:tcBorders>
              <w:left w:val="nil"/>
              <w:right w:val="nil"/>
            </w:tcBorders>
          </w:tcPr>
          <w:p w14:paraId="452CB8BF" w14:textId="77777777" w:rsidR="00C51977" w:rsidRDefault="00C51977" w:rsidP="0063101F">
            <w:pPr>
              <w:spacing w:after="0" w:line="276" w:lineRule="auto"/>
              <w:jc w:val="center"/>
              <w:rPr>
                <w:moveTo w:id="2845"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5FB8544C" w14:textId="77777777" w:rsidR="00C51977" w:rsidRDefault="00C51977" w:rsidP="0063101F">
            <w:pPr>
              <w:spacing w:after="0" w:line="276" w:lineRule="auto"/>
              <w:jc w:val="center"/>
              <w:rPr>
                <w:moveTo w:id="2846" w:author="EliseSchramkowski" w:date="2021-08-22T14:39:00Z"/>
                <w:rFonts w:ascii="Times New Roman" w:eastAsia="Times New Roman" w:hAnsi="Times New Roman" w:cs="Times New Roman"/>
                <w:color w:val="000000" w:themeColor="text1"/>
                <w:sz w:val="24"/>
                <w:szCs w:val="24"/>
                <w:lang w:val="nl-NL" w:eastAsia="nl-NL"/>
              </w:rPr>
            </w:pPr>
            <w:moveTo w:id="2847" w:author="EliseSchramkowski" w:date="2021-08-22T14:39:00Z">
              <w:r>
                <w:rPr>
                  <w:rFonts w:ascii="Times New Roman" w:eastAsia="Times New Roman" w:hAnsi="Times New Roman" w:cs="Times New Roman"/>
                  <w:color w:val="000000"/>
                  <w:sz w:val="24"/>
                  <w:szCs w:val="24"/>
                  <w:lang w:val="nl-NL" w:eastAsia="nl-NL"/>
                </w:rPr>
                <w:t>12</w:t>
              </w:r>
            </w:moveTo>
          </w:p>
        </w:tc>
        <w:tc>
          <w:tcPr>
            <w:tcW w:w="1418" w:type="dxa"/>
            <w:tcBorders>
              <w:left w:val="nil"/>
              <w:right w:val="nil"/>
            </w:tcBorders>
            <w:shd w:val="clear" w:color="auto" w:fill="auto"/>
            <w:noWrap/>
            <w:vAlign w:val="bottom"/>
          </w:tcPr>
          <w:p w14:paraId="3D86CA71" w14:textId="77777777" w:rsidR="00C51977" w:rsidRDefault="00C51977" w:rsidP="0063101F">
            <w:pPr>
              <w:spacing w:after="0" w:line="276" w:lineRule="auto"/>
              <w:jc w:val="center"/>
              <w:rPr>
                <w:moveTo w:id="2848" w:author="EliseSchramkowski" w:date="2021-08-22T14:39:00Z"/>
                <w:rFonts w:ascii="Times New Roman" w:eastAsia="Times New Roman" w:hAnsi="Times New Roman" w:cs="Times New Roman"/>
                <w:color w:val="000000" w:themeColor="text1"/>
                <w:sz w:val="24"/>
                <w:szCs w:val="24"/>
                <w:lang w:val="nl-NL" w:eastAsia="nl-NL"/>
              </w:rPr>
            </w:pPr>
            <w:moveTo w:id="2849" w:author="EliseSchramkowski" w:date="2021-08-22T14:39:00Z">
              <w:r>
                <w:rPr>
                  <w:rFonts w:ascii="Times New Roman" w:eastAsia="Times New Roman" w:hAnsi="Times New Roman" w:cs="Times New Roman"/>
                  <w:color w:val="000000"/>
                  <w:sz w:val="24"/>
                  <w:szCs w:val="24"/>
                  <w:lang w:val="nl-NL" w:eastAsia="nl-NL"/>
                </w:rPr>
                <w:t>5 (41.7%)</w:t>
              </w:r>
            </w:moveTo>
          </w:p>
        </w:tc>
        <w:tc>
          <w:tcPr>
            <w:tcW w:w="1134" w:type="dxa"/>
            <w:tcBorders>
              <w:left w:val="nil"/>
              <w:right w:val="nil"/>
            </w:tcBorders>
            <w:shd w:val="clear" w:color="auto" w:fill="auto"/>
            <w:noWrap/>
            <w:vAlign w:val="bottom"/>
          </w:tcPr>
          <w:p w14:paraId="77111AED" w14:textId="77777777" w:rsidR="00C51977" w:rsidRDefault="00C51977" w:rsidP="0063101F">
            <w:pPr>
              <w:spacing w:after="0" w:line="276" w:lineRule="auto"/>
              <w:jc w:val="center"/>
              <w:rPr>
                <w:moveTo w:id="2850" w:author="EliseSchramkowski" w:date="2021-08-22T14:39:00Z"/>
                <w:rFonts w:ascii="Times New Roman" w:eastAsia="Times New Roman" w:hAnsi="Times New Roman" w:cs="Times New Roman"/>
                <w:color w:val="000000" w:themeColor="text1"/>
                <w:sz w:val="24"/>
                <w:szCs w:val="24"/>
                <w:lang w:val="nl-NL" w:eastAsia="nl-NL"/>
              </w:rPr>
            </w:pPr>
            <w:moveTo w:id="2851" w:author="EliseSchramkowski" w:date="2021-08-22T14:39:00Z">
              <w:r>
                <w:rPr>
                  <w:rFonts w:ascii="Times New Roman" w:eastAsia="Times New Roman" w:hAnsi="Times New Roman" w:cs="Times New Roman"/>
                  <w:color w:val="000000"/>
                  <w:sz w:val="24"/>
                  <w:szCs w:val="24"/>
                  <w:lang w:val="nl-NL" w:eastAsia="nl-NL"/>
                </w:rPr>
                <w:t>7</w:t>
              </w:r>
            </w:moveTo>
          </w:p>
        </w:tc>
      </w:tr>
      <w:tr w:rsidR="00C51977" w:rsidRPr="0068737F" w14:paraId="6C6825D7" w14:textId="77777777" w:rsidTr="0063101F">
        <w:trPr>
          <w:trHeight w:val="288"/>
        </w:trPr>
        <w:tc>
          <w:tcPr>
            <w:tcW w:w="1842" w:type="dxa"/>
            <w:gridSpan w:val="2"/>
            <w:tcBorders>
              <w:left w:val="nil"/>
              <w:right w:val="nil"/>
            </w:tcBorders>
            <w:shd w:val="clear" w:color="auto" w:fill="auto"/>
            <w:noWrap/>
            <w:vAlign w:val="bottom"/>
          </w:tcPr>
          <w:p w14:paraId="327F7341" w14:textId="77777777" w:rsidR="00C51977" w:rsidRPr="004D4E03" w:rsidRDefault="00C51977" w:rsidP="0063101F">
            <w:pPr>
              <w:spacing w:after="0" w:line="276" w:lineRule="auto"/>
              <w:rPr>
                <w:moveTo w:id="2852" w:author="EliseSchramkowski" w:date="2021-08-22T14:39:00Z"/>
                <w:rFonts w:ascii="Times New Roman" w:eastAsia="Times New Roman" w:hAnsi="Times New Roman" w:cs="Times New Roman"/>
                <w:color w:val="000000" w:themeColor="text1"/>
                <w:sz w:val="24"/>
                <w:szCs w:val="24"/>
                <w:lang w:val="nl-NL" w:eastAsia="nl-NL"/>
              </w:rPr>
            </w:pPr>
            <w:moveTo w:id="2853" w:author="EliseSchramkowski" w:date="2021-08-22T14:39:00Z">
              <w:r>
                <w:rPr>
                  <w:rFonts w:ascii="Times New Roman" w:eastAsia="Times New Roman" w:hAnsi="Times New Roman" w:cs="Times New Roman"/>
                  <w:color w:val="000000" w:themeColor="text1"/>
                  <w:sz w:val="24"/>
                  <w:szCs w:val="24"/>
                  <w:lang w:val="nl-NL" w:eastAsia="nl-NL"/>
                </w:rPr>
                <w:t>Year</w:t>
              </w:r>
            </w:moveTo>
          </w:p>
        </w:tc>
        <w:tc>
          <w:tcPr>
            <w:tcW w:w="852" w:type="dxa"/>
            <w:tcBorders>
              <w:left w:val="nil"/>
              <w:right w:val="nil"/>
            </w:tcBorders>
          </w:tcPr>
          <w:p w14:paraId="5E7556BC" w14:textId="77777777" w:rsidR="00C51977" w:rsidRPr="004D4E03" w:rsidRDefault="00C51977" w:rsidP="0063101F">
            <w:pPr>
              <w:spacing w:after="0" w:line="276" w:lineRule="auto"/>
              <w:jc w:val="center"/>
              <w:rPr>
                <w:moveTo w:id="2854" w:author="EliseSchramkowski" w:date="2021-08-22T14:39:00Z"/>
                <w:rFonts w:ascii="Times New Roman" w:eastAsia="Times New Roman" w:hAnsi="Times New Roman" w:cs="Times New Roman"/>
                <w:color w:val="000000" w:themeColor="text1"/>
                <w:sz w:val="24"/>
                <w:szCs w:val="24"/>
                <w:lang w:val="nl-NL" w:eastAsia="nl-NL"/>
              </w:rPr>
            </w:pPr>
          </w:p>
        </w:tc>
        <w:tc>
          <w:tcPr>
            <w:tcW w:w="1275" w:type="dxa"/>
            <w:tcBorders>
              <w:left w:val="nil"/>
              <w:right w:val="nil"/>
            </w:tcBorders>
          </w:tcPr>
          <w:p w14:paraId="568D4722" w14:textId="77777777" w:rsidR="00C51977" w:rsidRPr="004D4E03" w:rsidRDefault="00C51977" w:rsidP="0063101F">
            <w:pPr>
              <w:spacing w:after="0" w:line="276" w:lineRule="auto"/>
              <w:jc w:val="center"/>
              <w:rPr>
                <w:moveTo w:id="2855" w:author="EliseSchramkowski" w:date="2021-08-22T14:39:00Z"/>
                <w:rFonts w:ascii="Times New Roman" w:eastAsia="Times New Roman" w:hAnsi="Times New Roman" w:cs="Times New Roman"/>
                <w:color w:val="000000" w:themeColor="text1"/>
                <w:sz w:val="24"/>
                <w:szCs w:val="24"/>
                <w:lang w:val="nl-NL" w:eastAsia="nl-NL"/>
              </w:rPr>
            </w:pPr>
          </w:p>
        </w:tc>
        <w:tc>
          <w:tcPr>
            <w:tcW w:w="839" w:type="dxa"/>
            <w:tcBorders>
              <w:left w:val="nil"/>
              <w:right w:val="nil"/>
            </w:tcBorders>
          </w:tcPr>
          <w:p w14:paraId="04EEBF38" w14:textId="77777777" w:rsidR="00C51977" w:rsidRPr="004D4E03" w:rsidRDefault="00C51977" w:rsidP="0063101F">
            <w:pPr>
              <w:spacing w:after="0" w:line="276" w:lineRule="auto"/>
              <w:jc w:val="center"/>
              <w:rPr>
                <w:moveTo w:id="2856" w:author="EliseSchramkowski" w:date="2021-08-22T14:39:00Z"/>
                <w:rFonts w:ascii="Times New Roman" w:eastAsia="Times New Roman" w:hAnsi="Times New Roman" w:cs="Times New Roman"/>
                <w:color w:val="000000" w:themeColor="text1"/>
                <w:sz w:val="24"/>
                <w:szCs w:val="24"/>
                <w:lang w:val="nl-NL" w:eastAsia="nl-NL"/>
              </w:rPr>
            </w:pPr>
          </w:p>
        </w:tc>
        <w:tc>
          <w:tcPr>
            <w:tcW w:w="160" w:type="dxa"/>
            <w:tcBorders>
              <w:left w:val="nil"/>
              <w:right w:val="nil"/>
            </w:tcBorders>
          </w:tcPr>
          <w:p w14:paraId="562A6EFB" w14:textId="77777777" w:rsidR="00C51977" w:rsidRDefault="00C51977" w:rsidP="0063101F">
            <w:pPr>
              <w:spacing w:after="0" w:line="276" w:lineRule="auto"/>
              <w:jc w:val="center"/>
              <w:rPr>
                <w:moveTo w:id="2857"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34F07065" w14:textId="77777777" w:rsidR="00C51977" w:rsidRDefault="00C51977" w:rsidP="0063101F">
            <w:pPr>
              <w:spacing w:after="0" w:line="276" w:lineRule="auto"/>
              <w:jc w:val="center"/>
              <w:rPr>
                <w:moveTo w:id="2858" w:author="EliseSchramkowski" w:date="2021-08-22T14:39:00Z"/>
                <w:rFonts w:ascii="Times New Roman" w:eastAsia="Times New Roman" w:hAnsi="Times New Roman" w:cs="Times New Roman"/>
                <w:color w:val="000000" w:themeColor="text1"/>
                <w:sz w:val="24"/>
                <w:szCs w:val="24"/>
                <w:lang w:val="nl-NL" w:eastAsia="nl-NL"/>
              </w:rPr>
            </w:pPr>
          </w:p>
        </w:tc>
        <w:tc>
          <w:tcPr>
            <w:tcW w:w="1418" w:type="dxa"/>
            <w:tcBorders>
              <w:left w:val="nil"/>
              <w:right w:val="nil"/>
            </w:tcBorders>
            <w:shd w:val="clear" w:color="auto" w:fill="auto"/>
            <w:noWrap/>
            <w:vAlign w:val="bottom"/>
          </w:tcPr>
          <w:p w14:paraId="0714AB09" w14:textId="77777777" w:rsidR="00C51977" w:rsidRDefault="00C51977" w:rsidP="0063101F">
            <w:pPr>
              <w:spacing w:after="0" w:line="276" w:lineRule="auto"/>
              <w:jc w:val="center"/>
              <w:rPr>
                <w:moveTo w:id="2859" w:author="EliseSchramkowski" w:date="2021-08-22T14:39:00Z"/>
                <w:rFonts w:ascii="Times New Roman" w:eastAsia="Times New Roman" w:hAnsi="Times New Roman" w:cs="Times New Roman"/>
                <w:color w:val="000000" w:themeColor="text1"/>
                <w:sz w:val="24"/>
                <w:szCs w:val="24"/>
                <w:lang w:val="nl-NL" w:eastAsia="nl-NL"/>
              </w:rPr>
            </w:pPr>
          </w:p>
        </w:tc>
        <w:tc>
          <w:tcPr>
            <w:tcW w:w="1134" w:type="dxa"/>
            <w:tcBorders>
              <w:left w:val="nil"/>
              <w:right w:val="nil"/>
            </w:tcBorders>
            <w:shd w:val="clear" w:color="auto" w:fill="auto"/>
            <w:noWrap/>
            <w:vAlign w:val="bottom"/>
          </w:tcPr>
          <w:p w14:paraId="3EF231AA" w14:textId="77777777" w:rsidR="00C51977" w:rsidRDefault="00C51977" w:rsidP="0063101F">
            <w:pPr>
              <w:spacing w:after="0" w:line="276" w:lineRule="auto"/>
              <w:jc w:val="center"/>
              <w:rPr>
                <w:moveTo w:id="2860" w:author="EliseSchramkowski" w:date="2021-08-22T14:39:00Z"/>
                <w:rFonts w:ascii="Times New Roman" w:eastAsia="Times New Roman" w:hAnsi="Times New Roman" w:cs="Times New Roman"/>
                <w:color w:val="000000" w:themeColor="text1"/>
                <w:sz w:val="24"/>
                <w:szCs w:val="24"/>
                <w:lang w:val="nl-NL" w:eastAsia="nl-NL"/>
              </w:rPr>
            </w:pPr>
          </w:p>
        </w:tc>
      </w:tr>
      <w:tr w:rsidR="00C51977" w:rsidRPr="0068737F" w14:paraId="673BE7F1" w14:textId="77777777" w:rsidTr="0063101F">
        <w:trPr>
          <w:trHeight w:val="288"/>
        </w:trPr>
        <w:tc>
          <w:tcPr>
            <w:tcW w:w="283" w:type="dxa"/>
            <w:tcBorders>
              <w:left w:val="nil"/>
              <w:right w:val="nil"/>
            </w:tcBorders>
            <w:shd w:val="clear" w:color="auto" w:fill="auto"/>
            <w:noWrap/>
            <w:vAlign w:val="bottom"/>
          </w:tcPr>
          <w:p w14:paraId="72809633" w14:textId="77777777" w:rsidR="00C51977" w:rsidRPr="004D4E03" w:rsidRDefault="00C51977" w:rsidP="0063101F">
            <w:pPr>
              <w:spacing w:after="0" w:line="276" w:lineRule="auto"/>
              <w:rPr>
                <w:moveTo w:id="2861"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left w:val="nil"/>
              <w:right w:val="nil"/>
            </w:tcBorders>
            <w:shd w:val="clear" w:color="auto" w:fill="auto"/>
            <w:vAlign w:val="bottom"/>
          </w:tcPr>
          <w:p w14:paraId="4A0F0E59" w14:textId="77777777" w:rsidR="00C51977" w:rsidRPr="004D4E03" w:rsidRDefault="00C51977" w:rsidP="0063101F">
            <w:pPr>
              <w:spacing w:after="0" w:line="276" w:lineRule="auto"/>
              <w:rPr>
                <w:moveTo w:id="2862" w:author="EliseSchramkowski" w:date="2021-08-22T14:39:00Z"/>
                <w:rFonts w:ascii="Times New Roman" w:eastAsia="Times New Roman" w:hAnsi="Times New Roman" w:cs="Times New Roman"/>
                <w:color w:val="000000" w:themeColor="text1"/>
                <w:sz w:val="24"/>
                <w:szCs w:val="24"/>
                <w:lang w:val="nl-NL" w:eastAsia="nl-NL"/>
              </w:rPr>
            </w:pPr>
            <w:moveTo w:id="2863" w:author="EliseSchramkowski" w:date="2021-08-22T14:39:00Z">
              <w:r>
                <w:rPr>
                  <w:rFonts w:ascii="Times New Roman" w:eastAsia="Times New Roman" w:hAnsi="Times New Roman" w:cs="Times New Roman"/>
                  <w:color w:val="000000" w:themeColor="text1"/>
                  <w:sz w:val="24"/>
                  <w:szCs w:val="24"/>
                  <w:lang w:val="nl-NL" w:eastAsia="nl-NL"/>
                </w:rPr>
                <w:t>2014</w:t>
              </w:r>
            </w:moveTo>
          </w:p>
        </w:tc>
        <w:tc>
          <w:tcPr>
            <w:tcW w:w="852" w:type="dxa"/>
            <w:tcBorders>
              <w:left w:val="nil"/>
              <w:right w:val="nil"/>
            </w:tcBorders>
          </w:tcPr>
          <w:p w14:paraId="3EA654DB" w14:textId="77777777" w:rsidR="00C51977" w:rsidRPr="004D4E03" w:rsidRDefault="00C51977" w:rsidP="0063101F">
            <w:pPr>
              <w:spacing w:after="0" w:line="276" w:lineRule="auto"/>
              <w:jc w:val="center"/>
              <w:rPr>
                <w:moveTo w:id="2864" w:author="EliseSchramkowski" w:date="2021-08-22T14:39:00Z"/>
                <w:rFonts w:ascii="Times New Roman" w:eastAsia="Times New Roman" w:hAnsi="Times New Roman" w:cs="Times New Roman"/>
                <w:color w:val="000000" w:themeColor="text1"/>
                <w:sz w:val="24"/>
                <w:szCs w:val="24"/>
                <w:lang w:val="nl-NL" w:eastAsia="nl-NL"/>
              </w:rPr>
            </w:pPr>
            <w:moveTo w:id="2865" w:author="EliseSchramkowski" w:date="2021-08-22T14:39:00Z">
              <w:r>
                <w:rPr>
                  <w:rFonts w:ascii="Times New Roman" w:eastAsia="Times New Roman" w:hAnsi="Times New Roman" w:cs="Times New Roman"/>
                  <w:color w:val="000000" w:themeColor="text1"/>
                  <w:sz w:val="24"/>
                  <w:szCs w:val="24"/>
                  <w:lang w:val="nl-NL" w:eastAsia="nl-NL"/>
                </w:rPr>
                <w:t>13</w:t>
              </w:r>
            </w:moveTo>
          </w:p>
        </w:tc>
        <w:tc>
          <w:tcPr>
            <w:tcW w:w="1275" w:type="dxa"/>
            <w:tcBorders>
              <w:left w:val="nil"/>
              <w:right w:val="nil"/>
            </w:tcBorders>
          </w:tcPr>
          <w:p w14:paraId="0E123E50" w14:textId="77777777" w:rsidR="00C51977" w:rsidRPr="004D4E03" w:rsidRDefault="00C51977" w:rsidP="0063101F">
            <w:pPr>
              <w:spacing w:after="0" w:line="276" w:lineRule="auto"/>
              <w:jc w:val="center"/>
              <w:rPr>
                <w:moveTo w:id="2866" w:author="EliseSchramkowski" w:date="2021-08-22T14:39:00Z"/>
                <w:rFonts w:ascii="Times New Roman" w:eastAsia="Times New Roman" w:hAnsi="Times New Roman" w:cs="Times New Roman"/>
                <w:color w:val="000000" w:themeColor="text1"/>
                <w:sz w:val="24"/>
                <w:szCs w:val="24"/>
                <w:lang w:val="nl-NL" w:eastAsia="nl-NL"/>
              </w:rPr>
            </w:pPr>
            <w:moveTo w:id="2867" w:author="EliseSchramkowski" w:date="2021-08-22T14:39:00Z">
              <w:r>
                <w:rPr>
                  <w:rFonts w:ascii="Times New Roman" w:eastAsia="Times New Roman" w:hAnsi="Times New Roman" w:cs="Times New Roman"/>
                  <w:color w:val="000000" w:themeColor="text1"/>
                  <w:sz w:val="24"/>
                  <w:szCs w:val="24"/>
                  <w:lang w:val="nl-NL" w:eastAsia="nl-NL"/>
                </w:rPr>
                <w:t>6 (46.2%)</w:t>
              </w:r>
            </w:moveTo>
          </w:p>
        </w:tc>
        <w:tc>
          <w:tcPr>
            <w:tcW w:w="839" w:type="dxa"/>
            <w:tcBorders>
              <w:left w:val="nil"/>
              <w:right w:val="nil"/>
            </w:tcBorders>
          </w:tcPr>
          <w:p w14:paraId="6CED33FD" w14:textId="77777777" w:rsidR="00C51977" w:rsidRPr="004D4E03" w:rsidRDefault="00C51977" w:rsidP="0063101F">
            <w:pPr>
              <w:spacing w:after="0" w:line="276" w:lineRule="auto"/>
              <w:jc w:val="center"/>
              <w:rPr>
                <w:moveTo w:id="2868" w:author="EliseSchramkowski" w:date="2021-08-22T14:39:00Z"/>
                <w:rFonts w:ascii="Times New Roman" w:eastAsia="Times New Roman" w:hAnsi="Times New Roman" w:cs="Times New Roman"/>
                <w:color w:val="000000" w:themeColor="text1"/>
                <w:sz w:val="24"/>
                <w:szCs w:val="24"/>
                <w:lang w:val="nl-NL" w:eastAsia="nl-NL"/>
              </w:rPr>
            </w:pPr>
            <w:moveTo w:id="2869" w:author="EliseSchramkowski" w:date="2021-08-22T14:39:00Z">
              <w:r>
                <w:rPr>
                  <w:rFonts w:ascii="Times New Roman" w:eastAsia="Times New Roman" w:hAnsi="Times New Roman" w:cs="Times New Roman"/>
                  <w:color w:val="000000" w:themeColor="text1"/>
                  <w:sz w:val="24"/>
                  <w:szCs w:val="24"/>
                  <w:lang w:val="nl-NL" w:eastAsia="nl-NL"/>
                </w:rPr>
                <w:t>7</w:t>
              </w:r>
            </w:moveTo>
          </w:p>
        </w:tc>
        <w:tc>
          <w:tcPr>
            <w:tcW w:w="160" w:type="dxa"/>
            <w:tcBorders>
              <w:left w:val="nil"/>
              <w:right w:val="nil"/>
            </w:tcBorders>
          </w:tcPr>
          <w:p w14:paraId="62F06233" w14:textId="77777777" w:rsidR="00C51977" w:rsidRDefault="00C51977" w:rsidP="0063101F">
            <w:pPr>
              <w:spacing w:after="0" w:line="276" w:lineRule="auto"/>
              <w:jc w:val="center"/>
              <w:rPr>
                <w:moveTo w:id="2870"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3AF430F2" w14:textId="77777777" w:rsidR="00C51977" w:rsidRDefault="00C51977" w:rsidP="0063101F">
            <w:pPr>
              <w:spacing w:after="0" w:line="276" w:lineRule="auto"/>
              <w:jc w:val="center"/>
              <w:rPr>
                <w:moveTo w:id="2871" w:author="EliseSchramkowski" w:date="2021-08-22T14:39:00Z"/>
                <w:rFonts w:ascii="Times New Roman" w:eastAsia="Times New Roman" w:hAnsi="Times New Roman" w:cs="Times New Roman"/>
                <w:color w:val="000000" w:themeColor="text1"/>
                <w:sz w:val="24"/>
                <w:szCs w:val="24"/>
                <w:lang w:val="nl-NL" w:eastAsia="nl-NL"/>
              </w:rPr>
            </w:pPr>
            <w:moveTo w:id="2872" w:author="EliseSchramkowski" w:date="2021-08-22T14:39:00Z">
              <w:r>
                <w:rPr>
                  <w:rFonts w:ascii="Times New Roman" w:eastAsia="Times New Roman" w:hAnsi="Times New Roman" w:cs="Times New Roman"/>
                  <w:color w:val="000000" w:themeColor="text1"/>
                  <w:sz w:val="24"/>
                  <w:szCs w:val="24"/>
                  <w:lang w:val="nl-NL" w:eastAsia="nl-NL"/>
                </w:rPr>
                <w:t xml:space="preserve"> 24 </w:t>
              </w:r>
            </w:moveTo>
          </w:p>
        </w:tc>
        <w:tc>
          <w:tcPr>
            <w:tcW w:w="1418" w:type="dxa"/>
            <w:tcBorders>
              <w:left w:val="nil"/>
              <w:right w:val="nil"/>
            </w:tcBorders>
            <w:shd w:val="clear" w:color="auto" w:fill="auto"/>
            <w:noWrap/>
            <w:vAlign w:val="bottom"/>
          </w:tcPr>
          <w:p w14:paraId="45067567" w14:textId="77777777" w:rsidR="00C51977" w:rsidRDefault="00C51977" w:rsidP="0063101F">
            <w:pPr>
              <w:spacing w:after="0" w:line="276" w:lineRule="auto"/>
              <w:jc w:val="center"/>
              <w:rPr>
                <w:moveTo w:id="2873" w:author="EliseSchramkowski" w:date="2021-08-22T14:39:00Z"/>
                <w:rFonts w:ascii="Times New Roman" w:eastAsia="Times New Roman" w:hAnsi="Times New Roman" w:cs="Times New Roman"/>
                <w:color w:val="000000" w:themeColor="text1"/>
                <w:sz w:val="24"/>
                <w:szCs w:val="24"/>
                <w:lang w:val="nl-NL" w:eastAsia="nl-NL"/>
              </w:rPr>
            </w:pPr>
            <w:moveTo w:id="2874" w:author="EliseSchramkowski" w:date="2021-08-22T14:39:00Z">
              <w:r>
                <w:rPr>
                  <w:rFonts w:ascii="Times New Roman" w:eastAsia="Times New Roman" w:hAnsi="Times New Roman" w:cs="Times New Roman"/>
                  <w:color w:val="000000" w:themeColor="text1"/>
                  <w:sz w:val="24"/>
                  <w:szCs w:val="24"/>
                  <w:lang w:val="nl-NL" w:eastAsia="nl-NL"/>
                </w:rPr>
                <w:t>11 (45.8%)</w:t>
              </w:r>
            </w:moveTo>
          </w:p>
        </w:tc>
        <w:tc>
          <w:tcPr>
            <w:tcW w:w="1134" w:type="dxa"/>
            <w:tcBorders>
              <w:left w:val="nil"/>
              <w:right w:val="nil"/>
            </w:tcBorders>
            <w:shd w:val="clear" w:color="auto" w:fill="auto"/>
            <w:noWrap/>
            <w:vAlign w:val="bottom"/>
          </w:tcPr>
          <w:p w14:paraId="23D2C0D1" w14:textId="77777777" w:rsidR="00C51977" w:rsidRDefault="00C51977" w:rsidP="0063101F">
            <w:pPr>
              <w:spacing w:after="0" w:line="276" w:lineRule="auto"/>
              <w:jc w:val="center"/>
              <w:rPr>
                <w:moveTo w:id="2875" w:author="EliseSchramkowski" w:date="2021-08-22T14:39:00Z"/>
                <w:rFonts w:ascii="Times New Roman" w:eastAsia="Times New Roman" w:hAnsi="Times New Roman" w:cs="Times New Roman"/>
                <w:color w:val="000000" w:themeColor="text1"/>
                <w:sz w:val="24"/>
                <w:szCs w:val="24"/>
                <w:lang w:val="nl-NL" w:eastAsia="nl-NL"/>
              </w:rPr>
            </w:pPr>
            <w:moveTo w:id="2876" w:author="EliseSchramkowski" w:date="2021-08-22T14:39:00Z">
              <w:r>
                <w:rPr>
                  <w:rFonts w:ascii="Times New Roman" w:eastAsia="Times New Roman" w:hAnsi="Times New Roman" w:cs="Times New Roman"/>
                  <w:color w:val="000000" w:themeColor="text1"/>
                  <w:sz w:val="24"/>
                  <w:szCs w:val="24"/>
                  <w:lang w:val="nl-NL" w:eastAsia="nl-NL"/>
                </w:rPr>
                <w:t>13</w:t>
              </w:r>
            </w:moveTo>
          </w:p>
        </w:tc>
      </w:tr>
      <w:tr w:rsidR="00C51977" w:rsidRPr="0068737F" w14:paraId="345843F1" w14:textId="77777777" w:rsidTr="0063101F">
        <w:trPr>
          <w:trHeight w:val="288"/>
        </w:trPr>
        <w:tc>
          <w:tcPr>
            <w:tcW w:w="283" w:type="dxa"/>
            <w:tcBorders>
              <w:left w:val="nil"/>
              <w:right w:val="nil"/>
            </w:tcBorders>
            <w:shd w:val="clear" w:color="auto" w:fill="auto"/>
            <w:noWrap/>
            <w:vAlign w:val="bottom"/>
          </w:tcPr>
          <w:p w14:paraId="003DF67A" w14:textId="77777777" w:rsidR="00C51977" w:rsidRPr="004D4E03" w:rsidRDefault="00C51977" w:rsidP="0063101F">
            <w:pPr>
              <w:spacing w:after="0" w:line="276" w:lineRule="auto"/>
              <w:rPr>
                <w:moveTo w:id="2877"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left w:val="nil"/>
              <w:right w:val="nil"/>
            </w:tcBorders>
            <w:shd w:val="clear" w:color="auto" w:fill="auto"/>
            <w:vAlign w:val="bottom"/>
          </w:tcPr>
          <w:p w14:paraId="64254557" w14:textId="77777777" w:rsidR="00C51977" w:rsidRPr="004D4E03" w:rsidRDefault="00C51977" w:rsidP="0063101F">
            <w:pPr>
              <w:spacing w:after="0" w:line="276" w:lineRule="auto"/>
              <w:rPr>
                <w:moveTo w:id="2878" w:author="EliseSchramkowski" w:date="2021-08-22T14:39:00Z"/>
                <w:rFonts w:ascii="Times New Roman" w:eastAsia="Times New Roman" w:hAnsi="Times New Roman" w:cs="Times New Roman"/>
                <w:color w:val="000000" w:themeColor="text1"/>
                <w:sz w:val="24"/>
                <w:szCs w:val="24"/>
                <w:lang w:val="nl-NL" w:eastAsia="nl-NL"/>
              </w:rPr>
            </w:pPr>
            <w:moveTo w:id="2879" w:author="EliseSchramkowski" w:date="2021-08-22T14:39:00Z">
              <w:r>
                <w:rPr>
                  <w:rFonts w:ascii="Times New Roman" w:eastAsia="Times New Roman" w:hAnsi="Times New Roman" w:cs="Times New Roman"/>
                  <w:color w:val="000000" w:themeColor="text1"/>
                  <w:sz w:val="24"/>
                  <w:szCs w:val="24"/>
                  <w:lang w:val="nl-NL" w:eastAsia="nl-NL"/>
                </w:rPr>
                <w:t>2015</w:t>
              </w:r>
            </w:moveTo>
          </w:p>
        </w:tc>
        <w:tc>
          <w:tcPr>
            <w:tcW w:w="852" w:type="dxa"/>
            <w:tcBorders>
              <w:left w:val="nil"/>
              <w:right w:val="nil"/>
            </w:tcBorders>
          </w:tcPr>
          <w:p w14:paraId="04E1FC18" w14:textId="77777777" w:rsidR="00C51977" w:rsidRPr="004D4E03" w:rsidRDefault="00C51977" w:rsidP="0063101F">
            <w:pPr>
              <w:spacing w:after="0" w:line="276" w:lineRule="auto"/>
              <w:jc w:val="center"/>
              <w:rPr>
                <w:moveTo w:id="2880" w:author="EliseSchramkowski" w:date="2021-08-22T14:39:00Z"/>
                <w:rFonts w:ascii="Times New Roman" w:eastAsia="Times New Roman" w:hAnsi="Times New Roman" w:cs="Times New Roman"/>
                <w:color w:val="000000" w:themeColor="text1"/>
                <w:sz w:val="24"/>
                <w:szCs w:val="24"/>
                <w:lang w:val="nl-NL" w:eastAsia="nl-NL"/>
              </w:rPr>
            </w:pPr>
            <w:moveTo w:id="2881" w:author="EliseSchramkowski" w:date="2021-08-22T14:39:00Z">
              <w:r>
                <w:rPr>
                  <w:rFonts w:ascii="Times New Roman" w:eastAsia="Times New Roman" w:hAnsi="Times New Roman" w:cs="Times New Roman"/>
                  <w:color w:val="000000" w:themeColor="text1"/>
                  <w:sz w:val="24"/>
                  <w:szCs w:val="24"/>
                  <w:lang w:val="nl-NL" w:eastAsia="nl-NL"/>
                </w:rPr>
                <w:t>7</w:t>
              </w:r>
            </w:moveTo>
          </w:p>
        </w:tc>
        <w:tc>
          <w:tcPr>
            <w:tcW w:w="1275" w:type="dxa"/>
            <w:tcBorders>
              <w:left w:val="nil"/>
              <w:right w:val="nil"/>
            </w:tcBorders>
          </w:tcPr>
          <w:p w14:paraId="6C90CC47" w14:textId="77777777" w:rsidR="00C51977" w:rsidRPr="004D4E03" w:rsidRDefault="00C51977" w:rsidP="0063101F">
            <w:pPr>
              <w:spacing w:after="0" w:line="276" w:lineRule="auto"/>
              <w:jc w:val="center"/>
              <w:rPr>
                <w:moveTo w:id="2882" w:author="EliseSchramkowski" w:date="2021-08-22T14:39:00Z"/>
                <w:rFonts w:ascii="Times New Roman" w:eastAsia="Times New Roman" w:hAnsi="Times New Roman" w:cs="Times New Roman"/>
                <w:color w:val="000000" w:themeColor="text1"/>
                <w:sz w:val="24"/>
                <w:szCs w:val="24"/>
                <w:lang w:val="nl-NL" w:eastAsia="nl-NL"/>
              </w:rPr>
            </w:pPr>
            <w:moveTo w:id="2883" w:author="EliseSchramkowski" w:date="2021-08-22T14:39:00Z">
              <w:r>
                <w:rPr>
                  <w:rFonts w:ascii="Times New Roman" w:eastAsia="Times New Roman" w:hAnsi="Times New Roman" w:cs="Times New Roman"/>
                  <w:color w:val="000000" w:themeColor="text1"/>
                  <w:sz w:val="24"/>
                  <w:szCs w:val="24"/>
                  <w:lang w:val="nl-NL" w:eastAsia="nl-NL"/>
                </w:rPr>
                <w:t xml:space="preserve"> 6 (85.7%)</w:t>
              </w:r>
            </w:moveTo>
          </w:p>
        </w:tc>
        <w:tc>
          <w:tcPr>
            <w:tcW w:w="839" w:type="dxa"/>
            <w:tcBorders>
              <w:left w:val="nil"/>
              <w:right w:val="nil"/>
            </w:tcBorders>
          </w:tcPr>
          <w:p w14:paraId="09F9BC67" w14:textId="77777777" w:rsidR="00C51977" w:rsidRPr="004D4E03" w:rsidRDefault="00C51977" w:rsidP="0063101F">
            <w:pPr>
              <w:spacing w:after="0" w:line="276" w:lineRule="auto"/>
              <w:jc w:val="center"/>
              <w:rPr>
                <w:moveTo w:id="2884" w:author="EliseSchramkowski" w:date="2021-08-22T14:39:00Z"/>
                <w:rFonts w:ascii="Times New Roman" w:eastAsia="Times New Roman" w:hAnsi="Times New Roman" w:cs="Times New Roman"/>
                <w:color w:val="000000" w:themeColor="text1"/>
                <w:sz w:val="24"/>
                <w:szCs w:val="24"/>
                <w:lang w:val="nl-NL" w:eastAsia="nl-NL"/>
              </w:rPr>
            </w:pPr>
            <w:moveTo w:id="2885" w:author="EliseSchramkowski" w:date="2021-08-22T14:39:00Z">
              <w:r>
                <w:rPr>
                  <w:rFonts w:ascii="Times New Roman" w:eastAsia="Times New Roman" w:hAnsi="Times New Roman" w:cs="Times New Roman"/>
                  <w:color w:val="000000" w:themeColor="text1"/>
                  <w:sz w:val="24"/>
                  <w:szCs w:val="24"/>
                  <w:lang w:val="nl-NL" w:eastAsia="nl-NL"/>
                </w:rPr>
                <w:t>1</w:t>
              </w:r>
            </w:moveTo>
          </w:p>
        </w:tc>
        <w:tc>
          <w:tcPr>
            <w:tcW w:w="160" w:type="dxa"/>
            <w:tcBorders>
              <w:left w:val="nil"/>
              <w:right w:val="nil"/>
            </w:tcBorders>
          </w:tcPr>
          <w:p w14:paraId="4CBD7197" w14:textId="77777777" w:rsidR="00C51977" w:rsidRDefault="00C51977" w:rsidP="0063101F">
            <w:pPr>
              <w:spacing w:after="0" w:line="276" w:lineRule="auto"/>
              <w:jc w:val="center"/>
              <w:rPr>
                <w:moveTo w:id="2886"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1ABB9436" w14:textId="77777777" w:rsidR="00C51977" w:rsidRDefault="00C51977" w:rsidP="0063101F">
            <w:pPr>
              <w:spacing w:after="0" w:line="276" w:lineRule="auto"/>
              <w:jc w:val="center"/>
              <w:rPr>
                <w:moveTo w:id="2887" w:author="EliseSchramkowski" w:date="2021-08-22T14:39:00Z"/>
                <w:rFonts w:ascii="Times New Roman" w:eastAsia="Times New Roman" w:hAnsi="Times New Roman" w:cs="Times New Roman"/>
                <w:color w:val="000000" w:themeColor="text1"/>
                <w:sz w:val="24"/>
                <w:szCs w:val="24"/>
                <w:lang w:val="nl-NL" w:eastAsia="nl-NL"/>
              </w:rPr>
            </w:pPr>
            <w:moveTo w:id="2888" w:author="EliseSchramkowski" w:date="2021-08-22T14:39:00Z">
              <w:r>
                <w:rPr>
                  <w:rFonts w:ascii="Times New Roman" w:eastAsia="Times New Roman" w:hAnsi="Times New Roman" w:cs="Times New Roman"/>
                  <w:color w:val="000000" w:themeColor="text1"/>
                  <w:sz w:val="24"/>
                  <w:szCs w:val="24"/>
                  <w:lang w:val="nl-NL" w:eastAsia="nl-NL"/>
                </w:rPr>
                <w:t xml:space="preserve">74 </w:t>
              </w:r>
            </w:moveTo>
          </w:p>
        </w:tc>
        <w:tc>
          <w:tcPr>
            <w:tcW w:w="1418" w:type="dxa"/>
            <w:tcBorders>
              <w:left w:val="nil"/>
              <w:right w:val="nil"/>
            </w:tcBorders>
            <w:shd w:val="clear" w:color="auto" w:fill="auto"/>
            <w:noWrap/>
            <w:vAlign w:val="bottom"/>
          </w:tcPr>
          <w:p w14:paraId="293193BD" w14:textId="77777777" w:rsidR="00C51977" w:rsidRDefault="00C51977" w:rsidP="0063101F">
            <w:pPr>
              <w:spacing w:after="0" w:line="276" w:lineRule="auto"/>
              <w:jc w:val="center"/>
              <w:rPr>
                <w:moveTo w:id="2889" w:author="EliseSchramkowski" w:date="2021-08-22T14:39:00Z"/>
                <w:rFonts w:ascii="Times New Roman" w:eastAsia="Times New Roman" w:hAnsi="Times New Roman" w:cs="Times New Roman"/>
                <w:color w:val="000000" w:themeColor="text1"/>
                <w:sz w:val="24"/>
                <w:szCs w:val="24"/>
                <w:lang w:val="nl-NL" w:eastAsia="nl-NL"/>
              </w:rPr>
            </w:pPr>
            <w:moveTo w:id="2890" w:author="EliseSchramkowski" w:date="2021-08-22T14:39:00Z">
              <w:r>
                <w:rPr>
                  <w:rFonts w:ascii="Times New Roman" w:eastAsia="Times New Roman" w:hAnsi="Times New Roman" w:cs="Times New Roman"/>
                  <w:color w:val="000000" w:themeColor="text1"/>
                  <w:sz w:val="24"/>
                  <w:szCs w:val="24"/>
                  <w:lang w:val="nl-NL" w:eastAsia="nl-NL"/>
                </w:rPr>
                <w:t>71 (95.9%)</w:t>
              </w:r>
            </w:moveTo>
          </w:p>
        </w:tc>
        <w:tc>
          <w:tcPr>
            <w:tcW w:w="1134" w:type="dxa"/>
            <w:tcBorders>
              <w:left w:val="nil"/>
              <w:right w:val="nil"/>
            </w:tcBorders>
            <w:shd w:val="clear" w:color="auto" w:fill="auto"/>
            <w:noWrap/>
            <w:vAlign w:val="bottom"/>
          </w:tcPr>
          <w:p w14:paraId="6DFD955F" w14:textId="77777777" w:rsidR="00C51977" w:rsidRDefault="00C51977" w:rsidP="0063101F">
            <w:pPr>
              <w:spacing w:after="0" w:line="276" w:lineRule="auto"/>
              <w:jc w:val="center"/>
              <w:rPr>
                <w:moveTo w:id="2891" w:author="EliseSchramkowski" w:date="2021-08-22T14:39:00Z"/>
                <w:rFonts w:ascii="Times New Roman" w:eastAsia="Times New Roman" w:hAnsi="Times New Roman" w:cs="Times New Roman"/>
                <w:color w:val="000000" w:themeColor="text1"/>
                <w:sz w:val="24"/>
                <w:szCs w:val="24"/>
                <w:lang w:val="nl-NL" w:eastAsia="nl-NL"/>
              </w:rPr>
            </w:pPr>
            <w:moveTo w:id="2892" w:author="EliseSchramkowski" w:date="2021-08-22T14:39:00Z">
              <w:r>
                <w:rPr>
                  <w:rFonts w:ascii="Times New Roman" w:eastAsia="Times New Roman" w:hAnsi="Times New Roman" w:cs="Times New Roman"/>
                  <w:color w:val="000000" w:themeColor="text1"/>
                  <w:sz w:val="24"/>
                  <w:szCs w:val="24"/>
                  <w:lang w:val="nl-NL" w:eastAsia="nl-NL"/>
                </w:rPr>
                <w:t>3</w:t>
              </w:r>
            </w:moveTo>
          </w:p>
        </w:tc>
      </w:tr>
      <w:tr w:rsidR="00C51977" w:rsidRPr="0068737F" w14:paraId="79FC3631" w14:textId="77777777" w:rsidTr="0063101F">
        <w:trPr>
          <w:trHeight w:val="288"/>
        </w:trPr>
        <w:tc>
          <w:tcPr>
            <w:tcW w:w="283" w:type="dxa"/>
            <w:tcBorders>
              <w:left w:val="nil"/>
              <w:right w:val="nil"/>
            </w:tcBorders>
            <w:shd w:val="clear" w:color="auto" w:fill="auto"/>
            <w:noWrap/>
            <w:vAlign w:val="bottom"/>
          </w:tcPr>
          <w:p w14:paraId="393333B7" w14:textId="77777777" w:rsidR="00C51977" w:rsidRPr="004D4E03" w:rsidRDefault="00C51977" w:rsidP="0063101F">
            <w:pPr>
              <w:spacing w:after="0" w:line="276" w:lineRule="auto"/>
              <w:rPr>
                <w:moveTo w:id="2893" w:author="EliseSchramkowski" w:date="2021-08-22T14:39:00Z"/>
                <w:rFonts w:ascii="Times New Roman" w:eastAsia="Times New Roman" w:hAnsi="Times New Roman" w:cs="Times New Roman"/>
                <w:color w:val="000000" w:themeColor="text1"/>
                <w:sz w:val="24"/>
                <w:szCs w:val="24"/>
                <w:lang w:val="nl-NL" w:eastAsia="nl-NL"/>
              </w:rPr>
            </w:pPr>
          </w:p>
        </w:tc>
        <w:tc>
          <w:tcPr>
            <w:tcW w:w="1559" w:type="dxa"/>
            <w:tcBorders>
              <w:left w:val="nil"/>
              <w:right w:val="nil"/>
            </w:tcBorders>
            <w:shd w:val="clear" w:color="auto" w:fill="auto"/>
            <w:vAlign w:val="bottom"/>
          </w:tcPr>
          <w:p w14:paraId="7C53D209" w14:textId="77777777" w:rsidR="00C51977" w:rsidRPr="004D4E03" w:rsidRDefault="00C51977" w:rsidP="0063101F">
            <w:pPr>
              <w:spacing w:after="0" w:line="276" w:lineRule="auto"/>
              <w:rPr>
                <w:moveTo w:id="2894" w:author="EliseSchramkowski" w:date="2021-08-22T14:39:00Z"/>
                <w:rFonts w:ascii="Times New Roman" w:eastAsia="Times New Roman" w:hAnsi="Times New Roman" w:cs="Times New Roman"/>
                <w:color w:val="000000" w:themeColor="text1"/>
                <w:sz w:val="24"/>
                <w:szCs w:val="24"/>
                <w:lang w:val="nl-NL" w:eastAsia="nl-NL"/>
              </w:rPr>
            </w:pPr>
            <w:moveTo w:id="2895" w:author="EliseSchramkowski" w:date="2021-08-22T14:39:00Z">
              <w:r>
                <w:rPr>
                  <w:rFonts w:ascii="Times New Roman" w:eastAsia="Times New Roman" w:hAnsi="Times New Roman" w:cs="Times New Roman"/>
                  <w:color w:val="000000" w:themeColor="text1"/>
                  <w:sz w:val="24"/>
                  <w:szCs w:val="24"/>
                  <w:lang w:val="nl-NL" w:eastAsia="nl-NL"/>
                </w:rPr>
                <w:t>2016</w:t>
              </w:r>
            </w:moveTo>
          </w:p>
        </w:tc>
        <w:tc>
          <w:tcPr>
            <w:tcW w:w="852" w:type="dxa"/>
            <w:tcBorders>
              <w:left w:val="nil"/>
              <w:right w:val="nil"/>
            </w:tcBorders>
          </w:tcPr>
          <w:p w14:paraId="36ADAC50" w14:textId="77777777" w:rsidR="00C51977" w:rsidRDefault="00C51977" w:rsidP="0063101F">
            <w:pPr>
              <w:spacing w:after="0" w:line="276" w:lineRule="auto"/>
              <w:jc w:val="center"/>
              <w:rPr>
                <w:moveTo w:id="2896" w:author="EliseSchramkowski" w:date="2021-08-22T14:39:00Z"/>
                <w:rFonts w:ascii="Times New Roman" w:eastAsia="Times New Roman" w:hAnsi="Times New Roman" w:cs="Times New Roman"/>
                <w:color w:val="000000" w:themeColor="text1"/>
                <w:sz w:val="24"/>
                <w:szCs w:val="24"/>
                <w:lang w:val="nl-NL" w:eastAsia="nl-NL"/>
              </w:rPr>
            </w:pPr>
            <w:moveTo w:id="2897" w:author="EliseSchramkowski" w:date="2021-08-22T14:39:00Z">
              <w:r>
                <w:rPr>
                  <w:rFonts w:ascii="Times New Roman" w:eastAsia="Times New Roman" w:hAnsi="Times New Roman" w:cs="Times New Roman"/>
                  <w:color w:val="000000" w:themeColor="text1"/>
                  <w:sz w:val="24"/>
                  <w:szCs w:val="24"/>
                  <w:lang w:val="nl-NL" w:eastAsia="nl-NL"/>
                </w:rPr>
                <w:t>10</w:t>
              </w:r>
            </w:moveTo>
          </w:p>
        </w:tc>
        <w:tc>
          <w:tcPr>
            <w:tcW w:w="1275" w:type="dxa"/>
            <w:tcBorders>
              <w:left w:val="nil"/>
              <w:right w:val="nil"/>
            </w:tcBorders>
          </w:tcPr>
          <w:p w14:paraId="3FB85B72" w14:textId="77777777" w:rsidR="00C51977" w:rsidRDefault="00C51977" w:rsidP="0063101F">
            <w:pPr>
              <w:spacing w:after="0" w:line="276" w:lineRule="auto"/>
              <w:jc w:val="center"/>
              <w:rPr>
                <w:moveTo w:id="2898" w:author="EliseSchramkowski" w:date="2021-08-22T14:39:00Z"/>
                <w:rFonts w:ascii="Times New Roman" w:eastAsia="Times New Roman" w:hAnsi="Times New Roman" w:cs="Times New Roman"/>
                <w:color w:val="000000" w:themeColor="text1"/>
                <w:sz w:val="24"/>
                <w:szCs w:val="24"/>
                <w:lang w:val="nl-NL" w:eastAsia="nl-NL"/>
              </w:rPr>
            </w:pPr>
            <w:moveTo w:id="2899" w:author="EliseSchramkowski" w:date="2021-08-22T14:39:00Z">
              <w:r>
                <w:rPr>
                  <w:rFonts w:ascii="Times New Roman" w:eastAsia="Times New Roman" w:hAnsi="Times New Roman" w:cs="Times New Roman"/>
                  <w:color w:val="000000" w:themeColor="text1"/>
                  <w:sz w:val="24"/>
                  <w:szCs w:val="24"/>
                  <w:lang w:val="nl-NL" w:eastAsia="nl-NL"/>
                </w:rPr>
                <w:t xml:space="preserve">7 (70%) </w:t>
              </w:r>
            </w:moveTo>
          </w:p>
        </w:tc>
        <w:tc>
          <w:tcPr>
            <w:tcW w:w="839" w:type="dxa"/>
            <w:tcBorders>
              <w:left w:val="nil"/>
              <w:right w:val="nil"/>
            </w:tcBorders>
          </w:tcPr>
          <w:p w14:paraId="1E98EAD9" w14:textId="77777777" w:rsidR="00C51977" w:rsidRDefault="00C51977" w:rsidP="0063101F">
            <w:pPr>
              <w:spacing w:after="0" w:line="276" w:lineRule="auto"/>
              <w:jc w:val="center"/>
              <w:rPr>
                <w:moveTo w:id="2900" w:author="EliseSchramkowski" w:date="2021-08-22T14:39:00Z"/>
                <w:rFonts w:ascii="Times New Roman" w:eastAsia="Times New Roman" w:hAnsi="Times New Roman" w:cs="Times New Roman"/>
                <w:color w:val="000000" w:themeColor="text1"/>
                <w:sz w:val="24"/>
                <w:szCs w:val="24"/>
                <w:lang w:val="nl-NL" w:eastAsia="nl-NL"/>
              </w:rPr>
            </w:pPr>
            <w:moveTo w:id="2901" w:author="EliseSchramkowski" w:date="2021-08-22T14:39:00Z">
              <w:r>
                <w:rPr>
                  <w:rFonts w:ascii="Times New Roman" w:eastAsia="Times New Roman" w:hAnsi="Times New Roman" w:cs="Times New Roman"/>
                  <w:color w:val="000000" w:themeColor="text1"/>
                  <w:sz w:val="24"/>
                  <w:szCs w:val="24"/>
                  <w:lang w:val="nl-NL" w:eastAsia="nl-NL"/>
                </w:rPr>
                <w:t>3</w:t>
              </w:r>
            </w:moveTo>
          </w:p>
        </w:tc>
        <w:tc>
          <w:tcPr>
            <w:tcW w:w="160" w:type="dxa"/>
            <w:tcBorders>
              <w:left w:val="nil"/>
              <w:right w:val="nil"/>
            </w:tcBorders>
          </w:tcPr>
          <w:p w14:paraId="6B7656C7" w14:textId="77777777" w:rsidR="00C51977" w:rsidRDefault="00C51977" w:rsidP="0063101F">
            <w:pPr>
              <w:spacing w:after="0" w:line="276" w:lineRule="auto"/>
              <w:jc w:val="center"/>
              <w:rPr>
                <w:moveTo w:id="2902"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right w:val="nil"/>
            </w:tcBorders>
            <w:shd w:val="clear" w:color="auto" w:fill="auto"/>
            <w:noWrap/>
            <w:vAlign w:val="bottom"/>
          </w:tcPr>
          <w:p w14:paraId="35EC093A" w14:textId="77777777" w:rsidR="00C51977" w:rsidRDefault="00C51977" w:rsidP="0063101F">
            <w:pPr>
              <w:spacing w:after="0" w:line="276" w:lineRule="auto"/>
              <w:jc w:val="center"/>
              <w:rPr>
                <w:moveTo w:id="2903" w:author="EliseSchramkowski" w:date="2021-08-22T14:39:00Z"/>
                <w:rFonts w:ascii="Times New Roman" w:eastAsia="Times New Roman" w:hAnsi="Times New Roman" w:cs="Times New Roman"/>
                <w:color w:val="000000" w:themeColor="text1"/>
                <w:sz w:val="24"/>
                <w:szCs w:val="24"/>
                <w:lang w:val="nl-NL" w:eastAsia="nl-NL"/>
              </w:rPr>
            </w:pPr>
            <w:moveTo w:id="2904" w:author="EliseSchramkowski" w:date="2021-08-22T14:39:00Z">
              <w:r>
                <w:rPr>
                  <w:rFonts w:ascii="Times New Roman" w:eastAsia="Times New Roman" w:hAnsi="Times New Roman" w:cs="Times New Roman"/>
                  <w:color w:val="000000" w:themeColor="text1"/>
                  <w:sz w:val="24"/>
                  <w:szCs w:val="24"/>
                  <w:lang w:val="nl-NL" w:eastAsia="nl-NL"/>
                </w:rPr>
                <w:t>32</w:t>
              </w:r>
            </w:moveTo>
          </w:p>
        </w:tc>
        <w:tc>
          <w:tcPr>
            <w:tcW w:w="1418" w:type="dxa"/>
            <w:tcBorders>
              <w:left w:val="nil"/>
              <w:right w:val="nil"/>
            </w:tcBorders>
            <w:shd w:val="clear" w:color="auto" w:fill="auto"/>
            <w:noWrap/>
            <w:vAlign w:val="bottom"/>
          </w:tcPr>
          <w:p w14:paraId="3B2AD681" w14:textId="77777777" w:rsidR="00C51977" w:rsidRDefault="00C51977" w:rsidP="0063101F">
            <w:pPr>
              <w:spacing w:after="0" w:line="276" w:lineRule="auto"/>
              <w:jc w:val="center"/>
              <w:rPr>
                <w:moveTo w:id="2905" w:author="EliseSchramkowski" w:date="2021-08-22T14:39:00Z"/>
                <w:rFonts w:ascii="Times New Roman" w:eastAsia="Times New Roman" w:hAnsi="Times New Roman" w:cs="Times New Roman"/>
                <w:color w:val="000000" w:themeColor="text1"/>
                <w:sz w:val="24"/>
                <w:szCs w:val="24"/>
                <w:lang w:val="nl-NL" w:eastAsia="nl-NL"/>
              </w:rPr>
            </w:pPr>
            <w:moveTo w:id="2906" w:author="EliseSchramkowski" w:date="2021-08-22T14:39:00Z">
              <w:r>
                <w:rPr>
                  <w:rFonts w:ascii="Times New Roman" w:eastAsia="Times New Roman" w:hAnsi="Times New Roman" w:cs="Times New Roman"/>
                  <w:color w:val="000000" w:themeColor="text1"/>
                  <w:sz w:val="24"/>
                  <w:szCs w:val="24"/>
                  <w:lang w:val="nl-NL" w:eastAsia="nl-NL"/>
                </w:rPr>
                <w:t>24 (75.0%)</w:t>
              </w:r>
            </w:moveTo>
          </w:p>
        </w:tc>
        <w:tc>
          <w:tcPr>
            <w:tcW w:w="1134" w:type="dxa"/>
            <w:tcBorders>
              <w:left w:val="nil"/>
              <w:right w:val="nil"/>
            </w:tcBorders>
            <w:shd w:val="clear" w:color="auto" w:fill="auto"/>
            <w:noWrap/>
            <w:vAlign w:val="bottom"/>
          </w:tcPr>
          <w:p w14:paraId="7573E3EF" w14:textId="77777777" w:rsidR="00C51977" w:rsidRDefault="00C51977" w:rsidP="0063101F">
            <w:pPr>
              <w:spacing w:after="0" w:line="276" w:lineRule="auto"/>
              <w:jc w:val="center"/>
              <w:rPr>
                <w:moveTo w:id="2907" w:author="EliseSchramkowski" w:date="2021-08-22T14:39:00Z"/>
                <w:rFonts w:ascii="Times New Roman" w:eastAsia="Times New Roman" w:hAnsi="Times New Roman" w:cs="Times New Roman"/>
                <w:color w:val="000000" w:themeColor="text1"/>
                <w:sz w:val="24"/>
                <w:szCs w:val="24"/>
                <w:lang w:val="nl-NL" w:eastAsia="nl-NL"/>
              </w:rPr>
            </w:pPr>
            <w:moveTo w:id="2908" w:author="EliseSchramkowski" w:date="2021-08-22T14:39:00Z">
              <w:r>
                <w:rPr>
                  <w:rFonts w:ascii="Times New Roman" w:eastAsia="Times New Roman" w:hAnsi="Times New Roman" w:cs="Times New Roman"/>
                  <w:color w:val="000000" w:themeColor="text1"/>
                  <w:sz w:val="24"/>
                  <w:szCs w:val="24"/>
                  <w:lang w:val="nl-NL" w:eastAsia="nl-NL"/>
                </w:rPr>
                <w:t>8</w:t>
              </w:r>
            </w:moveTo>
          </w:p>
        </w:tc>
      </w:tr>
      <w:tr w:rsidR="00C51977" w:rsidRPr="0068737F" w14:paraId="42B321AB" w14:textId="77777777" w:rsidTr="0063101F">
        <w:trPr>
          <w:trHeight w:val="288"/>
        </w:trPr>
        <w:tc>
          <w:tcPr>
            <w:tcW w:w="1842" w:type="dxa"/>
            <w:gridSpan w:val="2"/>
            <w:tcBorders>
              <w:left w:val="nil"/>
              <w:bottom w:val="single" w:sz="4" w:space="0" w:color="auto"/>
              <w:right w:val="nil"/>
            </w:tcBorders>
            <w:shd w:val="clear" w:color="auto" w:fill="auto"/>
            <w:noWrap/>
            <w:vAlign w:val="bottom"/>
          </w:tcPr>
          <w:p w14:paraId="5BB7E511" w14:textId="77777777" w:rsidR="00C51977" w:rsidRPr="004D4E03" w:rsidRDefault="00C51977" w:rsidP="0063101F">
            <w:pPr>
              <w:spacing w:after="0" w:line="276" w:lineRule="auto"/>
              <w:rPr>
                <w:moveTo w:id="2909" w:author="EliseSchramkowski" w:date="2021-08-22T14:39:00Z"/>
                <w:rFonts w:ascii="Times New Roman" w:eastAsia="Times New Roman" w:hAnsi="Times New Roman" w:cs="Times New Roman"/>
                <w:color w:val="000000" w:themeColor="text1"/>
                <w:sz w:val="24"/>
                <w:szCs w:val="24"/>
                <w:lang w:val="nl-NL" w:eastAsia="nl-NL"/>
              </w:rPr>
            </w:pPr>
            <w:moveTo w:id="2910" w:author="EliseSchramkowski" w:date="2021-08-22T14:39:00Z">
              <w:r>
                <w:rPr>
                  <w:rFonts w:ascii="Times New Roman" w:eastAsia="Times New Roman" w:hAnsi="Times New Roman" w:cs="Times New Roman"/>
                  <w:color w:val="000000" w:themeColor="text1"/>
                  <w:sz w:val="24"/>
                  <w:szCs w:val="24"/>
                  <w:lang w:val="nl-NL" w:eastAsia="nl-NL"/>
                </w:rPr>
                <w:t>Total</w:t>
              </w:r>
            </w:moveTo>
          </w:p>
        </w:tc>
        <w:tc>
          <w:tcPr>
            <w:tcW w:w="852" w:type="dxa"/>
            <w:tcBorders>
              <w:left w:val="nil"/>
              <w:bottom w:val="single" w:sz="4" w:space="0" w:color="auto"/>
              <w:right w:val="nil"/>
            </w:tcBorders>
            <w:vAlign w:val="bottom"/>
          </w:tcPr>
          <w:p w14:paraId="38DBB357" w14:textId="77777777" w:rsidR="00C51977" w:rsidRPr="004D4E03" w:rsidRDefault="00C51977" w:rsidP="0063101F">
            <w:pPr>
              <w:spacing w:after="0" w:line="276" w:lineRule="auto"/>
              <w:jc w:val="center"/>
              <w:rPr>
                <w:moveTo w:id="2911" w:author="EliseSchramkowski" w:date="2021-08-22T14:39:00Z"/>
                <w:rFonts w:ascii="Times New Roman" w:eastAsia="Times New Roman" w:hAnsi="Times New Roman" w:cs="Times New Roman"/>
                <w:color w:val="000000" w:themeColor="text1"/>
                <w:sz w:val="24"/>
                <w:szCs w:val="24"/>
                <w:lang w:val="nl-NL" w:eastAsia="nl-NL"/>
              </w:rPr>
            </w:pPr>
            <w:moveTo w:id="2912" w:author="EliseSchramkowski" w:date="2021-08-22T14:39:00Z">
              <w:r>
                <w:rPr>
                  <w:rFonts w:ascii="Times New Roman" w:eastAsia="Times New Roman" w:hAnsi="Times New Roman" w:cs="Times New Roman"/>
                  <w:color w:val="000000" w:themeColor="text1"/>
                  <w:sz w:val="24"/>
                  <w:szCs w:val="24"/>
                  <w:lang w:val="nl-NL" w:eastAsia="nl-NL"/>
                </w:rPr>
                <w:t>30</w:t>
              </w:r>
            </w:moveTo>
          </w:p>
        </w:tc>
        <w:tc>
          <w:tcPr>
            <w:tcW w:w="1275" w:type="dxa"/>
            <w:tcBorders>
              <w:left w:val="nil"/>
              <w:bottom w:val="single" w:sz="4" w:space="0" w:color="auto"/>
              <w:right w:val="nil"/>
            </w:tcBorders>
            <w:vAlign w:val="bottom"/>
          </w:tcPr>
          <w:p w14:paraId="5F7BD53D" w14:textId="77777777" w:rsidR="00C51977" w:rsidRPr="004D4E03" w:rsidRDefault="00C51977" w:rsidP="0063101F">
            <w:pPr>
              <w:spacing w:after="0" w:line="276" w:lineRule="auto"/>
              <w:jc w:val="center"/>
              <w:rPr>
                <w:moveTo w:id="2913" w:author="EliseSchramkowski" w:date="2021-08-22T14:39:00Z"/>
                <w:rFonts w:ascii="Times New Roman" w:eastAsia="Times New Roman" w:hAnsi="Times New Roman" w:cs="Times New Roman"/>
                <w:color w:val="000000" w:themeColor="text1"/>
                <w:sz w:val="24"/>
                <w:szCs w:val="24"/>
                <w:lang w:val="nl-NL" w:eastAsia="nl-NL"/>
              </w:rPr>
            </w:pPr>
            <w:moveTo w:id="2914" w:author="EliseSchramkowski" w:date="2021-08-22T14:39:00Z">
              <w:r>
                <w:rPr>
                  <w:rFonts w:ascii="Times New Roman" w:eastAsia="Times New Roman" w:hAnsi="Times New Roman" w:cs="Times New Roman"/>
                  <w:color w:val="000000" w:themeColor="text1"/>
                  <w:sz w:val="24"/>
                  <w:szCs w:val="24"/>
                  <w:lang w:val="nl-NL" w:eastAsia="nl-NL"/>
                </w:rPr>
                <w:t>19 (63.3%)</w:t>
              </w:r>
            </w:moveTo>
          </w:p>
        </w:tc>
        <w:tc>
          <w:tcPr>
            <w:tcW w:w="839" w:type="dxa"/>
            <w:tcBorders>
              <w:left w:val="nil"/>
              <w:bottom w:val="single" w:sz="4" w:space="0" w:color="auto"/>
              <w:right w:val="nil"/>
            </w:tcBorders>
            <w:vAlign w:val="bottom"/>
          </w:tcPr>
          <w:p w14:paraId="2CB06DB0" w14:textId="77777777" w:rsidR="00C51977" w:rsidRPr="004D4E03" w:rsidRDefault="00C51977" w:rsidP="0063101F">
            <w:pPr>
              <w:spacing w:after="0" w:line="276" w:lineRule="auto"/>
              <w:jc w:val="center"/>
              <w:rPr>
                <w:moveTo w:id="2915" w:author="EliseSchramkowski" w:date="2021-08-22T14:39:00Z"/>
                <w:rFonts w:ascii="Times New Roman" w:eastAsia="Times New Roman" w:hAnsi="Times New Roman" w:cs="Times New Roman"/>
                <w:color w:val="000000" w:themeColor="text1"/>
                <w:sz w:val="24"/>
                <w:szCs w:val="24"/>
                <w:lang w:val="nl-NL" w:eastAsia="nl-NL"/>
              </w:rPr>
            </w:pPr>
            <w:moveTo w:id="2916" w:author="EliseSchramkowski" w:date="2021-08-22T14:39:00Z">
              <w:r>
                <w:rPr>
                  <w:rFonts w:ascii="Times New Roman" w:eastAsia="Times New Roman" w:hAnsi="Times New Roman" w:cs="Times New Roman"/>
                  <w:color w:val="000000" w:themeColor="text1"/>
                  <w:sz w:val="24"/>
                  <w:szCs w:val="24"/>
                  <w:lang w:val="nl-NL" w:eastAsia="nl-NL"/>
                </w:rPr>
                <w:t>11</w:t>
              </w:r>
            </w:moveTo>
          </w:p>
        </w:tc>
        <w:tc>
          <w:tcPr>
            <w:tcW w:w="160" w:type="dxa"/>
            <w:tcBorders>
              <w:left w:val="nil"/>
              <w:bottom w:val="single" w:sz="4" w:space="0" w:color="auto"/>
              <w:right w:val="nil"/>
            </w:tcBorders>
          </w:tcPr>
          <w:p w14:paraId="076CBB54" w14:textId="77777777" w:rsidR="00C51977" w:rsidRDefault="00C51977" w:rsidP="0063101F">
            <w:pPr>
              <w:spacing w:after="0" w:line="276" w:lineRule="auto"/>
              <w:jc w:val="center"/>
              <w:rPr>
                <w:moveTo w:id="2917" w:author="EliseSchramkowski" w:date="2021-08-22T14:39:00Z"/>
                <w:rFonts w:ascii="Times New Roman" w:eastAsia="Times New Roman" w:hAnsi="Times New Roman" w:cs="Times New Roman"/>
                <w:color w:val="000000" w:themeColor="text1"/>
                <w:sz w:val="24"/>
                <w:szCs w:val="24"/>
                <w:lang w:val="nl-NL" w:eastAsia="nl-NL"/>
              </w:rPr>
            </w:pPr>
          </w:p>
        </w:tc>
        <w:tc>
          <w:tcPr>
            <w:tcW w:w="844" w:type="dxa"/>
            <w:tcBorders>
              <w:left w:val="nil"/>
              <w:bottom w:val="single" w:sz="4" w:space="0" w:color="auto"/>
              <w:right w:val="nil"/>
            </w:tcBorders>
            <w:shd w:val="clear" w:color="auto" w:fill="auto"/>
            <w:noWrap/>
            <w:vAlign w:val="bottom"/>
          </w:tcPr>
          <w:p w14:paraId="715B3671" w14:textId="77777777" w:rsidR="00C51977" w:rsidRDefault="00C51977" w:rsidP="0063101F">
            <w:pPr>
              <w:spacing w:after="0" w:line="276" w:lineRule="auto"/>
              <w:jc w:val="center"/>
              <w:rPr>
                <w:moveTo w:id="2918" w:author="EliseSchramkowski" w:date="2021-08-22T14:39:00Z"/>
                <w:rFonts w:ascii="Times New Roman" w:eastAsia="Times New Roman" w:hAnsi="Times New Roman" w:cs="Times New Roman"/>
                <w:color w:val="000000" w:themeColor="text1"/>
                <w:sz w:val="24"/>
                <w:szCs w:val="24"/>
                <w:lang w:val="nl-NL" w:eastAsia="nl-NL"/>
              </w:rPr>
            </w:pPr>
            <w:moveTo w:id="2919" w:author="EliseSchramkowski" w:date="2021-08-22T14:39:00Z">
              <w:r>
                <w:rPr>
                  <w:rFonts w:ascii="Times New Roman" w:eastAsia="Times New Roman" w:hAnsi="Times New Roman" w:cs="Times New Roman"/>
                  <w:color w:val="000000" w:themeColor="text1"/>
                  <w:sz w:val="24"/>
                  <w:szCs w:val="24"/>
                  <w:lang w:val="nl-NL" w:eastAsia="nl-NL"/>
                </w:rPr>
                <w:t>130</w:t>
              </w:r>
            </w:moveTo>
          </w:p>
        </w:tc>
        <w:tc>
          <w:tcPr>
            <w:tcW w:w="1418" w:type="dxa"/>
            <w:tcBorders>
              <w:left w:val="nil"/>
              <w:bottom w:val="single" w:sz="4" w:space="0" w:color="auto"/>
              <w:right w:val="nil"/>
            </w:tcBorders>
            <w:shd w:val="clear" w:color="auto" w:fill="auto"/>
            <w:noWrap/>
            <w:vAlign w:val="bottom"/>
          </w:tcPr>
          <w:p w14:paraId="53447E57" w14:textId="77777777" w:rsidR="00C51977" w:rsidRDefault="00C51977" w:rsidP="0063101F">
            <w:pPr>
              <w:spacing w:after="0" w:line="276" w:lineRule="auto"/>
              <w:jc w:val="center"/>
              <w:rPr>
                <w:moveTo w:id="2920" w:author="EliseSchramkowski" w:date="2021-08-22T14:39:00Z"/>
                <w:rFonts w:ascii="Times New Roman" w:eastAsia="Times New Roman" w:hAnsi="Times New Roman" w:cs="Times New Roman"/>
                <w:color w:val="000000" w:themeColor="text1"/>
                <w:sz w:val="24"/>
                <w:szCs w:val="24"/>
                <w:lang w:val="nl-NL" w:eastAsia="nl-NL"/>
              </w:rPr>
            </w:pPr>
            <w:moveTo w:id="2921" w:author="EliseSchramkowski" w:date="2021-08-22T14:39:00Z">
              <w:r>
                <w:rPr>
                  <w:rFonts w:ascii="Times New Roman" w:eastAsia="Times New Roman" w:hAnsi="Times New Roman" w:cs="Times New Roman"/>
                  <w:color w:val="000000" w:themeColor="text1"/>
                  <w:sz w:val="24"/>
                  <w:szCs w:val="24"/>
                  <w:lang w:val="nl-NL" w:eastAsia="nl-NL"/>
                </w:rPr>
                <w:t>106 (81.5%)</w:t>
              </w:r>
            </w:moveTo>
          </w:p>
        </w:tc>
        <w:tc>
          <w:tcPr>
            <w:tcW w:w="1134" w:type="dxa"/>
            <w:tcBorders>
              <w:left w:val="nil"/>
              <w:bottom w:val="single" w:sz="4" w:space="0" w:color="auto"/>
              <w:right w:val="nil"/>
            </w:tcBorders>
            <w:shd w:val="clear" w:color="auto" w:fill="auto"/>
            <w:noWrap/>
            <w:vAlign w:val="bottom"/>
          </w:tcPr>
          <w:p w14:paraId="05AFC206" w14:textId="77777777" w:rsidR="00C51977" w:rsidRDefault="00C51977" w:rsidP="0063101F">
            <w:pPr>
              <w:spacing w:after="0" w:line="276" w:lineRule="auto"/>
              <w:jc w:val="center"/>
              <w:rPr>
                <w:moveTo w:id="2922" w:author="EliseSchramkowski" w:date="2021-08-22T14:39:00Z"/>
                <w:rFonts w:ascii="Times New Roman" w:eastAsia="Times New Roman" w:hAnsi="Times New Roman" w:cs="Times New Roman"/>
                <w:color w:val="000000" w:themeColor="text1"/>
                <w:sz w:val="24"/>
                <w:szCs w:val="24"/>
                <w:lang w:val="nl-NL" w:eastAsia="nl-NL"/>
              </w:rPr>
            </w:pPr>
            <w:moveTo w:id="2923" w:author="EliseSchramkowski" w:date="2021-08-22T14:39:00Z">
              <w:r>
                <w:rPr>
                  <w:rFonts w:ascii="Times New Roman" w:eastAsia="Times New Roman" w:hAnsi="Times New Roman" w:cs="Times New Roman"/>
                  <w:color w:val="000000" w:themeColor="text1"/>
                  <w:sz w:val="24"/>
                  <w:szCs w:val="24"/>
                  <w:lang w:val="nl-NL" w:eastAsia="nl-NL"/>
                </w:rPr>
                <w:t>24</w:t>
              </w:r>
            </w:moveTo>
          </w:p>
        </w:tc>
      </w:tr>
      <w:tr w:rsidR="00C51977" w:rsidRPr="0068737F" w14:paraId="69B95D55" w14:textId="77777777" w:rsidTr="0063101F">
        <w:trPr>
          <w:trHeight w:val="288"/>
        </w:trPr>
        <w:tc>
          <w:tcPr>
            <w:tcW w:w="8364" w:type="dxa"/>
            <w:gridSpan w:val="9"/>
            <w:tcBorders>
              <w:top w:val="single" w:sz="4" w:space="0" w:color="auto"/>
              <w:left w:val="nil"/>
              <w:right w:val="nil"/>
            </w:tcBorders>
          </w:tcPr>
          <w:p w14:paraId="6D1F6D84" w14:textId="35D1044D" w:rsidR="00C51977" w:rsidRPr="00843533" w:rsidRDefault="00C51977" w:rsidP="0063101F">
            <w:pPr>
              <w:spacing w:after="0" w:line="276" w:lineRule="auto"/>
              <w:rPr>
                <w:moveTo w:id="2924" w:author="EliseSchramkowski" w:date="2021-08-22T14:39:00Z"/>
                <w:rFonts w:ascii="Times New Roman" w:eastAsia="Times New Roman" w:hAnsi="Times New Roman" w:cs="Times New Roman"/>
                <w:color w:val="000000" w:themeColor="text1"/>
                <w:sz w:val="24"/>
                <w:szCs w:val="24"/>
                <w:lang w:eastAsia="nl-NL"/>
              </w:rPr>
            </w:pPr>
            <w:moveTo w:id="2925" w:author="EliseSchramkowski" w:date="2021-08-22T14:39:00Z">
              <w:r>
                <w:rPr>
                  <w:rFonts w:ascii="Times New Roman" w:eastAsia="Times New Roman" w:hAnsi="Times New Roman" w:cs="Times New Roman"/>
                  <w:i/>
                  <w:color w:val="000000" w:themeColor="text1"/>
                  <w:sz w:val="24"/>
                  <w:szCs w:val="24"/>
                  <w:lang w:eastAsia="nl-NL"/>
                </w:rPr>
                <w:t>Note</w:t>
              </w:r>
              <w:r>
                <w:rPr>
                  <w:rFonts w:ascii="Times New Roman" w:eastAsia="Times New Roman" w:hAnsi="Times New Roman" w:cs="Times New Roman"/>
                  <w:color w:val="000000" w:themeColor="text1"/>
                  <w:sz w:val="24"/>
                  <w:szCs w:val="24"/>
                  <w:lang w:eastAsia="nl-NL"/>
                </w:rPr>
                <w:t>.</w:t>
              </w:r>
              <w:r>
                <w:rPr>
                  <w:rFonts w:ascii="Times New Roman" w:hAnsi="Times New Roman" w:cs="Times New Roman"/>
                  <w:sz w:val="24"/>
                  <w:szCs w:val="24"/>
                </w:rPr>
                <w:t xml:space="preserve"> At the article level, it was determined that marginal significance was used within an article if it contained at least one</w:t>
              </w:r>
              <w:r>
                <w:rPr>
                  <w:rFonts w:ascii="Times New Roman" w:hAnsi="Times New Roman" w:cs="Times New Roman"/>
                  <w:i/>
                  <w:sz w:val="24"/>
                  <w:szCs w:val="24"/>
                </w:rPr>
                <w:t xml:space="preserve"> p</w:t>
              </w:r>
              <w:r>
                <w:rPr>
                  <w:rFonts w:ascii="Times New Roman" w:hAnsi="Times New Roman" w:cs="Times New Roman"/>
                  <w:sz w:val="24"/>
                  <w:szCs w:val="24"/>
                </w:rPr>
                <w:t xml:space="preserve">-value as marginally significant according to the definition of </w:t>
              </w:r>
              <w:r w:rsidRPr="002064DE">
                <w:rPr>
                  <w:rFonts w:ascii="Times New Roman" w:hAnsi="Times New Roman" w:cs="Times New Roman"/>
                  <w:sz w:val="24"/>
                  <w:szCs w:val="24"/>
                </w:rPr>
                <w:t xml:space="preserve">Ohlsson </w:t>
              </w:r>
              <w:proofErr w:type="spellStart"/>
              <w:r w:rsidRPr="002064DE">
                <w:rPr>
                  <w:rFonts w:ascii="Times New Roman" w:hAnsi="Times New Roman" w:cs="Times New Roman"/>
                  <w:sz w:val="24"/>
                  <w:szCs w:val="24"/>
                </w:rPr>
                <w:t>Collentine</w:t>
              </w:r>
              <w:proofErr w:type="spellEnd"/>
              <w:r w:rsidRPr="002064DE">
                <w:rPr>
                  <w:rFonts w:ascii="Times New Roman" w:hAnsi="Times New Roman" w:cs="Times New Roman"/>
                  <w:sz w:val="24"/>
                  <w:szCs w:val="24"/>
                </w:rPr>
                <w:t xml:space="preserve"> et al</w:t>
              </w:r>
              <w:r>
                <w:rPr>
                  <w:rFonts w:ascii="Times New Roman" w:hAnsi="Times New Roman" w:cs="Times New Roman"/>
                  <w:sz w:val="24"/>
                  <w:szCs w:val="24"/>
                </w:rPr>
                <w:t xml:space="preserve">. </w:t>
              </w:r>
            </w:moveTo>
            <w:ins w:id="2926" w:author="EliseSchramkowski" w:date="2021-08-23T14:13:00Z">
              <w:r w:rsidR="00274AC6">
                <w:rPr>
                  <w:rFonts w:ascii="Times New Roman" w:hAnsi="Times New Roman" w:cs="Times New Roman"/>
                  <w:sz w:val="24"/>
                  <w:szCs w:val="24"/>
                </w:rPr>
                <w:t>(2019)</w:t>
              </w:r>
            </w:ins>
            <w:ins w:id="2927" w:author="EliseSchramkowski" w:date="2021-09-06T10:35:00Z">
              <w:r w:rsidR="00C106AD">
                <w:rPr>
                  <w:rFonts w:ascii="Times New Roman" w:hAnsi="Times New Roman" w:cs="Times New Roman"/>
                  <w:sz w:val="24"/>
                  <w:szCs w:val="24"/>
                </w:rPr>
                <w:t>.</w:t>
              </w:r>
            </w:ins>
            <w:moveTo w:id="2928" w:author="EliseSchramkowski" w:date="2021-08-22T14:39:00Z">
              <w:del w:id="2929" w:author="EliseSchramkowski" w:date="2021-08-23T14:13:00Z">
                <w:r w:rsidDel="00274AC6">
                  <w:rPr>
                    <w:rFonts w:ascii="Times New Roman" w:hAnsi="Times New Roman" w:cs="Times New Roman"/>
                    <w:sz w:val="24"/>
                    <w:szCs w:val="24"/>
                  </w:rPr>
                  <w:delText xml:space="preserve"> </w:delText>
                </w:r>
              </w:del>
            </w:moveTo>
          </w:p>
        </w:tc>
      </w:tr>
      <w:moveToRangeEnd w:id="2524"/>
    </w:tbl>
    <w:p w14:paraId="60530BA7" w14:textId="77777777" w:rsidR="00C51977" w:rsidRDefault="00C51977" w:rsidP="00B03900">
      <w:pPr>
        <w:spacing w:after="0" w:line="480" w:lineRule="auto"/>
        <w:jc w:val="both"/>
        <w:rPr>
          <w:rFonts w:ascii="Times New Roman" w:hAnsi="Times New Roman" w:cs="Times New Roman"/>
          <w:color w:val="FF0000"/>
          <w:sz w:val="24"/>
          <w:szCs w:val="24"/>
        </w:rPr>
      </w:pPr>
    </w:p>
    <w:p w14:paraId="7AE9236A" w14:textId="1BAD98D0" w:rsidR="00B03900" w:rsidDel="00496AD1" w:rsidRDefault="00B03900">
      <w:pPr>
        <w:spacing w:after="0" w:line="480" w:lineRule="auto"/>
        <w:jc w:val="both"/>
        <w:rPr>
          <w:del w:id="2930" w:author="EliseSchramkowski" w:date="2021-11-04T11:02:00Z"/>
          <w:rFonts w:ascii="Times New Roman" w:hAnsi="Times New Roman" w:cs="Times New Roman"/>
          <w:sz w:val="24"/>
          <w:szCs w:val="24"/>
        </w:rPr>
        <w:pPrChange w:id="2931" w:author="EliseSchramkowski" w:date="2021-08-22T14:39:00Z">
          <w:pPr>
            <w:spacing w:after="0" w:line="480" w:lineRule="auto"/>
            <w:ind w:firstLine="708"/>
            <w:jc w:val="both"/>
          </w:pPr>
        </w:pPrChange>
      </w:pPr>
      <w:del w:id="2932" w:author="EliseSchramkowski" w:date="2021-09-06T10:36:00Z">
        <w:r w:rsidDel="00E301ED">
          <w:rPr>
            <w:rFonts w:ascii="Times New Roman" w:hAnsi="Times New Roman" w:cs="Times New Roman"/>
            <w:sz w:val="24"/>
            <w:szCs w:val="24"/>
          </w:rPr>
          <w:delText>Finally</w:delText>
        </w:r>
      </w:del>
      <w:del w:id="2933" w:author="EliseSchramkowski" w:date="2021-11-04T11:02:00Z">
        <w:r w:rsidDel="00496AD1">
          <w:rPr>
            <w:rFonts w:ascii="Times New Roman" w:hAnsi="Times New Roman" w:cs="Times New Roman"/>
            <w:sz w:val="24"/>
            <w:szCs w:val="24"/>
          </w:rPr>
          <w:delText xml:space="preserve">, we discuss the prevalence of marginal significance among manually retrieved results related to explicitly stated hypotheses. Looking at Table 9, in 19 of the 30 </w:delText>
        </w:r>
      </w:del>
      <w:del w:id="2934" w:author="EliseSchramkowski" w:date="2021-09-06T10:36:00Z">
        <w:r w:rsidDel="00E301ED">
          <w:rPr>
            <w:rFonts w:ascii="Times New Roman" w:hAnsi="Times New Roman" w:cs="Times New Roman"/>
            <w:sz w:val="24"/>
            <w:szCs w:val="24"/>
          </w:rPr>
          <w:delText xml:space="preserve">journals </w:delText>
        </w:r>
      </w:del>
      <w:del w:id="2935" w:author="EliseSchramkowski" w:date="2021-09-06T10:37:00Z">
        <w:r w:rsidDel="00E301ED">
          <w:rPr>
            <w:rFonts w:ascii="Times New Roman" w:hAnsi="Times New Roman" w:cs="Times New Roman"/>
            <w:sz w:val="24"/>
            <w:szCs w:val="24"/>
          </w:rPr>
          <w:delText xml:space="preserve">(63.3%) </w:delText>
        </w:r>
      </w:del>
      <w:del w:id="2936" w:author="EliseSchramkowski" w:date="2021-11-04T11:02:00Z">
        <w:r w:rsidDel="00496AD1">
          <w:rPr>
            <w:rFonts w:ascii="Times New Roman" w:hAnsi="Times New Roman" w:cs="Times New Roman"/>
            <w:sz w:val="24"/>
            <w:szCs w:val="24"/>
          </w:rPr>
          <w:delText xml:space="preserve">with reported </w:delText>
        </w:r>
        <w:r w:rsidDel="00496AD1">
          <w:rPr>
            <w:rFonts w:ascii="Times New Roman" w:hAnsi="Times New Roman" w:cs="Times New Roman"/>
            <w:i/>
            <w:sz w:val="24"/>
            <w:szCs w:val="24"/>
          </w:rPr>
          <w:delText>p</w:delText>
        </w:r>
        <w:r w:rsidDel="00496AD1">
          <w:rPr>
            <w:rFonts w:ascii="Times New Roman" w:hAnsi="Times New Roman" w:cs="Times New Roman"/>
            <w:iCs/>
            <w:sz w:val="24"/>
            <w:szCs w:val="24"/>
          </w:rPr>
          <w:delText>-values</w:delText>
        </w:r>
        <w:r w:rsidDel="00496AD1">
          <w:rPr>
            <w:rFonts w:ascii="Times New Roman" w:hAnsi="Times New Roman" w:cs="Times New Roman"/>
            <w:sz w:val="24"/>
            <w:szCs w:val="24"/>
          </w:rPr>
          <w:delText xml:space="preserve"> in the range (.05 - .10] from</w:delText>
        </w:r>
        <w:r w:rsidRPr="003D2406" w:rsidDel="00496AD1">
          <w:rPr>
            <w:rFonts w:ascii="Times New Roman" w:hAnsi="Times New Roman" w:cs="Times New Roman"/>
            <w:sz w:val="24"/>
            <w:szCs w:val="24"/>
          </w:rPr>
          <w:delText xml:space="preserve"> ‘</w:delText>
        </w:r>
      </w:del>
      <w:del w:id="2937" w:author="EliseSchramkowski" w:date="2021-09-08T09:58:00Z">
        <w:r w:rsidRPr="003D2406" w:rsidDel="003D2406">
          <w:rPr>
            <w:rFonts w:ascii="Times New Roman" w:hAnsi="Times New Roman" w:cs="Times New Roman"/>
            <w:i/>
            <w:iCs/>
            <w:sz w:val="24"/>
            <w:szCs w:val="24"/>
            <w:rPrChange w:id="2938" w:author="EliseSchramkowski" w:date="2021-09-08T09:59:00Z">
              <w:rPr>
                <w:rFonts w:ascii="Times New Roman" w:hAnsi="Times New Roman" w:cs="Times New Roman"/>
                <w:sz w:val="24"/>
                <w:szCs w:val="24"/>
              </w:rPr>
            </w:rPrChange>
          </w:rPr>
          <w:delText>Manual’</w:delText>
        </w:r>
      </w:del>
      <w:del w:id="2939" w:author="EliseSchramkowski" w:date="2021-11-04T11:02:00Z">
        <w:r w:rsidDel="00496AD1">
          <w:rPr>
            <w:rFonts w:ascii="Times New Roman" w:hAnsi="Times New Roman" w:cs="Times New Roman"/>
            <w:sz w:val="24"/>
            <w:szCs w:val="24"/>
          </w:rPr>
          <w:delText xml:space="preserve">, at least one </w:delText>
        </w:r>
        <w:r w:rsidDel="00496AD1">
          <w:rPr>
            <w:rFonts w:ascii="Times New Roman" w:hAnsi="Times New Roman" w:cs="Times New Roman"/>
            <w:i/>
            <w:sz w:val="24"/>
            <w:szCs w:val="24"/>
          </w:rPr>
          <w:delText>p</w:delText>
        </w:r>
        <w:r w:rsidDel="00496AD1">
          <w:rPr>
            <w:rFonts w:ascii="Times New Roman" w:hAnsi="Times New Roman" w:cs="Times New Roman"/>
            <w:iCs/>
            <w:sz w:val="24"/>
            <w:szCs w:val="24"/>
          </w:rPr>
          <w:delText xml:space="preserve">-value was reported as </w:delText>
        </w:r>
        <w:r w:rsidDel="00496AD1">
          <w:rPr>
            <w:rFonts w:ascii="Times New Roman" w:hAnsi="Times New Roman" w:cs="Times New Roman"/>
            <w:sz w:val="24"/>
            <w:szCs w:val="24"/>
          </w:rPr>
          <w:delText xml:space="preserve">marginally significant. </w:delText>
        </w:r>
      </w:del>
      <w:del w:id="2940" w:author="EliseSchramkowski" w:date="2021-08-14T14:53:00Z">
        <w:r w:rsidDel="001B7828">
          <w:rPr>
            <w:rFonts w:ascii="Times New Roman" w:hAnsi="Times New Roman" w:cs="Times New Roman"/>
            <w:sz w:val="24"/>
            <w:szCs w:val="24"/>
            <w:highlight w:val="yellow"/>
          </w:rPr>
          <w:delText xml:space="preserve">The journal with the lowest percentage of articles with at least one </w:delText>
        </w:r>
        <w:r w:rsidDel="001B7828">
          <w:rPr>
            <w:rFonts w:ascii="Times New Roman" w:hAnsi="Times New Roman" w:cs="Times New Roman"/>
            <w:i/>
            <w:sz w:val="24"/>
            <w:szCs w:val="24"/>
            <w:highlight w:val="yellow"/>
          </w:rPr>
          <w:delText>p</w:delText>
        </w:r>
        <w:r w:rsidDel="001B7828">
          <w:rPr>
            <w:rFonts w:ascii="Times New Roman" w:hAnsi="Times New Roman" w:cs="Times New Roman"/>
            <w:iCs/>
            <w:sz w:val="24"/>
            <w:szCs w:val="24"/>
            <w:highlight w:val="yellow"/>
          </w:rPr>
          <w:delText>-value</w:delText>
        </w:r>
        <w:r w:rsidDel="001B7828">
          <w:rPr>
            <w:rFonts w:ascii="Times New Roman" w:hAnsi="Times New Roman" w:cs="Times New Roman"/>
            <w:sz w:val="24"/>
            <w:szCs w:val="24"/>
            <w:highlight w:val="yellow"/>
          </w:rPr>
          <w:delText xml:space="preserve"> reported as marginally significant was </w:delText>
        </w:r>
        <w:r w:rsidDel="001B7828">
          <w:rPr>
            <w:rFonts w:ascii="Times New Roman" w:hAnsi="Times New Roman" w:cs="Times New Roman"/>
            <w:i/>
            <w:sz w:val="24"/>
            <w:szCs w:val="24"/>
            <w:highlight w:val="yellow"/>
          </w:rPr>
          <w:delText xml:space="preserve">SQ </w:delText>
        </w:r>
        <w:r w:rsidDel="001B7828">
          <w:rPr>
            <w:rFonts w:ascii="Times New Roman" w:hAnsi="Times New Roman" w:cs="Times New Roman"/>
            <w:sz w:val="24"/>
            <w:szCs w:val="24"/>
            <w:highlight w:val="yellow"/>
          </w:rPr>
          <w:delText xml:space="preserve">(2 out of 4 articles, or 50.0%). Relatively, there were less articles with results reported as marginally significant in the year 2014 (6 out of 13 articles, or 46.2%) than in the years 2015 (6 out of 7 articles, or 85.7%) and </w:delText>
        </w:r>
        <w:r w:rsidDel="001B7828">
          <w:rPr>
            <w:rFonts w:ascii="Times New Roman" w:hAnsi="Times New Roman" w:cs="Times New Roman"/>
            <w:color w:val="000000" w:themeColor="text1"/>
            <w:sz w:val="24"/>
            <w:szCs w:val="24"/>
            <w:highlight w:val="yellow"/>
          </w:rPr>
          <w:delText>2016 (7 out of 10 articles, or 70.0%).</w:delText>
        </w:r>
        <w:r w:rsidDel="001B7828">
          <w:rPr>
            <w:rFonts w:ascii="Times New Roman" w:hAnsi="Times New Roman" w:cs="Times New Roman"/>
            <w:color w:val="000000" w:themeColor="text1"/>
            <w:sz w:val="24"/>
            <w:szCs w:val="24"/>
          </w:rPr>
          <w:delText xml:space="preserve"> </w:delText>
        </w:r>
      </w:del>
      <w:commentRangeStart w:id="2941"/>
      <w:del w:id="2942" w:author="EliseSchramkowski" w:date="2021-11-04T11:02:00Z">
        <w:r w:rsidDel="00496AD1">
          <w:rPr>
            <w:rFonts w:ascii="Times New Roman" w:hAnsi="Times New Roman" w:cs="Times New Roman"/>
            <w:color w:val="000000" w:themeColor="text1"/>
            <w:sz w:val="24"/>
            <w:szCs w:val="24"/>
          </w:rPr>
          <w:delText xml:space="preserve">At the results level, Table 9 shows that overall, 106 (81.5%) of 130 reported </w:delText>
        </w:r>
        <w:r w:rsidDel="00496AD1">
          <w:rPr>
            <w:rFonts w:ascii="Times New Roman" w:hAnsi="Times New Roman" w:cs="Times New Roman"/>
            <w:i/>
            <w:color w:val="000000" w:themeColor="text1"/>
            <w:sz w:val="24"/>
            <w:szCs w:val="24"/>
          </w:rPr>
          <w:delText>p</w:delText>
        </w:r>
        <w:r w:rsidDel="00496AD1">
          <w:rPr>
            <w:rFonts w:ascii="Times New Roman" w:hAnsi="Times New Roman" w:cs="Times New Roman"/>
            <w:color w:val="000000" w:themeColor="text1"/>
            <w:sz w:val="24"/>
            <w:szCs w:val="24"/>
          </w:rPr>
          <w:delText>-values in the range (.05 - .10] were reported as marginally significant</w:delText>
        </w:r>
        <w:commentRangeEnd w:id="2941"/>
        <w:r w:rsidDel="00496AD1">
          <w:rPr>
            <w:rStyle w:val="CommentReference"/>
          </w:rPr>
          <w:commentReference w:id="2941"/>
        </w:r>
        <w:r w:rsidDel="00496AD1">
          <w:rPr>
            <w:rFonts w:ascii="Times New Roman" w:hAnsi="Times New Roman" w:cs="Times New Roman"/>
            <w:color w:val="000000" w:themeColor="text1"/>
            <w:sz w:val="24"/>
            <w:szCs w:val="24"/>
          </w:rPr>
          <w:delText>. L</w:delText>
        </w:r>
        <w:commentRangeStart w:id="2943"/>
        <w:r w:rsidDel="00496AD1">
          <w:rPr>
            <w:rFonts w:ascii="Times New Roman" w:hAnsi="Times New Roman" w:cs="Times New Roman"/>
            <w:color w:val="000000" w:themeColor="text1"/>
            <w:sz w:val="24"/>
            <w:szCs w:val="24"/>
          </w:rPr>
          <w:delText>oo</w:delText>
        </w:r>
        <w:commentRangeEnd w:id="2943"/>
        <w:r w:rsidDel="00496AD1">
          <w:rPr>
            <w:rStyle w:val="CommentReference"/>
          </w:rPr>
          <w:commentReference w:id="2943"/>
        </w:r>
        <w:r w:rsidDel="00496AD1">
          <w:rPr>
            <w:rFonts w:ascii="Times New Roman" w:hAnsi="Times New Roman" w:cs="Times New Roman"/>
            <w:color w:val="000000" w:themeColor="text1"/>
            <w:sz w:val="24"/>
            <w:szCs w:val="24"/>
          </w:rPr>
          <w:delText xml:space="preserve">king at the different journals, reporting results as marginally significant was most prevalent in </w:delText>
        </w:r>
        <w:r w:rsidDel="00496AD1">
          <w:rPr>
            <w:rFonts w:ascii="Times New Roman" w:hAnsi="Times New Roman" w:cs="Times New Roman"/>
            <w:i/>
            <w:color w:val="000000" w:themeColor="text1"/>
            <w:sz w:val="24"/>
            <w:szCs w:val="24"/>
          </w:rPr>
          <w:delText xml:space="preserve">AJS </w:delText>
        </w:r>
        <w:r w:rsidDel="00496AD1">
          <w:rPr>
            <w:rFonts w:ascii="Times New Roman" w:hAnsi="Times New Roman" w:cs="Times New Roman"/>
            <w:color w:val="000000" w:themeColor="text1"/>
            <w:sz w:val="24"/>
            <w:szCs w:val="24"/>
          </w:rPr>
          <w:delText xml:space="preserve">(72 out of 76 results, or 94.7%) and least prevalent in </w:delText>
        </w:r>
        <w:r w:rsidDel="00496AD1">
          <w:rPr>
            <w:rFonts w:ascii="Times New Roman" w:hAnsi="Times New Roman" w:cs="Times New Roman"/>
            <w:i/>
            <w:color w:val="000000" w:themeColor="text1"/>
            <w:sz w:val="24"/>
            <w:szCs w:val="24"/>
          </w:rPr>
          <w:delText>SQ</w:delText>
        </w:r>
        <w:r w:rsidDel="00496AD1">
          <w:rPr>
            <w:rFonts w:ascii="Times New Roman" w:hAnsi="Times New Roman" w:cs="Times New Roman"/>
            <w:color w:val="000000" w:themeColor="text1"/>
            <w:sz w:val="24"/>
            <w:szCs w:val="24"/>
          </w:rPr>
          <w:delText xml:space="preserve"> (5 out of 12 results, or 41.7%). </w:delText>
        </w:r>
        <w:r w:rsidDel="00496AD1">
          <w:rPr>
            <w:rFonts w:ascii="Times New Roman" w:hAnsi="Times New Roman" w:cs="Times New Roman"/>
            <w:sz w:val="24"/>
            <w:szCs w:val="24"/>
          </w:rPr>
          <w:delText>Among the different years, reporting results as marginally significant was most prevalent in 2015 (71 out of 74 results, or 95.9%) and least prevalent in 2014 (11 out of 24 results, or 45.8%). Thus, our manually retrieved results also suggest assigning marginal significance occurs regularly in</w:delText>
        </w:r>
      </w:del>
      <w:del w:id="2944" w:author="EliseSchramkowski" w:date="2021-11-02T09:33:00Z">
        <w:r w:rsidDel="001E3E44">
          <w:rPr>
            <w:rFonts w:ascii="Times New Roman" w:hAnsi="Times New Roman" w:cs="Times New Roman"/>
            <w:sz w:val="24"/>
            <w:szCs w:val="24"/>
          </w:rPr>
          <w:delText xml:space="preserve"> </w:delText>
        </w:r>
      </w:del>
      <w:del w:id="2945" w:author="EliseSchramkowski" w:date="2021-11-04T11:02:00Z">
        <w:r w:rsidDel="00496AD1">
          <w:rPr>
            <w:rFonts w:ascii="Times New Roman" w:hAnsi="Times New Roman" w:cs="Times New Roman"/>
            <w:sz w:val="24"/>
            <w:szCs w:val="24"/>
          </w:rPr>
          <w:delText>articles</w:delText>
        </w:r>
      </w:del>
      <w:del w:id="2946" w:author="EliseSchramkowski" w:date="2021-11-02T09:33:00Z">
        <w:r w:rsidDel="001E3E44">
          <w:rPr>
            <w:rFonts w:ascii="Times New Roman" w:hAnsi="Times New Roman" w:cs="Times New Roman"/>
            <w:sz w:val="24"/>
            <w:szCs w:val="24"/>
          </w:rPr>
          <w:delText xml:space="preserve"> published in sociology journals</w:delText>
        </w:r>
      </w:del>
      <w:del w:id="2947" w:author="EliseSchramkowski" w:date="2021-11-04T11:02:00Z">
        <w:r w:rsidDel="00496AD1">
          <w:rPr>
            <w:rFonts w:ascii="Times New Roman" w:hAnsi="Times New Roman" w:cs="Times New Roman"/>
            <w:sz w:val="24"/>
            <w:szCs w:val="24"/>
          </w:rPr>
          <w:delText xml:space="preserve">. </w:delText>
        </w:r>
      </w:del>
    </w:p>
    <w:p w14:paraId="5D008255" w14:textId="77777777" w:rsidR="00B03900" w:rsidRDefault="00B03900" w:rsidP="00B03900">
      <w:pPr>
        <w:spacing w:after="0" w:line="480" w:lineRule="auto"/>
        <w:ind w:firstLine="708"/>
        <w:jc w:val="both"/>
        <w:rPr>
          <w:rFonts w:ascii="Times New Roman" w:hAnsi="Times New Roman" w:cs="Times New Roman"/>
          <w:sz w:val="24"/>
          <w:szCs w:val="24"/>
        </w:rPr>
      </w:pPr>
    </w:p>
    <w:p w14:paraId="6E13A2E3" w14:textId="3F45AD82" w:rsidR="00D35FB3" w:rsidDel="00496AD1" w:rsidRDefault="00D35FB3" w:rsidP="006F5AEE">
      <w:pPr>
        <w:spacing w:after="0" w:line="480" w:lineRule="auto"/>
        <w:ind w:firstLine="708"/>
        <w:jc w:val="both"/>
        <w:rPr>
          <w:del w:id="2948" w:author="EliseSchramkowski" w:date="2021-11-04T11:02:00Z"/>
          <w:rFonts w:ascii="Times New Roman" w:hAnsi="Times New Roman" w:cs="Times New Roman"/>
          <w:sz w:val="24"/>
          <w:szCs w:val="24"/>
        </w:rPr>
      </w:pPr>
    </w:p>
    <w:p w14:paraId="1BBFE012" w14:textId="33D53A7F" w:rsidR="00B03900" w:rsidDel="00683706" w:rsidRDefault="00B03900" w:rsidP="006F5AEE">
      <w:pPr>
        <w:spacing w:after="0" w:line="480" w:lineRule="auto"/>
        <w:ind w:firstLine="708"/>
        <w:jc w:val="both"/>
        <w:rPr>
          <w:del w:id="2949" w:author="EliseSchramkowski" w:date="2021-08-14T14:55:00Z"/>
          <w:rFonts w:ascii="Times New Roman" w:hAnsi="Times New Roman" w:cs="Times New Roman"/>
          <w:sz w:val="24"/>
          <w:szCs w:val="24"/>
        </w:rPr>
      </w:pPr>
      <w:commentRangeStart w:id="2950"/>
    </w:p>
    <w:p w14:paraId="191FD7E0" w14:textId="01E96011" w:rsidR="0020483E" w:rsidRPr="0020483E" w:rsidDel="00683706" w:rsidRDefault="0020483E" w:rsidP="0020483E">
      <w:pPr>
        <w:pStyle w:val="ListParagraph"/>
        <w:numPr>
          <w:ilvl w:val="0"/>
          <w:numId w:val="2"/>
        </w:numPr>
        <w:spacing w:after="0" w:line="480" w:lineRule="auto"/>
        <w:jc w:val="both"/>
        <w:rPr>
          <w:del w:id="2951" w:author="EliseSchramkowski" w:date="2021-08-14T14:55:00Z"/>
          <w:rFonts w:ascii="Times New Roman" w:hAnsi="Times New Roman" w:cs="Times New Roman"/>
          <w:color w:val="000000" w:themeColor="text1"/>
          <w:sz w:val="24"/>
          <w:szCs w:val="24"/>
          <w:rPrChange w:id="2952" w:author="EliseSchramkowski" w:date="2021-07-12T10:59:00Z">
            <w:rPr>
              <w:del w:id="2953" w:author="EliseSchramkowski" w:date="2021-08-14T14:55:00Z"/>
            </w:rPr>
          </w:rPrChange>
        </w:rPr>
      </w:pPr>
      <w:del w:id="2954" w:author="EliseSchramkowski" w:date="2021-07-12T10:58:00Z">
        <w:r w:rsidDel="0020483E">
          <w:rPr>
            <w:rFonts w:ascii="Times New Roman" w:hAnsi="Times New Roman" w:cs="Times New Roman"/>
            <w:color w:val="000000" w:themeColor="text1"/>
            <w:sz w:val="24"/>
            <w:szCs w:val="24"/>
          </w:rPr>
          <w:delText>i</w:delText>
        </w:r>
      </w:del>
      <w:del w:id="2955" w:author="EliseSchramkowski" w:date="2021-08-14T14:55:00Z">
        <w:r w:rsidDel="00683706">
          <w:rPr>
            <w:rFonts w:ascii="Times New Roman" w:hAnsi="Times New Roman" w:cs="Times New Roman"/>
            <w:color w:val="000000" w:themeColor="text1"/>
            <w:sz w:val="24"/>
            <w:szCs w:val="24"/>
          </w:rPr>
          <w:delText xml:space="preserve">n this section, </w:delText>
        </w:r>
      </w:del>
    </w:p>
    <w:p w14:paraId="441C9083" w14:textId="711719A8" w:rsidR="0020483E" w:rsidDel="00683706" w:rsidRDefault="0020483E" w:rsidP="00CC1600">
      <w:pPr>
        <w:spacing w:after="0" w:line="480" w:lineRule="auto"/>
        <w:jc w:val="both"/>
        <w:rPr>
          <w:del w:id="2956" w:author="EliseSchramkowski" w:date="2021-08-14T14:55:00Z"/>
          <w:rFonts w:ascii="Times New Roman" w:hAnsi="Times New Roman" w:cs="Times New Roman"/>
          <w:color w:val="000000" w:themeColor="text1"/>
          <w:sz w:val="24"/>
          <w:szCs w:val="24"/>
        </w:rPr>
      </w:pPr>
    </w:p>
    <w:p w14:paraId="267695D0" w14:textId="77777777" w:rsidR="00683706" w:rsidRPr="00CE547D" w:rsidRDefault="00683706" w:rsidP="00683706">
      <w:pPr>
        <w:spacing w:after="0" w:line="480" w:lineRule="auto"/>
        <w:jc w:val="both"/>
        <w:rPr>
          <w:rFonts w:ascii="Times New Roman" w:hAnsi="Times New Roman" w:cs="Times New Roman"/>
          <w:i/>
          <w:iCs/>
          <w:color w:val="000000" w:themeColor="text1"/>
          <w:sz w:val="24"/>
          <w:szCs w:val="24"/>
          <w:rPrChange w:id="2957" w:author="EliseSchramkowski" w:date="2021-08-22T17:44:00Z">
            <w:rPr>
              <w:rFonts w:ascii="Times New Roman" w:hAnsi="Times New Roman" w:cs="Times New Roman"/>
              <w:i/>
              <w:iCs/>
              <w:color w:val="000000" w:themeColor="text1"/>
              <w:sz w:val="24"/>
              <w:szCs w:val="24"/>
              <w:lang w:val="nl-NL"/>
            </w:rPr>
          </w:rPrChange>
        </w:rPr>
      </w:pPr>
      <w:r w:rsidRPr="00CE547D">
        <w:rPr>
          <w:rFonts w:ascii="Times New Roman" w:hAnsi="Times New Roman" w:cs="Times New Roman"/>
          <w:i/>
          <w:iCs/>
          <w:color w:val="000000" w:themeColor="text1"/>
          <w:sz w:val="24"/>
          <w:szCs w:val="24"/>
          <w:rPrChange w:id="2958" w:author="EliseSchramkowski" w:date="2021-08-22T17:44:00Z">
            <w:rPr>
              <w:rFonts w:ascii="Times New Roman" w:hAnsi="Times New Roman" w:cs="Times New Roman"/>
              <w:i/>
              <w:iCs/>
              <w:color w:val="000000" w:themeColor="text1"/>
              <w:sz w:val="24"/>
              <w:szCs w:val="24"/>
              <w:lang w:val="nl-NL"/>
            </w:rPr>
          </w:rPrChange>
        </w:rPr>
        <w:t>D</w:t>
      </w:r>
      <w:commentRangeEnd w:id="2950"/>
      <w:r w:rsidR="006D7678">
        <w:rPr>
          <w:rStyle w:val="CommentReference"/>
        </w:rPr>
        <w:commentReference w:id="2950"/>
      </w:r>
      <w:r w:rsidRPr="00CE547D">
        <w:rPr>
          <w:rFonts w:ascii="Times New Roman" w:hAnsi="Times New Roman" w:cs="Times New Roman"/>
          <w:i/>
          <w:iCs/>
          <w:color w:val="000000" w:themeColor="text1"/>
          <w:sz w:val="24"/>
          <w:szCs w:val="24"/>
          <w:rPrChange w:id="2959" w:author="EliseSchramkowski" w:date="2021-08-22T17:44:00Z">
            <w:rPr>
              <w:rFonts w:ascii="Times New Roman" w:hAnsi="Times New Roman" w:cs="Times New Roman"/>
              <w:i/>
              <w:iCs/>
              <w:color w:val="000000" w:themeColor="text1"/>
              <w:sz w:val="24"/>
              <w:szCs w:val="24"/>
              <w:lang w:val="nl-NL"/>
            </w:rPr>
          </w:rPrChange>
        </w:rPr>
        <w:t>iscussion and conclusions</w:t>
      </w:r>
    </w:p>
    <w:p w14:paraId="12011E15" w14:textId="6CEB87FB" w:rsidR="00772EFA" w:rsidRPr="00772EFA" w:rsidRDefault="00772EFA" w:rsidP="00774516">
      <w:pPr>
        <w:spacing w:after="0" w:line="480" w:lineRule="auto"/>
        <w:jc w:val="both"/>
        <w:rPr>
          <w:ins w:id="2960" w:author="EliseSchramkowski" w:date="2021-08-22T14:49:00Z"/>
          <w:rFonts w:ascii="Times New Roman" w:hAnsi="Times New Roman" w:cs="Times New Roman"/>
          <w:color w:val="000000" w:themeColor="text1"/>
          <w:sz w:val="24"/>
          <w:szCs w:val="24"/>
          <w:rPrChange w:id="2961" w:author="EliseSchramkowski" w:date="2021-08-22T14:51:00Z">
            <w:rPr>
              <w:ins w:id="2962" w:author="EliseSchramkowski" w:date="2021-08-22T14:49:00Z"/>
              <w:rFonts w:ascii="Times New Roman" w:hAnsi="Times New Roman" w:cs="Times New Roman"/>
              <w:color w:val="000000" w:themeColor="text1"/>
              <w:sz w:val="24"/>
              <w:szCs w:val="24"/>
              <w:lang w:val="nl-NL"/>
            </w:rPr>
          </w:rPrChange>
        </w:rPr>
      </w:pPr>
      <w:ins w:id="2963" w:author="EliseSchramkowski" w:date="2021-08-22T14:53:00Z">
        <w:r>
          <w:rPr>
            <w:rFonts w:ascii="Times New Roman" w:hAnsi="Times New Roman" w:cs="Times New Roman"/>
            <w:color w:val="000000" w:themeColor="text1"/>
            <w:sz w:val="24"/>
            <w:szCs w:val="24"/>
          </w:rPr>
          <w:t>I</w:t>
        </w:r>
      </w:ins>
      <w:ins w:id="2964" w:author="EliseSchramkowski" w:date="2021-08-22T14:52:00Z">
        <w:r>
          <w:rPr>
            <w:rFonts w:ascii="Times New Roman" w:hAnsi="Times New Roman" w:cs="Times New Roman"/>
            <w:color w:val="000000" w:themeColor="text1"/>
            <w:sz w:val="24"/>
            <w:szCs w:val="24"/>
          </w:rPr>
          <w:t>n this article, we studied different aspects of</w:t>
        </w:r>
      </w:ins>
      <w:ins w:id="2965" w:author="EliseSchramkowski" w:date="2021-08-22T14:53:00Z">
        <w:r>
          <w:rPr>
            <w:rFonts w:ascii="Times New Roman" w:hAnsi="Times New Roman" w:cs="Times New Roman"/>
            <w:color w:val="000000" w:themeColor="text1"/>
            <w:sz w:val="24"/>
            <w:szCs w:val="24"/>
          </w:rPr>
          <w:t xml:space="preserve"> the quality of statistical reporting in</w:t>
        </w:r>
      </w:ins>
      <w:ins w:id="2966" w:author="EliseSchramkowski" w:date="2021-09-06T16:58:00Z">
        <w:r w:rsidR="001F38D0">
          <w:rPr>
            <w:rFonts w:ascii="Times New Roman" w:hAnsi="Times New Roman" w:cs="Times New Roman"/>
            <w:color w:val="000000" w:themeColor="text1"/>
            <w:sz w:val="24"/>
            <w:szCs w:val="24"/>
          </w:rPr>
          <w:t xml:space="preserve"> </w:t>
        </w:r>
      </w:ins>
      <w:ins w:id="2967" w:author="EliseSchramkowski" w:date="2021-09-07T10:29:00Z">
        <w:r w:rsidR="00B33F58">
          <w:rPr>
            <w:rFonts w:ascii="Times New Roman" w:hAnsi="Times New Roman" w:cs="Times New Roman"/>
            <w:color w:val="000000" w:themeColor="text1"/>
            <w:sz w:val="24"/>
            <w:szCs w:val="24"/>
          </w:rPr>
          <w:t>sociology</w:t>
        </w:r>
      </w:ins>
      <w:del w:id="2968" w:author="EliseSchramkowski" w:date="2021-09-06T10:39:00Z">
        <w:r w:rsidR="00857D5D" w:rsidDel="00753DB7">
          <w:rPr>
            <w:rFonts w:ascii="Times New Roman" w:hAnsi="Times New Roman" w:cs="Times New Roman"/>
            <w:color w:val="000000" w:themeColor="text1"/>
            <w:sz w:val="24"/>
            <w:szCs w:val="24"/>
          </w:rPr>
          <w:delText>Studying statistical reporting quality</w:delText>
        </w:r>
      </w:del>
      <w:del w:id="2969" w:author="EliseSchramkowski" w:date="2021-09-05T09:52:00Z">
        <w:r w:rsidR="00857D5D" w:rsidDel="00902DA3">
          <w:rPr>
            <w:rFonts w:ascii="Times New Roman" w:hAnsi="Times New Roman" w:cs="Times New Roman"/>
            <w:color w:val="000000" w:themeColor="text1"/>
            <w:sz w:val="24"/>
            <w:szCs w:val="24"/>
          </w:rPr>
          <w:delText xml:space="preserve"> </w:delText>
        </w:r>
      </w:del>
      <w:ins w:id="2970" w:author="EliseSchramkowski" w:date="2021-08-22T14:54:00Z">
        <w:r w:rsidR="009D64FE">
          <w:rPr>
            <w:rFonts w:ascii="Times New Roman" w:hAnsi="Times New Roman" w:cs="Times New Roman"/>
            <w:color w:val="000000" w:themeColor="text1"/>
            <w:sz w:val="24"/>
            <w:szCs w:val="24"/>
          </w:rPr>
          <w:t>. High-quality statistical reporting</w:t>
        </w:r>
      </w:ins>
      <w:ins w:id="2971" w:author="EliseSchramkowski" w:date="2021-09-06T10:40:00Z">
        <w:r w:rsidR="00753DB7">
          <w:rPr>
            <w:rFonts w:ascii="Times New Roman" w:hAnsi="Times New Roman" w:cs="Times New Roman"/>
            <w:color w:val="000000" w:themeColor="text1"/>
            <w:sz w:val="24"/>
            <w:szCs w:val="24"/>
          </w:rPr>
          <w:t xml:space="preserve"> entails</w:t>
        </w:r>
      </w:ins>
      <w:ins w:id="2972" w:author="EliseSchramkowski" w:date="2021-09-06T17:00:00Z">
        <w:r w:rsidR="001F38D0">
          <w:rPr>
            <w:rFonts w:ascii="Times New Roman" w:hAnsi="Times New Roman" w:cs="Times New Roman"/>
            <w:color w:val="000000" w:themeColor="text1"/>
            <w:sz w:val="24"/>
            <w:szCs w:val="24"/>
          </w:rPr>
          <w:t xml:space="preserve"> that</w:t>
        </w:r>
      </w:ins>
      <w:ins w:id="2973" w:author="EliseSchramkowski" w:date="2021-09-06T10:40:00Z">
        <w:r w:rsidR="00976ECF">
          <w:rPr>
            <w:rFonts w:ascii="Times New Roman" w:hAnsi="Times New Roman" w:cs="Times New Roman"/>
            <w:color w:val="000000" w:themeColor="text1"/>
            <w:sz w:val="24"/>
            <w:szCs w:val="24"/>
          </w:rPr>
          <w:t xml:space="preserve"> </w:t>
        </w:r>
      </w:ins>
      <w:ins w:id="2974" w:author="EliseSchramkowski" w:date="2021-09-05T09:55:00Z">
        <w:r w:rsidR="00774516">
          <w:rPr>
            <w:rFonts w:ascii="Times New Roman" w:hAnsi="Times New Roman" w:cs="Times New Roman"/>
            <w:color w:val="000000" w:themeColor="text1"/>
            <w:sz w:val="24"/>
            <w:szCs w:val="24"/>
          </w:rPr>
          <w:t xml:space="preserve">results </w:t>
        </w:r>
      </w:ins>
      <w:ins w:id="2975" w:author="EliseSchramkowski" w:date="2021-09-06T17:00:00Z">
        <w:r w:rsidR="001F38D0">
          <w:rPr>
            <w:rFonts w:ascii="Times New Roman" w:hAnsi="Times New Roman" w:cs="Times New Roman"/>
            <w:color w:val="000000" w:themeColor="text1"/>
            <w:sz w:val="24"/>
            <w:szCs w:val="24"/>
          </w:rPr>
          <w:t xml:space="preserve">are reproducible (and thus, </w:t>
        </w:r>
      </w:ins>
      <w:ins w:id="2976" w:author="EliseSchramkowski" w:date="2021-09-05T09:56:00Z">
        <w:r w:rsidR="00774516">
          <w:rPr>
            <w:rFonts w:ascii="Times New Roman" w:hAnsi="Times New Roman" w:cs="Times New Roman"/>
            <w:color w:val="000000" w:themeColor="text1"/>
            <w:sz w:val="24"/>
            <w:szCs w:val="24"/>
          </w:rPr>
          <w:t>easy to check</w:t>
        </w:r>
      </w:ins>
      <w:ins w:id="2977" w:author="EliseSchramkowski" w:date="2021-09-06T17:00:00Z">
        <w:r w:rsidR="001F38D0">
          <w:rPr>
            <w:rFonts w:ascii="Times New Roman" w:hAnsi="Times New Roman" w:cs="Times New Roman"/>
            <w:color w:val="000000" w:themeColor="text1"/>
            <w:sz w:val="24"/>
            <w:szCs w:val="24"/>
          </w:rPr>
          <w:t>)</w:t>
        </w:r>
      </w:ins>
      <w:ins w:id="2978" w:author="EliseSchramkowski" w:date="2021-09-05T09:56:00Z">
        <w:r w:rsidR="00774516">
          <w:rPr>
            <w:rFonts w:ascii="Times New Roman" w:hAnsi="Times New Roman" w:cs="Times New Roman"/>
            <w:color w:val="000000" w:themeColor="text1"/>
            <w:sz w:val="24"/>
            <w:szCs w:val="24"/>
          </w:rPr>
          <w:t xml:space="preserve">, that results do not contain errors, and that clear communication </w:t>
        </w:r>
      </w:ins>
      <w:ins w:id="2979" w:author="EliseSchramkowski" w:date="2021-09-05T09:57:00Z">
        <w:r w:rsidR="00774516">
          <w:rPr>
            <w:rFonts w:ascii="Times New Roman" w:hAnsi="Times New Roman" w:cs="Times New Roman"/>
            <w:color w:val="000000" w:themeColor="text1"/>
            <w:sz w:val="24"/>
            <w:szCs w:val="24"/>
          </w:rPr>
          <w:t xml:space="preserve">and critical evaluation of results within a discipline </w:t>
        </w:r>
      </w:ins>
      <w:ins w:id="2980" w:author="EliseSchramkowski" w:date="2021-09-05T09:56:00Z">
        <w:r w:rsidR="00774516">
          <w:rPr>
            <w:rFonts w:ascii="Times New Roman" w:hAnsi="Times New Roman" w:cs="Times New Roman"/>
            <w:color w:val="000000" w:themeColor="text1"/>
            <w:sz w:val="24"/>
            <w:szCs w:val="24"/>
          </w:rPr>
          <w:t xml:space="preserve">is possible </w:t>
        </w:r>
      </w:ins>
      <w:ins w:id="2981" w:author="EliseSchramkowski" w:date="2021-09-05T09:57:00Z">
        <w:r w:rsidR="00774516">
          <w:rPr>
            <w:rFonts w:ascii="Times New Roman" w:hAnsi="Times New Roman" w:cs="Times New Roman"/>
            <w:color w:val="000000" w:themeColor="text1"/>
            <w:sz w:val="24"/>
            <w:szCs w:val="24"/>
          </w:rPr>
          <w:t>due to standardi</w:t>
        </w:r>
      </w:ins>
      <w:ins w:id="2982" w:author="EliseSchramkowski" w:date="2021-10-30T13:55:00Z">
        <w:r w:rsidR="00545A36">
          <w:rPr>
            <w:rFonts w:ascii="Times New Roman" w:hAnsi="Times New Roman" w:cs="Times New Roman"/>
            <w:color w:val="000000" w:themeColor="text1"/>
            <w:sz w:val="24"/>
            <w:szCs w:val="24"/>
          </w:rPr>
          <w:t xml:space="preserve">zed </w:t>
        </w:r>
      </w:ins>
      <w:ins w:id="2983" w:author="EliseSchramkowski" w:date="2021-09-05T09:57:00Z">
        <w:r w:rsidR="00774516">
          <w:rPr>
            <w:rFonts w:ascii="Times New Roman" w:hAnsi="Times New Roman" w:cs="Times New Roman"/>
            <w:color w:val="000000" w:themeColor="text1"/>
            <w:sz w:val="24"/>
            <w:szCs w:val="24"/>
          </w:rPr>
          <w:t>reporting.</w:t>
        </w:r>
      </w:ins>
      <w:ins w:id="2984" w:author="EliseSchramkowski" w:date="2021-09-09T09:53:00Z">
        <w:r w:rsidR="00F854B2">
          <w:rPr>
            <w:rFonts w:ascii="Times New Roman" w:hAnsi="Times New Roman" w:cs="Times New Roman"/>
            <w:color w:val="000000" w:themeColor="text1"/>
            <w:sz w:val="24"/>
            <w:szCs w:val="24"/>
          </w:rPr>
          <w:t xml:space="preserve"> W</w:t>
        </w:r>
      </w:ins>
      <w:ins w:id="2985" w:author="EliseSchramkowski" w:date="2021-08-22T14:55:00Z">
        <w:r w:rsidR="009D64FE">
          <w:rPr>
            <w:rFonts w:ascii="Times New Roman" w:hAnsi="Times New Roman" w:cs="Times New Roman"/>
            <w:color w:val="000000" w:themeColor="text1"/>
            <w:sz w:val="24"/>
            <w:szCs w:val="24"/>
          </w:rPr>
          <w:t xml:space="preserve">e </w:t>
        </w:r>
      </w:ins>
      <w:ins w:id="2986" w:author="EliseSchramkowski" w:date="2021-09-07T10:30:00Z">
        <w:r w:rsidR="00B33F58">
          <w:rPr>
            <w:rFonts w:ascii="Times New Roman" w:hAnsi="Times New Roman" w:cs="Times New Roman"/>
            <w:color w:val="000000" w:themeColor="text1"/>
            <w:sz w:val="24"/>
            <w:szCs w:val="24"/>
          </w:rPr>
          <w:t xml:space="preserve">used different data </w:t>
        </w:r>
      </w:ins>
      <w:ins w:id="2987" w:author="EliseSchramkowski" w:date="2021-09-08T10:00:00Z">
        <w:r w:rsidR="00391227">
          <w:rPr>
            <w:rFonts w:ascii="Times New Roman" w:hAnsi="Times New Roman" w:cs="Times New Roman"/>
            <w:color w:val="000000" w:themeColor="text1"/>
            <w:sz w:val="24"/>
            <w:szCs w:val="24"/>
          </w:rPr>
          <w:t xml:space="preserve">sets </w:t>
        </w:r>
      </w:ins>
      <w:ins w:id="2988" w:author="EliseSchramkowski" w:date="2021-09-07T10:30:00Z">
        <w:r w:rsidR="00B33F58">
          <w:rPr>
            <w:rFonts w:ascii="Times New Roman" w:hAnsi="Times New Roman" w:cs="Times New Roman"/>
            <w:color w:val="000000" w:themeColor="text1"/>
            <w:sz w:val="24"/>
            <w:szCs w:val="24"/>
          </w:rPr>
          <w:t xml:space="preserve">to study </w:t>
        </w:r>
      </w:ins>
      <w:ins w:id="2989" w:author="EliseSchramkowski" w:date="2021-08-22T14:56:00Z">
        <w:r w:rsidR="009D64FE">
          <w:rPr>
            <w:rFonts w:ascii="Times New Roman" w:hAnsi="Times New Roman" w:cs="Times New Roman"/>
            <w:color w:val="000000" w:themeColor="text1"/>
            <w:sz w:val="24"/>
            <w:szCs w:val="24"/>
          </w:rPr>
          <w:t>statistical reporting quality in sociology</w:t>
        </w:r>
      </w:ins>
      <w:ins w:id="2990" w:author="EliseSchramkowski" w:date="2021-08-22T14:57:00Z">
        <w:r w:rsidR="00E75AEC">
          <w:rPr>
            <w:rFonts w:ascii="Times New Roman" w:hAnsi="Times New Roman" w:cs="Times New Roman"/>
            <w:color w:val="000000" w:themeColor="text1"/>
            <w:sz w:val="24"/>
            <w:szCs w:val="24"/>
          </w:rPr>
          <w:t xml:space="preserve">. Manual data consisted of </w:t>
        </w:r>
      </w:ins>
      <w:ins w:id="2991" w:author="EliseSchramkowski" w:date="2021-09-08T10:00:00Z">
        <w:r w:rsidR="00404324">
          <w:rPr>
            <w:rFonts w:ascii="Times New Roman" w:hAnsi="Times New Roman" w:cs="Times New Roman"/>
            <w:color w:val="000000" w:themeColor="text1"/>
            <w:sz w:val="24"/>
            <w:szCs w:val="24"/>
          </w:rPr>
          <w:t xml:space="preserve">a </w:t>
        </w:r>
      </w:ins>
      <w:ins w:id="2992" w:author="EliseSchramkowski" w:date="2021-08-22T14:56:00Z">
        <w:r w:rsidR="009D64FE">
          <w:rPr>
            <w:rFonts w:ascii="Times New Roman" w:hAnsi="Times New Roman" w:cs="Times New Roman"/>
            <w:color w:val="000000" w:themeColor="text1"/>
            <w:sz w:val="24"/>
            <w:szCs w:val="24"/>
          </w:rPr>
          <w:t>data</w:t>
        </w:r>
      </w:ins>
      <w:ins w:id="2993" w:author="EliseSchramkowski" w:date="2021-09-08T10:00:00Z">
        <w:r w:rsidR="00404324">
          <w:rPr>
            <w:rFonts w:ascii="Times New Roman" w:hAnsi="Times New Roman" w:cs="Times New Roman"/>
            <w:color w:val="000000" w:themeColor="text1"/>
            <w:sz w:val="24"/>
            <w:szCs w:val="24"/>
          </w:rPr>
          <w:t xml:space="preserve"> set</w:t>
        </w:r>
      </w:ins>
      <w:ins w:id="2994" w:author="EliseSchramkowski" w:date="2021-08-22T14:56:00Z">
        <w:r w:rsidR="009D64FE">
          <w:rPr>
            <w:rFonts w:ascii="Times New Roman" w:hAnsi="Times New Roman" w:cs="Times New Roman"/>
            <w:color w:val="000000" w:themeColor="text1"/>
            <w:sz w:val="24"/>
            <w:szCs w:val="24"/>
          </w:rPr>
          <w:t xml:space="preserve"> </w:t>
        </w:r>
      </w:ins>
      <w:ins w:id="2995" w:author="EliseSchramkowski" w:date="2021-09-08T10:01:00Z">
        <w:r w:rsidR="00404324">
          <w:rPr>
            <w:rFonts w:ascii="Times New Roman" w:hAnsi="Times New Roman" w:cs="Times New Roman"/>
            <w:color w:val="000000" w:themeColor="text1"/>
            <w:sz w:val="24"/>
            <w:szCs w:val="24"/>
          </w:rPr>
          <w:t xml:space="preserve">with information on which </w:t>
        </w:r>
      </w:ins>
      <w:ins w:id="2996" w:author="EliseSchramkowski" w:date="2021-09-06T17:01:00Z">
        <w:r w:rsidR="009C2480">
          <w:rPr>
            <w:rFonts w:ascii="Times New Roman" w:hAnsi="Times New Roman" w:cs="Times New Roman"/>
            <w:color w:val="000000" w:themeColor="text1"/>
            <w:sz w:val="24"/>
            <w:szCs w:val="24"/>
          </w:rPr>
          <w:t>journals request authors to</w:t>
        </w:r>
      </w:ins>
      <w:ins w:id="2997" w:author="EliseSchramkowski" w:date="2021-09-07T10:30:00Z">
        <w:r w:rsidR="00B33F58">
          <w:rPr>
            <w:rFonts w:ascii="Times New Roman" w:hAnsi="Times New Roman" w:cs="Times New Roman"/>
            <w:color w:val="000000" w:themeColor="text1"/>
            <w:sz w:val="24"/>
            <w:szCs w:val="24"/>
          </w:rPr>
          <w:t xml:space="preserve"> adhere </w:t>
        </w:r>
      </w:ins>
      <w:ins w:id="2998" w:author="EliseSchramkowski" w:date="2021-09-06T17:01:00Z">
        <w:r w:rsidR="009C2480">
          <w:rPr>
            <w:rFonts w:ascii="Times New Roman" w:hAnsi="Times New Roman" w:cs="Times New Roman"/>
            <w:color w:val="000000" w:themeColor="text1"/>
            <w:sz w:val="24"/>
            <w:szCs w:val="24"/>
          </w:rPr>
          <w:t>to the APA statistical reporting guidelines</w:t>
        </w:r>
      </w:ins>
      <w:ins w:id="2999" w:author="EliseSchramkowski" w:date="2021-08-22T14:57:00Z">
        <w:r w:rsidR="00E75AEC">
          <w:rPr>
            <w:rFonts w:ascii="Times New Roman" w:hAnsi="Times New Roman" w:cs="Times New Roman"/>
            <w:color w:val="000000" w:themeColor="text1"/>
            <w:sz w:val="24"/>
            <w:szCs w:val="24"/>
          </w:rPr>
          <w:t xml:space="preserve"> and of</w:t>
        </w:r>
      </w:ins>
      <w:ins w:id="3000" w:author="EliseSchramkowski" w:date="2021-09-08T10:01:00Z">
        <w:r w:rsidR="006E2901">
          <w:rPr>
            <w:rFonts w:ascii="Times New Roman" w:hAnsi="Times New Roman" w:cs="Times New Roman"/>
            <w:color w:val="000000" w:themeColor="text1"/>
            <w:sz w:val="24"/>
            <w:szCs w:val="24"/>
          </w:rPr>
          <w:t xml:space="preserve"> </w:t>
        </w:r>
      </w:ins>
      <w:ins w:id="3001" w:author="EliseSchramkowski" w:date="2021-08-22T14:57:00Z">
        <w:r w:rsidR="00E75AEC">
          <w:rPr>
            <w:rFonts w:ascii="Times New Roman" w:hAnsi="Times New Roman" w:cs="Times New Roman"/>
            <w:color w:val="000000" w:themeColor="text1"/>
            <w:sz w:val="24"/>
            <w:szCs w:val="24"/>
          </w:rPr>
          <w:t>‘</w:t>
        </w:r>
      </w:ins>
      <w:ins w:id="3002" w:author="EliseSchramkowski" w:date="2021-09-07T10:26:00Z">
        <w:r w:rsidR="00B33F58">
          <w:rPr>
            <w:rFonts w:ascii="Times New Roman" w:hAnsi="Times New Roman" w:cs="Times New Roman"/>
            <w:i/>
            <w:iCs/>
            <w:color w:val="000000" w:themeColor="text1"/>
            <w:sz w:val="24"/>
            <w:szCs w:val="24"/>
          </w:rPr>
          <w:t>Hyp</w:t>
        </w:r>
      </w:ins>
      <w:ins w:id="3003" w:author="EliseSchramkowski" w:date="2021-08-22T14:57:00Z">
        <w:r w:rsidR="00E75AEC">
          <w:rPr>
            <w:rFonts w:ascii="Times New Roman" w:hAnsi="Times New Roman" w:cs="Times New Roman"/>
            <w:color w:val="000000" w:themeColor="text1"/>
            <w:sz w:val="24"/>
            <w:szCs w:val="24"/>
          </w:rPr>
          <w:t>’,</w:t>
        </w:r>
      </w:ins>
      <w:ins w:id="3004" w:author="EliseSchramkowski" w:date="2021-09-06T17:01:00Z">
        <w:r w:rsidR="009C2480">
          <w:rPr>
            <w:rFonts w:ascii="Times New Roman" w:hAnsi="Times New Roman" w:cs="Times New Roman"/>
            <w:color w:val="000000" w:themeColor="text1"/>
            <w:sz w:val="24"/>
            <w:szCs w:val="24"/>
          </w:rPr>
          <w:t xml:space="preserve"> which contains </w:t>
        </w:r>
      </w:ins>
      <w:ins w:id="3005" w:author="EliseSchramkowski" w:date="2021-08-22T14:57:00Z">
        <w:r w:rsidR="00E75AEC">
          <w:rPr>
            <w:rFonts w:ascii="Times New Roman" w:hAnsi="Times New Roman" w:cs="Times New Roman"/>
            <w:i/>
            <w:iCs/>
            <w:color w:val="000000" w:themeColor="text1"/>
            <w:sz w:val="24"/>
            <w:szCs w:val="24"/>
          </w:rPr>
          <w:t>p</w:t>
        </w:r>
        <w:r w:rsidR="00E75AEC">
          <w:rPr>
            <w:rFonts w:ascii="Times New Roman" w:hAnsi="Times New Roman" w:cs="Times New Roman"/>
            <w:color w:val="000000" w:themeColor="text1"/>
            <w:sz w:val="24"/>
            <w:szCs w:val="24"/>
          </w:rPr>
          <w:t>-values and fully reproducible results</w:t>
        </w:r>
      </w:ins>
      <w:ins w:id="3006" w:author="EliseSchramkowski" w:date="2021-08-22T14:56:00Z">
        <w:r w:rsidR="009D64FE">
          <w:rPr>
            <w:rFonts w:ascii="Times New Roman" w:hAnsi="Times New Roman" w:cs="Times New Roman"/>
            <w:color w:val="000000" w:themeColor="text1"/>
            <w:sz w:val="24"/>
            <w:szCs w:val="24"/>
          </w:rPr>
          <w:t xml:space="preserve"> </w:t>
        </w:r>
      </w:ins>
      <w:ins w:id="3007" w:author="EliseSchramkowski" w:date="2021-08-22T14:57:00Z">
        <w:r w:rsidR="00E75AEC">
          <w:rPr>
            <w:rFonts w:ascii="Times New Roman" w:hAnsi="Times New Roman" w:cs="Times New Roman"/>
            <w:color w:val="000000" w:themeColor="text1"/>
            <w:sz w:val="24"/>
            <w:szCs w:val="24"/>
          </w:rPr>
          <w:t>relate</w:t>
        </w:r>
      </w:ins>
      <w:ins w:id="3008" w:author="EliseSchramkowski" w:date="2021-08-22T15:00:00Z">
        <w:r w:rsidR="007D7B47">
          <w:rPr>
            <w:rFonts w:ascii="Times New Roman" w:hAnsi="Times New Roman" w:cs="Times New Roman"/>
            <w:color w:val="000000" w:themeColor="text1"/>
            <w:sz w:val="24"/>
            <w:szCs w:val="24"/>
          </w:rPr>
          <w:t>d</w:t>
        </w:r>
      </w:ins>
      <w:ins w:id="3009" w:author="EliseSchramkowski" w:date="2021-08-22T14:57:00Z">
        <w:r w:rsidR="00E75AEC">
          <w:rPr>
            <w:rFonts w:ascii="Times New Roman" w:hAnsi="Times New Roman" w:cs="Times New Roman"/>
            <w:color w:val="000000" w:themeColor="text1"/>
            <w:sz w:val="24"/>
            <w:szCs w:val="24"/>
          </w:rPr>
          <w:t xml:space="preserve"> to explicitly stated hypotheses </w:t>
        </w:r>
      </w:ins>
      <w:ins w:id="3010" w:author="EliseSchramkowski" w:date="2021-09-05T09:59:00Z">
        <w:r w:rsidR="002C4485">
          <w:rPr>
            <w:rFonts w:ascii="Times New Roman" w:hAnsi="Times New Roman" w:cs="Times New Roman"/>
            <w:color w:val="000000" w:themeColor="text1"/>
            <w:sz w:val="24"/>
            <w:szCs w:val="24"/>
          </w:rPr>
          <w:t>from</w:t>
        </w:r>
      </w:ins>
      <w:ins w:id="3011" w:author="EliseSchramkowski" w:date="2021-09-06T17:02:00Z">
        <w:r w:rsidR="000E2A0D">
          <w:rPr>
            <w:rFonts w:ascii="Times New Roman" w:hAnsi="Times New Roman" w:cs="Times New Roman"/>
            <w:color w:val="000000" w:themeColor="text1"/>
            <w:sz w:val="24"/>
            <w:szCs w:val="24"/>
          </w:rPr>
          <w:t xml:space="preserve"> the 2014-2016 </w:t>
        </w:r>
      </w:ins>
      <w:ins w:id="3012" w:author="EliseSchramkowski" w:date="2021-09-06T17:03:00Z">
        <w:r w:rsidR="000E2A0D">
          <w:rPr>
            <w:rFonts w:ascii="Times New Roman" w:hAnsi="Times New Roman" w:cs="Times New Roman"/>
            <w:color w:val="000000" w:themeColor="text1"/>
            <w:sz w:val="24"/>
            <w:szCs w:val="24"/>
          </w:rPr>
          <w:t xml:space="preserve">volumes </w:t>
        </w:r>
      </w:ins>
      <w:ins w:id="3013" w:author="EliseSchramkowski" w:date="2021-09-06T17:02:00Z">
        <w:r w:rsidR="000E2A0D">
          <w:rPr>
            <w:rFonts w:ascii="Times New Roman" w:hAnsi="Times New Roman" w:cs="Times New Roman"/>
            <w:color w:val="000000" w:themeColor="text1"/>
            <w:sz w:val="24"/>
            <w:szCs w:val="24"/>
          </w:rPr>
          <w:t>of</w:t>
        </w:r>
      </w:ins>
      <w:ins w:id="3014" w:author="EliseSchramkowski" w:date="2021-09-05T09:59:00Z">
        <w:r w:rsidR="002C4485">
          <w:rPr>
            <w:rFonts w:ascii="Times New Roman" w:hAnsi="Times New Roman" w:cs="Times New Roman"/>
            <w:color w:val="000000" w:themeColor="text1"/>
            <w:sz w:val="24"/>
            <w:szCs w:val="24"/>
          </w:rPr>
          <w:t xml:space="preserve"> ‘</w:t>
        </w:r>
        <w:r w:rsidR="002C4485" w:rsidRPr="00B33F58">
          <w:rPr>
            <w:rFonts w:ascii="Times New Roman" w:hAnsi="Times New Roman" w:cs="Times New Roman"/>
            <w:i/>
            <w:iCs/>
            <w:color w:val="000000" w:themeColor="text1"/>
            <w:sz w:val="24"/>
            <w:szCs w:val="24"/>
          </w:rPr>
          <w:t>ASR</w:t>
        </w:r>
        <w:r w:rsidR="002C4485">
          <w:rPr>
            <w:rFonts w:ascii="Times New Roman" w:hAnsi="Times New Roman" w:cs="Times New Roman"/>
            <w:color w:val="000000" w:themeColor="text1"/>
            <w:sz w:val="24"/>
            <w:szCs w:val="24"/>
          </w:rPr>
          <w:t>’, ‘</w:t>
        </w:r>
        <w:r w:rsidR="002C4485" w:rsidRPr="00B33F58">
          <w:rPr>
            <w:rFonts w:ascii="Times New Roman" w:hAnsi="Times New Roman" w:cs="Times New Roman"/>
            <w:i/>
            <w:iCs/>
            <w:color w:val="000000" w:themeColor="text1"/>
            <w:sz w:val="24"/>
            <w:szCs w:val="24"/>
            <w:rPrChange w:id="3015" w:author="EliseSchramkowski" w:date="2021-09-07T10:30:00Z">
              <w:rPr>
                <w:rFonts w:ascii="Times New Roman" w:hAnsi="Times New Roman" w:cs="Times New Roman"/>
                <w:color w:val="000000" w:themeColor="text1"/>
                <w:sz w:val="24"/>
                <w:szCs w:val="24"/>
              </w:rPr>
            </w:rPrChange>
          </w:rPr>
          <w:t>AJS</w:t>
        </w:r>
        <w:r w:rsidR="002C4485">
          <w:rPr>
            <w:rFonts w:ascii="Times New Roman" w:hAnsi="Times New Roman" w:cs="Times New Roman"/>
            <w:color w:val="000000" w:themeColor="text1"/>
            <w:sz w:val="24"/>
            <w:szCs w:val="24"/>
          </w:rPr>
          <w:t>’, and ‘</w:t>
        </w:r>
        <w:r w:rsidR="002C4485" w:rsidRPr="00B33F58">
          <w:rPr>
            <w:rFonts w:ascii="Times New Roman" w:hAnsi="Times New Roman" w:cs="Times New Roman"/>
            <w:i/>
            <w:iCs/>
            <w:color w:val="000000" w:themeColor="text1"/>
            <w:sz w:val="24"/>
            <w:szCs w:val="24"/>
            <w:rPrChange w:id="3016" w:author="EliseSchramkowski" w:date="2021-09-07T10:30:00Z">
              <w:rPr>
                <w:rFonts w:ascii="Times New Roman" w:hAnsi="Times New Roman" w:cs="Times New Roman"/>
                <w:color w:val="000000" w:themeColor="text1"/>
                <w:sz w:val="24"/>
                <w:szCs w:val="24"/>
              </w:rPr>
            </w:rPrChange>
          </w:rPr>
          <w:t>SQ</w:t>
        </w:r>
        <w:r w:rsidR="002C4485">
          <w:rPr>
            <w:rFonts w:ascii="Times New Roman" w:hAnsi="Times New Roman" w:cs="Times New Roman"/>
            <w:color w:val="000000" w:themeColor="text1"/>
            <w:sz w:val="24"/>
            <w:szCs w:val="24"/>
          </w:rPr>
          <w:t>’</w:t>
        </w:r>
      </w:ins>
      <w:ins w:id="3017" w:author="EliseSchramkowski" w:date="2021-08-22T14:58:00Z">
        <w:r w:rsidR="00E75AEC">
          <w:rPr>
            <w:rFonts w:ascii="Times New Roman" w:hAnsi="Times New Roman" w:cs="Times New Roman"/>
            <w:color w:val="000000" w:themeColor="text1"/>
            <w:sz w:val="24"/>
            <w:szCs w:val="24"/>
          </w:rPr>
          <w:t>. Furthermore, we created two data</w:t>
        </w:r>
      </w:ins>
      <w:ins w:id="3018" w:author="EliseSchramkowski" w:date="2021-09-08T10:01:00Z">
        <w:r w:rsidR="006E2901">
          <w:rPr>
            <w:rFonts w:ascii="Times New Roman" w:hAnsi="Times New Roman" w:cs="Times New Roman"/>
            <w:color w:val="000000" w:themeColor="text1"/>
            <w:sz w:val="24"/>
            <w:szCs w:val="24"/>
          </w:rPr>
          <w:t xml:space="preserve"> </w:t>
        </w:r>
      </w:ins>
      <w:ins w:id="3019" w:author="EliseSchramkowski" w:date="2021-08-22T14:58:00Z">
        <w:r w:rsidR="00E75AEC">
          <w:rPr>
            <w:rFonts w:ascii="Times New Roman" w:hAnsi="Times New Roman" w:cs="Times New Roman"/>
            <w:color w:val="000000" w:themeColor="text1"/>
            <w:sz w:val="24"/>
            <w:szCs w:val="24"/>
          </w:rPr>
          <w:t xml:space="preserve">sets </w:t>
        </w:r>
      </w:ins>
      <w:ins w:id="3020" w:author="EliseSchramkowski" w:date="2021-09-06T10:41:00Z">
        <w:r w:rsidR="00531609">
          <w:rPr>
            <w:rFonts w:ascii="Times New Roman" w:hAnsi="Times New Roman" w:cs="Times New Roman"/>
            <w:color w:val="000000" w:themeColor="text1"/>
            <w:sz w:val="24"/>
            <w:szCs w:val="24"/>
          </w:rPr>
          <w:t xml:space="preserve">with data </w:t>
        </w:r>
      </w:ins>
      <w:ins w:id="3021" w:author="EliseSchramkowski" w:date="2021-09-08T10:02:00Z">
        <w:r w:rsidR="006E2901">
          <w:rPr>
            <w:rFonts w:ascii="Times New Roman" w:hAnsi="Times New Roman" w:cs="Times New Roman"/>
            <w:color w:val="000000" w:themeColor="text1"/>
            <w:sz w:val="24"/>
            <w:szCs w:val="24"/>
          </w:rPr>
          <w:t xml:space="preserve">retrieved by </w:t>
        </w:r>
        <w:proofErr w:type="spellStart"/>
        <w:r w:rsidR="006E2901">
          <w:rPr>
            <w:rFonts w:ascii="Times New Roman" w:hAnsi="Times New Roman" w:cs="Times New Roman"/>
            <w:color w:val="000000" w:themeColor="text1"/>
            <w:sz w:val="24"/>
            <w:szCs w:val="24"/>
          </w:rPr>
          <w:t>statcheck</w:t>
        </w:r>
        <w:proofErr w:type="spellEnd"/>
        <w:r w:rsidR="006E2901">
          <w:rPr>
            <w:rFonts w:ascii="Times New Roman" w:hAnsi="Times New Roman" w:cs="Times New Roman"/>
            <w:color w:val="000000" w:themeColor="text1"/>
            <w:sz w:val="24"/>
            <w:szCs w:val="24"/>
          </w:rPr>
          <w:t xml:space="preserve"> </w:t>
        </w:r>
      </w:ins>
      <w:ins w:id="3022" w:author="EliseSchramkowski" w:date="2021-09-06T10:41:00Z">
        <w:r w:rsidR="00531609">
          <w:rPr>
            <w:rFonts w:ascii="Times New Roman" w:hAnsi="Times New Roman" w:cs="Times New Roman"/>
            <w:color w:val="000000" w:themeColor="text1"/>
            <w:sz w:val="24"/>
            <w:szCs w:val="24"/>
          </w:rPr>
          <w:t xml:space="preserve">from </w:t>
        </w:r>
      </w:ins>
      <w:ins w:id="3023" w:author="EliseSchramkowski" w:date="2021-09-06T17:02:00Z">
        <w:r w:rsidR="000E2A0D">
          <w:rPr>
            <w:rFonts w:ascii="Times New Roman" w:hAnsi="Times New Roman" w:cs="Times New Roman"/>
            <w:color w:val="000000" w:themeColor="text1"/>
            <w:sz w:val="24"/>
            <w:szCs w:val="24"/>
          </w:rPr>
          <w:t>the 2014-2016 volumes</w:t>
        </w:r>
        <w:r w:rsidR="009C2480">
          <w:rPr>
            <w:rFonts w:ascii="Times New Roman" w:hAnsi="Times New Roman" w:cs="Times New Roman"/>
            <w:color w:val="000000" w:themeColor="text1"/>
            <w:sz w:val="24"/>
            <w:szCs w:val="24"/>
          </w:rPr>
          <w:t xml:space="preserve"> </w:t>
        </w:r>
      </w:ins>
      <w:ins w:id="3024" w:author="EliseSchramkowski" w:date="2021-09-06T17:03:00Z">
        <w:r w:rsidR="000E2A0D">
          <w:rPr>
            <w:rFonts w:ascii="Times New Roman" w:hAnsi="Times New Roman" w:cs="Times New Roman"/>
            <w:color w:val="000000" w:themeColor="text1"/>
            <w:sz w:val="24"/>
            <w:szCs w:val="24"/>
          </w:rPr>
          <w:t>of</w:t>
        </w:r>
      </w:ins>
      <w:ins w:id="3025" w:author="EliseSchramkowski" w:date="2021-09-07T10:31:00Z">
        <w:r w:rsidR="00B33F58">
          <w:rPr>
            <w:rFonts w:ascii="Times New Roman" w:hAnsi="Times New Roman" w:cs="Times New Roman"/>
            <w:color w:val="000000" w:themeColor="text1"/>
            <w:sz w:val="24"/>
            <w:szCs w:val="24"/>
          </w:rPr>
          <w:t xml:space="preserve"> ‘</w:t>
        </w:r>
        <w:r w:rsidR="00B33F58" w:rsidRPr="00334E59">
          <w:rPr>
            <w:rFonts w:ascii="Times New Roman" w:hAnsi="Times New Roman" w:cs="Times New Roman"/>
            <w:i/>
            <w:iCs/>
            <w:color w:val="000000" w:themeColor="text1"/>
            <w:sz w:val="24"/>
            <w:szCs w:val="24"/>
          </w:rPr>
          <w:t>ASR</w:t>
        </w:r>
        <w:r w:rsidR="00B33F58">
          <w:rPr>
            <w:rFonts w:ascii="Times New Roman" w:hAnsi="Times New Roman" w:cs="Times New Roman"/>
            <w:color w:val="000000" w:themeColor="text1"/>
            <w:sz w:val="24"/>
            <w:szCs w:val="24"/>
          </w:rPr>
          <w:t>’, ‘</w:t>
        </w:r>
        <w:r w:rsidR="00B33F58" w:rsidRPr="00334E59">
          <w:rPr>
            <w:rFonts w:ascii="Times New Roman" w:hAnsi="Times New Roman" w:cs="Times New Roman"/>
            <w:i/>
            <w:iCs/>
            <w:color w:val="000000" w:themeColor="text1"/>
            <w:sz w:val="24"/>
            <w:szCs w:val="24"/>
          </w:rPr>
          <w:t>AJS</w:t>
        </w:r>
        <w:r w:rsidR="00B33F58">
          <w:rPr>
            <w:rFonts w:ascii="Times New Roman" w:hAnsi="Times New Roman" w:cs="Times New Roman"/>
            <w:color w:val="000000" w:themeColor="text1"/>
            <w:sz w:val="24"/>
            <w:szCs w:val="24"/>
          </w:rPr>
          <w:t>’, ‘</w:t>
        </w:r>
        <w:r w:rsidR="00B33F58" w:rsidRPr="00334E59">
          <w:rPr>
            <w:rFonts w:ascii="Times New Roman" w:hAnsi="Times New Roman" w:cs="Times New Roman"/>
            <w:i/>
            <w:iCs/>
            <w:color w:val="000000" w:themeColor="text1"/>
            <w:sz w:val="24"/>
            <w:szCs w:val="24"/>
          </w:rPr>
          <w:t>SQ</w:t>
        </w:r>
        <w:r w:rsidR="00B33F58">
          <w:rPr>
            <w:rFonts w:ascii="Times New Roman" w:hAnsi="Times New Roman" w:cs="Times New Roman"/>
            <w:color w:val="000000" w:themeColor="text1"/>
            <w:sz w:val="24"/>
            <w:szCs w:val="24"/>
          </w:rPr>
          <w:t>’,</w:t>
        </w:r>
      </w:ins>
      <w:ins w:id="3026" w:author="EliseSchramkowski" w:date="2021-09-06T17:03:00Z">
        <w:r w:rsidR="000E2A0D">
          <w:rPr>
            <w:rFonts w:ascii="Times New Roman" w:hAnsi="Times New Roman" w:cs="Times New Roman"/>
            <w:color w:val="000000" w:themeColor="text1"/>
            <w:sz w:val="24"/>
            <w:szCs w:val="24"/>
          </w:rPr>
          <w:t xml:space="preserve"> </w:t>
        </w:r>
      </w:ins>
      <w:ins w:id="3027" w:author="EliseSchramkowski" w:date="2021-09-06T10:41:00Z">
        <w:r w:rsidR="00531609">
          <w:rPr>
            <w:rFonts w:ascii="Times New Roman" w:hAnsi="Times New Roman" w:cs="Times New Roman"/>
            <w:color w:val="000000" w:themeColor="text1"/>
            <w:sz w:val="24"/>
            <w:szCs w:val="24"/>
          </w:rPr>
          <w:t>‘</w:t>
        </w:r>
        <w:r w:rsidR="00531609" w:rsidRPr="00B33F58">
          <w:rPr>
            <w:rFonts w:ascii="Times New Roman" w:hAnsi="Times New Roman" w:cs="Times New Roman"/>
            <w:i/>
            <w:iCs/>
            <w:color w:val="000000" w:themeColor="text1"/>
            <w:sz w:val="24"/>
            <w:szCs w:val="24"/>
            <w:rPrChange w:id="3028" w:author="EliseSchramkowski" w:date="2021-09-07T10:31:00Z">
              <w:rPr>
                <w:rFonts w:ascii="Times New Roman" w:hAnsi="Times New Roman" w:cs="Times New Roman"/>
                <w:color w:val="000000" w:themeColor="text1"/>
                <w:sz w:val="24"/>
                <w:szCs w:val="24"/>
              </w:rPr>
            </w:rPrChange>
          </w:rPr>
          <w:t>JMF</w:t>
        </w:r>
        <w:r w:rsidR="00531609">
          <w:rPr>
            <w:rFonts w:ascii="Times New Roman" w:hAnsi="Times New Roman" w:cs="Times New Roman"/>
            <w:color w:val="000000" w:themeColor="text1"/>
            <w:sz w:val="24"/>
            <w:szCs w:val="24"/>
          </w:rPr>
          <w:t>’ and ‘</w:t>
        </w:r>
        <w:r w:rsidR="00531609" w:rsidRPr="00B33F58">
          <w:rPr>
            <w:rFonts w:ascii="Times New Roman" w:hAnsi="Times New Roman" w:cs="Times New Roman"/>
            <w:i/>
            <w:iCs/>
            <w:color w:val="000000" w:themeColor="text1"/>
            <w:sz w:val="24"/>
            <w:szCs w:val="24"/>
            <w:rPrChange w:id="3029" w:author="EliseSchramkowski" w:date="2021-09-07T10:31:00Z">
              <w:rPr>
                <w:rFonts w:ascii="Times New Roman" w:hAnsi="Times New Roman" w:cs="Times New Roman"/>
                <w:color w:val="000000" w:themeColor="text1"/>
                <w:sz w:val="24"/>
                <w:szCs w:val="24"/>
              </w:rPr>
            </w:rPrChange>
          </w:rPr>
          <w:t>CHQ</w:t>
        </w:r>
        <w:r w:rsidR="00531609">
          <w:rPr>
            <w:rFonts w:ascii="Times New Roman" w:hAnsi="Times New Roman" w:cs="Times New Roman"/>
            <w:color w:val="000000" w:themeColor="text1"/>
            <w:sz w:val="24"/>
            <w:szCs w:val="24"/>
          </w:rPr>
          <w:t>’</w:t>
        </w:r>
      </w:ins>
      <w:ins w:id="3030" w:author="EliseSchramkowski" w:date="2021-08-22T14:58:00Z">
        <w:r w:rsidR="00E75AEC">
          <w:rPr>
            <w:rFonts w:ascii="Times New Roman" w:hAnsi="Times New Roman" w:cs="Times New Roman"/>
            <w:color w:val="000000" w:themeColor="text1"/>
            <w:sz w:val="24"/>
            <w:szCs w:val="24"/>
          </w:rPr>
          <w:t>: ‘</w:t>
        </w:r>
        <w:r w:rsidR="00E75AEC">
          <w:rPr>
            <w:rFonts w:ascii="Times New Roman" w:hAnsi="Times New Roman" w:cs="Times New Roman"/>
            <w:i/>
            <w:iCs/>
            <w:color w:val="000000" w:themeColor="text1"/>
            <w:sz w:val="24"/>
            <w:szCs w:val="24"/>
          </w:rPr>
          <w:t>APA</w:t>
        </w:r>
        <w:r w:rsidR="00E75AEC">
          <w:rPr>
            <w:rFonts w:ascii="Times New Roman" w:hAnsi="Times New Roman" w:cs="Times New Roman"/>
            <w:color w:val="000000" w:themeColor="text1"/>
            <w:sz w:val="24"/>
            <w:szCs w:val="24"/>
          </w:rPr>
          <w:t xml:space="preserve">’, which contains </w:t>
        </w:r>
      </w:ins>
      <w:ins w:id="3031" w:author="EliseSchramkowski" w:date="2021-09-08T16:16:00Z">
        <w:r w:rsidR="00E6202D">
          <w:rPr>
            <w:rFonts w:ascii="Times New Roman" w:hAnsi="Times New Roman" w:cs="Times New Roman"/>
            <w:color w:val="000000" w:themeColor="text1"/>
            <w:sz w:val="24"/>
            <w:szCs w:val="24"/>
          </w:rPr>
          <w:t xml:space="preserve">all </w:t>
        </w:r>
      </w:ins>
      <w:ins w:id="3032" w:author="EliseSchramkowski" w:date="2021-09-07T10:31:00Z">
        <w:r w:rsidR="00BD37F6">
          <w:rPr>
            <w:rFonts w:ascii="Times New Roman" w:hAnsi="Times New Roman" w:cs="Times New Roman"/>
            <w:color w:val="000000" w:themeColor="text1"/>
            <w:sz w:val="24"/>
            <w:szCs w:val="24"/>
          </w:rPr>
          <w:t xml:space="preserve">in-text </w:t>
        </w:r>
      </w:ins>
      <w:ins w:id="3033" w:author="EliseSchramkowski" w:date="2021-09-08T10:02:00Z">
        <w:r w:rsidR="008E4D75">
          <w:rPr>
            <w:rFonts w:ascii="Times New Roman" w:hAnsi="Times New Roman" w:cs="Times New Roman"/>
            <w:color w:val="000000" w:themeColor="text1"/>
            <w:sz w:val="24"/>
            <w:szCs w:val="24"/>
          </w:rPr>
          <w:t>APA-</w:t>
        </w:r>
      </w:ins>
      <w:ins w:id="3034" w:author="EliseSchramkowski" w:date="2021-08-22T14:58:00Z">
        <w:r w:rsidR="00E75AEC">
          <w:rPr>
            <w:rFonts w:ascii="Times New Roman" w:hAnsi="Times New Roman" w:cs="Times New Roman"/>
            <w:color w:val="000000" w:themeColor="text1"/>
            <w:sz w:val="24"/>
            <w:szCs w:val="24"/>
          </w:rPr>
          <w:t>reported results, and ‘</w:t>
        </w:r>
        <w:r w:rsidR="00E75AEC" w:rsidRPr="007D7B47">
          <w:rPr>
            <w:rFonts w:ascii="Times New Roman" w:hAnsi="Times New Roman" w:cs="Times New Roman"/>
            <w:i/>
            <w:iCs/>
            <w:color w:val="000000" w:themeColor="text1"/>
            <w:sz w:val="24"/>
            <w:szCs w:val="24"/>
            <w:rPrChange w:id="3035" w:author="EliseSchramkowski" w:date="2021-08-22T15:00:00Z">
              <w:rPr>
                <w:rFonts w:ascii="Times New Roman" w:hAnsi="Times New Roman" w:cs="Times New Roman"/>
                <w:color w:val="000000" w:themeColor="text1"/>
                <w:sz w:val="24"/>
                <w:szCs w:val="24"/>
              </w:rPr>
            </w:rPrChange>
          </w:rPr>
          <w:t>AllP</w:t>
        </w:r>
      </w:ins>
      <w:ins w:id="3036" w:author="EliseSchramkowski" w:date="2021-08-22T14:59:00Z">
        <w:r w:rsidR="00E75AEC">
          <w:rPr>
            <w:rFonts w:ascii="Times New Roman" w:hAnsi="Times New Roman" w:cs="Times New Roman"/>
            <w:color w:val="000000" w:themeColor="text1"/>
            <w:sz w:val="24"/>
            <w:szCs w:val="24"/>
          </w:rPr>
          <w:t xml:space="preserve">’, which contains all </w:t>
        </w:r>
      </w:ins>
      <w:ins w:id="3037" w:author="EliseSchramkowski" w:date="2021-09-08T16:17:00Z">
        <w:r w:rsidR="00E6202D">
          <w:rPr>
            <w:rFonts w:ascii="Times New Roman" w:hAnsi="Times New Roman" w:cs="Times New Roman"/>
            <w:color w:val="000000" w:themeColor="text1"/>
            <w:sz w:val="24"/>
            <w:szCs w:val="24"/>
          </w:rPr>
          <w:t xml:space="preserve">in-text </w:t>
        </w:r>
      </w:ins>
      <w:ins w:id="3038" w:author="EliseSchramkowski" w:date="2021-08-22T14:59:00Z">
        <w:r w:rsidR="00E75AEC">
          <w:rPr>
            <w:rFonts w:ascii="Times New Roman" w:hAnsi="Times New Roman" w:cs="Times New Roman"/>
            <w:color w:val="000000" w:themeColor="text1"/>
            <w:sz w:val="24"/>
            <w:szCs w:val="24"/>
          </w:rPr>
          <w:t xml:space="preserve">automatically retrievable </w:t>
        </w:r>
        <w:r w:rsidR="00E75AEC" w:rsidRPr="007D7B47">
          <w:rPr>
            <w:rFonts w:ascii="Times New Roman" w:hAnsi="Times New Roman" w:cs="Times New Roman"/>
            <w:i/>
            <w:iCs/>
            <w:color w:val="000000" w:themeColor="text1"/>
            <w:sz w:val="24"/>
            <w:szCs w:val="24"/>
          </w:rPr>
          <w:t>p</w:t>
        </w:r>
        <w:r w:rsidR="00E75AEC">
          <w:rPr>
            <w:rFonts w:ascii="Times New Roman" w:hAnsi="Times New Roman" w:cs="Times New Roman"/>
            <w:color w:val="000000" w:themeColor="text1"/>
            <w:sz w:val="24"/>
            <w:szCs w:val="24"/>
          </w:rPr>
          <w:t xml:space="preserve">-values. </w:t>
        </w:r>
      </w:ins>
      <w:ins w:id="3039" w:author="EliseSchramkowski" w:date="2021-08-22T14:50:00Z">
        <w:r w:rsidRPr="00E75AEC">
          <w:rPr>
            <w:rFonts w:ascii="Times New Roman" w:hAnsi="Times New Roman" w:cs="Times New Roman"/>
            <w:color w:val="000000" w:themeColor="text1"/>
            <w:sz w:val="24"/>
            <w:szCs w:val="24"/>
            <w:rPrChange w:id="3040" w:author="EliseSchramkowski" w:date="2021-08-22T14:59:00Z">
              <w:rPr>
                <w:rFonts w:ascii="Times New Roman" w:hAnsi="Times New Roman" w:cs="Times New Roman"/>
                <w:color w:val="000000" w:themeColor="text1"/>
                <w:sz w:val="24"/>
                <w:szCs w:val="24"/>
                <w:lang w:val="nl-NL"/>
              </w:rPr>
            </w:rPrChange>
          </w:rPr>
          <w:t>I</w:t>
        </w:r>
      </w:ins>
      <w:ins w:id="3041" w:author="EliseSchramkowski" w:date="2021-08-22T14:52:00Z">
        <w:r w:rsidRPr="00E75AEC">
          <w:rPr>
            <w:rFonts w:ascii="Times New Roman" w:hAnsi="Times New Roman" w:cs="Times New Roman"/>
            <w:color w:val="000000" w:themeColor="text1"/>
            <w:sz w:val="24"/>
            <w:szCs w:val="24"/>
          </w:rPr>
          <w:t>n</w:t>
        </w:r>
      </w:ins>
      <w:ins w:id="3042" w:author="EliseSchramkowski" w:date="2021-08-22T14:50:00Z">
        <w:r>
          <w:rPr>
            <w:rFonts w:ascii="Times New Roman" w:hAnsi="Times New Roman" w:cs="Times New Roman"/>
            <w:color w:val="000000" w:themeColor="text1"/>
            <w:sz w:val="24"/>
            <w:szCs w:val="24"/>
          </w:rPr>
          <w:t xml:space="preserve"> this section, we will </w:t>
        </w:r>
      </w:ins>
      <w:ins w:id="3043" w:author="EliseSchramkowski" w:date="2021-09-06T17:03:00Z">
        <w:r w:rsidR="005B1DF1">
          <w:rPr>
            <w:rFonts w:ascii="Times New Roman" w:hAnsi="Times New Roman" w:cs="Times New Roman"/>
            <w:color w:val="000000" w:themeColor="text1"/>
            <w:sz w:val="24"/>
            <w:szCs w:val="24"/>
          </w:rPr>
          <w:t xml:space="preserve">first discuss </w:t>
        </w:r>
      </w:ins>
      <w:ins w:id="3044" w:author="EliseSchramkowski" w:date="2021-08-22T14:50:00Z">
        <w:r>
          <w:rPr>
            <w:rFonts w:ascii="Times New Roman" w:hAnsi="Times New Roman" w:cs="Times New Roman"/>
            <w:color w:val="000000" w:themeColor="text1"/>
            <w:sz w:val="24"/>
            <w:szCs w:val="24"/>
          </w:rPr>
          <w:t xml:space="preserve">our conclusions regarding the aspects of statistical reporting </w:t>
        </w:r>
      </w:ins>
      <w:ins w:id="3045" w:author="EliseSchramkowski" w:date="2021-09-06T10:42:00Z">
        <w:r w:rsidR="005E5F04">
          <w:rPr>
            <w:rFonts w:ascii="Times New Roman" w:hAnsi="Times New Roman" w:cs="Times New Roman"/>
            <w:color w:val="000000" w:themeColor="text1"/>
            <w:sz w:val="24"/>
            <w:szCs w:val="24"/>
          </w:rPr>
          <w:t xml:space="preserve">we studied </w:t>
        </w:r>
      </w:ins>
      <w:ins w:id="3046" w:author="EliseSchramkowski" w:date="2021-08-22T15:01:00Z">
        <w:r w:rsidR="007D7B47">
          <w:rPr>
            <w:rFonts w:ascii="Times New Roman" w:hAnsi="Times New Roman" w:cs="Times New Roman"/>
            <w:color w:val="000000" w:themeColor="text1"/>
            <w:sz w:val="24"/>
            <w:szCs w:val="24"/>
          </w:rPr>
          <w:t>(requested adherence by</w:t>
        </w:r>
      </w:ins>
      <w:ins w:id="3047" w:author="EliseSchramkowski" w:date="2021-09-06T10:42:00Z">
        <w:r w:rsidR="005E5F04">
          <w:rPr>
            <w:rFonts w:ascii="Times New Roman" w:hAnsi="Times New Roman" w:cs="Times New Roman"/>
            <w:color w:val="000000" w:themeColor="text1"/>
            <w:sz w:val="24"/>
            <w:szCs w:val="24"/>
          </w:rPr>
          <w:t xml:space="preserve"> sociology</w:t>
        </w:r>
      </w:ins>
      <w:ins w:id="3048" w:author="EliseSchramkowski" w:date="2021-08-22T15:01:00Z">
        <w:r w:rsidR="007D7B47">
          <w:rPr>
            <w:rFonts w:ascii="Times New Roman" w:hAnsi="Times New Roman" w:cs="Times New Roman"/>
            <w:color w:val="000000" w:themeColor="text1"/>
            <w:sz w:val="24"/>
            <w:szCs w:val="24"/>
          </w:rPr>
          <w:t xml:space="preserve"> journals to </w:t>
        </w:r>
      </w:ins>
      <w:ins w:id="3049" w:author="EliseSchramkowski" w:date="2021-09-06T17:03:00Z">
        <w:r w:rsidR="005B1DF1">
          <w:rPr>
            <w:rFonts w:ascii="Times New Roman" w:hAnsi="Times New Roman" w:cs="Times New Roman"/>
            <w:color w:val="000000" w:themeColor="text1"/>
            <w:sz w:val="24"/>
            <w:szCs w:val="24"/>
          </w:rPr>
          <w:t xml:space="preserve">the APA </w:t>
        </w:r>
      </w:ins>
      <w:ins w:id="3050" w:author="EliseSchramkowski" w:date="2021-08-22T15:01:00Z">
        <w:r w:rsidR="007D7B47">
          <w:rPr>
            <w:rFonts w:ascii="Times New Roman" w:hAnsi="Times New Roman" w:cs="Times New Roman"/>
            <w:color w:val="000000" w:themeColor="text1"/>
            <w:sz w:val="24"/>
            <w:szCs w:val="24"/>
          </w:rPr>
          <w:t>statistical reporting guidelines, statistical reporting errors, publication bias</w:t>
        </w:r>
      </w:ins>
      <w:ins w:id="3051" w:author="EliseSchramkowski" w:date="2021-09-06T10:42:00Z">
        <w:r w:rsidR="005E5F04">
          <w:rPr>
            <w:rFonts w:ascii="Times New Roman" w:hAnsi="Times New Roman" w:cs="Times New Roman"/>
            <w:color w:val="000000" w:themeColor="text1"/>
            <w:sz w:val="24"/>
            <w:szCs w:val="24"/>
          </w:rPr>
          <w:t>/</w:t>
        </w:r>
        <w:r w:rsidR="005E5F04">
          <w:rPr>
            <w:rFonts w:ascii="Times New Roman" w:hAnsi="Times New Roman" w:cs="Times New Roman"/>
            <w:i/>
            <w:iCs/>
            <w:color w:val="000000" w:themeColor="text1"/>
            <w:sz w:val="24"/>
            <w:szCs w:val="24"/>
          </w:rPr>
          <w:t>p</w:t>
        </w:r>
        <w:r w:rsidR="005E5F04">
          <w:rPr>
            <w:rFonts w:ascii="Times New Roman" w:hAnsi="Times New Roman" w:cs="Times New Roman"/>
            <w:color w:val="000000" w:themeColor="text1"/>
            <w:sz w:val="24"/>
            <w:szCs w:val="24"/>
          </w:rPr>
          <w:t>-hacking</w:t>
        </w:r>
      </w:ins>
      <w:ins w:id="3052" w:author="EliseSchramkowski" w:date="2021-08-22T15:01:00Z">
        <w:r w:rsidR="007D7B47">
          <w:rPr>
            <w:rFonts w:ascii="Times New Roman" w:hAnsi="Times New Roman" w:cs="Times New Roman"/>
            <w:color w:val="000000" w:themeColor="text1"/>
            <w:sz w:val="24"/>
            <w:szCs w:val="24"/>
          </w:rPr>
          <w:t xml:space="preserve">, the bump in </w:t>
        </w:r>
        <w:r w:rsidR="007D7B47">
          <w:rPr>
            <w:rFonts w:ascii="Times New Roman" w:hAnsi="Times New Roman" w:cs="Times New Roman"/>
            <w:i/>
            <w:iCs/>
            <w:color w:val="000000" w:themeColor="text1"/>
            <w:sz w:val="24"/>
            <w:szCs w:val="24"/>
          </w:rPr>
          <w:t>p</w:t>
        </w:r>
        <w:r w:rsidR="007D7B47">
          <w:rPr>
            <w:rFonts w:ascii="Times New Roman" w:hAnsi="Times New Roman" w:cs="Times New Roman"/>
            <w:color w:val="000000" w:themeColor="text1"/>
            <w:sz w:val="24"/>
            <w:szCs w:val="24"/>
          </w:rPr>
          <w:t>-values, and marginal significanc</w:t>
        </w:r>
      </w:ins>
      <w:ins w:id="3053" w:author="EliseSchramkowski" w:date="2021-10-30T13:57:00Z">
        <w:r w:rsidR="00185817">
          <w:rPr>
            <w:rFonts w:ascii="Times New Roman" w:hAnsi="Times New Roman" w:cs="Times New Roman"/>
            <w:color w:val="000000" w:themeColor="text1"/>
            <w:sz w:val="24"/>
            <w:szCs w:val="24"/>
          </w:rPr>
          <w:t>e)</w:t>
        </w:r>
      </w:ins>
      <w:ins w:id="3054" w:author="EliseSchramkowski" w:date="2021-09-06T10:42:00Z">
        <w:r w:rsidR="009834E6">
          <w:rPr>
            <w:rFonts w:ascii="Times New Roman" w:hAnsi="Times New Roman" w:cs="Times New Roman"/>
            <w:color w:val="000000" w:themeColor="text1"/>
            <w:sz w:val="24"/>
            <w:szCs w:val="24"/>
          </w:rPr>
          <w:t>.</w:t>
        </w:r>
      </w:ins>
      <w:ins w:id="3055" w:author="EliseSchramkowski" w:date="2021-08-22T14:50:00Z">
        <w:r>
          <w:rPr>
            <w:rFonts w:ascii="Times New Roman" w:hAnsi="Times New Roman" w:cs="Times New Roman"/>
            <w:color w:val="000000" w:themeColor="text1"/>
            <w:sz w:val="24"/>
            <w:szCs w:val="24"/>
          </w:rPr>
          <w:t xml:space="preserve"> </w:t>
        </w:r>
      </w:ins>
      <w:commentRangeStart w:id="3056"/>
      <w:ins w:id="3057" w:author="EliseSchramkowski" w:date="2021-09-07T13:37:00Z">
        <w:r w:rsidR="001E46D9">
          <w:rPr>
            <w:rFonts w:ascii="Times New Roman" w:hAnsi="Times New Roman" w:cs="Times New Roman"/>
            <w:color w:val="000000" w:themeColor="text1"/>
            <w:sz w:val="24"/>
            <w:szCs w:val="24"/>
          </w:rPr>
          <w:t xml:space="preserve">If differences between years and journals are not mentioned for </w:t>
        </w:r>
      </w:ins>
      <w:ins w:id="3058" w:author="EliseSchramkowski" w:date="2021-09-07T13:38:00Z">
        <w:r w:rsidR="001E46D9">
          <w:rPr>
            <w:rFonts w:ascii="Times New Roman" w:hAnsi="Times New Roman" w:cs="Times New Roman"/>
            <w:color w:val="000000" w:themeColor="text1"/>
            <w:sz w:val="24"/>
            <w:szCs w:val="24"/>
          </w:rPr>
          <w:t xml:space="preserve">specific topics, this is because </w:t>
        </w:r>
      </w:ins>
      <w:ins w:id="3059" w:author="EliseSchramkowski" w:date="2021-09-08T16:17:00Z">
        <w:r w:rsidR="00695E63">
          <w:rPr>
            <w:rFonts w:ascii="Times New Roman" w:hAnsi="Times New Roman" w:cs="Times New Roman"/>
            <w:color w:val="000000" w:themeColor="text1"/>
            <w:sz w:val="24"/>
            <w:szCs w:val="24"/>
          </w:rPr>
          <w:t xml:space="preserve">they were </w:t>
        </w:r>
      </w:ins>
      <w:ins w:id="3060" w:author="EliseSchramkowski" w:date="2021-09-08T16:18:00Z">
        <w:r w:rsidR="00695E63">
          <w:rPr>
            <w:rFonts w:ascii="Times New Roman" w:hAnsi="Times New Roman" w:cs="Times New Roman"/>
            <w:color w:val="000000" w:themeColor="text1"/>
            <w:sz w:val="24"/>
            <w:szCs w:val="24"/>
          </w:rPr>
          <w:t xml:space="preserve">not substantial </w:t>
        </w:r>
      </w:ins>
      <w:ins w:id="3061" w:author="EliseSchramkowski" w:date="2021-09-07T13:38:00Z">
        <w:r w:rsidR="001E46D9">
          <w:rPr>
            <w:rFonts w:ascii="Times New Roman" w:hAnsi="Times New Roman" w:cs="Times New Roman"/>
            <w:color w:val="000000" w:themeColor="text1"/>
            <w:sz w:val="24"/>
            <w:szCs w:val="24"/>
          </w:rPr>
          <w:t>or</w:t>
        </w:r>
      </w:ins>
      <w:ins w:id="3062" w:author="EliseSchramkowski" w:date="2021-09-08T16:18:00Z">
        <w:r w:rsidR="00695E63">
          <w:rPr>
            <w:rFonts w:ascii="Times New Roman" w:hAnsi="Times New Roman" w:cs="Times New Roman"/>
            <w:color w:val="000000" w:themeColor="text1"/>
            <w:sz w:val="24"/>
            <w:szCs w:val="24"/>
          </w:rPr>
          <w:t xml:space="preserve"> were</w:t>
        </w:r>
      </w:ins>
      <w:ins w:id="3063" w:author="EliseSchramkowski" w:date="2021-09-07T13:38:00Z">
        <w:r w:rsidR="001E46D9">
          <w:rPr>
            <w:rFonts w:ascii="Times New Roman" w:hAnsi="Times New Roman" w:cs="Times New Roman"/>
            <w:color w:val="000000" w:themeColor="text1"/>
            <w:sz w:val="24"/>
            <w:szCs w:val="24"/>
          </w:rPr>
          <w:t xml:space="preserve"> based on </w:t>
        </w:r>
      </w:ins>
      <w:ins w:id="3064" w:author="EliseSchramkowski" w:date="2021-09-08T16:18:00Z">
        <w:r w:rsidR="00695E63">
          <w:rPr>
            <w:rFonts w:ascii="Times New Roman" w:hAnsi="Times New Roman" w:cs="Times New Roman"/>
            <w:color w:val="000000" w:themeColor="text1"/>
            <w:sz w:val="24"/>
            <w:szCs w:val="24"/>
          </w:rPr>
          <w:t xml:space="preserve">too few </w:t>
        </w:r>
      </w:ins>
      <w:ins w:id="3065" w:author="EliseSchramkowski" w:date="2021-09-07T13:38:00Z">
        <w:r w:rsidR="001E46D9">
          <w:rPr>
            <w:rFonts w:ascii="Times New Roman" w:hAnsi="Times New Roman" w:cs="Times New Roman"/>
            <w:color w:val="000000" w:themeColor="text1"/>
            <w:sz w:val="24"/>
            <w:szCs w:val="24"/>
          </w:rPr>
          <w:t xml:space="preserve">data. </w:t>
        </w:r>
        <w:commentRangeEnd w:id="3056"/>
        <w:r w:rsidR="001E46D9">
          <w:rPr>
            <w:rStyle w:val="CommentReference"/>
          </w:rPr>
          <w:commentReference w:id="3056"/>
        </w:r>
      </w:ins>
      <w:ins w:id="3066" w:author="EliseSchramkowski" w:date="2021-08-22T14:52:00Z">
        <w:r>
          <w:rPr>
            <w:rFonts w:ascii="Times New Roman" w:hAnsi="Times New Roman" w:cs="Times New Roman"/>
            <w:color w:val="000000" w:themeColor="text1"/>
            <w:sz w:val="24"/>
            <w:szCs w:val="24"/>
          </w:rPr>
          <w:t>Next, we will discuss the limitations of our</w:t>
        </w:r>
      </w:ins>
      <w:ins w:id="3067" w:author="EliseSchramkowski" w:date="2021-09-08T10:03:00Z">
        <w:r w:rsidR="008E4D75">
          <w:rPr>
            <w:rFonts w:ascii="Times New Roman" w:hAnsi="Times New Roman" w:cs="Times New Roman"/>
            <w:color w:val="000000" w:themeColor="text1"/>
            <w:sz w:val="24"/>
            <w:szCs w:val="24"/>
          </w:rPr>
          <w:t xml:space="preserve"> study </w:t>
        </w:r>
      </w:ins>
      <w:ins w:id="3068" w:author="EliseSchramkowski" w:date="2021-08-22T14:52:00Z">
        <w:r>
          <w:rPr>
            <w:rFonts w:ascii="Times New Roman" w:hAnsi="Times New Roman" w:cs="Times New Roman"/>
            <w:color w:val="000000" w:themeColor="text1"/>
            <w:sz w:val="24"/>
            <w:szCs w:val="24"/>
          </w:rPr>
          <w:t xml:space="preserve">and </w:t>
        </w:r>
      </w:ins>
      <w:ins w:id="3069" w:author="EliseSchramkowski" w:date="2021-09-06T10:42:00Z">
        <w:r w:rsidR="0083719E">
          <w:rPr>
            <w:rFonts w:ascii="Times New Roman" w:hAnsi="Times New Roman" w:cs="Times New Roman"/>
            <w:color w:val="000000" w:themeColor="text1"/>
            <w:sz w:val="24"/>
            <w:szCs w:val="24"/>
          </w:rPr>
          <w:t xml:space="preserve">provide </w:t>
        </w:r>
      </w:ins>
      <w:ins w:id="3070" w:author="EliseSchramkowski" w:date="2021-08-22T14:52:00Z">
        <w:r>
          <w:rPr>
            <w:rFonts w:ascii="Times New Roman" w:hAnsi="Times New Roman" w:cs="Times New Roman"/>
            <w:color w:val="000000" w:themeColor="text1"/>
            <w:sz w:val="24"/>
            <w:szCs w:val="24"/>
          </w:rPr>
          <w:t>some recommendations for future research.</w:t>
        </w:r>
      </w:ins>
      <w:ins w:id="3071" w:author="EliseSchramkowski" w:date="2021-09-07T13:37:00Z">
        <w:r w:rsidR="001E46D9">
          <w:rPr>
            <w:rFonts w:ascii="Times New Roman" w:hAnsi="Times New Roman" w:cs="Times New Roman"/>
            <w:color w:val="000000" w:themeColor="text1"/>
            <w:sz w:val="24"/>
            <w:szCs w:val="24"/>
          </w:rPr>
          <w:t xml:space="preserve"> </w:t>
        </w:r>
      </w:ins>
    </w:p>
    <w:p w14:paraId="2E5E24FB" w14:textId="5D0A00DA" w:rsidR="00683706" w:rsidDel="00D300D8" w:rsidRDefault="00683706" w:rsidP="00683706">
      <w:pPr>
        <w:spacing w:after="0" w:line="480" w:lineRule="auto"/>
        <w:jc w:val="both"/>
        <w:rPr>
          <w:del w:id="3072" w:author="EliseSchramkowski" w:date="2021-09-06T10:43:00Z"/>
          <w:rFonts w:ascii="Times New Roman" w:hAnsi="Times New Roman" w:cs="Times New Roman"/>
          <w:color w:val="000000" w:themeColor="text1"/>
          <w:sz w:val="24"/>
          <w:szCs w:val="24"/>
          <w:lang w:val="nl-NL"/>
        </w:rPr>
      </w:pPr>
      <w:del w:id="3073" w:author="EliseSchramkowski" w:date="2021-09-06T10:43:00Z">
        <w:r w:rsidDel="00D300D8">
          <w:rPr>
            <w:rFonts w:ascii="Times New Roman" w:hAnsi="Times New Roman" w:cs="Times New Roman"/>
            <w:color w:val="000000" w:themeColor="text1"/>
            <w:sz w:val="24"/>
            <w:szCs w:val="24"/>
            <w:lang w:val="nl-NL"/>
          </w:rPr>
          <w:delText xml:space="preserve">Begin discussie eerst met een algemene alinea met daarin </w:delText>
        </w:r>
      </w:del>
    </w:p>
    <w:p w14:paraId="6CBD7D0C" w14:textId="302602C8" w:rsidR="00683706" w:rsidDel="00D300D8" w:rsidRDefault="00683706" w:rsidP="00683706">
      <w:pPr>
        <w:pStyle w:val="ListParagraph"/>
        <w:numPr>
          <w:ilvl w:val="0"/>
          <w:numId w:val="8"/>
        </w:numPr>
        <w:spacing w:after="0" w:line="480" w:lineRule="auto"/>
        <w:jc w:val="both"/>
        <w:rPr>
          <w:del w:id="3074" w:author="EliseSchramkowski" w:date="2021-09-06T10:43:00Z"/>
          <w:rFonts w:ascii="Times New Roman" w:hAnsi="Times New Roman" w:cs="Times New Roman"/>
          <w:color w:val="000000" w:themeColor="text1"/>
          <w:sz w:val="24"/>
          <w:szCs w:val="24"/>
          <w:lang w:val="nl-NL"/>
        </w:rPr>
      </w:pPr>
      <w:del w:id="3075" w:author="EliseSchramkowski" w:date="2021-09-06T10:43:00Z">
        <w:r w:rsidDel="00D300D8">
          <w:rPr>
            <w:rFonts w:ascii="Times New Roman" w:hAnsi="Times New Roman" w:cs="Times New Roman"/>
            <w:color w:val="000000" w:themeColor="text1"/>
            <w:sz w:val="24"/>
            <w:szCs w:val="24"/>
            <w:lang w:val="nl-NL"/>
          </w:rPr>
          <w:delText>Wat je doet/doel</w:delText>
        </w:r>
      </w:del>
    </w:p>
    <w:p w14:paraId="3C731EF9" w14:textId="2D575666" w:rsidR="00683706" w:rsidDel="00D300D8" w:rsidRDefault="00683706" w:rsidP="00683706">
      <w:pPr>
        <w:pStyle w:val="ListParagraph"/>
        <w:numPr>
          <w:ilvl w:val="0"/>
          <w:numId w:val="8"/>
        </w:numPr>
        <w:spacing w:after="0" w:line="480" w:lineRule="auto"/>
        <w:jc w:val="both"/>
        <w:rPr>
          <w:del w:id="3076" w:author="EliseSchramkowski" w:date="2021-09-06T10:43:00Z"/>
          <w:rFonts w:ascii="Times New Roman" w:hAnsi="Times New Roman" w:cs="Times New Roman"/>
          <w:color w:val="000000" w:themeColor="text1"/>
          <w:sz w:val="24"/>
          <w:szCs w:val="24"/>
          <w:lang w:val="nl-NL"/>
        </w:rPr>
      </w:pPr>
      <w:del w:id="3077" w:author="EliseSchramkowski" w:date="2021-09-06T10:43:00Z">
        <w:r w:rsidDel="00D300D8">
          <w:rPr>
            <w:rFonts w:ascii="Times New Roman" w:hAnsi="Times New Roman" w:cs="Times New Roman"/>
            <w:color w:val="000000" w:themeColor="text1"/>
            <w:sz w:val="24"/>
            <w:szCs w:val="24"/>
            <w:lang w:val="nl-NL"/>
          </w:rPr>
          <w:delText>Waarom van belang</w:delText>
        </w:r>
      </w:del>
    </w:p>
    <w:p w14:paraId="2777FE04" w14:textId="5FDA3EFB" w:rsidR="00683706" w:rsidRPr="007D7B47" w:rsidDel="00D300D8" w:rsidRDefault="00683706" w:rsidP="00683706">
      <w:pPr>
        <w:pStyle w:val="ListParagraph"/>
        <w:numPr>
          <w:ilvl w:val="0"/>
          <w:numId w:val="8"/>
        </w:numPr>
        <w:spacing w:after="0" w:line="480" w:lineRule="auto"/>
        <w:jc w:val="both"/>
        <w:rPr>
          <w:del w:id="3078" w:author="EliseSchramkowski" w:date="2021-09-06T10:43:00Z"/>
          <w:rFonts w:ascii="Times New Roman" w:hAnsi="Times New Roman" w:cs="Times New Roman"/>
          <w:color w:val="70AD47" w:themeColor="accent6"/>
          <w:sz w:val="24"/>
          <w:szCs w:val="24"/>
          <w:lang w:val="nl-NL"/>
          <w:rPrChange w:id="3079" w:author="EliseSchramkowski" w:date="2021-08-22T15:00:00Z">
            <w:rPr>
              <w:del w:id="3080" w:author="EliseSchramkowski" w:date="2021-09-06T10:43:00Z"/>
              <w:rFonts w:ascii="Times New Roman" w:hAnsi="Times New Roman" w:cs="Times New Roman"/>
              <w:color w:val="000000" w:themeColor="text1"/>
              <w:sz w:val="24"/>
              <w:szCs w:val="24"/>
              <w:lang w:val="nl-NL"/>
            </w:rPr>
          </w:rPrChange>
        </w:rPr>
      </w:pPr>
      <w:del w:id="3081" w:author="EliseSchramkowski" w:date="2021-09-06T10:43:00Z">
        <w:r w:rsidRPr="007D7B47" w:rsidDel="00D300D8">
          <w:rPr>
            <w:rFonts w:ascii="Times New Roman" w:hAnsi="Times New Roman" w:cs="Times New Roman"/>
            <w:color w:val="70AD47" w:themeColor="accent6"/>
            <w:sz w:val="24"/>
            <w:szCs w:val="24"/>
            <w:lang w:val="nl-NL"/>
            <w:rPrChange w:id="3082" w:author="EliseSchramkowski" w:date="2021-08-22T15:00:00Z">
              <w:rPr>
                <w:rFonts w:ascii="Times New Roman" w:hAnsi="Times New Roman" w:cs="Times New Roman"/>
                <w:color w:val="000000" w:themeColor="text1"/>
                <w:sz w:val="24"/>
                <w:szCs w:val="24"/>
                <w:lang w:val="nl-NL"/>
              </w:rPr>
            </w:rPrChange>
          </w:rPr>
          <w:delText>HOE je het doet (dataverzameling)</w:delText>
        </w:r>
      </w:del>
    </w:p>
    <w:p w14:paraId="4158A4D6" w14:textId="22946E28" w:rsidR="00683706" w:rsidRPr="00772EFA" w:rsidDel="00D300D8" w:rsidRDefault="00683706" w:rsidP="00683706">
      <w:pPr>
        <w:pStyle w:val="ListParagraph"/>
        <w:numPr>
          <w:ilvl w:val="0"/>
          <w:numId w:val="8"/>
        </w:numPr>
        <w:spacing w:after="0" w:line="480" w:lineRule="auto"/>
        <w:jc w:val="both"/>
        <w:rPr>
          <w:del w:id="3083" w:author="EliseSchramkowski" w:date="2021-09-06T10:43:00Z"/>
          <w:rFonts w:ascii="Times New Roman" w:hAnsi="Times New Roman" w:cs="Times New Roman"/>
          <w:color w:val="70AD47" w:themeColor="accent6"/>
          <w:sz w:val="24"/>
          <w:szCs w:val="24"/>
          <w:lang w:val="nl-NL"/>
          <w:rPrChange w:id="3084" w:author="EliseSchramkowski" w:date="2021-08-22T14:52:00Z">
            <w:rPr>
              <w:del w:id="3085" w:author="EliseSchramkowski" w:date="2021-09-06T10:43:00Z"/>
              <w:rFonts w:ascii="Times New Roman" w:hAnsi="Times New Roman" w:cs="Times New Roman"/>
              <w:color w:val="000000" w:themeColor="text1"/>
              <w:sz w:val="24"/>
              <w:szCs w:val="24"/>
              <w:lang w:val="nl-NL"/>
            </w:rPr>
          </w:rPrChange>
        </w:rPr>
      </w:pPr>
      <w:del w:id="3086" w:author="EliseSchramkowski" w:date="2021-09-06T10:43:00Z">
        <w:r w:rsidRPr="00772EFA" w:rsidDel="00D300D8">
          <w:rPr>
            <w:rFonts w:ascii="Times New Roman" w:hAnsi="Times New Roman" w:cs="Times New Roman"/>
            <w:color w:val="70AD47" w:themeColor="accent6"/>
            <w:sz w:val="24"/>
            <w:szCs w:val="24"/>
            <w:lang w:val="nl-NL"/>
            <w:rPrChange w:id="3087" w:author="EliseSchramkowski" w:date="2021-08-22T14:52:00Z">
              <w:rPr>
                <w:rFonts w:ascii="Times New Roman" w:hAnsi="Times New Roman" w:cs="Times New Roman"/>
                <w:color w:val="000000" w:themeColor="text1"/>
                <w:sz w:val="24"/>
                <w:szCs w:val="24"/>
                <w:lang w:val="nl-NL"/>
              </w:rPr>
            </w:rPrChange>
          </w:rPr>
          <w:delText>Meer precies waar je naar kijkt (noem de onderdelen op, die ga je dan hieronder achtereenvolgens bespreken)</w:delText>
        </w:r>
      </w:del>
    </w:p>
    <w:p w14:paraId="00B8873A" w14:textId="3352C9BA" w:rsidR="00683706" w:rsidDel="00D300D8" w:rsidRDefault="00683706" w:rsidP="00683706">
      <w:pPr>
        <w:spacing w:after="0" w:line="480" w:lineRule="auto"/>
        <w:jc w:val="both"/>
        <w:rPr>
          <w:del w:id="3088" w:author="EliseSchramkowski" w:date="2021-09-06T10:43:00Z"/>
          <w:rFonts w:ascii="Times New Roman" w:hAnsi="Times New Roman" w:cs="Times New Roman"/>
          <w:color w:val="000000" w:themeColor="text1"/>
          <w:sz w:val="24"/>
          <w:szCs w:val="24"/>
          <w:lang w:val="nl-NL"/>
        </w:rPr>
      </w:pPr>
    </w:p>
    <w:p w14:paraId="6315A9FB" w14:textId="263ED8D6" w:rsidR="00602E88" w:rsidRDefault="00D300D8">
      <w:pPr>
        <w:spacing w:after="0" w:line="480" w:lineRule="auto"/>
        <w:ind w:firstLine="708"/>
        <w:jc w:val="both"/>
        <w:rPr>
          <w:rFonts w:ascii="Times New Roman" w:hAnsi="Times New Roman" w:cs="Times New Roman"/>
          <w:color w:val="000000" w:themeColor="text1"/>
          <w:sz w:val="24"/>
          <w:szCs w:val="24"/>
        </w:rPr>
        <w:pPrChange w:id="3089" w:author="EliseSchramkowski" w:date="2021-09-06T10:43:00Z">
          <w:pPr>
            <w:spacing w:after="0" w:line="480" w:lineRule="auto"/>
            <w:jc w:val="both"/>
          </w:pPr>
        </w:pPrChange>
      </w:pPr>
      <w:ins w:id="3090" w:author="EliseSchramkowski" w:date="2021-09-06T10:43:00Z">
        <w:r>
          <w:rPr>
            <w:rFonts w:ascii="Times New Roman" w:hAnsi="Times New Roman" w:cs="Times New Roman"/>
            <w:color w:val="000000" w:themeColor="text1"/>
            <w:sz w:val="24"/>
            <w:szCs w:val="24"/>
          </w:rPr>
          <w:t xml:space="preserve">Firstly, </w:t>
        </w:r>
      </w:ins>
      <w:ins w:id="3091" w:author="EliseSchramkowski" w:date="2021-09-06T10:44:00Z">
        <w:r w:rsidR="00C81F7A">
          <w:rPr>
            <w:rFonts w:ascii="Times New Roman" w:hAnsi="Times New Roman" w:cs="Times New Roman"/>
            <w:color w:val="000000" w:themeColor="text1"/>
            <w:sz w:val="24"/>
            <w:szCs w:val="24"/>
          </w:rPr>
          <w:t xml:space="preserve">there </w:t>
        </w:r>
        <w:r w:rsidR="008B6CCD">
          <w:rPr>
            <w:rFonts w:ascii="Times New Roman" w:hAnsi="Times New Roman" w:cs="Times New Roman"/>
            <w:color w:val="000000" w:themeColor="text1"/>
            <w:sz w:val="24"/>
            <w:szCs w:val="24"/>
          </w:rPr>
          <w:t xml:space="preserve">is </w:t>
        </w:r>
      </w:ins>
      <w:ins w:id="3092" w:author="EliseSchramkowski" w:date="2021-09-06T10:43:00Z">
        <w:r w:rsidR="008B6CCD">
          <w:rPr>
            <w:rFonts w:ascii="Times New Roman" w:hAnsi="Times New Roman" w:cs="Times New Roman"/>
            <w:color w:val="000000" w:themeColor="text1"/>
            <w:sz w:val="24"/>
            <w:szCs w:val="24"/>
          </w:rPr>
          <w:t>a lack of requested adherence to statistical reporting guidelines within sociology</w:t>
        </w:r>
      </w:ins>
      <w:ins w:id="3093" w:author="EliseSchramkowski" w:date="2021-09-08T16:19:00Z">
        <w:r w:rsidR="00B64A7A">
          <w:rPr>
            <w:rFonts w:ascii="Times New Roman" w:hAnsi="Times New Roman" w:cs="Times New Roman"/>
            <w:color w:val="000000" w:themeColor="text1"/>
            <w:sz w:val="24"/>
            <w:szCs w:val="24"/>
          </w:rPr>
          <w:t xml:space="preserve"> journals</w:t>
        </w:r>
      </w:ins>
      <w:ins w:id="3094" w:author="EliseSchramkowski" w:date="2021-09-06T10:43:00Z">
        <w:r w:rsidR="008B6CCD">
          <w:rPr>
            <w:rFonts w:ascii="Times New Roman" w:hAnsi="Times New Roman" w:cs="Times New Roman"/>
            <w:color w:val="000000" w:themeColor="text1"/>
            <w:sz w:val="24"/>
            <w:szCs w:val="24"/>
          </w:rPr>
          <w:t xml:space="preserve">: </w:t>
        </w:r>
      </w:ins>
      <w:del w:id="3095" w:author="EliseSchramkowski" w:date="2021-09-06T10:43:00Z">
        <w:r w:rsidR="00683706" w:rsidDel="008B6CCD">
          <w:rPr>
            <w:rFonts w:ascii="Times New Roman" w:hAnsi="Times New Roman" w:cs="Times New Roman"/>
            <w:color w:val="000000" w:themeColor="text1"/>
            <w:sz w:val="24"/>
            <w:szCs w:val="24"/>
          </w:rPr>
          <w:delText xml:space="preserve">As </w:delText>
        </w:r>
      </w:del>
      <w:r w:rsidR="00683706">
        <w:rPr>
          <w:rFonts w:ascii="Times New Roman" w:hAnsi="Times New Roman" w:cs="Times New Roman"/>
          <w:color w:val="000000" w:themeColor="text1"/>
          <w:sz w:val="24"/>
          <w:szCs w:val="24"/>
        </w:rPr>
        <w:t xml:space="preserve">only </w:t>
      </w:r>
      <w:del w:id="3096" w:author="EliseSchramkowski" w:date="2021-09-08T16:18:00Z">
        <w:r w:rsidR="00683706" w:rsidDel="00B64A7A">
          <w:rPr>
            <w:rFonts w:ascii="Times New Roman" w:hAnsi="Times New Roman" w:cs="Times New Roman"/>
            <w:color w:val="000000" w:themeColor="text1"/>
            <w:sz w:val="24"/>
            <w:szCs w:val="24"/>
          </w:rPr>
          <w:delText>13 out of 143 sociology journals (</w:delText>
        </w:r>
      </w:del>
      <w:r w:rsidR="00683706">
        <w:rPr>
          <w:rFonts w:ascii="Times New Roman" w:hAnsi="Times New Roman" w:cs="Times New Roman"/>
          <w:color w:val="000000" w:themeColor="text1"/>
          <w:sz w:val="24"/>
          <w:szCs w:val="24"/>
        </w:rPr>
        <w:t>9.1%</w:t>
      </w:r>
      <w:del w:id="3097" w:author="EliseSchramkowski" w:date="2021-09-08T16:18:00Z">
        <w:r w:rsidR="00683706" w:rsidDel="00B64A7A">
          <w:rPr>
            <w:rFonts w:ascii="Times New Roman" w:hAnsi="Times New Roman" w:cs="Times New Roman"/>
            <w:color w:val="000000" w:themeColor="text1"/>
            <w:sz w:val="24"/>
            <w:szCs w:val="24"/>
          </w:rPr>
          <w:delText>)</w:delText>
        </w:r>
      </w:del>
      <w:del w:id="3098" w:author="EliseSchramkowski" w:date="2021-09-06T17:04:00Z">
        <w:r w:rsidR="00683706" w:rsidDel="00D420A3">
          <w:rPr>
            <w:rFonts w:ascii="Times New Roman" w:hAnsi="Times New Roman" w:cs="Times New Roman"/>
            <w:color w:val="000000" w:themeColor="text1"/>
            <w:sz w:val="24"/>
            <w:szCs w:val="24"/>
          </w:rPr>
          <w:delText xml:space="preserve"> referred </w:delText>
        </w:r>
      </w:del>
      <w:ins w:id="3099" w:author="EliseSchramkowski" w:date="2021-09-06T17:04:00Z">
        <w:r w:rsidR="00D420A3">
          <w:rPr>
            <w:rFonts w:ascii="Times New Roman" w:hAnsi="Times New Roman" w:cs="Times New Roman"/>
            <w:color w:val="000000" w:themeColor="text1"/>
            <w:sz w:val="24"/>
            <w:szCs w:val="24"/>
          </w:rPr>
          <w:t xml:space="preserve"> required adherence </w:t>
        </w:r>
      </w:ins>
      <w:del w:id="3100" w:author="EliseSchramkowski" w:date="2021-09-06T17:04:00Z">
        <w:r w:rsidR="00683706" w:rsidDel="00D420A3">
          <w:rPr>
            <w:rFonts w:ascii="Times New Roman" w:hAnsi="Times New Roman" w:cs="Times New Roman"/>
            <w:color w:val="000000" w:themeColor="text1"/>
            <w:sz w:val="24"/>
            <w:szCs w:val="24"/>
          </w:rPr>
          <w:delText>to</w:delText>
        </w:r>
      </w:del>
      <w:ins w:id="3101" w:author="EliseSchramkowski" w:date="2021-09-06T17:04:00Z">
        <w:r w:rsidR="00D420A3">
          <w:rPr>
            <w:rFonts w:ascii="Times New Roman" w:hAnsi="Times New Roman" w:cs="Times New Roman"/>
            <w:color w:val="000000" w:themeColor="text1"/>
            <w:sz w:val="24"/>
            <w:szCs w:val="24"/>
          </w:rPr>
          <w:t>to the APA</w:t>
        </w:r>
      </w:ins>
      <w:r w:rsidR="00683706">
        <w:rPr>
          <w:rFonts w:ascii="Times New Roman" w:hAnsi="Times New Roman" w:cs="Times New Roman"/>
          <w:color w:val="000000" w:themeColor="text1"/>
          <w:sz w:val="24"/>
          <w:szCs w:val="24"/>
        </w:rPr>
        <w:t xml:space="preserve"> </w:t>
      </w:r>
      <w:commentRangeStart w:id="3102"/>
      <w:commentRangeStart w:id="3103"/>
      <w:commentRangeEnd w:id="3102"/>
      <w:r w:rsidR="00683706">
        <w:rPr>
          <w:rStyle w:val="CommentReference"/>
        </w:rPr>
        <w:commentReference w:id="3102"/>
      </w:r>
      <w:commentRangeEnd w:id="3103"/>
      <w:r w:rsidR="00107985">
        <w:rPr>
          <w:rStyle w:val="CommentReference"/>
        </w:rPr>
        <w:commentReference w:id="3103"/>
      </w:r>
      <w:r w:rsidR="00683706">
        <w:rPr>
          <w:rFonts w:ascii="Times New Roman" w:hAnsi="Times New Roman" w:cs="Times New Roman"/>
          <w:color w:val="000000" w:themeColor="text1"/>
          <w:sz w:val="24"/>
          <w:szCs w:val="24"/>
        </w:rPr>
        <w:t>statistical reporting guidelines</w:t>
      </w:r>
      <w:del w:id="3104" w:author="EliseSchramkowski" w:date="2021-09-06T10:43:00Z">
        <w:r w:rsidR="00683706" w:rsidDel="008B6CCD">
          <w:rPr>
            <w:rFonts w:ascii="Times New Roman" w:hAnsi="Times New Roman" w:cs="Times New Roman"/>
            <w:color w:val="000000" w:themeColor="text1"/>
            <w:sz w:val="24"/>
            <w:szCs w:val="24"/>
          </w:rPr>
          <w:delText>, we conclude that</w:delText>
        </w:r>
      </w:del>
      <w:ins w:id="3105" w:author="EliseSchramkowski" w:date="2021-08-15T10:52:00Z">
        <w:r w:rsidR="00194E3F">
          <w:rPr>
            <w:rFonts w:ascii="Times New Roman" w:hAnsi="Times New Roman" w:cs="Times New Roman"/>
            <w:color w:val="000000" w:themeColor="text1"/>
            <w:sz w:val="24"/>
            <w:szCs w:val="24"/>
          </w:rPr>
          <w:t>.</w:t>
        </w:r>
      </w:ins>
      <w:ins w:id="3106" w:author="EliseSchramkowski" w:date="2021-08-22T15:02:00Z">
        <w:r w:rsidR="00190357">
          <w:rPr>
            <w:rFonts w:ascii="Times New Roman" w:hAnsi="Times New Roman" w:cs="Times New Roman"/>
            <w:color w:val="000000" w:themeColor="text1"/>
            <w:sz w:val="24"/>
            <w:szCs w:val="24"/>
          </w:rPr>
          <w:t xml:space="preserve"> </w:t>
        </w:r>
        <w:commentRangeStart w:id="3107"/>
        <w:commentRangeStart w:id="3108"/>
        <w:r w:rsidR="00190357">
          <w:rPr>
            <w:rFonts w:ascii="Times New Roman" w:hAnsi="Times New Roman" w:cs="Times New Roman"/>
            <w:color w:val="000000" w:themeColor="text1"/>
            <w:sz w:val="24"/>
            <w:szCs w:val="24"/>
          </w:rPr>
          <w:t xml:space="preserve">This could </w:t>
        </w:r>
      </w:ins>
      <w:ins w:id="3109" w:author="EliseSchramkowski" w:date="2021-08-22T17:45:00Z">
        <w:r w:rsidR="00CE547D">
          <w:rPr>
            <w:rFonts w:ascii="Times New Roman" w:hAnsi="Times New Roman" w:cs="Times New Roman"/>
            <w:color w:val="000000" w:themeColor="text1"/>
            <w:sz w:val="24"/>
            <w:szCs w:val="24"/>
          </w:rPr>
          <w:t>lead to lower quality of statistical reporting</w:t>
        </w:r>
      </w:ins>
      <w:ins w:id="3110" w:author="EliseSchramkowski" w:date="2021-09-06T17:04:00Z">
        <w:r w:rsidR="00D420A3">
          <w:rPr>
            <w:rFonts w:ascii="Times New Roman" w:hAnsi="Times New Roman" w:cs="Times New Roman"/>
            <w:color w:val="000000" w:themeColor="text1"/>
            <w:sz w:val="24"/>
            <w:szCs w:val="24"/>
          </w:rPr>
          <w:t xml:space="preserve"> than </w:t>
        </w:r>
      </w:ins>
      <w:ins w:id="3111" w:author="EliseSchramkowski" w:date="2021-09-08T16:19:00Z">
        <w:r w:rsidR="00B64A7A">
          <w:rPr>
            <w:rFonts w:ascii="Times New Roman" w:hAnsi="Times New Roman" w:cs="Times New Roman"/>
            <w:color w:val="000000" w:themeColor="text1"/>
            <w:sz w:val="24"/>
            <w:szCs w:val="24"/>
          </w:rPr>
          <w:t>that</w:t>
        </w:r>
      </w:ins>
      <w:ins w:id="3112" w:author="EliseSchramkowski" w:date="2021-08-22T17:45:00Z">
        <w:r w:rsidR="00CE547D">
          <w:rPr>
            <w:rFonts w:ascii="Times New Roman" w:hAnsi="Times New Roman" w:cs="Times New Roman"/>
            <w:color w:val="000000" w:themeColor="text1"/>
            <w:sz w:val="24"/>
            <w:szCs w:val="24"/>
          </w:rPr>
          <w:t xml:space="preserve"> </w:t>
        </w:r>
      </w:ins>
      <w:ins w:id="3113" w:author="EliseSchramkowski" w:date="2021-09-06T10:44:00Z">
        <w:r w:rsidR="00891238">
          <w:rPr>
            <w:rFonts w:ascii="Times New Roman" w:hAnsi="Times New Roman" w:cs="Times New Roman"/>
            <w:color w:val="000000" w:themeColor="text1"/>
            <w:sz w:val="24"/>
            <w:szCs w:val="24"/>
          </w:rPr>
          <w:t xml:space="preserve">generally found </w:t>
        </w:r>
      </w:ins>
      <w:ins w:id="3114" w:author="EliseSchramkowski" w:date="2021-08-22T17:46:00Z">
        <w:r w:rsidR="00CE547D">
          <w:rPr>
            <w:rFonts w:ascii="Times New Roman" w:hAnsi="Times New Roman" w:cs="Times New Roman"/>
            <w:color w:val="000000" w:themeColor="text1"/>
            <w:sz w:val="24"/>
            <w:szCs w:val="24"/>
          </w:rPr>
          <w:t>in psycho</w:t>
        </w:r>
      </w:ins>
      <w:ins w:id="3115" w:author="EliseSchramkowski" w:date="2021-09-06T10:45:00Z">
        <w:r w:rsidR="00891238">
          <w:rPr>
            <w:rFonts w:ascii="Times New Roman" w:hAnsi="Times New Roman" w:cs="Times New Roman"/>
            <w:color w:val="000000" w:themeColor="text1"/>
            <w:sz w:val="24"/>
            <w:szCs w:val="24"/>
          </w:rPr>
          <w:t>logy</w:t>
        </w:r>
      </w:ins>
      <w:ins w:id="3116" w:author="EliseSchramkowski" w:date="2021-09-07T10:32:00Z">
        <w:r w:rsidR="00914539">
          <w:rPr>
            <w:rFonts w:ascii="Times New Roman" w:hAnsi="Times New Roman" w:cs="Times New Roman"/>
            <w:color w:val="000000" w:themeColor="text1"/>
            <w:sz w:val="24"/>
            <w:szCs w:val="24"/>
          </w:rPr>
          <w:t>, where journals</w:t>
        </w:r>
      </w:ins>
      <w:ins w:id="3117" w:author="EliseSchramkowski" w:date="2021-09-08T16:19:00Z">
        <w:r w:rsidR="00B64A7A">
          <w:rPr>
            <w:rFonts w:ascii="Times New Roman" w:hAnsi="Times New Roman" w:cs="Times New Roman"/>
            <w:color w:val="000000" w:themeColor="text1"/>
            <w:sz w:val="24"/>
            <w:szCs w:val="24"/>
          </w:rPr>
          <w:t xml:space="preserve"> commonly </w:t>
        </w:r>
      </w:ins>
      <w:ins w:id="3118" w:author="EliseSchramkowski" w:date="2021-09-07T10:32:00Z">
        <w:r w:rsidR="00914539">
          <w:rPr>
            <w:rFonts w:ascii="Times New Roman" w:hAnsi="Times New Roman" w:cs="Times New Roman"/>
            <w:color w:val="000000" w:themeColor="text1"/>
            <w:sz w:val="24"/>
            <w:szCs w:val="24"/>
          </w:rPr>
          <w:t xml:space="preserve">require authors to follow </w:t>
        </w:r>
        <w:r w:rsidR="00914539">
          <w:rPr>
            <w:rFonts w:ascii="Times New Roman" w:hAnsi="Times New Roman" w:cs="Times New Roman"/>
            <w:color w:val="000000" w:themeColor="text1"/>
            <w:sz w:val="24"/>
            <w:szCs w:val="24"/>
          </w:rPr>
          <w:lastRenderedPageBreak/>
          <w:t>the APA statistical reporting guidelines</w:t>
        </w:r>
      </w:ins>
      <w:ins w:id="3119" w:author="EliseSchramkowski" w:date="2021-09-06T10:45:00Z">
        <w:r w:rsidR="00891238">
          <w:rPr>
            <w:rFonts w:ascii="Times New Roman" w:hAnsi="Times New Roman" w:cs="Times New Roman"/>
            <w:color w:val="000000" w:themeColor="text1"/>
            <w:sz w:val="24"/>
            <w:szCs w:val="24"/>
          </w:rPr>
          <w:t>.</w:t>
        </w:r>
      </w:ins>
      <w:ins w:id="3120" w:author="EliseSchramkowski" w:date="2021-09-07T10:32:00Z">
        <w:r w:rsidR="00914539">
          <w:rPr>
            <w:rFonts w:ascii="Times New Roman" w:hAnsi="Times New Roman" w:cs="Times New Roman"/>
            <w:color w:val="000000" w:themeColor="text1"/>
            <w:sz w:val="24"/>
            <w:szCs w:val="24"/>
          </w:rPr>
          <w:t xml:space="preserve"> </w:t>
        </w:r>
      </w:ins>
      <w:ins w:id="3121" w:author="EliseSchramkowski" w:date="2021-08-22T15:02:00Z">
        <w:r w:rsidR="00190357" w:rsidRPr="00190357">
          <w:rPr>
            <w:rFonts w:ascii="Times New Roman" w:hAnsi="Times New Roman" w:cs="Times New Roman"/>
            <w:color w:val="000000" w:themeColor="text1"/>
            <w:sz w:val="24"/>
            <w:szCs w:val="24"/>
          </w:rPr>
          <w:t>Statistical reporting guidelines</w:t>
        </w:r>
      </w:ins>
      <w:ins w:id="3122" w:author="EliseSchramkowski" w:date="2021-08-22T17:46:00Z">
        <w:r w:rsidR="00CE547D">
          <w:rPr>
            <w:rFonts w:ascii="Times New Roman" w:hAnsi="Times New Roman" w:cs="Times New Roman"/>
            <w:color w:val="000000" w:themeColor="text1"/>
            <w:sz w:val="24"/>
            <w:szCs w:val="24"/>
          </w:rPr>
          <w:t xml:space="preserve"> namely </w:t>
        </w:r>
      </w:ins>
      <w:ins w:id="3123" w:author="EliseSchramkowski" w:date="2021-08-22T15:03:00Z">
        <w:r w:rsidR="00190357">
          <w:rPr>
            <w:rFonts w:ascii="Times New Roman" w:hAnsi="Times New Roman" w:cs="Times New Roman"/>
            <w:color w:val="000000" w:themeColor="text1"/>
            <w:sz w:val="24"/>
            <w:szCs w:val="24"/>
          </w:rPr>
          <w:t xml:space="preserve">help authors in reporting results </w:t>
        </w:r>
      </w:ins>
      <w:ins w:id="3124" w:author="EliseSchramkowski" w:date="2021-09-06T10:45:00Z">
        <w:r w:rsidR="00FF1DD2">
          <w:rPr>
            <w:rFonts w:ascii="Times New Roman" w:hAnsi="Times New Roman" w:cs="Times New Roman"/>
            <w:color w:val="000000" w:themeColor="text1"/>
            <w:sz w:val="24"/>
            <w:szCs w:val="24"/>
          </w:rPr>
          <w:t xml:space="preserve">such </w:t>
        </w:r>
      </w:ins>
      <w:ins w:id="3125" w:author="EliseSchramkowski" w:date="2021-08-22T15:03:00Z">
        <w:r w:rsidR="00190357">
          <w:rPr>
            <w:rFonts w:ascii="Times New Roman" w:hAnsi="Times New Roman" w:cs="Times New Roman"/>
            <w:color w:val="000000" w:themeColor="text1"/>
            <w:sz w:val="24"/>
            <w:szCs w:val="24"/>
          </w:rPr>
          <w:t xml:space="preserve">that all information necessary for </w:t>
        </w:r>
      </w:ins>
      <w:ins w:id="3126" w:author="EliseSchramkowski" w:date="2021-09-07T10:33:00Z">
        <w:r w:rsidR="00914539">
          <w:rPr>
            <w:rFonts w:ascii="Times New Roman" w:hAnsi="Times New Roman" w:cs="Times New Roman"/>
            <w:color w:val="000000" w:themeColor="text1"/>
            <w:sz w:val="24"/>
            <w:szCs w:val="24"/>
          </w:rPr>
          <w:t xml:space="preserve">their recalculation </w:t>
        </w:r>
      </w:ins>
      <w:ins w:id="3127" w:author="EliseSchramkowski" w:date="2021-08-22T15:04:00Z">
        <w:r w:rsidR="00190357">
          <w:rPr>
            <w:rFonts w:ascii="Times New Roman" w:hAnsi="Times New Roman" w:cs="Times New Roman"/>
            <w:color w:val="000000" w:themeColor="text1"/>
            <w:sz w:val="24"/>
            <w:szCs w:val="24"/>
          </w:rPr>
          <w:t>is present.</w:t>
        </w:r>
      </w:ins>
      <w:ins w:id="3128" w:author="EliseSchramkowski" w:date="2021-08-22T17:47:00Z">
        <w:r w:rsidR="00035398">
          <w:rPr>
            <w:rFonts w:ascii="Times New Roman" w:hAnsi="Times New Roman" w:cs="Times New Roman"/>
            <w:color w:val="000000" w:themeColor="text1"/>
            <w:sz w:val="24"/>
            <w:szCs w:val="24"/>
          </w:rPr>
          <w:t xml:space="preserve"> </w:t>
        </w:r>
      </w:ins>
      <w:ins w:id="3129" w:author="EliseSchramkowski" w:date="2021-08-22T15:05:00Z">
        <w:r w:rsidR="00190357">
          <w:rPr>
            <w:rFonts w:ascii="Times New Roman" w:hAnsi="Times New Roman" w:cs="Times New Roman"/>
            <w:color w:val="000000" w:themeColor="text1"/>
            <w:sz w:val="24"/>
            <w:szCs w:val="24"/>
          </w:rPr>
          <w:t>This reproducibility</w:t>
        </w:r>
      </w:ins>
      <w:ins w:id="3130" w:author="EliseSchramkowski" w:date="2021-08-22T15:04:00Z">
        <w:r w:rsidR="00190357">
          <w:rPr>
            <w:rFonts w:ascii="Times New Roman" w:hAnsi="Times New Roman" w:cs="Times New Roman"/>
            <w:color w:val="000000" w:themeColor="text1"/>
            <w:sz w:val="24"/>
            <w:szCs w:val="24"/>
          </w:rPr>
          <w:t xml:space="preserve"> </w:t>
        </w:r>
      </w:ins>
      <w:ins w:id="3131" w:author="EliseSchramkowski" w:date="2021-08-22T15:05:00Z">
        <w:r w:rsidR="00190357">
          <w:rPr>
            <w:rFonts w:ascii="Times New Roman" w:hAnsi="Times New Roman" w:cs="Times New Roman"/>
            <w:color w:val="000000" w:themeColor="text1"/>
            <w:sz w:val="24"/>
            <w:szCs w:val="24"/>
          </w:rPr>
          <w:t xml:space="preserve">allows </w:t>
        </w:r>
      </w:ins>
      <w:ins w:id="3132" w:author="EliseSchramkowski" w:date="2021-08-22T15:06:00Z">
        <w:r w:rsidR="00190357">
          <w:rPr>
            <w:rFonts w:ascii="Times New Roman" w:hAnsi="Times New Roman" w:cs="Times New Roman"/>
            <w:color w:val="000000" w:themeColor="text1"/>
            <w:sz w:val="24"/>
            <w:szCs w:val="24"/>
          </w:rPr>
          <w:t xml:space="preserve">third </w:t>
        </w:r>
      </w:ins>
      <w:ins w:id="3133" w:author="EliseSchramkowski" w:date="2021-08-22T15:05:00Z">
        <w:r w:rsidR="00190357">
          <w:rPr>
            <w:rFonts w:ascii="Times New Roman" w:hAnsi="Times New Roman" w:cs="Times New Roman"/>
            <w:color w:val="000000" w:themeColor="text1"/>
            <w:sz w:val="24"/>
            <w:szCs w:val="24"/>
          </w:rPr>
          <w:t>parties to</w:t>
        </w:r>
      </w:ins>
      <w:ins w:id="3134" w:author="EliseSchramkowski" w:date="2021-08-22T15:06:00Z">
        <w:r w:rsidR="00190357">
          <w:rPr>
            <w:rFonts w:ascii="Times New Roman" w:hAnsi="Times New Roman" w:cs="Times New Roman"/>
            <w:color w:val="000000" w:themeColor="text1"/>
            <w:sz w:val="24"/>
            <w:szCs w:val="24"/>
          </w:rPr>
          <w:t xml:space="preserve"> quickly determine </w:t>
        </w:r>
      </w:ins>
      <w:ins w:id="3135" w:author="EliseSchramkowski" w:date="2021-09-06T17:05:00Z">
        <w:r w:rsidR="00F51318">
          <w:rPr>
            <w:rFonts w:ascii="Times New Roman" w:hAnsi="Times New Roman" w:cs="Times New Roman"/>
            <w:color w:val="000000" w:themeColor="text1"/>
            <w:sz w:val="24"/>
            <w:szCs w:val="24"/>
          </w:rPr>
          <w:t xml:space="preserve">whether </w:t>
        </w:r>
      </w:ins>
      <w:ins w:id="3136" w:author="EliseSchramkowski" w:date="2021-08-22T15:06:00Z">
        <w:r w:rsidR="00190357">
          <w:rPr>
            <w:rFonts w:ascii="Times New Roman" w:hAnsi="Times New Roman" w:cs="Times New Roman"/>
            <w:color w:val="000000" w:themeColor="text1"/>
            <w:sz w:val="24"/>
            <w:szCs w:val="24"/>
          </w:rPr>
          <w:t>a result</w:t>
        </w:r>
      </w:ins>
      <w:ins w:id="3137" w:author="EliseSchramkowski" w:date="2021-09-06T10:46:00Z">
        <w:r w:rsidR="00C24B81">
          <w:rPr>
            <w:rFonts w:ascii="Times New Roman" w:hAnsi="Times New Roman" w:cs="Times New Roman"/>
            <w:color w:val="000000" w:themeColor="text1"/>
            <w:sz w:val="24"/>
            <w:szCs w:val="24"/>
          </w:rPr>
          <w:t xml:space="preserve"> is </w:t>
        </w:r>
      </w:ins>
      <w:ins w:id="3138" w:author="EliseSchramkowski" w:date="2021-08-22T15:06:00Z">
        <w:r w:rsidR="00190357">
          <w:rPr>
            <w:rFonts w:ascii="Times New Roman" w:hAnsi="Times New Roman" w:cs="Times New Roman"/>
            <w:color w:val="000000" w:themeColor="text1"/>
            <w:sz w:val="24"/>
            <w:szCs w:val="24"/>
          </w:rPr>
          <w:t xml:space="preserve">reported </w:t>
        </w:r>
      </w:ins>
      <w:ins w:id="3139" w:author="EliseSchramkowski" w:date="2021-09-06T17:05:00Z">
        <w:r w:rsidR="00D420A3">
          <w:rPr>
            <w:rFonts w:ascii="Times New Roman" w:hAnsi="Times New Roman" w:cs="Times New Roman"/>
            <w:color w:val="000000" w:themeColor="text1"/>
            <w:sz w:val="24"/>
            <w:szCs w:val="24"/>
          </w:rPr>
          <w:t>(in)</w:t>
        </w:r>
      </w:ins>
      <w:ins w:id="3140" w:author="EliseSchramkowski" w:date="2021-08-22T15:06:00Z">
        <w:r w:rsidR="00190357">
          <w:rPr>
            <w:rFonts w:ascii="Times New Roman" w:hAnsi="Times New Roman" w:cs="Times New Roman"/>
            <w:color w:val="000000" w:themeColor="text1"/>
            <w:sz w:val="24"/>
            <w:szCs w:val="24"/>
          </w:rPr>
          <w:t xml:space="preserve">correctly, which, through social control measures, </w:t>
        </w:r>
      </w:ins>
      <w:ins w:id="3141" w:author="EliseSchramkowski" w:date="2021-09-06T10:46:00Z">
        <w:r w:rsidR="00C24B81">
          <w:rPr>
            <w:rFonts w:ascii="Times New Roman" w:hAnsi="Times New Roman" w:cs="Times New Roman"/>
            <w:color w:val="000000" w:themeColor="text1"/>
            <w:sz w:val="24"/>
            <w:szCs w:val="24"/>
          </w:rPr>
          <w:t xml:space="preserve">likely </w:t>
        </w:r>
      </w:ins>
      <w:ins w:id="3142" w:author="EliseSchramkowski" w:date="2021-09-06T17:05:00Z">
        <w:r w:rsidR="00D947CC">
          <w:rPr>
            <w:rFonts w:ascii="Times New Roman" w:hAnsi="Times New Roman" w:cs="Times New Roman"/>
            <w:color w:val="000000" w:themeColor="text1"/>
            <w:sz w:val="24"/>
            <w:szCs w:val="24"/>
          </w:rPr>
          <w:t xml:space="preserve">motivates </w:t>
        </w:r>
      </w:ins>
      <w:ins w:id="3143" w:author="EliseSchramkowski" w:date="2021-08-22T15:06:00Z">
        <w:r w:rsidR="00190357">
          <w:rPr>
            <w:rFonts w:ascii="Times New Roman" w:hAnsi="Times New Roman" w:cs="Times New Roman"/>
            <w:color w:val="000000" w:themeColor="text1"/>
            <w:sz w:val="24"/>
            <w:szCs w:val="24"/>
          </w:rPr>
          <w:t>authors to</w:t>
        </w:r>
      </w:ins>
      <w:ins w:id="3144" w:author="EliseSchramkowski" w:date="2021-09-06T10:46:00Z">
        <w:r w:rsidR="00C24B81">
          <w:rPr>
            <w:rFonts w:ascii="Times New Roman" w:hAnsi="Times New Roman" w:cs="Times New Roman"/>
            <w:color w:val="000000" w:themeColor="text1"/>
            <w:sz w:val="24"/>
            <w:szCs w:val="24"/>
          </w:rPr>
          <w:t xml:space="preserve"> thoroughly check whether </w:t>
        </w:r>
      </w:ins>
      <w:ins w:id="3145" w:author="EliseSchramkowski" w:date="2021-08-22T15:06:00Z">
        <w:r w:rsidR="00190357">
          <w:rPr>
            <w:rFonts w:ascii="Times New Roman" w:hAnsi="Times New Roman" w:cs="Times New Roman"/>
            <w:color w:val="000000" w:themeColor="text1"/>
            <w:sz w:val="24"/>
            <w:szCs w:val="24"/>
          </w:rPr>
          <w:t>their results are reported correctly.</w:t>
        </w:r>
      </w:ins>
      <w:ins w:id="3146" w:author="EliseSchramkowski" w:date="2021-11-02T17:19:00Z">
        <w:r w:rsidR="00C1336C">
          <w:rPr>
            <w:rFonts w:ascii="Times New Roman" w:hAnsi="Times New Roman" w:cs="Times New Roman"/>
            <w:color w:val="000000" w:themeColor="text1"/>
            <w:sz w:val="24"/>
            <w:szCs w:val="24"/>
          </w:rPr>
          <w:t xml:space="preserve"> This, in turn, likely increases statistical reporting quality.</w:t>
        </w:r>
      </w:ins>
    </w:p>
    <w:p w14:paraId="261AEAB6" w14:textId="68C54389" w:rsidR="00683706" w:rsidDel="00A505B1" w:rsidRDefault="00683706" w:rsidP="00683706">
      <w:pPr>
        <w:spacing w:after="0" w:line="480" w:lineRule="auto"/>
        <w:jc w:val="both"/>
        <w:rPr>
          <w:del w:id="3147" w:author="EliseSchramkowski" w:date="2021-08-22T15:07:00Z"/>
          <w:rFonts w:ascii="Times New Roman" w:hAnsi="Times New Roman" w:cs="Times New Roman"/>
          <w:color w:val="000000" w:themeColor="text1"/>
          <w:sz w:val="24"/>
          <w:szCs w:val="24"/>
        </w:rPr>
      </w:pPr>
      <w:del w:id="3148" w:author="EliseSchramkowski" w:date="2021-08-22T15:02:00Z">
        <w:r w:rsidRPr="00190357" w:rsidDel="00190357">
          <w:rPr>
            <w:rFonts w:ascii="Times New Roman" w:hAnsi="Times New Roman" w:cs="Times New Roman"/>
            <w:color w:val="000000" w:themeColor="text1"/>
            <w:sz w:val="24"/>
            <w:szCs w:val="24"/>
          </w:rPr>
          <w:delText xml:space="preserve"> …. </w:delText>
        </w:r>
      </w:del>
      <w:commentRangeEnd w:id="3107"/>
      <w:r w:rsidR="00A505B1">
        <w:rPr>
          <w:rStyle w:val="CommentReference"/>
        </w:rPr>
        <w:commentReference w:id="3107"/>
      </w:r>
      <w:commentRangeEnd w:id="3108"/>
      <w:r w:rsidR="00A505B1">
        <w:rPr>
          <w:rStyle w:val="CommentReference"/>
        </w:rPr>
        <w:commentReference w:id="3108"/>
      </w:r>
      <w:del w:id="3149" w:author="EliseSchramkowski" w:date="2021-08-22T15:07:00Z">
        <w:r w:rsidRPr="00FB5E88" w:rsidDel="00A505B1">
          <w:rPr>
            <w:rFonts w:ascii="Times New Roman" w:hAnsi="Times New Roman" w:cs="Times New Roman"/>
            <w:color w:val="000000" w:themeColor="text1"/>
            <w:sz w:val="24"/>
            <w:szCs w:val="24"/>
          </w:rPr>
          <w:delText xml:space="preserve">Vanaf hier in deze alinea: waarom guidelines belangrijk zijn, wat die guidelines dan moeten bevatten, APA is dan een voorbeeld. </w:delText>
        </w:r>
        <w:r w:rsidDel="00A505B1">
          <w:rPr>
            <w:rFonts w:ascii="Times New Roman" w:hAnsi="Times New Roman" w:cs="Times New Roman"/>
            <w:color w:val="000000" w:themeColor="text1"/>
            <w:sz w:val="24"/>
            <w:szCs w:val="24"/>
          </w:rPr>
          <w:delText>En dan expliciet zeggen wat dat dan inhoudt.</w:delText>
        </w:r>
      </w:del>
    </w:p>
    <w:p w14:paraId="4D370631" w14:textId="13A7E35C" w:rsidR="00683706" w:rsidDel="00035398" w:rsidRDefault="00683706" w:rsidP="00683706">
      <w:pPr>
        <w:spacing w:after="0" w:line="480" w:lineRule="auto"/>
        <w:jc w:val="both"/>
        <w:rPr>
          <w:del w:id="3150" w:author="EliseSchramkowski" w:date="2021-08-22T17:53:00Z"/>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ins w:id="3151" w:author="EliseSchramkowski" w:date="2021-08-22T17:47:00Z">
        <w:r w:rsidR="00035398">
          <w:rPr>
            <w:rFonts w:ascii="Times New Roman" w:hAnsi="Times New Roman" w:cs="Times New Roman"/>
            <w:color w:val="000000" w:themeColor="text1"/>
            <w:sz w:val="24"/>
            <w:szCs w:val="24"/>
          </w:rPr>
          <w:t>A</w:t>
        </w:r>
      </w:ins>
      <w:del w:id="3152" w:author="EliseSchramkowski" w:date="2021-08-22T17:47:00Z">
        <w:r w:rsidDel="00035398">
          <w:rPr>
            <w:rFonts w:ascii="Times New Roman" w:hAnsi="Times New Roman" w:cs="Times New Roman"/>
            <w:color w:val="000000" w:themeColor="text1"/>
            <w:sz w:val="24"/>
            <w:szCs w:val="24"/>
          </w:rPr>
          <w:delText>A</w:delText>
        </w:r>
      </w:del>
      <w:r>
        <w:rPr>
          <w:rFonts w:ascii="Times New Roman" w:hAnsi="Times New Roman" w:cs="Times New Roman"/>
          <w:color w:val="000000" w:themeColor="text1"/>
          <w:sz w:val="24"/>
          <w:szCs w:val="24"/>
        </w:rPr>
        <w:t xml:space="preserve">mong </w:t>
      </w:r>
      <w:del w:id="3153" w:author="EliseSchramkowski" w:date="2021-09-08T10:05:00Z">
        <w:r w:rsidDel="00B15947">
          <w:rPr>
            <w:rFonts w:ascii="Times New Roman" w:hAnsi="Times New Roman" w:cs="Times New Roman"/>
            <w:color w:val="000000" w:themeColor="text1"/>
            <w:sz w:val="24"/>
            <w:szCs w:val="24"/>
          </w:rPr>
          <w:delText xml:space="preserve">automatically retrieved </w:delText>
        </w:r>
      </w:del>
      <w:r>
        <w:rPr>
          <w:rFonts w:ascii="Times New Roman" w:hAnsi="Times New Roman" w:cs="Times New Roman"/>
          <w:color w:val="000000" w:themeColor="text1"/>
          <w:sz w:val="24"/>
          <w:szCs w:val="24"/>
        </w:rPr>
        <w:t>results from ‘</w:t>
      </w:r>
      <w:r w:rsidRPr="00796952">
        <w:rPr>
          <w:rFonts w:ascii="Times New Roman" w:hAnsi="Times New Roman" w:cs="Times New Roman"/>
          <w:i/>
          <w:iCs/>
          <w:color w:val="000000" w:themeColor="text1"/>
          <w:sz w:val="24"/>
          <w:szCs w:val="24"/>
          <w:rPrChange w:id="3154" w:author="EliseSchramkowski" w:date="2021-09-07T13:32:00Z">
            <w:rPr>
              <w:rFonts w:ascii="Times New Roman" w:hAnsi="Times New Roman" w:cs="Times New Roman"/>
              <w:color w:val="000000" w:themeColor="text1"/>
              <w:sz w:val="24"/>
              <w:szCs w:val="24"/>
            </w:rPr>
          </w:rPrChange>
        </w:rPr>
        <w:t>APA</w:t>
      </w:r>
      <w:r>
        <w:rPr>
          <w:rFonts w:ascii="Times New Roman" w:hAnsi="Times New Roman" w:cs="Times New Roman"/>
          <w:color w:val="000000" w:themeColor="text1"/>
          <w:sz w:val="24"/>
          <w:szCs w:val="24"/>
        </w:rPr>
        <w:t xml:space="preserve">’, 13.7% were inconsistent and 1.6% grossly inconsistent. </w:t>
      </w:r>
      <w:ins w:id="3155" w:author="EliseSchramkowski" w:date="2021-09-08T16:54:00Z">
        <w:r w:rsidR="00D66D53">
          <w:rPr>
            <w:rFonts w:ascii="Times New Roman" w:hAnsi="Times New Roman" w:cs="Times New Roman"/>
            <w:color w:val="000000" w:themeColor="text1"/>
            <w:sz w:val="24"/>
            <w:szCs w:val="24"/>
          </w:rPr>
          <w:t>This is</w:t>
        </w:r>
      </w:ins>
      <w:del w:id="3156" w:author="EliseSchramkowski" w:date="2021-09-08T16:54:00Z">
        <w:r w:rsidDel="00D66D53">
          <w:rPr>
            <w:rFonts w:ascii="Times New Roman" w:hAnsi="Times New Roman" w:cs="Times New Roman"/>
            <w:color w:val="000000" w:themeColor="text1"/>
            <w:sz w:val="24"/>
            <w:szCs w:val="24"/>
          </w:rPr>
          <w:delText xml:space="preserve">These results </w:delText>
        </w:r>
      </w:del>
      <w:del w:id="3157" w:author="EliseSchramkowski" w:date="2021-09-07T13:39:00Z">
        <w:r w:rsidDel="00D94C17">
          <w:rPr>
            <w:rFonts w:ascii="Times New Roman" w:hAnsi="Times New Roman" w:cs="Times New Roman"/>
            <w:color w:val="000000" w:themeColor="text1"/>
            <w:sz w:val="24"/>
            <w:szCs w:val="24"/>
          </w:rPr>
          <w:delText xml:space="preserve">on </w:delText>
        </w:r>
      </w:del>
      <w:del w:id="3158" w:author="EliseSchramkowski" w:date="2021-09-07T13:32:00Z">
        <w:r w:rsidDel="00D91159">
          <w:rPr>
            <w:rFonts w:ascii="Times New Roman" w:hAnsi="Times New Roman" w:cs="Times New Roman"/>
            <w:color w:val="000000" w:themeColor="text1"/>
            <w:sz w:val="24"/>
            <w:szCs w:val="24"/>
          </w:rPr>
          <w:delText xml:space="preserve">inconsistency in sociology </w:delText>
        </w:r>
      </w:del>
      <w:del w:id="3159" w:author="EliseSchramkowski" w:date="2021-09-08T16:54:00Z">
        <w:r w:rsidDel="00D66D53">
          <w:rPr>
            <w:rFonts w:ascii="Times New Roman" w:hAnsi="Times New Roman" w:cs="Times New Roman"/>
            <w:color w:val="000000" w:themeColor="text1"/>
            <w:sz w:val="24"/>
            <w:szCs w:val="24"/>
          </w:rPr>
          <w:delText>are</w:delText>
        </w:r>
      </w:del>
      <w:r>
        <w:rPr>
          <w:rFonts w:ascii="Times New Roman" w:hAnsi="Times New Roman" w:cs="Times New Roman"/>
          <w:color w:val="000000" w:themeColor="text1"/>
          <w:sz w:val="24"/>
          <w:szCs w:val="24"/>
        </w:rPr>
        <w:t xml:space="preserve"> roughly comparable </w:t>
      </w:r>
      <w:ins w:id="3160" w:author="EliseSchramkowski" w:date="2021-09-08T16:54:00Z">
        <w:r w:rsidR="00D66D53">
          <w:rPr>
            <w:rFonts w:ascii="Times New Roman" w:hAnsi="Times New Roman" w:cs="Times New Roman"/>
            <w:color w:val="000000" w:themeColor="text1"/>
            <w:sz w:val="24"/>
            <w:szCs w:val="24"/>
          </w:rPr>
          <w:t xml:space="preserve">to </w:t>
        </w:r>
      </w:ins>
      <w:del w:id="3161" w:author="EliseSchramkowski" w:date="2021-09-07T13:32:00Z">
        <w:r w:rsidDel="00D91159">
          <w:rPr>
            <w:rFonts w:ascii="Times New Roman" w:hAnsi="Times New Roman" w:cs="Times New Roman"/>
            <w:color w:val="000000" w:themeColor="text1"/>
            <w:sz w:val="24"/>
            <w:szCs w:val="24"/>
          </w:rPr>
          <w:delText>to</w:delText>
        </w:r>
      </w:del>
      <w:del w:id="3162" w:author="EliseSchramkowski" w:date="2021-09-08T16:54:00Z">
        <w:r w:rsidDel="00D66D53">
          <w:rPr>
            <w:rFonts w:ascii="Times New Roman" w:hAnsi="Times New Roman" w:cs="Times New Roman"/>
            <w:color w:val="000000" w:themeColor="text1"/>
            <w:sz w:val="24"/>
            <w:szCs w:val="24"/>
          </w:rPr>
          <w:delText xml:space="preserve"> </w:delText>
        </w:r>
      </w:del>
      <w:ins w:id="3163" w:author="EliseSchramkowski" w:date="2021-09-08T10:06:00Z">
        <w:r w:rsidR="00B15947">
          <w:rPr>
            <w:rFonts w:ascii="Times New Roman" w:hAnsi="Times New Roman" w:cs="Times New Roman"/>
            <w:color w:val="000000" w:themeColor="text1"/>
            <w:sz w:val="24"/>
            <w:szCs w:val="24"/>
          </w:rPr>
          <w:t xml:space="preserve">the finding of </w:t>
        </w:r>
      </w:ins>
      <w:proofErr w:type="spellStart"/>
      <w:ins w:id="3164" w:author="EliseSchramkowski" w:date="2021-09-07T10:34:00Z">
        <w:r w:rsidR="00BB3BF1">
          <w:rPr>
            <w:rFonts w:ascii="Times New Roman" w:hAnsi="Times New Roman" w:cs="Times New Roman"/>
            <w:color w:val="000000" w:themeColor="text1"/>
            <w:sz w:val="24"/>
            <w:szCs w:val="24"/>
          </w:rPr>
          <w:t>Veldkamp</w:t>
        </w:r>
        <w:proofErr w:type="spellEnd"/>
        <w:r w:rsidR="00BB3BF1">
          <w:rPr>
            <w:rFonts w:ascii="Times New Roman" w:hAnsi="Times New Roman" w:cs="Times New Roman"/>
            <w:color w:val="000000" w:themeColor="text1"/>
            <w:sz w:val="24"/>
            <w:szCs w:val="24"/>
          </w:rPr>
          <w:t xml:space="preserve"> et al. (2014) </w:t>
        </w:r>
      </w:ins>
      <w:ins w:id="3165" w:author="EliseSchramkowski" w:date="2021-09-08T10:06:00Z">
        <w:r w:rsidR="00B15947">
          <w:rPr>
            <w:rFonts w:ascii="Times New Roman" w:hAnsi="Times New Roman" w:cs="Times New Roman"/>
            <w:color w:val="000000" w:themeColor="text1"/>
            <w:sz w:val="24"/>
            <w:szCs w:val="24"/>
          </w:rPr>
          <w:t xml:space="preserve">that </w:t>
        </w:r>
      </w:ins>
      <w:del w:id="3166" w:author="EliseSchramkowski" w:date="2021-09-07T10:34:00Z">
        <w:r w:rsidDel="00BB3BF1">
          <w:rPr>
            <w:rFonts w:ascii="Times New Roman" w:hAnsi="Times New Roman" w:cs="Times New Roman"/>
            <w:color w:val="000000" w:themeColor="text1"/>
            <w:sz w:val="24"/>
            <w:szCs w:val="24"/>
          </w:rPr>
          <w:delText>psychology. For instance, Veldkamp et al. (2014) found</w:delText>
        </w:r>
      </w:del>
      <w:del w:id="3167" w:author="EliseSchramkowski" w:date="2021-09-07T13:33:00Z">
        <w:r w:rsidDel="00D91159">
          <w:rPr>
            <w:rFonts w:ascii="Times New Roman" w:hAnsi="Times New Roman" w:cs="Times New Roman"/>
            <w:color w:val="000000" w:themeColor="text1"/>
            <w:sz w:val="24"/>
            <w:szCs w:val="24"/>
          </w:rPr>
          <w:delText xml:space="preserve"> that </w:delText>
        </w:r>
      </w:del>
      <w:r>
        <w:rPr>
          <w:rFonts w:ascii="Times New Roman" w:hAnsi="Times New Roman" w:cs="Times New Roman"/>
          <w:color w:val="000000" w:themeColor="text1"/>
          <w:sz w:val="24"/>
          <w:szCs w:val="24"/>
        </w:rPr>
        <w:t xml:space="preserve">10.6% of results in psychology papers were inconsistent and 0.8% </w:t>
      </w:r>
      <w:del w:id="3168" w:author="EliseSchramkowski" w:date="2021-09-08T16:54:00Z">
        <w:r w:rsidDel="00D66D53">
          <w:rPr>
            <w:rFonts w:ascii="Times New Roman" w:hAnsi="Times New Roman" w:cs="Times New Roman"/>
            <w:color w:val="000000" w:themeColor="text1"/>
            <w:sz w:val="24"/>
            <w:szCs w:val="24"/>
          </w:rPr>
          <w:delText xml:space="preserve">were </w:delText>
        </w:r>
      </w:del>
      <w:r>
        <w:rPr>
          <w:rFonts w:ascii="Times New Roman" w:hAnsi="Times New Roman" w:cs="Times New Roman"/>
          <w:color w:val="000000" w:themeColor="text1"/>
          <w:sz w:val="24"/>
          <w:szCs w:val="24"/>
        </w:rPr>
        <w:t xml:space="preserve">grossly inconsistent. </w:t>
      </w:r>
      <w:del w:id="3169" w:author="EliseSchramkowski" w:date="2021-08-14T14:57:00Z">
        <w:r w:rsidDel="00683706">
          <w:rPr>
            <w:rFonts w:ascii="Times New Roman" w:hAnsi="Times New Roman" w:cs="Times New Roman"/>
            <w:color w:val="000000" w:themeColor="text1"/>
            <w:sz w:val="24"/>
            <w:szCs w:val="24"/>
          </w:rPr>
          <w:delText>DUS?</w:delText>
        </w:r>
      </w:del>
      <w:del w:id="3170" w:author="EliseSchramkowski" w:date="2021-09-07T15:30:00Z">
        <w:r w:rsidDel="00B85FC6">
          <w:rPr>
            <w:rFonts w:ascii="Times New Roman" w:hAnsi="Times New Roman" w:cs="Times New Roman"/>
            <w:color w:val="000000" w:themeColor="text1"/>
            <w:sz w:val="24"/>
            <w:szCs w:val="24"/>
          </w:rPr>
          <w:delText xml:space="preserve"> However,</w:delText>
        </w:r>
      </w:del>
      <w:ins w:id="3171" w:author="EliseSchramkowski" w:date="2021-09-07T13:35:00Z">
        <w:r w:rsidR="0054598B">
          <w:rPr>
            <w:rFonts w:ascii="Times New Roman" w:hAnsi="Times New Roman" w:cs="Times New Roman"/>
            <w:color w:val="000000" w:themeColor="text1"/>
            <w:sz w:val="24"/>
            <w:szCs w:val="24"/>
          </w:rPr>
          <w:t>I</w:t>
        </w:r>
      </w:ins>
      <w:ins w:id="3172" w:author="EliseSchramkowski" w:date="2021-11-02T17:19:00Z">
        <w:r w:rsidR="005A5A4F">
          <w:rPr>
            <w:rFonts w:ascii="Times New Roman" w:hAnsi="Times New Roman" w:cs="Times New Roman"/>
            <w:color w:val="000000" w:themeColor="text1"/>
            <w:sz w:val="24"/>
            <w:szCs w:val="24"/>
          </w:rPr>
          <w:t xml:space="preserve">n </w:t>
        </w:r>
      </w:ins>
      <w:ins w:id="3173" w:author="EliseSchramkowski" w:date="2021-09-08T10:06:00Z">
        <w:r w:rsidR="00B15947">
          <w:rPr>
            <w:rFonts w:ascii="Times New Roman" w:hAnsi="Times New Roman" w:cs="Times New Roman"/>
            <w:color w:val="000000" w:themeColor="text1"/>
            <w:sz w:val="24"/>
            <w:szCs w:val="24"/>
          </w:rPr>
          <w:t xml:space="preserve">our study, </w:t>
        </w:r>
      </w:ins>
      <w:del w:id="3174" w:author="EliseSchramkowski" w:date="2021-08-14T14:57:00Z">
        <w:r w:rsidDel="00683706">
          <w:rPr>
            <w:rFonts w:ascii="Times New Roman" w:hAnsi="Times New Roman" w:cs="Times New Roman"/>
            <w:color w:val="000000" w:themeColor="text1"/>
            <w:sz w:val="24"/>
            <w:szCs w:val="24"/>
          </w:rPr>
          <w:delText xml:space="preserve"> </w:delText>
        </w:r>
      </w:del>
      <w:del w:id="3175" w:author="EliseSchramkowski" w:date="2021-08-14T14:58:00Z">
        <w:r w:rsidDel="00683706">
          <w:rPr>
            <w:rFonts w:ascii="Times New Roman" w:hAnsi="Times New Roman" w:cs="Times New Roman"/>
            <w:color w:val="000000" w:themeColor="text1"/>
            <w:sz w:val="24"/>
            <w:szCs w:val="24"/>
          </w:rPr>
          <w:delText xml:space="preserve">.. careful </w:delText>
        </w:r>
      </w:del>
      <w:ins w:id="3176" w:author="EliseSchramkowski" w:date="2021-09-04T15:24:00Z">
        <w:r w:rsidR="0076141C">
          <w:rPr>
            <w:rFonts w:ascii="Times New Roman" w:hAnsi="Times New Roman" w:cs="Times New Roman"/>
            <w:color w:val="000000" w:themeColor="text1"/>
            <w:sz w:val="24"/>
            <w:szCs w:val="24"/>
          </w:rPr>
          <w:t>a</w:t>
        </w:r>
      </w:ins>
      <w:ins w:id="3177" w:author="EliseSchramkowski" w:date="2021-08-15T10:53:00Z">
        <w:r w:rsidR="00194E3F">
          <w:rPr>
            <w:rFonts w:ascii="Times New Roman" w:hAnsi="Times New Roman" w:cs="Times New Roman"/>
            <w:color w:val="000000" w:themeColor="text1"/>
            <w:sz w:val="24"/>
            <w:szCs w:val="24"/>
          </w:rPr>
          <w:t>pproximately 82.4% of APA</w:t>
        </w:r>
      </w:ins>
      <w:ins w:id="3178" w:author="EliseSchramkowski" w:date="2021-09-06T10:47:00Z">
        <w:r w:rsidR="00D30103">
          <w:rPr>
            <w:rFonts w:ascii="Times New Roman" w:hAnsi="Times New Roman" w:cs="Times New Roman"/>
            <w:color w:val="000000" w:themeColor="text1"/>
            <w:sz w:val="24"/>
            <w:szCs w:val="24"/>
          </w:rPr>
          <w:t xml:space="preserve">-reported </w:t>
        </w:r>
      </w:ins>
      <w:ins w:id="3179" w:author="EliseSchramkowski" w:date="2021-08-15T10:53:00Z">
        <w:r w:rsidR="00194E3F">
          <w:rPr>
            <w:rFonts w:ascii="Times New Roman" w:hAnsi="Times New Roman" w:cs="Times New Roman"/>
            <w:color w:val="000000" w:themeColor="text1"/>
            <w:sz w:val="24"/>
            <w:szCs w:val="24"/>
          </w:rPr>
          <w:t>results belonged to the two APA-journ</w:t>
        </w:r>
        <w:commentRangeStart w:id="3180"/>
        <w:commentRangeEnd w:id="3180"/>
        <w:r w:rsidR="00194E3F">
          <w:rPr>
            <w:rStyle w:val="CommentReference"/>
          </w:rPr>
          <w:commentReference w:id="3180"/>
        </w:r>
        <w:r w:rsidR="00194E3F">
          <w:rPr>
            <w:rFonts w:ascii="Times New Roman" w:hAnsi="Times New Roman" w:cs="Times New Roman"/>
            <w:color w:val="000000" w:themeColor="text1"/>
            <w:sz w:val="24"/>
            <w:szCs w:val="24"/>
          </w:rPr>
          <w:t>als</w:t>
        </w:r>
      </w:ins>
      <w:ins w:id="3181" w:author="EliseSchramkowski" w:date="2021-09-08T10:06:00Z">
        <w:r w:rsidR="00B15947">
          <w:rPr>
            <w:rFonts w:ascii="Times New Roman" w:hAnsi="Times New Roman" w:cs="Times New Roman"/>
            <w:color w:val="000000" w:themeColor="text1"/>
            <w:sz w:val="24"/>
            <w:szCs w:val="24"/>
          </w:rPr>
          <w:t>.</w:t>
        </w:r>
      </w:ins>
      <w:ins w:id="3182" w:author="EliseSchramkowski" w:date="2021-09-08T10:07:00Z">
        <w:r w:rsidR="00B15947">
          <w:rPr>
            <w:rFonts w:ascii="Times New Roman" w:hAnsi="Times New Roman" w:cs="Times New Roman"/>
            <w:color w:val="000000" w:themeColor="text1"/>
            <w:sz w:val="24"/>
            <w:szCs w:val="24"/>
          </w:rPr>
          <w:t xml:space="preserve"> </w:t>
        </w:r>
      </w:ins>
      <w:ins w:id="3183" w:author="EliseSchramkowski" w:date="2021-11-01T11:57:00Z">
        <w:r w:rsidR="00F419AE">
          <w:rPr>
            <w:rFonts w:ascii="Times New Roman" w:hAnsi="Times New Roman" w:cs="Times New Roman"/>
            <w:color w:val="000000" w:themeColor="text1"/>
            <w:sz w:val="24"/>
            <w:szCs w:val="24"/>
          </w:rPr>
          <w:t>W</w:t>
        </w:r>
      </w:ins>
      <w:ins w:id="3184" w:author="EliseSchramkowski" w:date="2021-09-04T15:24:00Z">
        <w:r w:rsidR="0076141C">
          <w:rPr>
            <w:rFonts w:ascii="Times New Roman" w:hAnsi="Times New Roman" w:cs="Times New Roman"/>
            <w:color w:val="000000" w:themeColor="text1"/>
            <w:sz w:val="24"/>
            <w:szCs w:val="24"/>
          </w:rPr>
          <w:t xml:space="preserve">e </w:t>
        </w:r>
      </w:ins>
      <w:ins w:id="3185" w:author="EliseSchramkowski" w:date="2021-09-04T15:25:00Z">
        <w:r w:rsidR="0076141C">
          <w:rPr>
            <w:rFonts w:ascii="Times New Roman" w:hAnsi="Times New Roman" w:cs="Times New Roman"/>
            <w:color w:val="000000" w:themeColor="text1"/>
            <w:sz w:val="24"/>
            <w:szCs w:val="24"/>
          </w:rPr>
          <w:t xml:space="preserve">were </w:t>
        </w:r>
      </w:ins>
      <w:ins w:id="3186" w:author="EliseSchramkowski" w:date="2021-09-04T15:26:00Z">
        <w:r w:rsidR="0018670B">
          <w:rPr>
            <w:rFonts w:ascii="Times New Roman" w:hAnsi="Times New Roman" w:cs="Times New Roman"/>
            <w:color w:val="000000" w:themeColor="text1"/>
            <w:sz w:val="24"/>
            <w:szCs w:val="24"/>
          </w:rPr>
          <w:t xml:space="preserve">likely </w:t>
        </w:r>
      </w:ins>
      <w:ins w:id="3187" w:author="EliseSchramkowski" w:date="2021-09-04T15:25:00Z">
        <w:r w:rsidR="0076141C">
          <w:rPr>
            <w:rFonts w:ascii="Times New Roman" w:hAnsi="Times New Roman" w:cs="Times New Roman"/>
            <w:color w:val="000000" w:themeColor="text1"/>
            <w:sz w:val="24"/>
            <w:szCs w:val="24"/>
          </w:rPr>
          <w:t>unable to</w:t>
        </w:r>
      </w:ins>
      <w:ins w:id="3188" w:author="EliseSchramkowski" w:date="2021-09-08T16:55:00Z">
        <w:r w:rsidR="008C0FA1">
          <w:rPr>
            <w:rFonts w:ascii="Times New Roman" w:hAnsi="Times New Roman" w:cs="Times New Roman"/>
            <w:color w:val="000000" w:themeColor="text1"/>
            <w:sz w:val="24"/>
            <w:szCs w:val="24"/>
          </w:rPr>
          <w:t xml:space="preserve"> recalculate </w:t>
        </w:r>
      </w:ins>
      <w:ins w:id="3189" w:author="EliseSchramkowski" w:date="2021-09-06T10:47:00Z">
        <w:r w:rsidR="00D30103">
          <w:rPr>
            <w:rFonts w:ascii="Times New Roman" w:hAnsi="Times New Roman" w:cs="Times New Roman"/>
            <w:color w:val="000000" w:themeColor="text1"/>
            <w:sz w:val="24"/>
            <w:szCs w:val="24"/>
          </w:rPr>
          <w:t>some</w:t>
        </w:r>
      </w:ins>
      <w:ins w:id="3190" w:author="EliseSchramkowski" w:date="2021-10-30T13:47:00Z">
        <w:r w:rsidR="00930528">
          <w:rPr>
            <w:rFonts w:ascii="Times New Roman" w:hAnsi="Times New Roman" w:cs="Times New Roman"/>
            <w:color w:val="000000" w:themeColor="text1"/>
            <w:sz w:val="24"/>
            <w:szCs w:val="24"/>
          </w:rPr>
          <w:t xml:space="preserve"> </w:t>
        </w:r>
      </w:ins>
      <w:ins w:id="3191" w:author="EliseSchramkowski" w:date="2021-10-30T13:48:00Z">
        <w:r w:rsidR="00930528">
          <w:rPr>
            <w:rFonts w:ascii="Times New Roman" w:hAnsi="Times New Roman" w:cs="Times New Roman"/>
            <w:color w:val="000000" w:themeColor="text1"/>
            <w:sz w:val="24"/>
            <w:szCs w:val="24"/>
          </w:rPr>
          <w:t>reproducible</w:t>
        </w:r>
      </w:ins>
      <w:ins w:id="3192" w:author="EliseSchramkowski" w:date="2021-09-06T10:47:00Z">
        <w:r w:rsidR="00D30103">
          <w:rPr>
            <w:rFonts w:ascii="Times New Roman" w:hAnsi="Times New Roman" w:cs="Times New Roman"/>
            <w:color w:val="000000" w:themeColor="text1"/>
            <w:sz w:val="24"/>
            <w:szCs w:val="24"/>
          </w:rPr>
          <w:t xml:space="preserve"> in-text </w:t>
        </w:r>
      </w:ins>
      <w:ins w:id="3193" w:author="EliseSchramkowski" w:date="2021-09-04T15:25:00Z">
        <w:r w:rsidR="0076141C">
          <w:rPr>
            <w:rFonts w:ascii="Times New Roman" w:hAnsi="Times New Roman" w:cs="Times New Roman"/>
            <w:color w:val="000000" w:themeColor="text1"/>
            <w:sz w:val="24"/>
            <w:szCs w:val="24"/>
          </w:rPr>
          <w:t xml:space="preserve">results from other journals </w:t>
        </w:r>
      </w:ins>
      <w:ins w:id="3194" w:author="EliseSchramkowski" w:date="2021-09-04T15:26:00Z">
        <w:r w:rsidR="0018670B">
          <w:rPr>
            <w:rFonts w:ascii="Times New Roman" w:hAnsi="Times New Roman" w:cs="Times New Roman"/>
            <w:color w:val="000000" w:themeColor="text1"/>
            <w:sz w:val="24"/>
            <w:szCs w:val="24"/>
          </w:rPr>
          <w:t xml:space="preserve">because they were </w:t>
        </w:r>
      </w:ins>
      <w:ins w:id="3195" w:author="EliseSchramkowski" w:date="2021-09-04T15:25:00Z">
        <w:r w:rsidR="0076141C">
          <w:rPr>
            <w:rFonts w:ascii="Times New Roman" w:hAnsi="Times New Roman" w:cs="Times New Roman"/>
            <w:color w:val="000000" w:themeColor="text1"/>
            <w:sz w:val="24"/>
            <w:szCs w:val="24"/>
          </w:rPr>
          <w:t>not APA-reported</w:t>
        </w:r>
      </w:ins>
      <w:ins w:id="3196" w:author="EliseSchramkowski" w:date="2021-08-15T10:53:00Z">
        <w:r w:rsidR="00194E3F">
          <w:rPr>
            <w:rFonts w:ascii="Times New Roman" w:hAnsi="Times New Roman" w:cs="Times New Roman"/>
            <w:color w:val="000000" w:themeColor="text1"/>
            <w:sz w:val="24"/>
            <w:szCs w:val="24"/>
          </w:rPr>
          <w:t xml:space="preserve">. </w:t>
        </w:r>
      </w:ins>
      <w:del w:id="3197" w:author="EliseSchramkowski" w:date="2021-08-15T10:53:00Z">
        <w:r w:rsidDel="00194E3F">
          <w:rPr>
            <w:rFonts w:ascii="Times New Roman" w:hAnsi="Times New Roman" w:cs="Times New Roman"/>
            <w:color w:val="000000" w:themeColor="text1"/>
            <w:sz w:val="24"/>
            <w:szCs w:val="24"/>
          </w:rPr>
          <w:delText>O</w:delText>
        </w:r>
        <w:commentRangeStart w:id="3198"/>
        <w:r w:rsidDel="00194E3F">
          <w:rPr>
            <w:rFonts w:ascii="Times New Roman" w:hAnsi="Times New Roman" w:cs="Times New Roman"/>
            <w:color w:val="000000" w:themeColor="text1"/>
            <w:sz w:val="24"/>
            <w:szCs w:val="24"/>
          </w:rPr>
          <w:delText>ur automatically retrieved results on (gross) inconsistencies are largely based on results from the two APA-journals: approximately 82.4% of the ‘APA’ results belonged to the two journ</w:delText>
        </w:r>
        <w:commentRangeEnd w:id="3198"/>
        <w:r w:rsidDel="00194E3F">
          <w:rPr>
            <w:rStyle w:val="CommentReference"/>
          </w:rPr>
          <w:commentReference w:id="3198"/>
        </w:r>
        <w:r w:rsidDel="00194E3F">
          <w:rPr>
            <w:rFonts w:ascii="Times New Roman" w:hAnsi="Times New Roman" w:cs="Times New Roman"/>
            <w:color w:val="000000" w:themeColor="text1"/>
            <w:sz w:val="24"/>
            <w:szCs w:val="24"/>
          </w:rPr>
          <w:delText>als</w:delText>
        </w:r>
        <w:commentRangeStart w:id="3199"/>
        <w:r w:rsidDel="00194E3F">
          <w:rPr>
            <w:rFonts w:ascii="Times New Roman" w:hAnsi="Times New Roman" w:cs="Times New Roman"/>
            <w:color w:val="000000" w:themeColor="text1"/>
            <w:sz w:val="24"/>
            <w:szCs w:val="24"/>
          </w:rPr>
          <w:delText xml:space="preserve">.  </w:delText>
        </w:r>
        <w:commentRangeEnd w:id="3199"/>
        <w:r w:rsidDel="00194E3F">
          <w:rPr>
            <w:rStyle w:val="CommentReference"/>
          </w:rPr>
          <w:commentReference w:id="3199"/>
        </w:r>
        <w:r w:rsidDel="00194E3F">
          <w:rPr>
            <w:rFonts w:ascii="Times New Roman" w:hAnsi="Times New Roman" w:cs="Times New Roman"/>
            <w:color w:val="000000" w:themeColor="text1"/>
            <w:sz w:val="24"/>
            <w:szCs w:val="24"/>
          </w:rPr>
          <w:delText xml:space="preserve"> </w:delText>
        </w:r>
      </w:del>
      <w:r>
        <w:rPr>
          <w:rFonts w:ascii="Times New Roman" w:hAnsi="Times New Roman" w:cs="Times New Roman"/>
          <w:color w:val="000000" w:themeColor="text1"/>
          <w:sz w:val="24"/>
          <w:szCs w:val="24"/>
        </w:rPr>
        <w:t xml:space="preserve">Contrary to expectations, we </w:t>
      </w:r>
      <w:ins w:id="3200" w:author="EliseSchramkowski" w:date="2021-08-22T17:54:00Z">
        <w:r w:rsidR="00035398">
          <w:rPr>
            <w:rFonts w:ascii="Times New Roman" w:hAnsi="Times New Roman" w:cs="Times New Roman"/>
            <w:color w:val="000000" w:themeColor="text1"/>
            <w:sz w:val="24"/>
            <w:szCs w:val="24"/>
          </w:rPr>
          <w:t xml:space="preserve">could not confirm </w:t>
        </w:r>
      </w:ins>
      <w:ins w:id="3201" w:author="EliseSchramkowski" w:date="2021-10-30T13:50:00Z">
        <w:r w:rsidR="00FA3618">
          <w:rPr>
            <w:rFonts w:ascii="Times New Roman" w:hAnsi="Times New Roman" w:cs="Times New Roman"/>
            <w:color w:val="000000" w:themeColor="text1"/>
            <w:sz w:val="24"/>
            <w:szCs w:val="24"/>
          </w:rPr>
          <w:t xml:space="preserve">H1 and </w:t>
        </w:r>
      </w:ins>
      <w:ins w:id="3202" w:author="EliseSchramkowski" w:date="2021-08-22T17:54:00Z">
        <w:r w:rsidR="00035398">
          <w:rPr>
            <w:rFonts w:ascii="Times New Roman" w:hAnsi="Times New Roman" w:cs="Times New Roman"/>
            <w:color w:val="000000" w:themeColor="text1"/>
            <w:sz w:val="24"/>
            <w:szCs w:val="24"/>
          </w:rPr>
          <w:t xml:space="preserve">H2, since </w:t>
        </w:r>
      </w:ins>
      <w:ins w:id="3203" w:author="EliseSchramkowski" w:date="2021-09-08T16:55:00Z">
        <w:r w:rsidR="008C0FA1">
          <w:rPr>
            <w:rFonts w:ascii="Times New Roman" w:hAnsi="Times New Roman" w:cs="Times New Roman"/>
            <w:color w:val="000000" w:themeColor="text1"/>
            <w:sz w:val="24"/>
            <w:szCs w:val="24"/>
          </w:rPr>
          <w:t xml:space="preserve">there </w:t>
        </w:r>
      </w:ins>
      <w:ins w:id="3204" w:author="EliseSchramkowski" w:date="2021-09-07T13:35:00Z">
        <w:r w:rsidR="0054598B">
          <w:rPr>
            <w:rFonts w:ascii="Times New Roman" w:hAnsi="Times New Roman" w:cs="Times New Roman"/>
            <w:color w:val="000000" w:themeColor="text1"/>
            <w:sz w:val="24"/>
            <w:szCs w:val="24"/>
          </w:rPr>
          <w:t>was no</w:t>
        </w:r>
      </w:ins>
      <w:del w:id="3205" w:author="EliseSchramkowski" w:date="2021-09-07T13:35:00Z">
        <w:r w:rsidDel="0054598B">
          <w:rPr>
            <w:rFonts w:ascii="Times New Roman" w:hAnsi="Times New Roman" w:cs="Times New Roman"/>
            <w:color w:val="000000" w:themeColor="text1"/>
            <w:sz w:val="24"/>
            <w:szCs w:val="24"/>
          </w:rPr>
          <w:delText>did not find</w:delText>
        </w:r>
      </w:del>
      <w:ins w:id="3206" w:author="EliseSchramkowski" w:date="2021-09-07T13:35:00Z">
        <w:r w:rsidR="0054598B">
          <w:rPr>
            <w:rFonts w:ascii="Times New Roman" w:hAnsi="Times New Roman" w:cs="Times New Roman"/>
            <w:color w:val="000000" w:themeColor="text1"/>
            <w:sz w:val="24"/>
            <w:szCs w:val="24"/>
          </w:rPr>
          <w:t xml:space="preserve"> </w:t>
        </w:r>
      </w:ins>
      <w:del w:id="3207" w:author="EliseSchramkowski" w:date="2021-09-07T13:35:00Z">
        <w:r w:rsidDel="0054598B">
          <w:rPr>
            <w:rFonts w:ascii="Times New Roman" w:hAnsi="Times New Roman" w:cs="Times New Roman"/>
            <w:color w:val="000000" w:themeColor="text1"/>
            <w:sz w:val="24"/>
            <w:szCs w:val="24"/>
          </w:rPr>
          <w:delText xml:space="preserve"> a </w:delText>
        </w:r>
      </w:del>
      <w:r>
        <w:rPr>
          <w:rFonts w:ascii="Times New Roman" w:hAnsi="Times New Roman" w:cs="Times New Roman"/>
          <w:color w:val="000000" w:themeColor="text1"/>
          <w:sz w:val="24"/>
          <w:szCs w:val="24"/>
        </w:rPr>
        <w:t>difference in</w:t>
      </w:r>
      <w:ins w:id="3208" w:author="EliseSchramkowski" w:date="2021-08-22T17:54:00Z">
        <w:r w:rsidR="00035398">
          <w:rPr>
            <w:rFonts w:ascii="Times New Roman" w:hAnsi="Times New Roman" w:cs="Times New Roman"/>
            <w:color w:val="000000" w:themeColor="text1"/>
            <w:sz w:val="24"/>
            <w:szCs w:val="24"/>
          </w:rPr>
          <w:t xml:space="preserve"> (gross)</w:t>
        </w:r>
      </w:ins>
      <w:r>
        <w:rPr>
          <w:rFonts w:ascii="Times New Roman" w:hAnsi="Times New Roman" w:cs="Times New Roman"/>
          <w:color w:val="000000" w:themeColor="text1"/>
          <w:sz w:val="24"/>
          <w:szCs w:val="24"/>
        </w:rPr>
        <w:t xml:space="preserve"> inconsistencies for </w:t>
      </w:r>
      <w:ins w:id="3209" w:author="EliseSchramkowski" w:date="2021-08-22T17:48:00Z">
        <w:r w:rsidR="00035398">
          <w:rPr>
            <w:rFonts w:ascii="Times New Roman" w:hAnsi="Times New Roman" w:cs="Times New Roman"/>
            <w:color w:val="000000" w:themeColor="text1"/>
            <w:sz w:val="24"/>
            <w:szCs w:val="24"/>
          </w:rPr>
          <w:t>results related to explicitly stated hypotheses and results not related to explicitly stated hypotheses.</w:t>
        </w:r>
      </w:ins>
      <w:r w:rsidR="006A6708">
        <w:rPr>
          <w:rFonts w:ascii="Times New Roman" w:hAnsi="Times New Roman" w:cs="Times New Roman"/>
          <w:color w:val="000000" w:themeColor="text1"/>
          <w:sz w:val="24"/>
          <w:szCs w:val="24"/>
        </w:rPr>
        <w:t xml:space="preserve"> </w:t>
      </w:r>
      <w:ins w:id="3210" w:author="EliseSchramkowski" w:date="2021-10-30T13:51:00Z">
        <w:r w:rsidR="00FA3618">
          <w:rPr>
            <w:rFonts w:ascii="Times New Roman" w:hAnsi="Times New Roman" w:cs="Times New Roman"/>
            <w:color w:val="000000" w:themeColor="text1"/>
            <w:sz w:val="24"/>
            <w:szCs w:val="24"/>
          </w:rPr>
          <w:t>Our inability to confirm our hypothesis on gross inconsistencies (H2)</w:t>
        </w:r>
      </w:ins>
      <w:ins w:id="3211" w:author="EliseSchramkowski" w:date="2021-11-04T10:50:00Z">
        <w:r w:rsidR="004210A9">
          <w:rPr>
            <w:rFonts w:ascii="Times New Roman" w:hAnsi="Times New Roman" w:cs="Times New Roman"/>
            <w:color w:val="000000" w:themeColor="text1"/>
            <w:sz w:val="24"/>
            <w:szCs w:val="24"/>
          </w:rPr>
          <w:t xml:space="preserve"> was possibly hampered by only</w:t>
        </w:r>
      </w:ins>
      <w:ins w:id="3212" w:author="EliseSchramkowski" w:date="2021-11-02T10:05:00Z">
        <w:r w:rsidR="005A3099">
          <w:rPr>
            <w:rFonts w:ascii="Times New Roman" w:hAnsi="Times New Roman" w:cs="Times New Roman"/>
            <w:color w:val="000000" w:themeColor="text1"/>
            <w:sz w:val="24"/>
            <w:szCs w:val="24"/>
          </w:rPr>
          <w:t xml:space="preserve"> 8</w:t>
        </w:r>
      </w:ins>
      <w:ins w:id="3213" w:author="EliseSchramkowski" w:date="2021-11-02T10:06:00Z">
        <w:r w:rsidR="005A3099">
          <w:rPr>
            <w:rFonts w:ascii="Times New Roman" w:hAnsi="Times New Roman" w:cs="Times New Roman"/>
            <w:color w:val="000000" w:themeColor="text1"/>
            <w:sz w:val="24"/>
            <w:szCs w:val="24"/>
          </w:rPr>
          <w:t xml:space="preserve"> </w:t>
        </w:r>
      </w:ins>
      <w:ins w:id="3214" w:author="EliseSchramkowski" w:date="2021-11-02T10:05:00Z">
        <w:r w:rsidR="005A3099">
          <w:rPr>
            <w:rFonts w:ascii="Times New Roman" w:hAnsi="Times New Roman" w:cs="Times New Roman"/>
            <w:color w:val="000000" w:themeColor="text1"/>
            <w:sz w:val="24"/>
            <w:szCs w:val="24"/>
          </w:rPr>
          <w:t>gro</w:t>
        </w:r>
      </w:ins>
      <w:ins w:id="3215" w:author="EliseSchramkowski" w:date="2021-10-30T13:52:00Z">
        <w:r w:rsidR="00FA3618">
          <w:rPr>
            <w:rFonts w:ascii="Times New Roman" w:hAnsi="Times New Roman" w:cs="Times New Roman"/>
            <w:color w:val="000000" w:themeColor="text1"/>
            <w:sz w:val="24"/>
            <w:szCs w:val="24"/>
          </w:rPr>
          <w:t>ss inconsistencies being observed</w:t>
        </w:r>
      </w:ins>
      <w:del w:id="3216" w:author="EliseSchramkowski" w:date="2021-10-30T13:52:00Z">
        <w:r w:rsidR="006A6708" w:rsidDel="00FA3618">
          <w:rPr>
            <w:rFonts w:ascii="Times New Roman" w:hAnsi="Times New Roman" w:cs="Times New Roman"/>
            <w:color w:val="000000" w:themeColor="text1"/>
            <w:sz w:val="24"/>
            <w:szCs w:val="24"/>
          </w:rPr>
          <w:delText>I</w:delText>
        </w:r>
      </w:del>
      <w:ins w:id="3217" w:author="EliseSchramkowski" w:date="2021-08-22T17:51:00Z">
        <w:r w:rsidR="00035398">
          <w:rPr>
            <w:rFonts w:ascii="Times New Roman" w:hAnsi="Times New Roman" w:cs="Times New Roman"/>
            <w:color w:val="000000" w:themeColor="text1"/>
            <w:sz w:val="24"/>
            <w:szCs w:val="24"/>
          </w:rPr>
          <w:t>.</w:t>
        </w:r>
      </w:ins>
      <w:ins w:id="3218" w:author="EliseSchramkowski" w:date="2021-09-07T13:37:00Z">
        <w:r w:rsidR="00883388">
          <w:rPr>
            <w:rFonts w:ascii="Times New Roman" w:hAnsi="Times New Roman" w:cs="Times New Roman"/>
            <w:color w:val="000000" w:themeColor="text1"/>
            <w:sz w:val="24"/>
            <w:szCs w:val="24"/>
          </w:rPr>
          <w:t xml:space="preserve"> </w:t>
        </w:r>
      </w:ins>
      <w:del w:id="3219" w:author="EliseSchramkowski" w:date="2021-08-22T17:51:00Z">
        <w:r w:rsidDel="00035398">
          <w:rPr>
            <w:rFonts w:ascii="Times New Roman" w:hAnsi="Times New Roman" w:cs="Times New Roman"/>
            <w:color w:val="000000" w:themeColor="text1"/>
            <w:sz w:val="24"/>
            <w:szCs w:val="24"/>
          </w:rPr>
          <w:delText>…</w:delText>
        </w:r>
      </w:del>
      <w:del w:id="3220" w:author="EliseSchramkowski" w:date="2021-09-07T13:37:00Z">
        <w:r w:rsidDel="00883388">
          <w:rPr>
            <w:rFonts w:ascii="Times New Roman" w:hAnsi="Times New Roman" w:cs="Times New Roman"/>
            <w:color w:val="000000" w:themeColor="text1"/>
            <w:sz w:val="24"/>
            <w:szCs w:val="24"/>
          </w:rPr>
          <w:delText xml:space="preserve"> </w:delText>
        </w:r>
      </w:del>
      <w:del w:id="3221" w:author="EliseSchramkowski" w:date="2021-08-22T17:52:00Z">
        <w:r w:rsidDel="00035398">
          <w:rPr>
            <w:rFonts w:ascii="Times New Roman" w:hAnsi="Times New Roman" w:cs="Times New Roman"/>
            <w:color w:val="000000" w:themeColor="text1"/>
            <w:sz w:val="24"/>
            <w:szCs w:val="24"/>
          </w:rPr>
          <w:delText>BESPREEK DAT/WAAROM? GENOEG DATA?</w:delText>
        </w:r>
      </w:del>
    </w:p>
    <w:p w14:paraId="52F56FD3" w14:textId="63875AF6" w:rsidR="00683706" w:rsidDel="00035398" w:rsidRDefault="00683706" w:rsidP="00683706">
      <w:pPr>
        <w:spacing w:after="0" w:line="480" w:lineRule="auto"/>
        <w:jc w:val="both"/>
        <w:rPr>
          <w:del w:id="3222" w:author="EliseSchramkowski" w:date="2021-08-22T17:53:00Z"/>
          <w:rFonts w:ascii="Times New Roman" w:hAnsi="Times New Roman" w:cs="Times New Roman"/>
          <w:color w:val="000000" w:themeColor="text1"/>
          <w:sz w:val="24"/>
          <w:szCs w:val="24"/>
        </w:rPr>
      </w:pPr>
    </w:p>
    <w:p w14:paraId="2CCFCC51" w14:textId="0A482B98" w:rsidR="00683706" w:rsidRPr="004D3A15" w:rsidRDefault="00683706" w:rsidP="00035398">
      <w:pPr>
        <w:spacing w:after="0" w:line="480" w:lineRule="auto"/>
        <w:jc w:val="both"/>
        <w:rPr>
          <w:rFonts w:ascii="Times New Roman" w:hAnsi="Times New Roman" w:cs="Times New Roman"/>
          <w:color w:val="7030A0"/>
          <w:sz w:val="24"/>
          <w:szCs w:val="24"/>
          <w:rPrChange w:id="3223" w:author="EliseSchramkowski" w:date="2021-08-22T18:00:00Z">
            <w:rPr>
              <w:rFonts w:ascii="Times New Roman" w:hAnsi="Times New Roman" w:cs="Times New Roman"/>
              <w:color w:val="000000" w:themeColor="text1"/>
              <w:sz w:val="24"/>
              <w:szCs w:val="24"/>
            </w:rPr>
          </w:rPrChange>
        </w:rPr>
      </w:pPr>
      <w:del w:id="3224" w:author="EliseSchramkowski" w:date="2021-08-22T17:54:00Z">
        <w:r w:rsidDel="00035398">
          <w:rPr>
            <w:rFonts w:ascii="Times New Roman" w:hAnsi="Times New Roman" w:cs="Times New Roman"/>
            <w:color w:val="000000" w:themeColor="text1"/>
            <w:sz w:val="24"/>
            <w:szCs w:val="24"/>
          </w:rPr>
          <w:delText xml:space="preserve">H2 could not be confirmed: there was no significant difference in the prevalence of statistical reporting inconsistencies between results of explicitly stated hypotheses and results not related to explicitly stated hypotheses. </w:delText>
        </w:r>
      </w:del>
      <w:r>
        <w:rPr>
          <w:rFonts w:ascii="Times New Roman" w:hAnsi="Times New Roman" w:cs="Times New Roman"/>
          <w:color w:val="000000" w:themeColor="text1"/>
          <w:sz w:val="24"/>
          <w:szCs w:val="24"/>
        </w:rPr>
        <w:t xml:space="preserve">Among </w:t>
      </w:r>
      <w:ins w:id="3225" w:author="EliseSchramkowski" w:date="2021-09-08T10:07:00Z">
        <w:r w:rsidR="00B15947">
          <w:rPr>
            <w:rFonts w:ascii="Times New Roman" w:hAnsi="Times New Roman" w:cs="Times New Roman"/>
            <w:color w:val="000000" w:themeColor="text1"/>
            <w:sz w:val="24"/>
            <w:szCs w:val="24"/>
          </w:rPr>
          <w:t xml:space="preserve">results from </w:t>
        </w:r>
      </w:ins>
      <w:del w:id="3226" w:author="EliseSchramkowski" w:date="2021-09-08T10:07:00Z">
        <w:r w:rsidDel="00B15947">
          <w:rPr>
            <w:rFonts w:ascii="Times New Roman" w:hAnsi="Times New Roman" w:cs="Times New Roman"/>
            <w:color w:val="000000" w:themeColor="text1"/>
            <w:sz w:val="24"/>
            <w:szCs w:val="24"/>
          </w:rPr>
          <w:delText xml:space="preserve">manually retrieved results from </w:delText>
        </w:r>
      </w:del>
      <w:r>
        <w:rPr>
          <w:rFonts w:ascii="Times New Roman" w:hAnsi="Times New Roman" w:cs="Times New Roman"/>
          <w:color w:val="000000" w:themeColor="text1"/>
          <w:sz w:val="24"/>
          <w:szCs w:val="24"/>
        </w:rPr>
        <w:t>non-APA journals</w:t>
      </w:r>
      <w:ins w:id="3227" w:author="EliseSchramkowski" w:date="2021-09-08T10:08:00Z">
        <w:r w:rsidR="00B15947">
          <w:rPr>
            <w:rFonts w:ascii="Times New Roman" w:hAnsi="Times New Roman" w:cs="Times New Roman"/>
            <w:color w:val="000000" w:themeColor="text1"/>
            <w:sz w:val="24"/>
            <w:szCs w:val="24"/>
          </w:rPr>
          <w:t xml:space="preserve"> in ‘</w:t>
        </w:r>
        <w:r w:rsidR="00B15947">
          <w:rPr>
            <w:rFonts w:ascii="Times New Roman" w:hAnsi="Times New Roman" w:cs="Times New Roman"/>
            <w:i/>
            <w:iCs/>
            <w:color w:val="000000" w:themeColor="text1"/>
            <w:sz w:val="24"/>
            <w:szCs w:val="24"/>
          </w:rPr>
          <w:t>Hyp</w:t>
        </w:r>
        <w:r w:rsidR="00B15947">
          <w:rPr>
            <w:rFonts w:ascii="Times New Roman" w:hAnsi="Times New Roman" w:cs="Times New Roman"/>
            <w:color w:val="000000" w:themeColor="text1"/>
            <w:sz w:val="24"/>
            <w:szCs w:val="24"/>
          </w:rPr>
          <w:t>’</w:t>
        </w:r>
      </w:ins>
      <w:del w:id="3228" w:author="EliseSchramkowski" w:date="2021-09-08T10:07:00Z">
        <w:r w:rsidDel="00B15947">
          <w:rPr>
            <w:rFonts w:ascii="Times New Roman" w:hAnsi="Times New Roman" w:cs="Times New Roman"/>
            <w:color w:val="000000" w:themeColor="text1"/>
            <w:sz w:val="24"/>
            <w:szCs w:val="24"/>
          </w:rPr>
          <w:delText xml:space="preserve"> related to explicitly stated hypotheses</w:delText>
        </w:r>
      </w:del>
      <w:r>
        <w:rPr>
          <w:rFonts w:ascii="Times New Roman" w:hAnsi="Times New Roman" w:cs="Times New Roman"/>
          <w:color w:val="000000" w:themeColor="text1"/>
          <w:sz w:val="24"/>
          <w:szCs w:val="24"/>
        </w:rPr>
        <w:t xml:space="preserve">, 4.2% were inconsistent and 0.8% </w:t>
      </w:r>
      <w:del w:id="3229" w:author="EliseSchramkowski" w:date="2021-09-08T16:55:00Z">
        <w:r w:rsidDel="008C0FA1">
          <w:rPr>
            <w:rFonts w:ascii="Times New Roman" w:hAnsi="Times New Roman" w:cs="Times New Roman"/>
            <w:color w:val="000000" w:themeColor="text1"/>
            <w:sz w:val="24"/>
            <w:szCs w:val="24"/>
          </w:rPr>
          <w:delText xml:space="preserve">were </w:delText>
        </w:r>
      </w:del>
      <w:r>
        <w:rPr>
          <w:rFonts w:ascii="Times New Roman" w:hAnsi="Times New Roman" w:cs="Times New Roman"/>
          <w:color w:val="000000" w:themeColor="text1"/>
          <w:sz w:val="24"/>
          <w:szCs w:val="24"/>
        </w:rPr>
        <w:t xml:space="preserve">grossly inconsistent. </w:t>
      </w:r>
      <w:del w:id="3230" w:author="EliseSchramkowski" w:date="2021-09-07T13:37:00Z">
        <w:r w:rsidRPr="004D3A15" w:rsidDel="001E46D9">
          <w:rPr>
            <w:rFonts w:ascii="Times New Roman" w:hAnsi="Times New Roman" w:cs="Times New Roman"/>
            <w:color w:val="7030A0"/>
            <w:sz w:val="24"/>
            <w:szCs w:val="24"/>
            <w:rPrChange w:id="3231" w:author="EliseSchramkowski" w:date="2021-08-22T18:00:00Z">
              <w:rPr>
                <w:rFonts w:ascii="Times New Roman" w:hAnsi="Times New Roman" w:cs="Times New Roman"/>
                <w:color w:val="000000" w:themeColor="text1"/>
                <w:sz w:val="24"/>
                <w:szCs w:val="24"/>
              </w:rPr>
            </w:rPrChange>
          </w:rPr>
          <w:delText>No substantial differences between years or journals were found for either ‘</w:delText>
        </w:r>
        <w:r w:rsidRPr="00753394" w:rsidDel="001E46D9">
          <w:rPr>
            <w:rFonts w:ascii="Times New Roman" w:hAnsi="Times New Roman" w:cs="Times New Roman"/>
            <w:i/>
            <w:iCs/>
            <w:color w:val="7030A0"/>
            <w:sz w:val="24"/>
            <w:szCs w:val="24"/>
            <w:rPrChange w:id="3232" w:author="EliseSchramkowski" w:date="2021-09-07T10:38:00Z">
              <w:rPr>
                <w:rFonts w:ascii="Times New Roman" w:hAnsi="Times New Roman" w:cs="Times New Roman"/>
                <w:color w:val="000000" w:themeColor="text1"/>
                <w:sz w:val="24"/>
                <w:szCs w:val="24"/>
              </w:rPr>
            </w:rPrChange>
          </w:rPr>
          <w:delText>APA</w:delText>
        </w:r>
        <w:r w:rsidRPr="004D3A15" w:rsidDel="001E46D9">
          <w:rPr>
            <w:rFonts w:ascii="Times New Roman" w:hAnsi="Times New Roman" w:cs="Times New Roman"/>
            <w:color w:val="7030A0"/>
            <w:sz w:val="24"/>
            <w:szCs w:val="24"/>
            <w:rPrChange w:id="3233" w:author="EliseSchramkowski" w:date="2021-08-22T18:00:00Z">
              <w:rPr>
                <w:rFonts w:ascii="Times New Roman" w:hAnsi="Times New Roman" w:cs="Times New Roman"/>
                <w:color w:val="000000" w:themeColor="text1"/>
                <w:sz w:val="24"/>
                <w:szCs w:val="24"/>
              </w:rPr>
            </w:rPrChange>
          </w:rPr>
          <w:delText xml:space="preserve">’ or ‘Manual’. </w:delText>
        </w:r>
      </w:del>
    </w:p>
    <w:p w14:paraId="3ADE1106" w14:textId="65118D70" w:rsidR="00683706" w:rsidRPr="004D3A15" w:rsidDel="007221D1" w:rsidRDefault="00683706" w:rsidP="0068370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del w:id="3234" w:author="EliseSchramkowski" w:date="2021-09-06T13:13:00Z"/>
          <w:rFonts w:ascii="Times New Roman" w:hAnsi="Times New Roman" w:cs="Times New Roman"/>
          <w:color w:val="7030A0"/>
          <w:sz w:val="24"/>
          <w:szCs w:val="24"/>
          <w:rPrChange w:id="3235" w:author="EliseSchramkowski" w:date="2021-08-22T18:00:00Z">
            <w:rPr>
              <w:del w:id="3236" w:author="EliseSchramkowski" w:date="2021-09-06T13:13:00Z"/>
              <w:rFonts w:ascii="Times New Roman" w:hAnsi="Times New Roman" w:cs="Times New Roman"/>
              <w:color w:val="000000" w:themeColor="text1"/>
              <w:sz w:val="24"/>
              <w:szCs w:val="24"/>
            </w:rPr>
          </w:rPrChange>
        </w:rPr>
      </w:pPr>
    </w:p>
    <w:p w14:paraId="743FE599" w14:textId="62A883F9" w:rsidR="00683706" w:rsidDel="007221D1" w:rsidRDefault="00683706" w:rsidP="0068370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del w:id="3237" w:author="EliseSchramkowski" w:date="2021-09-06T13:13:00Z"/>
          <w:rFonts w:ascii="Times New Roman" w:hAnsi="Times New Roman" w:cs="Times New Roman"/>
          <w:color w:val="000000" w:themeColor="text1"/>
          <w:sz w:val="24"/>
          <w:szCs w:val="24"/>
        </w:rPr>
      </w:pPr>
      <w:del w:id="3238" w:author="EliseSchramkowski" w:date="2021-09-06T13:13:00Z">
        <w:r w:rsidDel="007221D1">
          <w:rPr>
            <w:rFonts w:ascii="Times New Roman" w:hAnsi="Times New Roman" w:cs="Times New Roman"/>
            <w:color w:val="000000" w:themeColor="text1"/>
            <w:sz w:val="24"/>
            <w:szCs w:val="24"/>
          </w:rPr>
          <w:delText>Stukje hieronder:</w:delText>
        </w:r>
      </w:del>
    </w:p>
    <w:p w14:paraId="5258174A" w14:textId="0E8CE481" w:rsidR="00683706" w:rsidRPr="00327BA7" w:rsidDel="007221D1" w:rsidRDefault="00683706" w:rsidP="00683706">
      <w:pPr>
        <w:pStyle w:val="ListParagraph"/>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del w:id="3239" w:author="EliseSchramkowski" w:date="2021-09-06T13:13:00Z"/>
          <w:rFonts w:ascii="Times New Roman" w:hAnsi="Times New Roman" w:cs="Times New Roman"/>
          <w:color w:val="00B050"/>
          <w:sz w:val="24"/>
          <w:szCs w:val="24"/>
          <w:rPrChange w:id="3240" w:author="EliseSchramkowski" w:date="2021-09-07T09:53:00Z">
            <w:rPr>
              <w:del w:id="3241" w:author="EliseSchramkowski" w:date="2021-09-06T13:13:00Z"/>
              <w:rFonts w:ascii="Times New Roman" w:hAnsi="Times New Roman" w:cs="Times New Roman"/>
              <w:color w:val="000000" w:themeColor="text1"/>
              <w:sz w:val="24"/>
              <w:szCs w:val="24"/>
              <w:lang w:val="nl-NL"/>
            </w:rPr>
          </w:rPrChange>
        </w:rPr>
      </w:pPr>
      <w:del w:id="3242" w:author="EliseSchramkowski" w:date="2021-09-06T13:13:00Z">
        <w:r w:rsidRPr="00327BA7" w:rsidDel="007221D1">
          <w:rPr>
            <w:rFonts w:ascii="Times New Roman" w:hAnsi="Times New Roman" w:cs="Times New Roman"/>
            <w:color w:val="00B050"/>
            <w:sz w:val="24"/>
            <w:szCs w:val="24"/>
            <w:rPrChange w:id="3243" w:author="EliseSchramkowski" w:date="2021-09-07T09:53:00Z">
              <w:rPr>
                <w:rFonts w:ascii="Times New Roman" w:hAnsi="Times New Roman" w:cs="Times New Roman"/>
                <w:color w:val="000000" w:themeColor="text1"/>
                <w:sz w:val="24"/>
                <w:szCs w:val="24"/>
                <w:lang w:val="nl-NL"/>
              </w:rPr>
            </w:rPrChange>
          </w:rPr>
          <w:delText>Eerst zeggen waarom het hier gaat: meer net-sig dan niet-sig, door pub bias en p-hacking.</w:delText>
        </w:r>
      </w:del>
    </w:p>
    <w:p w14:paraId="188263B4" w14:textId="5D6C825E" w:rsidR="00683706" w:rsidRPr="00327BA7" w:rsidDel="007221D1" w:rsidRDefault="00683706" w:rsidP="00683706">
      <w:pPr>
        <w:pStyle w:val="ListParagraph"/>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del w:id="3244" w:author="EliseSchramkowski" w:date="2021-09-06T13:13:00Z"/>
          <w:rFonts w:ascii="Times New Roman" w:hAnsi="Times New Roman" w:cs="Times New Roman"/>
          <w:color w:val="000000" w:themeColor="text1"/>
          <w:sz w:val="24"/>
          <w:szCs w:val="24"/>
          <w:rPrChange w:id="3245" w:author="EliseSchramkowski" w:date="2021-09-07T09:53:00Z">
            <w:rPr>
              <w:del w:id="3246" w:author="EliseSchramkowski" w:date="2021-09-06T13:13:00Z"/>
              <w:rFonts w:ascii="Times New Roman" w:hAnsi="Times New Roman" w:cs="Times New Roman"/>
              <w:color w:val="000000" w:themeColor="text1"/>
              <w:sz w:val="24"/>
              <w:szCs w:val="24"/>
              <w:lang w:val="nl-NL"/>
            </w:rPr>
          </w:rPrChange>
        </w:rPr>
      </w:pPr>
      <w:del w:id="3247" w:author="EliseSchramkowski" w:date="2021-09-06T13:13:00Z">
        <w:r w:rsidRPr="00327BA7" w:rsidDel="007221D1">
          <w:rPr>
            <w:rFonts w:ascii="Times New Roman" w:hAnsi="Times New Roman" w:cs="Times New Roman"/>
            <w:color w:val="000000" w:themeColor="text1"/>
            <w:sz w:val="24"/>
            <w:szCs w:val="24"/>
            <w:rPrChange w:id="3248" w:author="EliseSchramkowski" w:date="2021-09-07T09:53:00Z">
              <w:rPr>
                <w:rFonts w:ascii="Times New Roman" w:hAnsi="Times New Roman" w:cs="Times New Roman"/>
                <w:color w:val="000000" w:themeColor="text1"/>
                <w:sz w:val="24"/>
                <w:szCs w:val="24"/>
                <w:lang w:val="nl-NL"/>
              </w:rPr>
            </w:rPrChange>
          </w:rPr>
          <w:delText>Dan: contrary to Gerbertje en Psy, …</w:delText>
        </w:r>
      </w:del>
    </w:p>
    <w:p w14:paraId="5D37A07E" w14:textId="6A845F58" w:rsidR="00683706" w:rsidRPr="00327BA7" w:rsidDel="007221D1" w:rsidRDefault="00683706" w:rsidP="00683706">
      <w:pPr>
        <w:pStyle w:val="ListParagraph"/>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del w:id="3249" w:author="EliseSchramkowski" w:date="2021-09-06T13:13:00Z"/>
          <w:rFonts w:ascii="Times New Roman" w:hAnsi="Times New Roman" w:cs="Times New Roman"/>
          <w:color w:val="000000" w:themeColor="text1"/>
          <w:sz w:val="24"/>
          <w:szCs w:val="24"/>
          <w:rPrChange w:id="3250" w:author="EliseSchramkowski" w:date="2021-09-07T09:53:00Z">
            <w:rPr>
              <w:del w:id="3251" w:author="EliseSchramkowski" w:date="2021-09-06T13:13:00Z"/>
              <w:rFonts w:ascii="Times New Roman" w:hAnsi="Times New Roman" w:cs="Times New Roman"/>
              <w:color w:val="000000" w:themeColor="text1"/>
              <w:sz w:val="24"/>
              <w:szCs w:val="24"/>
              <w:lang w:val="nl-NL"/>
            </w:rPr>
          </w:rPrChange>
        </w:rPr>
      </w:pPr>
      <w:del w:id="3252" w:author="EliseSchramkowski" w:date="2021-09-06T13:13:00Z">
        <w:r w:rsidRPr="00327BA7" w:rsidDel="007221D1">
          <w:rPr>
            <w:rFonts w:ascii="Times New Roman" w:hAnsi="Times New Roman" w:cs="Times New Roman"/>
            <w:color w:val="000000" w:themeColor="text1"/>
            <w:sz w:val="24"/>
            <w:szCs w:val="24"/>
            <w:rPrChange w:id="3253" w:author="EliseSchramkowski" w:date="2021-09-07T09:53:00Z">
              <w:rPr>
                <w:rFonts w:ascii="Times New Roman" w:hAnsi="Times New Roman" w:cs="Times New Roman"/>
                <w:color w:val="000000" w:themeColor="text1"/>
                <w:sz w:val="24"/>
                <w:szCs w:val="24"/>
                <w:lang w:val="nl-NL"/>
              </w:rPr>
            </w:rPrChange>
          </w:rPr>
          <w:delText xml:space="preserve">Waarom Gerbertje wel?!? </w:delText>
        </w:r>
      </w:del>
    </w:p>
    <w:p w14:paraId="3A14F324" w14:textId="103939A8" w:rsidR="00683706" w:rsidRPr="00327BA7" w:rsidDel="007221D1" w:rsidRDefault="00683706" w:rsidP="00683706">
      <w:pPr>
        <w:pStyle w:val="ListParagraph"/>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del w:id="3254" w:author="EliseSchramkowski" w:date="2021-09-06T13:13:00Z"/>
          <w:rFonts w:ascii="Times New Roman" w:hAnsi="Times New Roman" w:cs="Times New Roman"/>
          <w:color w:val="000000" w:themeColor="text1"/>
          <w:sz w:val="24"/>
          <w:szCs w:val="24"/>
          <w:rPrChange w:id="3255" w:author="EliseSchramkowski" w:date="2021-09-07T09:53:00Z">
            <w:rPr>
              <w:del w:id="3256" w:author="EliseSchramkowski" w:date="2021-09-06T13:13:00Z"/>
              <w:rFonts w:ascii="Times New Roman" w:hAnsi="Times New Roman" w:cs="Times New Roman"/>
              <w:color w:val="000000" w:themeColor="text1"/>
              <w:sz w:val="24"/>
              <w:szCs w:val="24"/>
              <w:lang w:val="nl-NL"/>
            </w:rPr>
          </w:rPrChange>
        </w:rPr>
      </w:pPr>
      <w:del w:id="3257" w:author="EliseSchramkowski" w:date="2021-09-06T13:13:00Z">
        <w:r w:rsidRPr="00327BA7" w:rsidDel="007221D1">
          <w:rPr>
            <w:rFonts w:ascii="Times New Roman" w:hAnsi="Times New Roman" w:cs="Times New Roman"/>
            <w:color w:val="000000" w:themeColor="text1"/>
            <w:sz w:val="24"/>
            <w:szCs w:val="24"/>
            <w:rPrChange w:id="3258" w:author="EliseSchramkowski" w:date="2021-09-07T09:53:00Z">
              <w:rPr>
                <w:rFonts w:ascii="Times New Roman" w:hAnsi="Times New Roman" w:cs="Times New Roman"/>
                <w:color w:val="000000" w:themeColor="text1"/>
                <w:sz w:val="24"/>
                <w:szCs w:val="24"/>
                <w:lang w:val="nl-NL"/>
              </w:rPr>
            </w:rPrChange>
          </w:rPr>
          <w:delText>Waarom psy wel?</w:delText>
        </w:r>
      </w:del>
    </w:p>
    <w:p w14:paraId="50C07F19" w14:textId="1A64AB0E" w:rsidR="00683706" w:rsidRPr="00327BA7" w:rsidDel="007221D1" w:rsidRDefault="00683706" w:rsidP="00683706">
      <w:pPr>
        <w:pStyle w:val="ListParagraph"/>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del w:id="3259" w:author="EliseSchramkowski" w:date="2021-09-06T13:13:00Z"/>
          <w:rFonts w:ascii="Times New Roman" w:hAnsi="Times New Roman" w:cs="Times New Roman"/>
          <w:color w:val="000000" w:themeColor="text1"/>
          <w:sz w:val="24"/>
          <w:szCs w:val="24"/>
          <w:rPrChange w:id="3260" w:author="EliseSchramkowski" w:date="2021-09-07T09:53:00Z">
            <w:rPr>
              <w:del w:id="3261" w:author="EliseSchramkowski" w:date="2021-09-06T13:13:00Z"/>
              <w:rFonts w:ascii="Times New Roman" w:hAnsi="Times New Roman" w:cs="Times New Roman"/>
              <w:color w:val="000000" w:themeColor="text1"/>
              <w:sz w:val="24"/>
              <w:szCs w:val="24"/>
              <w:lang w:val="nl-NL"/>
            </w:rPr>
          </w:rPrChange>
        </w:rPr>
      </w:pPr>
      <w:del w:id="3262" w:author="EliseSchramkowski" w:date="2021-09-06T13:13:00Z">
        <w:r w:rsidRPr="00327BA7" w:rsidDel="007221D1">
          <w:rPr>
            <w:rFonts w:ascii="Times New Roman" w:hAnsi="Times New Roman" w:cs="Times New Roman"/>
            <w:color w:val="000000" w:themeColor="text1"/>
            <w:sz w:val="24"/>
            <w:szCs w:val="24"/>
            <w:rPrChange w:id="3263" w:author="EliseSchramkowski" w:date="2021-09-07T09:53:00Z">
              <w:rPr>
                <w:rFonts w:ascii="Times New Roman" w:hAnsi="Times New Roman" w:cs="Times New Roman"/>
                <w:color w:val="000000" w:themeColor="text1"/>
                <w:sz w:val="24"/>
                <w:szCs w:val="24"/>
                <w:lang w:val="nl-NL"/>
              </w:rPr>
            </w:rPrChange>
          </w:rPr>
          <w:delText>Overall conclusie?</w:delText>
        </w:r>
      </w:del>
    </w:p>
    <w:p w14:paraId="641957F9" w14:textId="09B7F7C9" w:rsidR="0004506E" w:rsidRPr="003A3A4A" w:rsidRDefault="00683706" w:rsidP="003A3A4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ins w:id="3264" w:author="EliseSchramkowski" w:date="2021-09-01T14:29:00Z"/>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commentRangeStart w:id="3265"/>
      <w:ins w:id="3266" w:author="EliseSchramkowski" w:date="2021-08-22T17:55:00Z">
        <w:r w:rsidR="00035398">
          <w:rPr>
            <w:rFonts w:ascii="Times New Roman" w:hAnsi="Times New Roman" w:cs="Times New Roman"/>
            <w:color w:val="000000" w:themeColor="text1"/>
            <w:sz w:val="24"/>
            <w:szCs w:val="24"/>
          </w:rPr>
          <w:t>N</w:t>
        </w:r>
      </w:ins>
      <w:commentRangeEnd w:id="3265"/>
      <w:ins w:id="3267" w:author="EliseSchramkowski" w:date="2021-09-06T13:12:00Z">
        <w:r w:rsidR="007221D1">
          <w:rPr>
            <w:rStyle w:val="CommentReference"/>
          </w:rPr>
          <w:commentReference w:id="3265"/>
        </w:r>
      </w:ins>
      <w:ins w:id="3268" w:author="EliseSchramkowski" w:date="2021-08-22T17:55:00Z">
        <w:r w:rsidR="00035398">
          <w:rPr>
            <w:rFonts w:ascii="Times New Roman" w:hAnsi="Times New Roman" w:cs="Times New Roman"/>
            <w:color w:val="000000" w:themeColor="text1"/>
            <w:sz w:val="24"/>
            <w:szCs w:val="24"/>
          </w:rPr>
          <w:t>ext, we studied</w:t>
        </w:r>
      </w:ins>
      <w:ins w:id="3269" w:author="EliseSchramkowski" w:date="2021-09-06T17:07:00Z">
        <w:r w:rsidR="00D947CC">
          <w:rPr>
            <w:rFonts w:ascii="Times New Roman" w:hAnsi="Times New Roman" w:cs="Times New Roman"/>
            <w:color w:val="000000" w:themeColor="text1"/>
            <w:sz w:val="24"/>
            <w:szCs w:val="24"/>
          </w:rPr>
          <w:t xml:space="preserve"> the presence of </w:t>
        </w:r>
      </w:ins>
      <w:ins w:id="3270" w:author="EliseSchramkowski" w:date="2021-09-06T13:14:00Z">
        <w:r w:rsidR="007221D1">
          <w:rPr>
            <w:rFonts w:ascii="Times New Roman" w:hAnsi="Times New Roman" w:cs="Times New Roman"/>
            <w:color w:val="000000" w:themeColor="text1"/>
            <w:sz w:val="24"/>
            <w:szCs w:val="24"/>
          </w:rPr>
          <w:t>p</w:t>
        </w:r>
      </w:ins>
      <w:ins w:id="3271" w:author="EliseSchramkowski" w:date="2021-09-06T13:13:00Z">
        <w:r w:rsidR="007221D1">
          <w:rPr>
            <w:rFonts w:ascii="Times New Roman" w:hAnsi="Times New Roman" w:cs="Times New Roman"/>
            <w:color w:val="000000" w:themeColor="text1"/>
            <w:sz w:val="24"/>
            <w:szCs w:val="24"/>
          </w:rPr>
          <w:t xml:space="preserve">ublication bias and/or </w:t>
        </w:r>
        <w:r w:rsidR="007221D1" w:rsidRPr="007D6F61">
          <w:rPr>
            <w:rFonts w:ascii="Times New Roman" w:hAnsi="Times New Roman" w:cs="Times New Roman"/>
            <w:i/>
            <w:iCs/>
            <w:color w:val="000000" w:themeColor="text1"/>
            <w:sz w:val="24"/>
            <w:szCs w:val="24"/>
          </w:rPr>
          <w:t>p</w:t>
        </w:r>
        <w:r w:rsidR="007221D1" w:rsidRPr="007D6F61">
          <w:rPr>
            <w:rFonts w:ascii="Times New Roman" w:hAnsi="Times New Roman" w:cs="Times New Roman"/>
            <w:color w:val="000000" w:themeColor="text1"/>
            <w:sz w:val="24"/>
            <w:szCs w:val="24"/>
          </w:rPr>
          <w:t>-hacking</w:t>
        </w:r>
      </w:ins>
      <w:ins w:id="3272" w:author="EliseSchramkowski" w:date="2021-09-06T13:14:00Z">
        <w:r w:rsidR="007221D1">
          <w:rPr>
            <w:rFonts w:ascii="Times New Roman" w:hAnsi="Times New Roman" w:cs="Times New Roman"/>
            <w:color w:val="000000" w:themeColor="text1"/>
            <w:sz w:val="24"/>
            <w:szCs w:val="24"/>
          </w:rPr>
          <w:t xml:space="preserve"> in sociology, which </w:t>
        </w:r>
      </w:ins>
      <w:ins w:id="3273" w:author="EliseSchramkowski" w:date="2021-09-06T17:07:00Z">
        <w:r w:rsidR="00D947CC">
          <w:rPr>
            <w:rFonts w:ascii="Times New Roman" w:hAnsi="Times New Roman" w:cs="Times New Roman"/>
            <w:color w:val="000000" w:themeColor="text1"/>
            <w:sz w:val="24"/>
            <w:szCs w:val="24"/>
          </w:rPr>
          <w:t>c</w:t>
        </w:r>
      </w:ins>
      <w:ins w:id="3274" w:author="EliseSchramkowski" w:date="2021-11-10T09:45:00Z">
        <w:r w:rsidR="007E2CDA">
          <w:rPr>
            <w:rFonts w:ascii="Times New Roman" w:hAnsi="Times New Roman" w:cs="Times New Roman"/>
            <w:color w:val="000000" w:themeColor="text1"/>
            <w:sz w:val="24"/>
            <w:szCs w:val="24"/>
          </w:rPr>
          <w:t>an</w:t>
        </w:r>
      </w:ins>
      <w:ins w:id="3275" w:author="EliseSchramkowski" w:date="2021-09-06T13:14:00Z">
        <w:r w:rsidR="007221D1">
          <w:rPr>
            <w:rFonts w:ascii="Times New Roman" w:hAnsi="Times New Roman" w:cs="Times New Roman"/>
            <w:color w:val="000000" w:themeColor="text1"/>
            <w:sz w:val="24"/>
            <w:szCs w:val="24"/>
          </w:rPr>
          <w:t xml:space="preserve"> be indicated by there being more</w:t>
        </w:r>
      </w:ins>
      <w:ins w:id="3276" w:author="EliseSchramkowski" w:date="2021-09-06T17:07:00Z">
        <w:r w:rsidR="00D947CC">
          <w:rPr>
            <w:rFonts w:ascii="Times New Roman" w:hAnsi="Times New Roman" w:cs="Times New Roman"/>
            <w:color w:val="000000" w:themeColor="text1"/>
            <w:sz w:val="24"/>
            <w:szCs w:val="24"/>
          </w:rPr>
          <w:t xml:space="preserve"> </w:t>
        </w:r>
      </w:ins>
      <w:ins w:id="3277" w:author="EliseSchramkowski" w:date="2021-08-22T17:56:00Z">
        <w:r w:rsidR="00035398">
          <w:rPr>
            <w:rFonts w:ascii="Times New Roman" w:hAnsi="Times New Roman" w:cs="Times New Roman"/>
            <w:color w:val="000000" w:themeColor="text1"/>
            <w:sz w:val="24"/>
            <w:szCs w:val="24"/>
          </w:rPr>
          <w:t xml:space="preserve">just significant than just non-significant </w:t>
        </w:r>
        <w:r w:rsidR="00035398" w:rsidRPr="00B6421B">
          <w:rPr>
            <w:rFonts w:ascii="Times New Roman" w:hAnsi="Times New Roman" w:cs="Times New Roman"/>
            <w:i/>
            <w:iCs/>
            <w:color w:val="000000" w:themeColor="text1"/>
            <w:sz w:val="24"/>
            <w:szCs w:val="24"/>
          </w:rPr>
          <w:t>p</w:t>
        </w:r>
        <w:r w:rsidR="00035398">
          <w:rPr>
            <w:rFonts w:ascii="Times New Roman" w:hAnsi="Times New Roman" w:cs="Times New Roman"/>
            <w:color w:val="000000" w:themeColor="text1"/>
            <w:sz w:val="24"/>
            <w:szCs w:val="24"/>
          </w:rPr>
          <w:t>-values.</w:t>
        </w:r>
      </w:ins>
      <w:ins w:id="3278" w:author="EliseSchramkowski" w:date="2021-11-05T15:02:00Z">
        <w:r w:rsidR="00235A01">
          <w:rPr>
            <w:rFonts w:ascii="Times New Roman" w:hAnsi="Times New Roman" w:cs="Times New Roman"/>
            <w:color w:val="000000" w:themeColor="text1"/>
            <w:sz w:val="24"/>
            <w:szCs w:val="24"/>
          </w:rPr>
          <w:t xml:space="preserve"> I</w:t>
        </w:r>
      </w:ins>
      <w:ins w:id="3279" w:author="EliseSchramkowski" w:date="2021-09-08T10:08:00Z">
        <w:r w:rsidR="00012D0B">
          <w:rPr>
            <w:rFonts w:ascii="Times New Roman" w:hAnsi="Times New Roman" w:cs="Times New Roman"/>
            <w:color w:val="000000" w:themeColor="text1"/>
            <w:sz w:val="24"/>
            <w:szCs w:val="24"/>
          </w:rPr>
          <w:t xml:space="preserve">n </w:t>
        </w:r>
      </w:ins>
      <w:del w:id="3280" w:author="EliseSchramkowski" w:date="2021-09-08T10:08:00Z">
        <w:r w:rsidDel="00012D0B">
          <w:rPr>
            <w:rFonts w:ascii="Times New Roman" w:hAnsi="Times New Roman" w:cs="Times New Roman"/>
            <w:color w:val="000000" w:themeColor="text1"/>
            <w:sz w:val="24"/>
            <w:szCs w:val="24"/>
          </w:rPr>
          <w:delText xml:space="preserve">Across all automatically retrieved </w:delText>
        </w:r>
        <w:r w:rsidRPr="007221D1" w:rsidDel="00012D0B">
          <w:rPr>
            <w:rFonts w:ascii="Times New Roman" w:hAnsi="Times New Roman" w:cs="Times New Roman"/>
            <w:i/>
            <w:iCs/>
            <w:color w:val="000000" w:themeColor="text1"/>
            <w:sz w:val="24"/>
            <w:szCs w:val="24"/>
          </w:rPr>
          <w:delText>p</w:delText>
        </w:r>
        <w:r w:rsidDel="00012D0B">
          <w:rPr>
            <w:rFonts w:ascii="Times New Roman" w:hAnsi="Times New Roman" w:cs="Times New Roman"/>
            <w:color w:val="000000" w:themeColor="text1"/>
            <w:sz w:val="24"/>
            <w:szCs w:val="24"/>
          </w:rPr>
          <w:delText>-values</w:delText>
        </w:r>
      </w:del>
      <w:ins w:id="3281" w:author="EliseSchramkowski" w:date="2021-09-07T10:37:00Z">
        <w:r w:rsidR="00753394">
          <w:rPr>
            <w:rFonts w:ascii="Times New Roman" w:hAnsi="Times New Roman" w:cs="Times New Roman"/>
            <w:color w:val="000000" w:themeColor="text1"/>
            <w:sz w:val="24"/>
            <w:szCs w:val="24"/>
          </w:rPr>
          <w:t>‘</w:t>
        </w:r>
        <w:r w:rsidR="00753394">
          <w:rPr>
            <w:rFonts w:ascii="Times New Roman" w:hAnsi="Times New Roman" w:cs="Times New Roman"/>
            <w:i/>
            <w:iCs/>
            <w:color w:val="000000" w:themeColor="text1"/>
            <w:sz w:val="24"/>
            <w:szCs w:val="24"/>
          </w:rPr>
          <w:t>AllP</w:t>
        </w:r>
        <w:r w:rsidR="00753394">
          <w:rPr>
            <w:rFonts w:ascii="Times New Roman" w:hAnsi="Times New Roman" w:cs="Times New Roman"/>
            <w:color w:val="000000" w:themeColor="text1"/>
            <w:sz w:val="24"/>
            <w:szCs w:val="24"/>
          </w:rPr>
          <w:t>’</w:t>
        </w:r>
      </w:ins>
      <w:r>
        <w:rPr>
          <w:rFonts w:ascii="Times New Roman" w:hAnsi="Times New Roman" w:cs="Times New Roman"/>
          <w:color w:val="000000" w:themeColor="text1"/>
          <w:sz w:val="24"/>
          <w:szCs w:val="24"/>
        </w:rPr>
        <w:t>,</w:t>
      </w:r>
      <w:ins w:id="3282" w:author="EliseSchramkowski" w:date="2021-08-22T17:59:00Z">
        <w:r w:rsidR="004D3A15" w:rsidRPr="004D3A15">
          <w:rPr>
            <w:rFonts w:ascii="Times New Roman" w:hAnsi="Times New Roman" w:cs="Times New Roman"/>
            <w:color w:val="000000" w:themeColor="text1"/>
            <w:sz w:val="24"/>
            <w:szCs w:val="24"/>
            <w:rPrChange w:id="3283" w:author="EliseSchramkowski" w:date="2021-08-22T17:59:00Z">
              <w:rPr/>
            </w:rPrChange>
          </w:rPr>
          <w:t xml:space="preserve"> </w:t>
        </w:r>
        <w:r w:rsidR="004D3A15">
          <w:rPr>
            <w:rFonts w:ascii="Times New Roman" w:hAnsi="Times New Roman" w:cs="Times New Roman"/>
            <w:color w:val="000000" w:themeColor="text1"/>
            <w:sz w:val="24"/>
            <w:szCs w:val="24"/>
          </w:rPr>
          <w:t>n</w:t>
        </w:r>
        <w:r w:rsidR="004D3A15" w:rsidRPr="004D3A15">
          <w:rPr>
            <w:rFonts w:ascii="Times New Roman" w:hAnsi="Times New Roman" w:cs="Times New Roman"/>
            <w:color w:val="000000" w:themeColor="text1"/>
            <w:sz w:val="24"/>
            <w:szCs w:val="24"/>
            <w:rPrChange w:id="3284" w:author="EliseSchramkowski" w:date="2021-08-22T17:59:00Z">
              <w:rPr/>
            </w:rPrChange>
          </w:rPr>
          <w:t>o evidence of publication bias</w:t>
        </w:r>
      </w:ins>
      <w:ins w:id="3285" w:author="EliseSchramkowski" w:date="2021-09-06T17:07:00Z">
        <w:r w:rsidR="00CD54DF">
          <w:rPr>
            <w:rFonts w:ascii="Times New Roman" w:hAnsi="Times New Roman" w:cs="Times New Roman"/>
            <w:color w:val="000000" w:themeColor="text1"/>
            <w:sz w:val="24"/>
            <w:szCs w:val="24"/>
          </w:rPr>
          <w:t>/</w:t>
        </w:r>
      </w:ins>
      <w:ins w:id="3286" w:author="EliseSchramkowski" w:date="2021-08-22T17:59:00Z">
        <w:r w:rsidR="004D3A15" w:rsidRPr="00CD54DF">
          <w:rPr>
            <w:rFonts w:ascii="Times New Roman" w:hAnsi="Times New Roman" w:cs="Times New Roman"/>
            <w:i/>
            <w:iCs/>
            <w:color w:val="000000" w:themeColor="text1"/>
            <w:sz w:val="24"/>
            <w:szCs w:val="24"/>
            <w:rPrChange w:id="3287" w:author="EliseSchramkowski" w:date="2021-09-06T17:07:00Z">
              <w:rPr/>
            </w:rPrChange>
          </w:rPr>
          <w:t>p</w:t>
        </w:r>
        <w:r w:rsidR="004D3A15" w:rsidRPr="004D3A15">
          <w:rPr>
            <w:rFonts w:ascii="Times New Roman" w:hAnsi="Times New Roman" w:cs="Times New Roman"/>
            <w:color w:val="000000" w:themeColor="text1"/>
            <w:sz w:val="24"/>
            <w:szCs w:val="24"/>
            <w:rPrChange w:id="3288" w:author="EliseSchramkowski" w:date="2021-08-22T17:59:00Z">
              <w:rPr/>
            </w:rPrChange>
          </w:rPr>
          <w:t>-hacking was found.</w:t>
        </w:r>
      </w:ins>
      <w:del w:id="3289" w:author="EliseSchramkowski" w:date="2021-08-22T17:59:00Z">
        <w:r w:rsidDel="004D3A15">
          <w:rPr>
            <w:rFonts w:ascii="Times New Roman" w:hAnsi="Times New Roman" w:cs="Times New Roman"/>
            <w:color w:val="000000" w:themeColor="text1"/>
            <w:sz w:val="24"/>
            <w:szCs w:val="24"/>
          </w:rPr>
          <w:delText xml:space="preserve"> </w:delText>
        </w:r>
        <w:commentRangeStart w:id="3290"/>
        <w:r w:rsidDel="004D3A15">
          <w:rPr>
            <w:rFonts w:ascii="Times New Roman" w:hAnsi="Times New Roman" w:cs="Times New Roman"/>
            <w:color w:val="000000" w:themeColor="text1"/>
            <w:sz w:val="24"/>
            <w:szCs w:val="24"/>
          </w:rPr>
          <w:delText>publication bias was not found</w:delText>
        </w:r>
        <w:commentRangeEnd w:id="3290"/>
        <w:r w:rsidRPr="004D3A15" w:rsidDel="004D3A15">
          <w:rPr>
            <w:rFonts w:ascii="Times New Roman" w:hAnsi="Times New Roman" w:cs="Times New Roman"/>
            <w:color w:val="000000" w:themeColor="text1"/>
            <w:sz w:val="24"/>
            <w:szCs w:val="24"/>
            <w:rPrChange w:id="3291" w:author="EliseSchramkowski" w:date="2021-08-22T17:59:00Z">
              <w:rPr>
                <w:rStyle w:val="CommentReference"/>
              </w:rPr>
            </w:rPrChange>
          </w:rPr>
          <w:commentReference w:id="3290"/>
        </w:r>
        <w:r w:rsidDel="004D3A15">
          <w:rPr>
            <w:rFonts w:ascii="Times New Roman" w:hAnsi="Times New Roman" w:cs="Times New Roman"/>
            <w:color w:val="000000" w:themeColor="text1"/>
            <w:sz w:val="24"/>
            <w:szCs w:val="24"/>
          </w:rPr>
          <w:delText>.</w:delText>
        </w:r>
      </w:del>
      <w:r>
        <w:rPr>
          <w:rFonts w:ascii="Times New Roman" w:hAnsi="Times New Roman" w:cs="Times New Roman"/>
          <w:color w:val="000000" w:themeColor="text1"/>
          <w:sz w:val="24"/>
          <w:szCs w:val="24"/>
        </w:rPr>
        <w:t xml:space="preserve"> </w:t>
      </w:r>
      <w:ins w:id="3292" w:author="EliseSchramkowski" w:date="2021-11-01T10:26:00Z">
        <w:r w:rsidR="0027298B">
          <w:rPr>
            <w:rFonts w:ascii="Times New Roman" w:hAnsi="Times New Roman" w:cs="Times New Roman"/>
            <w:color w:val="000000" w:themeColor="text1"/>
            <w:sz w:val="24"/>
            <w:szCs w:val="24"/>
          </w:rPr>
          <w:t xml:space="preserve">This is in line with </w:t>
        </w:r>
      </w:ins>
      <w:ins w:id="3293" w:author="EliseSchramkowski" w:date="2021-11-02T10:07:00Z">
        <w:r w:rsidR="003F0D91">
          <w:rPr>
            <w:rFonts w:ascii="Times New Roman" w:hAnsi="Times New Roman" w:cs="Times New Roman"/>
            <w:color w:val="000000" w:themeColor="text1"/>
            <w:sz w:val="24"/>
            <w:szCs w:val="24"/>
          </w:rPr>
          <w:t xml:space="preserve">the findings of </w:t>
        </w:r>
      </w:ins>
      <w:proofErr w:type="spellStart"/>
      <w:ins w:id="3294" w:author="EliseSchramkowski" w:date="2021-11-01T10:26:00Z">
        <w:r w:rsidR="0027298B">
          <w:rPr>
            <w:rFonts w:ascii="Times New Roman" w:hAnsi="Times New Roman" w:cs="Times New Roman"/>
            <w:color w:val="000000" w:themeColor="text1"/>
            <w:sz w:val="24"/>
            <w:szCs w:val="24"/>
          </w:rPr>
          <w:t>Lakens</w:t>
        </w:r>
      </w:ins>
      <w:proofErr w:type="spellEnd"/>
      <w:ins w:id="3295" w:author="EliseSchramkowski" w:date="2021-11-01T13:47:00Z">
        <w:r w:rsidR="00B65290">
          <w:rPr>
            <w:rFonts w:ascii="Times New Roman" w:hAnsi="Times New Roman" w:cs="Times New Roman"/>
            <w:color w:val="000000" w:themeColor="text1"/>
            <w:sz w:val="24"/>
            <w:szCs w:val="24"/>
          </w:rPr>
          <w:t>’</w:t>
        </w:r>
      </w:ins>
      <w:ins w:id="3296" w:author="EliseSchramkowski" w:date="2021-11-01T10:26:00Z">
        <w:r w:rsidR="0027298B">
          <w:rPr>
            <w:rFonts w:ascii="Times New Roman" w:hAnsi="Times New Roman" w:cs="Times New Roman"/>
            <w:color w:val="000000" w:themeColor="text1"/>
            <w:sz w:val="24"/>
            <w:szCs w:val="24"/>
          </w:rPr>
          <w:t xml:space="preserve"> (2015b)</w:t>
        </w:r>
      </w:ins>
      <w:ins w:id="3297" w:author="EliseSchramkowski" w:date="2021-11-02T10:07:00Z">
        <w:r w:rsidR="003F0D91">
          <w:rPr>
            <w:rFonts w:ascii="Times New Roman" w:hAnsi="Times New Roman" w:cs="Times New Roman"/>
            <w:color w:val="000000" w:themeColor="text1"/>
            <w:sz w:val="24"/>
            <w:szCs w:val="24"/>
          </w:rPr>
          <w:t xml:space="preserve">, who did not find evidence of publication bias in psychology when reevaluating </w:t>
        </w:r>
        <w:proofErr w:type="spellStart"/>
        <w:r w:rsidR="003F0D91">
          <w:rPr>
            <w:rFonts w:ascii="Times New Roman" w:hAnsi="Times New Roman" w:cs="Times New Roman"/>
            <w:color w:val="000000" w:themeColor="text1"/>
            <w:sz w:val="24"/>
            <w:szCs w:val="24"/>
          </w:rPr>
          <w:t>Masicampo</w:t>
        </w:r>
        <w:proofErr w:type="spellEnd"/>
        <w:r w:rsidR="003F0D91">
          <w:rPr>
            <w:rFonts w:ascii="Times New Roman" w:hAnsi="Times New Roman" w:cs="Times New Roman"/>
            <w:color w:val="000000" w:themeColor="text1"/>
            <w:sz w:val="24"/>
            <w:szCs w:val="24"/>
          </w:rPr>
          <w:t xml:space="preserve"> &amp; </w:t>
        </w:r>
        <w:proofErr w:type="spellStart"/>
        <w:r w:rsidR="003F0D91">
          <w:rPr>
            <w:rFonts w:ascii="Times New Roman" w:hAnsi="Times New Roman" w:cs="Times New Roman"/>
            <w:color w:val="000000" w:themeColor="text1"/>
            <w:sz w:val="24"/>
            <w:szCs w:val="24"/>
          </w:rPr>
          <w:t>Lalande</w:t>
        </w:r>
        <w:proofErr w:type="spellEnd"/>
        <w:r w:rsidR="003F0D91">
          <w:rPr>
            <w:rFonts w:ascii="Times New Roman" w:hAnsi="Times New Roman" w:cs="Times New Roman"/>
            <w:color w:val="000000" w:themeColor="text1"/>
            <w:sz w:val="24"/>
            <w:szCs w:val="24"/>
          </w:rPr>
          <w:t xml:space="preserve"> (2012)</w:t>
        </w:r>
      </w:ins>
      <w:ins w:id="3298" w:author="EliseSchramkowski" w:date="2021-11-01T10:28:00Z">
        <w:r w:rsidR="00222D19">
          <w:rPr>
            <w:rFonts w:ascii="Times New Roman" w:hAnsi="Times New Roman" w:cs="Times New Roman"/>
            <w:color w:val="000000" w:themeColor="text1"/>
            <w:sz w:val="24"/>
            <w:szCs w:val="24"/>
          </w:rPr>
          <w:t>.</w:t>
        </w:r>
      </w:ins>
      <w:ins w:id="3299" w:author="EliseSchramkowski" w:date="2021-11-01T10:26:00Z">
        <w:r w:rsidR="00222D19">
          <w:rPr>
            <w:rFonts w:ascii="Times New Roman" w:hAnsi="Times New Roman" w:cs="Times New Roman"/>
            <w:color w:val="000000" w:themeColor="text1"/>
            <w:sz w:val="24"/>
            <w:szCs w:val="24"/>
          </w:rPr>
          <w:t xml:space="preserve"> </w:t>
        </w:r>
      </w:ins>
      <w:r>
        <w:rPr>
          <w:rFonts w:ascii="Times New Roman" w:hAnsi="Times New Roman" w:cs="Times New Roman"/>
          <w:color w:val="000000" w:themeColor="text1"/>
          <w:sz w:val="24"/>
          <w:szCs w:val="24"/>
        </w:rPr>
        <w:t xml:space="preserve">Furthermore, </w:t>
      </w:r>
      <w:del w:id="3300" w:author="EliseSchramkowski" w:date="2021-08-22T17:58:00Z">
        <w:r w:rsidDel="00315BDD">
          <w:rPr>
            <w:rFonts w:ascii="Times New Roman" w:hAnsi="Times New Roman" w:cs="Times New Roman"/>
            <w:color w:val="000000" w:themeColor="text1"/>
            <w:sz w:val="24"/>
            <w:szCs w:val="24"/>
          </w:rPr>
          <w:delText>clear evidence of publication bias was not found when splitting automatically retrieved p-values by relation to explicitly stated hypotheses. W</w:delText>
        </w:r>
      </w:del>
      <w:ins w:id="3301" w:author="EliseSchramkowski" w:date="2021-08-22T17:58:00Z">
        <w:r w:rsidR="00315BDD">
          <w:rPr>
            <w:rFonts w:ascii="Times New Roman" w:hAnsi="Times New Roman" w:cs="Times New Roman"/>
            <w:color w:val="000000" w:themeColor="text1"/>
            <w:sz w:val="24"/>
            <w:szCs w:val="24"/>
          </w:rPr>
          <w:t>w</w:t>
        </w:r>
      </w:ins>
      <w:r>
        <w:rPr>
          <w:rFonts w:ascii="Times New Roman" w:hAnsi="Times New Roman" w:cs="Times New Roman"/>
          <w:color w:val="000000" w:themeColor="text1"/>
          <w:sz w:val="24"/>
          <w:szCs w:val="24"/>
        </w:rPr>
        <w:t xml:space="preserve">hen testing H3, no evidence of a difference in publication bias </w:t>
      </w:r>
      <w:r>
        <w:rPr>
          <w:rFonts w:ascii="Times New Roman" w:hAnsi="Times New Roman" w:cs="Times New Roman"/>
          <w:color w:val="000000" w:themeColor="text1"/>
          <w:sz w:val="24"/>
          <w:szCs w:val="24"/>
        </w:rPr>
        <w:lastRenderedPageBreak/>
        <w:t>between results of explicitly stated hypotheses and results not related to explicitly stated hypotheses was found</w:t>
      </w:r>
      <w:del w:id="3302" w:author="EliseSchramkowski" w:date="2021-09-09T09:55:00Z">
        <w:r w:rsidDel="00F854B2">
          <w:rPr>
            <w:rFonts w:ascii="Times New Roman" w:hAnsi="Times New Roman" w:cs="Times New Roman"/>
            <w:color w:val="000000" w:themeColor="text1"/>
            <w:sz w:val="24"/>
            <w:szCs w:val="24"/>
          </w:rPr>
          <w:delText xml:space="preserve"> </w:delText>
        </w:r>
      </w:del>
      <w:del w:id="3303" w:author="EliseSchramkowski" w:date="2021-09-08T16:56:00Z">
        <w:r w:rsidDel="00241F95">
          <w:rPr>
            <w:rFonts w:ascii="Times New Roman" w:hAnsi="Times New Roman" w:cs="Times New Roman"/>
            <w:color w:val="000000" w:themeColor="text1"/>
            <w:sz w:val="24"/>
            <w:szCs w:val="24"/>
          </w:rPr>
          <w:delText xml:space="preserve">for </w:delText>
        </w:r>
      </w:del>
      <w:del w:id="3304" w:author="EliseSchramkowski" w:date="2021-09-07T10:38:00Z">
        <w:r w:rsidDel="00753394">
          <w:rPr>
            <w:rFonts w:ascii="Times New Roman" w:hAnsi="Times New Roman" w:cs="Times New Roman"/>
            <w:color w:val="000000" w:themeColor="text1"/>
            <w:sz w:val="24"/>
            <w:szCs w:val="24"/>
          </w:rPr>
          <w:delText xml:space="preserve">automatically retrieved reported </w:delText>
        </w:r>
      </w:del>
      <w:del w:id="3305" w:author="EliseSchramkowski" w:date="2021-09-04T15:28:00Z">
        <w:r w:rsidRPr="00753394" w:rsidDel="00D96361">
          <w:rPr>
            <w:rFonts w:ascii="Times New Roman" w:hAnsi="Times New Roman" w:cs="Times New Roman"/>
            <w:i/>
            <w:iCs/>
            <w:color w:val="000000" w:themeColor="text1"/>
            <w:sz w:val="24"/>
            <w:szCs w:val="24"/>
            <w:rPrChange w:id="3306" w:author="EliseSchramkowski" w:date="2021-09-07T10:37:00Z">
              <w:rPr>
                <w:rFonts w:ascii="Times New Roman" w:hAnsi="Times New Roman" w:cs="Times New Roman"/>
                <w:color w:val="000000" w:themeColor="text1"/>
                <w:sz w:val="24"/>
                <w:szCs w:val="24"/>
              </w:rPr>
            </w:rPrChange>
          </w:rPr>
          <w:delText>p-value</w:delText>
        </w:r>
      </w:del>
      <w:del w:id="3307" w:author="EliseSchramkowski" w:date="2021-09-08T16:56:00Z">
        <w:r w:rsidDel="00241F95">
          <w:rPr>
            <w:rFonts w:ascii="Times New Roman" w:hAnsi="Times New Roman" w:cs="Times New Roman"/>
            <w:color w:val="000000" w:themeColor="text1"/>
            <w:sz w:val="24"/>
            <w:szCs w:val="24"/>
          </w:rPr>
          <w:delText>s</w:delText>
        </w:r>
      </w:del>
      <w:r>
        <w:rPr>
          <w:rFonts w:ascii="Times New Roman" w:hAnsi="Times New Roman" w:cs="Times New Roman"/>
          <w:color w:val="000000" w:themeColor="text1"/>
          <w:sz w:val="24"/>
          <w:szCs w:val="24"/>
        </w:rPr>
        <w:t>.</w:t>
      </w:r>
      <w:del w:id="3308" w:author="EliseSchramkowski" w:date="2021-10-29T16:31:00Z">
        <w:r w:rsidDel="00EF3C63">
          <w:rPr>
            <w:rFonts w:ascii="Times New Roman" w:hAnsi="Times New Roman" w:cs="Times New Roman"/>
            <w:color w:val="000000" w:themeColor="text1"/>
            <w:sz w:val="24"/>
            <w:szCs w:val="24"/>
          </w:rPr>
          <w:delText xml:space="preserve"> </w:delText>
        </w:r>
      </w:del>
      <w:r>
        <w:rPr>
          <w:rFonts w:ascii="Times New Roman" w:hAnsi="Times New Roman" w:cs="Times New Roman"/>
          <w:color w:val="000000" w:themeColor="text1"/>
          <w:sz w:val="24"/>
          <w:szCs w:val="24"/>
        </w:rPr>
        <w:t xml:space="preserve"> </w:t>
      </w:r>
      <w:commentRangeStart w:id="3309"/>
      <w:del w:id="3310" w:author="EliseSchramkowski" w:date="2021-09-07T13:39:00Z">
        <w:r w:rsidRPr="004D3A15" w:rsidDel="00212207">
          <w:rPr>
            <w:rFonts w:ascii="Times New Roman" w:hAnsi="Times New Roman" w:cs="Times New Roman"/>
            <w:color w:val="7030A0"/>
            <w:sz w:val="24"/>
            <w:szCs w:val="24"/>
            <w:rPrChange w:id="3311" w:author="EliseSchramkowski" w:date="2021-08-22T18:00:00Z">
              <w:rPr>
                <w:rFonts w:ascii="Times New Roman" w:hAnsi="Times New Roman" w:cs="Times New Roman"/>
                <w:color w:val="000000" w:themeColor="text1"/>
                <w:sz w:val="24"/>
                <w:szCs w:val="24"/>
              </w:rPr>
            </w:rPrChange>
          </w:rPr>
          <w:delText xml:space="preserve">Most individual years and journals had few automatically retrieved </w:delText>
        </w:r>
        <w:r w:rsidRPr="004D3A15" w:rsidDel="00212207">
          <w:rPr>
            <w:rFonts w:ascii="Times New Roman" w:hAnsi="Times New Roman" w:cs="Times New Roman"/>
            <w:i/>
            <w:iCs/>
            <w:color w:val="7030A0"/>
            <w:sz w:val="24"/>
            <w:szCs w:val="24"/>
            <w:rPrChange w:id="3312" w:author="EliseSchramkowski" w:date="2021-08-22T18:00:00Z">
              <w:rPr>
                <w:rFonts w:ascii="Times New Roman" w:hAnsi="Times New Roman" w:cs="Times New Roman"/>
                <w:i/>
                <w:iCs/>
                <w:color w:val="000000" w:themeColor="text1"/>
                <w:sz w:val="24"/>
                <w:szCs w:val="24"/>
              </w:rPr>
            </w:rPrChange>
          </w:rPr>
          <w:delText>p</w:delText>
        </w:r>
        <w:r w:rsidRPr="004D3A15" w:rsidDel="00212207">
          <w:rPr>
            <w:rFonts w:ascii="Times New Roman" w:hAnsi="Times New Roman" w:cs="Times New Roman"/>
            <w:color w:val="7030A0"/>
            <w:sz w:val="24"/>
            <w:szCs w:val="24"/>
            <w:rPrChange w:id="3313" w:author="EliseSchramkowski" w:date="2021-08-22T18:00:00Z">
              <w:rPr>
                <w:rFonts w:ascii="Times New Roman" w:hAnsi="Times New Roman" w:cs="Times New Roman"/>
                <w:color w:val="000000" w:themeColor="text1"/>
                <w:sz w:val="24"/>
                <w:szCs w:val="24"/>
              </w:rPr>
            </w:rPrChange>
          </w:rPr>
          <w:delText>-values, making it impossible to draw conclusions on them regarding publication bias</w:delText>
        </w:r>
        <w:commentRangeEnd w:id="3309"/>
        <w:r w:rsidRPr="004D3A15" w:rsidDel="00212207">
          <w:rPr>
            <w:rStyle w:val="CommentReference"/>
            <w:color w:val="7030A0"/>
            <w:rPrChange w:id="3314" w:author="EliseSchramkowski" w:date="2021-08-22T18:00:00Z">
              <w:rPr>
                <w:rStyle w:val="CommentReference"/>
              </w:rPr>
            </w:rPrChange>
          </w:rPr>
          <w:commentReference w:id="3309"/>
        </w:r>
        <w:r w:rsidRPr="004D3A15" w:rsidDel="00212207">
          <w:rPr>
            <w:rFonts w:ascii="Times New Roman" w:hAnsi="Times New Roman" w:cs="Times New Roman"/>
            <w:color w:val="7030A0"/>
            <w:sz w:val="24"/>
            <w:szCs w:val="24"/>
            <w:rPrChange w:id="3315" w:author="EliseSchramkowski" w:date="2021-08-22T18:00:00Z">
              <w:rPr>
                <w:rFonts w:ascii="Times New Roman" w:hAnsi="Times New Roman" w:cs="Times New Roman"/>
                <w:color w:val="000000" w:themeColor="text1"/>
                <w:sz w:val="24"/>
                <w:szCs w:val="24"/>
              </w:rPr>
            </w:rPrChange>
          </w:rPr>
          <w:delText xml:space="preserve">. </w:delText>
        </w:r>
      </w:del>
      <w:r>
        <w:rPr>
          <w:rFonts w:ascii="Times New Roman" w:hAnsi="Times New Roman" w:cs="Times New Roman"/>
          <w:color w:val="000000" w:themeColor="text1"/>
          <w:sz w:val="24"/>
          <w:szCs w:val="24"/>
        </w:rPr>
        <w:t xml:space="preserve">Few </w:t>
      </w:r>
      <w:ins w:id="3316" w:author="EliseSchramkowski" w:date="2021-09-06T13:17:00Z">
        <w:r w:rsidR="00170271">
          <w:rPr>
            <w:rFonts w:ascii="Times New Roman" w:hAnsi="Times New Roman" w:cs="Times New Roman"/>
            <w:i/>
            <w:iCs/>
            <w:color w:val="000000" w:themeColor="text1"/>
            <w:sz w:val="24"/>
            <w:szCs w:val="24"/>
          </w:rPr>
          <w:t>p</w:t>
        </w:r>
        <w:r w:rsidR="00170271">
          <w:rPr>
            <w:rFonts w:ascii="Times New Roman" w:hAnsi="Times New Roman" w:cs="Times New Roman"/>
            <w:color w:val="000000" w:themeColor="text1"/>
            <w:sz w:val="24"/>
            <w:szCs w:val="24"/>
          </w:rPr>
          <w:t>-values</w:t>
        </w:r>
      </w:ins>
      <w:ins w:id="3317" w:author="EliseSchramkowski" w:date="2021-11-02T10:09:00Z">
        <w:r w:rsidR="00651332">
          <w:rPr>
            <w:rFonts w:ascii="Times New Roman" w:hAnsi="Times New Roman" w:cs="Times New Roman"/>
            <w:color w:val="000000" w:themeColor="text1"/>
            <w:sz w:val="24"/>
            <w:szCs w:val="24"/>
          </w:rPr>
          <w:t xml:space="preserve"> related to explicitly stated hypotheses</w:t>
        </w:r>
      </w:ins>
      <w:ins w:id="3318" w:author="EliseSchramkowski" w:date="2021-09-06T13:17:00Z">
        <w:r w:rsidR="00170271">
          <w:rPr>
            <w:rFonts w:ascii="Times New Roman" w:hAnsi="Times New Roman" w:cs="Times New Roman"/>
            <w:color w:val="000000" w:themeColor="text1"/>
            <w:sz w:val="24"/>
            <w:szCs w:val="24"/>
          </w:rPr>
          <w:t xml:space="preserve"> in the </w:t>
        </w:r>
        <w:proofErr w:type="spellStart"/>
        <w:r w:rsidR="00170271">
          <w:rPr>
            <w:rFonts w:ascii="Times New Roman" w:hAnsi="Times New Roman" w:cs="Times New Roman"/>
            <w:color w:val="000000" w:themeColor="text1"/>
            <w:sz w:val="24"/>
            <w:szCs w:val="24"/>
          </w:rPr>
          <w:t>binwidths</w:t>
        </w:r>
        <w:proofErr w:type="spellEnd"/>
        <w:r w:rsidR="00170271">
          <w:rPr>
            <w:rFonts w:ascii="Times New Roman" w:hAnsi="Times New Roman" w:cs="Times New Roman"/>
            <w:color w:val="000000" w:themeColor="text1"/>
            <w:sz w:val="24"/>
            <w:szCs w:val="24"/>
          </w:rPr>
          <w:t xml:space="preserve"> relevant for studying publication bias </w:t>
        </w:r>
      </w:ins>
      <w:del w:id="3319" w:author="EliseSchramkowski" w:date="2021-09-06T13:17:00Z">
        <w:r w:rsidDel="00170271">
          <w:rPr>
            <w:rFonts w:ascii="Times New Roman" w:hAnsi="Times New Roman" w:cs="Times New Roman"/>
            <w:i/>
            <w:iCs/>
            <w:color w:val="000000" w:themeColor="text1"/>
            <w:sz w:val="24"/>
            <w:szCs w:val="24"/>
          </w:rPr>
          <w:delText>p</w:delText>
        </w:r>
        <w:r w:rsidDel="00170271">
          <w:rPr>
            <w:rFonts w:ascii="Times New Roman" w:hAnsi="Times New Roman" w:cs="Times New Roman"/>
            <w:color w:val="000000" w:themeColor="text1"/>
            <w:sz w:val="24"/>
            <w:szCs w:val="24"/>
          </w:rPr>
          <w:delText>-</w:delText>
        </w:r>
        <w:commentRangeStart w:id="3320"/>
        <w:r w:rsidDel="00170271">
          <w:rPr>
            <w:rFonts w:ascii="Times New Roman" w:hAnsi="Times New Roman" w:cs="Times New Roman"/>
            <w:color w:val="000000" w:themeColor="text1"/>
            <w:sz w:val="24"/>
            <w:szCs w:val="24"/>
          </w:rPr>
          <w:delText>values</w:delText>
        </w:r>
        <w:commentRangeEnd w:id="3320"/>
        <w:r w:rsidDel="00170271">
          <w:rPr>
            <w:rStyle w:val="CommentReference"/>
          </w:rPr>
          <w:commentReference w:id="3320"/>
        </w:r>
        <w:r w:rsidDel="00170271">
          <w:rPr>
            <w:rFonts w:ascii="Times New Roman" w:hAnsi="Times New Roman" w:cs="Times New Roman"/>
            <w:color w:val="000000" w:themeColor="text1"/>
            <w:sz w:val="24"/>
            <w:szCs w:val="24"/>
          </w:rPr>
          <w:delText xml:space="preserve"> </w:delText>
        </w:r>
      </w:del>
      <w:r>
        <w:rPr>
          <w:rFonts w:ascii="Times New Roman" w:hAnsi="Times New Roman" w:cs="Times New Roman"/>
          <w:color w:val="000000" w:themeColor="text1"/>
          <w:sz w:val="24"/>
          <w:szCs w:val="24"/>
        </w:rPr>
        <w:t>were</w:t>
      </w:r>
      <w:ins w:id="3321" w:author="EliseSchramkowski" w:date="2021-11-02T10:08:00Z">
        <w:r w:rsidR="00651332">
          <w:rPr>
            <w:rFonts w:ascii="Times New Roman" w:hAnsi="Times New Roman" w:cs="Times New Roman"/>
            <w:color w:val="000000" w:themeColor="text1"/>
            <w:sz w:val="24"/>
            <w:szCs w:val="24"/>
          </w:rPr>
          <w:t xml:space="preserve"> present in ‘</w:t>
        </w:r>
        <w:proofErr w:type="spellStart"/>
        <w:r w:rsidR="00651332">
          <w:rPr>
            <w:rFonts w:ascii="Times New Roman" w:hAnsi="Times New Roman" w:cs="Times New Roman"/>
            <w:i/>
            <w:iCs/>
            <w:color w:val="000000" w:themeColor="text1"/>
            <w:sz w:val="24"/>
            <w:szCs w:val="24"/>
          </w:rPr>
          <w:t>Hyp</w:t>
        </w:r>
        <w:proofErr w:type="spellEnd"/>
        <w:r w:rsidR="00651332">
          <w:rPr>
            <w:rFonts w:ascii="Times New Roman" w:hAnsi="Times New Roman" w:cs="Times New Roman"/>
            <w:color w:val="000000" w:themeColor="text1"/>
            <w:sz w:val="24"/>
            <w:szCs w:val="24"/>
          </w:rPr>
          <w:t>’</w:t>
        </w:r>
        <w:r w:rsidR="00651332">
          <w:rPr>
            <w:rFonts w:ascii="Times New Roman" w:hAnsi="Times New Roman" w:cs="Times New Roman"/>
            <w:i/>
            <w:iCs/>
            <w:color w:val="000000" w:themeColor="text1"/>
            <w:sz w:val="24"/>
            <w:szCs w:val="24"/>
          </w:rPr>
          <w:t xml:space="preserve"> </w:t>
        </w:r>
      </w:ins>
      <w:del w:id="3322" w:author="EliseSchramkowski" w:date="2021-11-02T10:08:00Z">
        <w:r w:rsidDel="00651332">
          <w:rPr>
            <w:rFonts w:ascii="Times New Roman" w:hAnsi="Times New Roman" w:cs="Times New Roman"/>
            <w:color w:val="000000" w:themeColor="text1"/>
            <w:sz w:val="24"/>
            <w:szCs w:val="24"/>
          </w:rPr>
          <w:delText xml:space="preserve"> manually retrieved</w:delText>
        </w:r>
      </w:del>
      <w:del w:id="3323" w:author="EliseSchramkowski" w:date="2021-09-06T13:15:00Z">
        <w:r w:rsidDel="007221D1">
          <w:rPr>
            <w:rFonts w:ascii="Times New Roman" w:hAnsi="Times New Roman" w:cs="Times New Roman"/>
            <w:color w:val="000000" w:themeColor="text1"/>
            <w:sz w:val="24"/>
            <w:szCs w:val="24"/>
          </w:rPr>
          <w:delText xml:space="preserve"> for both binwidths</w:delText>
        </w:r>
      </w:del>
      <w:del w:id="3324" w:author="EliseSchramkowski" w:date="2021-09-06T13:17:00Z">
        <w:r w:rsidDel="00170271">
          <w:rPr>
            <w:rFonts w:ascii="Times New Roman" w:hAnsi="Times New Roman" w:cs="Times New Roman"/>
            <w:color w:val="000000" w:themeColor="text1"/>
            <w:sz w:val="24"/>
            <w:szCs w:val="24"/>
          </w:rPr>
          <w:delText xml:space="preserve">, making it impossible to draw conclusions on publication bias using these data. </w:delText>
        </w:r>
      </w:del>
      <w:ins w:id="3325" w:author="EliseSchramkowski" w:date="2021-09-06T13:16:00Z">
        <w:r w:rsidR="00170271">
          <w:rPr>
            <w:rFonts w:ascii="Times New Roman" w:hAnsi="Times New Roman" w:cs="Times New Roman"/>
            <w:color w:val="000000" w:themeColor="text1"/>
            <w:sz w:val="24"/>
            <w:szCs w:val="24"/>
          </w:rPr>
          <w:t xml:space="preserve">(14 for </w:t>
        </w:r>
        <w:proofErr w:type="spellStart"/>
        <w:r w:rsidR="00170271">
          <w:rPr>
            <w:rFonts w:ascii="Times New Roman" w:hAnsi="Times New Roman" w:cs="Times New Roman"/>
            <w:color w:val="000000" w:themeColor="text1"/>
            <w:sz w:val="24"/>
            <w:szCs w:val="24"/>
          </w:rPr>
          <w:t>binwith</w:t>
        </w:r>
        <w:proofErr w:type="spellEnd"/>
        <w:r w:rsidR="00170271">
          <w:rPr>
            <w:rFonts w:ascii="Times New Roman" w:hAnsi="Times New Roman" w:cs="Times New Roman"/>
            <w:color w:val="000000" w:themeColor="text1"/>
            <w:sz w:val="24"/>
            <w:szCs w:val="24"/>
          </w:rPr>
          <w:t xml:space="preserve"> .01 and 26 for </w:t>
        </w:r>
        <w:proofErr w:type="spellStart"/>
        <w:r w:rsidR="00170271">
          <w:rPr>
            <w:rFonts w:ascii="Times New Roman" w:hAnsi="Times New Roman" w:cs="Times New Roman"/>
            <w:color w:val="000000" w:themeColor="text1"/>
            <w:sz w:val="24"/>
            <w:szCs w:val="24"/>
          </w:rPr>
          <w:t>binwidth</w:t>
        </w:r>
        <w:proofErr w:type="spellEnd"/>
        <w:r w:rsidR="00170271">
          <w:rPr>
            <w:rFonts w:ascii="Times New Roman" w:hAnsi="Times New Roman" w:cs="Times New Roman"/>
            <w:color w:val="000000" w:themeColor="text1"/>
            <w:sz w:val="24"/>
            <w:szCs w:val="24"/>
          </w:rPr>
          <w:t xml:space="preserve"> .02)</w:t>
        </w:r>
      </w:ins>
      <w:ins w:id="3326" w:author="EliseSchramkowski" w:date="2021-09-06T13:20:00Z">
        <w:r w:rsidR="00401ED0">
          <w:rPr>
            <w:rFonts w:ascii="Times New Roman" w:hAnsi="Times New Roman" w:cs="Times New Roman"/>
            <w:color w:val="000000" w:themeColor="text1"/>
            <w:sz w:val="24"/>
            <w:szCs w:val="24"/>
          </w:rPr>
          <w:t>.</w:t>
        </w:r>
      </w:ins>
      <w:ins w:id="3327" w:author="EliseSchramkowski" w:date="2021-09-07T13:41:00Z">
        <w:r w:rsidR="00212207">
          <w:rPr>
            <w:rFonts w:ascii="Times New Roman" w:hAnsi="Times New Roman" w:cs="Times New Roman"/>
            <w:color w:val="000000" w:themeColor="text1"/>
            <w:sz w:val="24"/>
            <w:szCs w:val="24"/>
          </w:rPr>
          <w:t xml:space="preserve"> T</w:t>
        </w:r>
      </w:ins>
      <w:ins w:id="3328" w:author="EliseSchramkowski" w:date="2021-09-06T13:21:00Z">
        <w:r w:rsidR="00401ED0">
          <w:rPr>
            <w:rFonts w:ascii="Times New Roman" w:hAnsi="Times New Roman" w:cs="Times New Roman"/>
            <w:color w:val="000000" w:themeColor="text1"/>
            <w:sz w:val="24"/>
            <w:szCs w:val="24"/>
          </w:rPr>
          <w:t xml:space="preserve">his </w:t>
        </w:r>
        <w:r w:rsidR="005E2658">
          <w:rPr>
            <w:rFonts w:ascii="Times New Roman" w:hAnsi="Times New Roman" w:cs="Times New Roman"/>
            <w:color w:val="000000" w:themeColor="text1"/>
            <w:sz w:val="24"/>
            <w:szCs w:val="24"/>
          </w:rPr>
          <w:t>made</w:t>
        </w:r>
      </w:ins>
      <w:ins w:id="3329" w:author="EliseSchramkowski" w:date="2021-10-29T16:31:00Z">
        <w:r w:rsidR="001A4A23">
          <w:rPr>
            <w:rFonts w:ascii="Times New Roman" w:hAnsi="Times New Roman" w:cs="Times New Roman"/>
            <w:color w:val="000000" w:themeColor="text1"/>
            <w:sz w:val="24"/>
            <w:szCs w:val="24"/>
          </w:rPr>
          <w:t xml:space="preserve"> it impossible to</w:t>
        </w:r>
      </w:ins>
      <w:ins w:id="3330" w:author="EliseSchramkowski" w:date="2021-09-06T13:21:00Z">
        <w:r w:rsidR="005E2658">
          <w:rPr>
            <w:rFonts w:ascii="Times New Roman" w:hAnsi="Times New Roman" w:cs="Times New Roman"/>
            <w:color w:val="000000" w:themeColor="text1"/>
            <w:sz w:val="24"/>
            <w:szCs w:val="24"/>
          </w:rPr>
          <w:t xml:space="preserve"> </w:t>
        </w:r>
      </w:ins>
      <w:ins w:id="3331" w:author="EliseSchramkowski" w:date="2021-09-06T13:20:00Z">
        <w:r w:rsidR="00401ED0">
          <w:rPr>
            <w:rFonts w:ascii="Times New Roman" w:hAnsi="Times New Roman" w:cs="Times New Roman"/>
            <w:color w:val="000000" w:themeColor="text1"/>
            <w:sz w:val="24"/>
            <w:szCs w:val="24"/>
          </w:rPr>
          <w:t>replicat</w:t>
        </w:r>
      </w:ins>
      <w:ins w:id="3332" w:author="EliseSchramkowski" w:date="2021-10-29T16:32:00Z">
        <w:r w:rsidR="000F145B">
          <w:rPr>
            <w:rFonts w:ascii="Times New Roman" w:hAnsi="Times New Roman" w:cs="Times New Roman"/>
            <w:color w:val="000000" w:themeColor="text1"/>
            <w:sz w:val="24"/>
            <w:szCs w:val="24"/>
          </w:rPr>
          <w:t>e</w:t>
        </w:r>
      </w:ins>
      <w:ins w:id="3333" w:author="EliseSchramkowski" w:date="2021-09-06T13:20:00Z">
        <w:r w:rsidR="00401ED0">
          <w:rPr>
            <w:rFonts w:ascii="Times New Roman" w:hAnsi="Times New Roman" w:cs="Times New Roman"/>
            <w:color w:val="000000" w:themeColor="text1"/>
            <w:sz w:val="24"/>
            <w:szCs w:val="24"/>
          </w:rPr>
          <w:t xml:space="preserve"> Gerber and Malhotra’s (2008) finding that </w:t>
        </w:r>
      </w:ins>
      <w:ins w:id="3334" w:author="EliseSchramkowski" w:date="2021-09-07T13:42:00Z">
        <w:r w:rsidR="00212207">
          <w:rPr>
            <w:rFonts w:ascii="Times New Roman" w:hAnsi="Times New Roman" w:cs="Times New Roman"/>
            <w:sz w:val="24"/>
            <w:szCs w:val="24"/>
          </w:rPr>
          <w:t xml:space="preserve">there were 3.25 to 4 more </w:t>
        </w:r>
      </w:ins>
      <w:ins w:id="3335" w:author="EliseSchramkowski" w:date="2021-09-06T13:20:00Z">
        <w:r w:rsidR="00401ED0">
          <w:rPr>
            <w:rFonts w:ascii="Times New Roman" w:hAnsi="Times New Roman" w:cs="Times New Roman"/>
            <w:i/>
            <w:iCs/>
            <w:sz w:val="24"/>
            <w:szCs w:val="24"/>
          </w:rPr>
          <w:t>z</w:t>
        </w:r>
        <w:r w:rsidR="00401ED0">
          <w:rPr>
            <w:rFonts w:ascii="Times New Roman" w:hAnsi="Times New Roman" w:cs="Times New Roman"/>
            <w:sz w:val="24"/>
            <w:szCs w:val="24"/>
          </w:rPr>
          <w:t>-values</w:t>
        </w:r>
        <w:r w:rsidR="00401ED0">
          <w:rPr>
            <w:rFonts w:ascii="Times New Roman" w:hAnsi="Times New Roman" w:cs="Times New Roman"/>
            <w:i/>
            <w:iCs/>
            <w:sz w:val="24"/>
            <w:szCs w:val="24"/>
          </w:rPr>
          <w:t xml:space="preserve"> </w:t>
        </w:r>
        <w:r w:rsidR="00401ED0">
          <w:rPr>
            <w:rFonts w:ascii="Times New Roman" w:hAnsi="Times New Roman" w:cs="Times New Roman"/>
            <w:sz w:val="24"/>
            <w:szCs w:val="24"/>
          </w:rPr>
          <w:t xml:space="preserve">corresponding to the </w:t>
        </w:r>
        <w:r w:rsidR="00401ED0">
          <w:rPr>
            <w:rFonts w:ascii="Times New Roman" w:hAnsi="Times New Roman" w:cs="Times New Roman"/>
            <w:i/>
            <w:sz w:val="24"/>
            <w:szCs w:val="24"/>
          </w:rPr>
          <w:t>p</w:t>
        </w:r>
        <w:r w:rsidR="00401ED0">
          <w:rPr>
            <w:rFonts w:ascii="Times New Roman" w:hAnsi="Times New Roman" w:cs="Times New Roman"/>
            <w:sz w:val="24"/>
            <w:szCs w:val="24"/>
          </w:rPr>
          <w:t>-value interval (.04-.05] than</w:t>
        </w:r>
      </w:ins>
      <w:ins w:id="3336" w:author="EliseSchramkowski" w:date="2021-09-07T13:42:00Z">
        <w:r w:rsidR="00212207">
          <w:rPr>
            <w:rFonts w:ascii="Times New Roman" w:hAnsi="Times New Roman" w:cs="Times New Roman"/>
            <w:sz w:val="24"/>
            <w:szCs w:val="24"/>
          </w:rPr>
          <w:t xml:space="preserve"> </w:t>
        </w:r>
        <w:r w:rsidR="00212207">
          <w:rPr>
            <w:rFonts w:ascii="Times New Roman" w:hAnsi="Times New Roman" w:cs="Times New Roman"/>
            <w:i/>
            <w:iCs/>
            <w:sz w:val="24"/>
            <w:szCs w:val="24"/>
          </w:rPr>
          <w:t>z</w:t>
        </w:r>
        <w:r w:rsidR="00212207">
          <w:rPr>
            <w:rFonts w:ascii="Times New Roman" w:hAnsi="Times New Roman" w:cs="Times New Roman"/>
            <w:sz w:val="24"/>
            <w:szCs w:val="24"/>
          </w:rPr>
          <w:t xml:space="preserve">-values </w:t>
        </w:r>
      </w:ins>
      <w:ins w:id="3337" w:author="EliseSchramkowski" w:date="2021-09-06T13:20:00Z">
        <w:r w:rsidR="00401ED0">
          <w:rPr>
            <w:rFonts w:ascii="Times New Roman" w:hAnsi="Times New Roman" w:cs="Times New Roman"/>
            <w:sz w:val="24"/>
            <w:szCs w:val="24"/>
          </w:rPr>
          <w:t xml:space="preserve">corresponding to the </w:t>
        </w:r>
        <w:r w:rsidR="00401ED0">
          <w:rPr>
            <w:rFonts w:ascii="Times New Roman" w:hAnsi="Times New Roman" w:cs="Times New Roman"/>
            <w:i/>
            <w:sz w:val="24"/>
            <w:szCs w:val="24"/>
          </w:rPr>
          <w:t>p</w:t>
        </w:r>
        <w:r w:rsidR="00401ED0">
          <w:rPr>
            <w:rFonts w:ascii="Times New Roman" w:hAnsi="Times New Roman" w:cs="Times New Roman"/>
            <w:sz w:val="24"/>
            <w:szCs w:val="24"/>
          </w:rPr>
          <w:t>-value interval (.05-.06]</w:t>
        </w:r>
      </w:ins>
      <w:ins w:id="3338" w:author="EliseSchramkowski" w:date="2021-09-06T13:21:00Z">
        <w:r w:rsidR="005E2658">
          <w:rPr>
            <w:rFonts w:ascii="Times New Roman" w:hAnsi="Times New Roman" w:cs="Times New Roman"/>
            <w:sz w:val="24"/>
            <w:szCs w:val="24"/>
          </w:rPr>
          <w:t xml:space="preserve"> </w:t>
        </w:r>
      </w:ins>
      <w:ins w:id="3339" w:author="EliseSchramkowski" w:date="2021-09-09T09:55:00Z">
        <w:r w:rsidR="00F854B2">
          <w:rPr>
            <w:rFonts w:ascii="Times New Roman" w:hAnsi="Times New Roman" w:cs="Times New Roman"/>
            <w:sz w:val="24"/>
            <w:szCs w:val="24"/>
          </w:rPr>
          <w:t>in</w:t>
        </w:r>
      </w:ins>
      <w:ins w:id="3340" w:author="EliseSchramkowski" w:date="2021-09-09T09:56:00Z">
        <w:r w:rsidR="00F854B2">
          <w:rPr>
            <w:rFonts w:ascii="Times New Roman" w:hAnsi="Times New Roman" w:cs="Times New Roman"/>
            <w:sz w:val="24"/>
            <w:szCs w:val="24"/>
          </w:rPr>
          <w:t xml:space="preserve"> </w:t>
        </w:r>
        <w:r w:rsidR="00F854B2">
          <w:rPr>
            <w:rFonts w:ascii="Times New Roman" w:hAnsi="Times New Roman" w:cs="Times New Roman"/>
            <w:color w:val="000000" w:themeColor="text1"/>
            <w:sz w:val="24"/>
            <w:szCs w:val="24"/>
          </w:rPr>
          <w:t>‘</w:t>
        </w:r>
        <w:r w:rsidR="00F854B2" w:rsidRPr="00B33F58">
          <w:rPr>
            <w:rFonts w:ascii="Times New Roman" w:hAnsi="Times New Roman" w:cs="Times New Roman"/>
            <w:i/>
            <w:iCs/>
            <w:color w:val="000000" w:themeColor="text1"/>
            <w:sz w:val="24"/>
            <w:szCs w:val="24"/>
          </w:rPr>
          <w:t>ASR</w:t>
        </w:r>
        <w:r w:rsidR="00F854B2">
          <w:rPr>
            <w:rFonts w:ascii="Times New Roman" w:hAnsi="Times New Roman" w:cs="Times New Roman"/>
            <w:color w:val="000000" w:themeColor="text1"/>
            <w:sz w:val="24"/>
            <w:szCs w:val="24"/>
          </w:rPr>
          <w:t>’, ‘</w:t>
        </w:r>
        <w:r w:rsidR="00F854B2" w:rsidRPr="00D7311F">
          <w:rPr>
            <w:rFonts w:ascii="Times New Roman" w:hAnsi="Times New Roman" w:cs="Times New Roman"/>
            <w:i/>
            <w:iCs/>
            <w:color w:val="000000" w:themeColor="text1"/>
            <w:sz w:val="24"/>
            <w:szCs w:val="24"/>
          </w:rPr>
          <w:t>AJS</w:t>
        </w:r>
        <w:r w:rsidR="00F854B2">
          <w:rPr>
            <w:rFonts w:ascii="Times New Roman" w:hAnsi="Times New Roman" w:cs="Times New Roman"/>
            <w:color w:val="000000" w:themeColor="text1"/>
            <w:sz w:val="24"/>
            <w:szCs w:val="24"/>
          </w:rPr>
          <w:t>’, and ‘</w:t>
        </w:r>
        <w:r w:rsidR="00F854B2" w:rsidRPr="00D7311F">
          <w:rPr>
            <w:rFonts w:ascii="Times New Roman" w:hAnsi="Times New Roman" w:cs="Times New Roman"/>
            <w:i/>
            <w:iCs/>
            <w:color w:val="000000" w:themeColor="text1"/>
            <w:sz w:val="24"/>
            <w:szCs w:val="24"/>
          </w:rPr>
          <w:t>SQ</w:t>
        </w:r>
        <w:r w:rsidR="00F854B2">
          <w:rPr>
            <w:rFonts w:ascii="Times New Roman" w:hAnsi="Times New Roman" w:cs="Times New Roman"/>
            <w:color w:val="000000" w:themeColor="text1"/>
            <w:sz w:val="24"/>
            <w:szCs w:val="24"/>
          </w:rPr>
          <w:t>’</w:t>
        </w:r>
      </w:ins>
      <w:ins w:id="3341" w:author="EliseSchramkowski" w:date="2021-09-06T13:20:00Z">
        <w:r w:rsidR="00401ED0">
          <w:rPr>
            <w:rFonts w:ascii="Times New Roman" w:hAnsi="Times New Roman" w:cs="Times New Roman"/>
            <w:sz w:val="24"/>
            <w:szCs w:val="24"/>
          </w:rPr>
          <w:t>.</w:t>
        </w:r>
      </w:ins>
      <w:ins w:id="3342" w:author="EliseSchramkowski" w:date="2021-09-06T13:18:00Z">
        <w:r w:rsidR="00170271">
          <w:rPr>
            <w:rFonts w:ascii="Times New Roman" w:hAnsi="Times New Roman" w:cs="Times New Roman"/>
            <w:color w:val="000000" w:themeColor="text1"/>
            <w:sz w:val="24"/>
            <w:szCs w:val="24"/>
          </w:rPr>
          <w:t xml:space="preserve"> </w:t>
        </w:r>
      </w:ins>
      <w:ins w:id="3343" w:author="EliseSchramkowski" w:date="2021-09-07T13:43:00Z">
        <w:r w:rsidR="00212207">
          <w:rPr>
            <w:rFonts w:ascii="Times New Roman" w:hAnsi="Times New Roman" w:cs="Times New Roman"/>
            <w:color w:val="000000" w:themeColor="text1"/>
            <w:sz w:val="24"/>
            <w:szCs w:val="24"/>
          </w:rPr>
          <w:t>Although Gerber and Malhotra (2008)</w:t>
        </w:r>
      </w:ins>
      <w:ins w:id="3344" w:author="EliseSchramkowski" w:date="2021-10-30T13:59:00Z">
        <w:r w:rsidR="00C815DB">
          <w:rPr>
            <w:rFonts w:ascii="Times New Roman" w:hAnsi="Times New Roman" w:cs="Times New Roman"/>
            <w:color w:val="000000" w:themeColor="text1"/>
            <w:sz w:val="24"/>
            <w:szCs w:val="24"/>
          </w:rPr>
          <w:t>’s data set contained</w:t>
        </w:r>
      </w:ins>
      <w:ins w:id="3345" w:author="EliseSchramkowski" w:date="2021-09-07T13:43:00Z">
        <w:r w:rsidR="00212207">
          <w:rPr>
            <w:rFonts w:ascii="Times New Roman" w:hAnsi="Times New Roman" w:cs="Times New Roman"/>
            <w:color w:val="000000" w:themeColor="text1"/>
            <w:sz w:val="24"/>
            <w:szCs w:val="24"/>
          </w:rPr>
          <w:t xml:space="preserve"> only 46 articles </w:t>
        </w:r>
      </w:ins>
      <w:ins w:id="3346" w:author="EliseSchramkowski" w:date="2021-09-07T13:44:00Z">
        <w:r w:rsidR="00212207">
          <w:rPr>
            <w:rFonts w:ascii="Times New Roman" w:hAnsi="Times New Roman" w:cs="Times New Roman"/>
            <w:color w:val="000000" w:themeColor="text1"/>
            <w:sz w:val="24"/>
            <w:szCs w:val="24"/>
          </w:rPr>
          <w:t>and</w:t>
        </w:r>
      </w:ins>
      <w:ins w:id="3347" w:author="EliseSchramkowski" w:date="2021-09-07T13:43:00Z">
        <w:r w:rsidR="00212207">
          <w:rPr>
            <w:rFonts w:ascii="Times New Roman" w:hAnsi="Times New Roman" w:cs="Times New Roman"/>
            <w:color w:val="000000" w:themeColor="text1"/>
            <w:sz w:val="24"/>
            <w:szCs w:val="24"/>
          </w:rPr>
          <w:t xml:space="preserve"> </w:t>
        </w:r>
      </w:ins>
      <w:ins w:id="3348" w:author="EliseSchramkowski" w:date="2021-10-30T13:59:00Z">
        <w:r w:rsidR="00C815DB">
          <w:rPr>
            <w:rFonts w:ascii="Times New Roman" w:hAnsi="Times New Roman" w:cs="Times New Roman"/>
            <w:color w:val="000000" w:themeColor="text1"/>
            <w:sz w:val="24"/>
            <w:szCs w:val="24"/>
          </w:rPr>
          <w:t>ours</w:t>
        </w:r>
      </w:ins>
      <w:ins w:id="3349" w:author="EliseSchramkowski" w:date="2021-09-07T13:43:00Z">
        <w:r w:rsidR="00212207">
          <w:rPr>
            <w:rFonts w:ascii="Times New Roman" w:hAnsi="Times New Roman" w:cs="Times New Roman"/>
            <w:color w:val="000000" w:themeColor="text1"/>
            <w:sz w:val="24"/>
            <w:szCs w:val="24"/>
          </w:rPr>
          <w:t xml:space="preserve"> 91 articles</w:t>
        </w:r>
      </w:ins>
      <w:ins w:id="3350" w:author="EliseSchramkowski" w:date="2021-09-07T13:44:00Z">
        <w:r w:rsidR="00212207">
          <w:rPr>
            <w:rFonts w:ascii="Times New Roman" w:hAnsi="Times New Roman" w:cs="Times New Roman"/>
            <w:color w:val="000000" w:themeColor="text1"/>
            <w:sz w:val="24"/>
            <w:szCs w:val="24"/>
          </w:rPr>
          <w:t xml:space="preserve">, they </w:t>
        </w:r>
      </w:ins>
      <w:ins w:id="3351" w:author="EliseSchramkowski" w:date="2021-09-06T13:16:00Z">
        <w:r w:rsidR="00170271">
          <w:rPr>
            <w:rFonts w:ascii="Times New Roman" w:hAnsi="Times New Roman" w:cs="Times New Roman"/>
            <w:color w:val="000000" w:themeColor="text1"/>
            <w:sz w:val="24"/>
            <w:szCs w:val="24"/>
          </w:rPr>
          <w:t>retrieved</w:t>
        </w:r>
      </w:ins>
      <w:ins w:id="3352" w:author="EliseSchramkowski" w:date="2021-09-06T13:18:00Z">
        <w:r w:rsidR="00170271">
          <w:rPr>
            <w:rFonts w:ascii="Times New Roman" w:hAnsi="Times New Roman" w:cs="Times New Roman"/>
            <w:color w:val="000000" w:themeColor="text1"/>
            <w:sz w:val="24"/>
            <w:szCs w:val="24"/>
          </w:rPr>
          <w:t xml:space="preserve"> </w:t>
        </w:r>
      </w:ins>
      <w:ins w:id="3353" w:author="EliseSchramkowski" w:date="2021-09-06T13:19:00Z">
        <w:r w:rsidR="00170271">
          <w:rPr>
            <w:rFonts w:ascii="Times New Roman" w:hAnsi="Times New Roman" w:cs="Times New Roman"/>
            <w:color w:val="000000" w:themeColor="text1"/>
            <w:sz w:val="24"/>
            <w:szCs w:val="24"/>
          </w:rPr>
          <w:t xml:space="preserve">more </w:t>
        </w:r>
      </w:ins>
      <w:ins w:id="3354" w:author="EliseSchramkowski" w:date="2021-09-07T13:44:00Z">
        <w:r w:rsidR="00212207">
          <w:rPr>
            <w:rFonts w:ascii="Times New Roman" w:hAnsi="Times New Roman" w:cs="Times New Roman"/>
            <w:color w:val="000000" w:themeColor="text1"/>
            <w:sz w:val="24"/>
            <w:szCs w:val="24"/>
          </w:rPr>
          <w:t>results relevant for studying publication bias</w:t>
        </w:r>
      </w:ins>
      <w:ins w:id="3355" w:author="EliseSchramkowski" w:date="2021-09-06T13:19:00Z">
        <w:r w:rsidR="00170271">
          <w:rPr>
            <w:rFonts w:ascii="Times New Roman" w:hAnsi="Times New Roman" w:cs="Times New Roman"/>
            <w:color w:val="000000" w:themeColor="text1"/>
            <w:sz w:val="24"/>
            <w:szCs w:val="24"/>
          </w:rPr>
          <w:t xml:space="preserve">: </w:t>
        </w:r>
      </w:ins>
      <w:ins w:id="3356" w:author="EliseSchramkowski" w:date="2021-09-06T13:16:00Z">
        <w:r w:rsidR="00170271">
          <w:rPr>
            <w:rFonts w:ascii="Times New Roman" w:hAnsi="Times New Roman" w:cs="Times New Roman"/>
            <w:color w:val="000000" w:themeColor="text1"/>
            <w:sz w:val="24"/>
            <w:szCs w:val="24"/>
          </w:rPr>
          <w:t>56 for the 5% caliper</w:t>
        </w:r>
      </w:ins>
      <w:ins w:id="3357" w:author="EliseSchramkowski" w:date="2021-09-06T13:19:00Z">
        <w:r w:rsidR="00170271">
          <w:rPr>
            <w:rFonts w:ascii="Times New Roman" w:hAnsi="Times New Roman" w:cs="Times New Roman"/>
            <w:color w:val="000000" w:themeColor="text1"/>
            <w:sz w:val="24"/>
            <w:szCs w:val="24"/>
          </w:rPr>
          <w:t xml:space="preserve"> (</w:t>
        </w:r>
      </w:ins>
      <w:ins w:id="3358" w:author="EliseSchramkowski" w:date="2021-09-06T13:16:00Z">
        <w:r w:rsidR="00170271">
          <w:rPr>
            <w:rFonts w:ascii="Times New Roman" w:hAnsi="Times New Roman" w:cs="Times New Roman"/>
            <w:color w:val="000000" w:themeColor="text1"/>
            <w:sz w:val="24"/>
            <w:szCs w:val="24"/>
          </w:rPr>
          <w:t xml:space="preserve">which </w:t>
        </w:r>
      </w:ins>
      <w:ins w:id="3359" w:author="EliseSchramkowski" w:date="2021-09-06T13:21:00Z">
        <w:r w:rsidR="00EC0E1D">
          <w:rPr>
            <w:rFonts w:ascii="Times New Roman" w:hAnsi="Times New Roman" w:cs="Times New Roman"/>
            <w:color w:val="000000" w:themeColor="text1"/>
            <w:sz w:val="24"/>
            <w:szCs w:val="24"/>
          </w:rPr>
          <w:t xml:space="preserve">approximates </w:t>
        </w:r>
      </w:ins>
      <w:proofErr w:type="spellStart"/>
      <w:ins w:id="3360" w:author="EliseSchramkowski" w:date="2021-09-06T13:16:00Z">
        <w:r w:rsidR="00170271">
          <w:rPr>
            <w:rFonts w:ascii="Times New Roman" w:hAnsi="Times New Roman" w:cs="Times New Roman"/>
            <w:color w:val="000000" w:themeColor="text1"/>
            <w:sz w:val="24"/>
            <w:szCs w:val="24"/>
          </w:rPr>
          <w:t>binwidth</w:t>
        </w:r>
        <w:proofErr w:type="spellEnd"/>
        <w:r w:rsidR="00170271">
          <w:rPr>
            <w:rFonts w:ascii="Times New Roman" w:hAnsi="Times New Roman" w:cs="Times New Roman"/>
            <w:color w:val="000000" w:themeColor="text1"/>
            <w:sz w:val="24"/>
            <w:szCs w:val="24"/>
          </w:rPr>
          <w:t xml:space="preserve"> .0</w:t>
        </w:r>
      </w:ins>
      <w:ins w:id="3361" w:author="EliseSchramkowski" w:date="2021-09-06T13:19:00Z">
        <w:r w:rsidR="00170271">
          <w:rPr>
            <w:rFonts w:ascii="Times New Roman" w:hAnsi="Times New Roman" w:cs="Times New Roman"/>
            <w:color w:val="000000" w:themeColor="text1"/>
            <w:sz w:val="24"/>
            <w:szCs w:val="24"/>
          </w:rPr>
          <w:t>1),</w:t>
        </w:r>
      </w:ins>
      <w:ins w:id="3362" w:author="EliseSchramkowski" w:date="2021-09-06T13:16:00Z">
        <w:r w:rsidR="00170271" w:rsidRPr="00506BD2">
          <w:rPr>
            <w:rFonts w:ascii="Times New Roman" w:hAnsi="Times New Roman" w:cs="Times New Roman"/>
            <w:color w:val="000000" w:themeColor="text1"/>
            <w:sz w:val="24"/>
            <w:szCs w:val="24"/>
          </w:rPr>
          <w:t xml:space="preserve"> </w:t>
        </w:r>
        <w:r w:rsidR="00170271">
          <w:rPr>
            <w:rFonts w:ascii="Times New Roman" w:hAnsi="Times New Roman" w:cs="Times New Roman"/>
            <w:color w:val="000000" w:themeColor="text1"/>
            <w:sz w:val="24"/>
            <w:szCs w:val="24"/>
          </w:rPr>
          <w:t>and 106 for the 10% caliper</w:t>
        </w:r>
      </w:ins>
      <w:ins w:id="3363" w:author="EliseSchramkowski" w:date="2021-09-06T13:19:00Z">
        <w:r w:rsidR="00170271">
          <w:rPr>
            <w:rFonts w:ascii="Times New Roman" w:hAnsi="Times New Roman" w:cs="Times New Roman"/>
            <w:color w:val="000000" w:themeColor="text1"/>
            <w:sz w:val="24"/>
            <w:szCs w:val="24"/>
          </w:rPr>
          <w:t xml:space="preserve"> (</w:t>
        </w:r>
      </w:ins>
      <w:ins w:id="3364" w:author="EliseSchramkowski" w:date="2021-09-06T13:16:00Z">
        <w:r w:rsidR="00170271">
          <w:rPr>
            <w:rFonts w:ascii="Times New Roman" w:hAnsi="Times New Roman" w:cs="Times New Roman"/>
            <w:color w:val="000000" w:themeColor="text1"/>
            <w:sz w:val="24"/>
            <w:szCs w:val="24"/>
          </w:rPr>
          <w:t xml:space="preserve">which </w:t>
        </w:r>
      </w:ins>
      <w:ins w:id="3365" w:author="EliseSchramkowski" w:date="2021-09-06T13:21:00Z">
        <w:r w:rsidR="00EC0E1D">
          <w:rPr>
            <w:rFonts w:ascii="Times New Roman" w:hAnsi="Times New Roman" w:cs="Times New Roman"/>
            <w:color w:val="000000" w:themeColor="text1"/>
            <w:sz w:val="24"/>
            <w:szCs w:val="24"/>
          </w:rPr>
          <w:t xml:space="preserve">approximates </w:t>
        </w:r>
      </w:ins>
      <w:proofErr w:type="spellStart"/>
      <w:ins w:id="3366" w:author="EliseSchramkowski" w:date="2021-09-06T13:16:00Z">
        <w:r w:rsidR="00170271">
          <w:rPr>
            <w:rFonts w:ascii="Times New Roman" w:hAnsi="Times New Roman" w:cs="Times New Roman"/>
            <w:color w:val="000000" w:themeColor="text1"/>
            <w:sz w:val="24"/>
            <w:szCs w:val="24"/>
          </w:rPr>
          <w:t>binwidth</w:t>
        </w:r>
        <w:proofErr w:type="spellEnd"/>
        <w:r w:rsidR="00170271">
          <w:rPr>
            <w:rFonts w:ascii="Times New Roman" w:hAnsi="Times New Roman" w:cs="Times New Roman"/>
            <w:color w:val="000000" w:themeColor="text1"/>
            <w:sz w:val="24"/>
            <w:szCs w:val="24"/>
          </w:rPr>
          <w:t xml:space="preserve"> .02)</w:t>
        </w:r>
      </w:ins>
      <w:ins w:id="3367" w:author="EliseSchramkowski" w:date="2021-09-06T13:19:00Z">
        <w:r w:rsidR="00170271">
          <w:rPr>
            <w:rFonts w:ascii="Times New Roman" w:hAnsi="Times New Roman" w:cs="Times New Roman"/>
            <w:color w:val="000000" w:themeColor="text1"/>
            <w:sz w:val="24"/>
            <w:szCs w:val="24"/>
          </w:rPr>
          <w:t>.</w:t>
        </w:r>
      </w:ins>
      <w:ins w:id="3368" w:author="EliseSchramkowski" w:date="2021-09-06T13:17:00Z">
        <w:r w:rsidR="00170271">
          <w:rPr>
            <w:rFonts w:ascii="Times New Roman" w:hAnsi="Times New Roman" w:cs="Times New Roman"/>
            <w:color w:val="000000" w:themeColor="text1"/>
            <w:sz w:val="24"/>
            <w:szCs w:val="24"/>
          </w:rPr>
          <w:t xml:space="preserve"> </w:t>
        </w:r>
      </w:ins>
      <w:del w:id="3369" w:author="EliseSchramkowski" w:date="2021-09-03T10:32:00Z">
        <w:r w:rsidR="00E25F9A" w:rsidDel="009F5787">
          <w:rPr>
            <w:rFonts w:ascii="Times New Roman" w:hAnsi="Times New Roman" w:cs="Times New Roman"/>
            <w:color w:val="000000" w:themeColor="text1"/>
            <w:sz w:val="24"/>
            <w:szCs w:val="24"/>
          </w:rPr>
          <w:delText xml:space="preserve">this is </w:delText>
        </w:r>
      </w:del>
      <w:del w:id="3370" w:author="EliseSchramkowski" w:date="2021-09-03T10:33:00Z">
        <w:r w:rsidDel="009F5787">
          <w:rPr>
            <w:rFonts w:ascii="Times New Roman" w:hAnsi="Times New Roman" w:cs="Times New Roman"/>
            <w:color w:val="000000" w:themeColor="text1"/>
            <w:sz w:val="24"/>
            <w:szCs w:val="24"/>
          </w:rPr>
          <w:delText>Furthermore, this inhibited us from successfully replicating Gerber and Malhotra’s (2008) study on publication bias among results related to explicitly stated hypotheses</w:delText>
        </w:r>
        <w:r w:rsidDel="009F5787">
          <w:rPr>
            <w:rFonts w:ascii="Times New Roman" w:hAnsi="Times New Roman" w:cs="Times New Roman"/>
            <w:iCs/>
            <w:color w:val="000000" w:themeColor="text1"/>
            <w:sz w:val="24"/>
            <w:szCs w:val="24"/>
          </w:rPr>
          <w:delText>.</w:delText>
        </w:r>
        <w:r w:rsidR="00E25F9A" w:rsidDel="009F5787">
          <w:rPr>
            <w:rFonts w:ascii="Times New Roman" w:hAnsi="Times New Roman" w:cs="Times New Roman"/>
            <w:iCs/>
            <w:color w:val="000000" w:themeColor="text1"/>
            <w:sz w:val="24"/>
            <w:szCs w:val="24"/>
          </w:rPr>
          <w:delText xml:space="preserve"> </w:delText>
        </w:r>
      </w:del>
      <w:del w:id="3371" w:author="EliseSchramkowski" w:date="2021-09-01T16:11:00Z">
        <w:r w:rsidR="00E25F9A" w:rsidDel="00506BD2">
          <w:rPr>
            <w:rFonts w:ascii="Times New Roman" w:hAnsi="Times New Roman" w:cs="Times New Roman"/>
            <w:iCs/>
            <w:color w:val="000000" w:themeColor="text1"/>
            <w:sz w:val="24"/>
            <w:szCs w:val="24"/>
          </w:rPr>
          <w:delText>The fact that w</w:delText>
        </w:r>
      </w:del>
      <w:del w:id="3372" w:author="EliseSchramkowski" w:date="2021-09-06T13:16:00Z">
        <w:r w:rsidR="00E25F9A" w:rsidDel="00170271">
          <w:rPr>
            <w:rFonts w:ascii="Times New Roman" w:hAnsi="Times New Roman" w:cs="Times New Roman"/>
            <w:iCs/>
            <w:color w:val="000000" w:themeColor="text1"/>
            <w:sz w:val="24"/>
            <w:szCs w:val="24"/>
          </w:rPr>
          <w:delText xml:space="preserve">e retrieved substantially less </w:delText>
        </w:r>
        <w:r w:rsidR="00E25F9A" w:rsidDel="00170271">
          <w:rPr>
            <w:rFonts w:ascii="Times New Roman" w:hAnsi="Times New Roman" w:cs="Times New Roman"/>
            <w:color w:val="000000" w:themeColor="text1"/>
            <w:sz w:val="24"/>
            <w:szCs w:val="24"/>
          </w:rPr>
          <w:delText xml:space="preserve">reported </w:delText>
        </w:r>
        <w:r w:rsidR="00E25F9A" w:rsidDel="00170271">
          <w:rPr>
            <w:rFonts w:ascii="Times New Roman" w:hAnsi="Times New Roman" w:cs="Times New Roman"/>
            <w:i/>
            <w:iCs/>
            <w:color w:val="000000" w:themeColor="text1"/>
            <w:sz w:val="24"/>
            <w:szCs w:val="24"/>
          </w:rPr>
          <w:delText>p</w:delText>
        </w:r>
        <w:r w:rsidR="00E25F9A" w:rsidDel="00170271">
          <w:rPr>
            <w:rFonts w:ascii="Times New Roman" w:hAnsi="Times New Roman" w:cs="Times New Roman"/>
            <w:color w:val="000000" w:themeColor="text1"/>
            <w:sz w:val="24"/>
            <w:szCs w:val="24"/>
          </w:rPr>
          <w:delText>-values in the binwidths relevant for studying publication bias</w:delText>
        </w:r>
      </w:del>
      <w:del w:id="3373" w:author="EliseSchramkowski" w:date="2021-09-01T16:11:00Z">
        <w:r w:rsidR="00E25F9A" w:rsidDel="00506BD2">
          <w:rPr>
            <w:rFonts w:ascii="Times New Roman" w:hAnsi="Times New Roman" w:cs="Times New Roman"/>
            <w:color w:val="000000" w:themeColor="text1"/>
            <w:sz w:val="24"/>
            <w:szCs w:val="24"/>
          </w:rPr>
          <w:delText xml:space="preserve"> </w:delText>
        </w:r>
      </w:del>
      <w:del w:id="3374" w:author="EliseSchramkowski" w:date="2021-09-01T16:12:00Z">
        <w:r w:rsidR="00E25F9A" w:rsidRPr="00506BD2" w:rsidDel="00506BD2">
          <w:rPr>
            <w:rFonts w:ascii="Times New Roman" w:hAnsi="Times New Roman" w:cs="Times New Roman"/>
            <w:color w:val="000000" w:themeColor="text1"/>
            <w:sz w:val="24"/>
            <w:szCs w:val="24"/>
          </w:rPr>
          <w:delText>surprised</w:delText>
        </w:r>
        <w:r w:rsidR="00E25F9A" w:rsidDel="00506BD2">
          <w:rPr>
            <w:rFonts w:ascii="Times New Roman" w:hAnsi="Times New Roman" w:cs="Times New Roman"/>
            <w:color w:val="000000" w:themeColor="text1"/>
            <w:sz w:val="24"/>
            <w:szCs w:val="24"/>
          </w:rPr>
          <w:delText xml:space="preserve"> us, since they used data from </w:delText>
        </w:r>
      </w:del>
      <w:del w:id="3375" w:author="EliseSchramkowski" w:date="2021-09-01T16:13:00Z">
        <w:r w:rsidR="00E25F9A" w:rsidDel="00506BD2">
          <w:rPr>
            <w:rFonts w:ascii="Times New Roman" w:hAnsi="Times New Roman" w:cs="Times New Roman"/>
            <w:color w:val="000000" w:themeColor="text1"/>
            <w:sz w:val="24"/>
            <w:szCs w:val="24"/>
          </w:rPr>
          <w:delText>46 articles,</w:delText>
        </w:r>
      </w:del>
      <w:del w:id="3376" w:author="EliseSchramkowski" w:date="2021-09-01T16:12:00Z">
        <w:r w:rsidR="00E25F9A" w:rsidDel="00506BD2">
          <w:rPr>
            <w:rFonts w:ascii="Times New Roman" w:hAnsi="Times New Roman" w:cs="Times New Roman"/>
            <w:color w:val="000000" w:themeColor="text1"/>
            <w:sz w:val="24"/>
            <w:szCs w:val="24"/>
          </w:rPr>
          <w:delText xml:space="preserve"> whereas we used data from 91 articles. </w:delText>
        </w:r>
      </w:del>
      <w:del w:id="3377" w:author="EliseSchramkowski" w:date="2021-09-01T16:07:00Z">
        <w:r w:rsidR="00FF1C0F" w:rsidRPr="00FF1C0F" w:rsidDel="00506BD2">
          <w:rPr>
            <w:rFonts w:ascii="Times New Roman" w:hAnsi="Times New Roman" w:cs="Times New Roman"/>
            <w:color w:val="000000" w:themeColor="text1"/>
            <w:sz w:val="24"/>
            <w:szCs w:val="24"/>
            <w:rPrChange w:id="3378" w:author="EliseSchramkowski" w:date="2021-09-01T14:23:00Z">
              <w:rPr>
                <w:color w:val="000000"/>
                <w:sz w:val="24"/>
                <w:szCs w:val="24"/>
              </w:rPr>
            </w:rPrChange>
          </w:rPr>
          <w:delText xml:space="preserve">The only potential reason for </w:delText>
        </w:r>
      </w:del>
      <w:del w:id="3379" w:author="EliseSchramkowski" w:date="2021-09-01T16:08:00Z">
        <w:r w:rsidR="00FF1C0F" w:rsidRPr="00FF1C0F" w:rsidDel="00506BD2">
          <w:rPr>
            <w:rFonts w:ascii="Times New Roman" w:hAnsi="Times New Roman" w:cs="Times New Roman"/>
            <w:color w:val="000000" w:themeColor="text1"/>
            <w:sz w:val="24"/>
            <w:szCs w:val="24"/>
            <w:rPrChange w:id="3380" w:author="EliseSchramkowski" w:date="2021-09-01T14:23:00Z">
              <w:rPr>
                <w:color w:val="000000"/>
                <w:sz w:val="24"/>
                <w:szCs w:val="24"/>
              </w:rPr>
            </w:rPrChange>
          </w:rPr>
          <w:delText xml:space="preserve">this difference </w:delText>
        </w:r>
      </w:del>
      <w:ins w:id="3381" w:author="EliseSchramkowski" w:date="2021-09-03T10:37:00Z">
        <w:r w:rsidR="00C27CFD">
          <w:rPr>
            <w:rFonts w:ascii="Times New Roman" w:hAnsi="Times New Roman" w:cs="Times New Roman"/>
            <w:color w:val="000000" w:themeColor="text1"/>
            <w:sz w:val="24"/>
            <w:szCs w:val="24"/>
          </w:rPr>
          <w:t>Perhaps</w:t>
        </w:r>
      </w:ins>
      <w:ins w:id="3382" w:author="EliseSchramkowski" w:date="2021-09-01T17:03:00Z">
        <w:r w:rsidR="003A3A4A">
          <w:rPr>
            <w:rFonts w:ascii="Times New Roman" w:hAnsi="Times New Roman" w:cs="Times New Roman"/>
            <w:color w:val="000000" w:themeColor="text1"/>
            <w:sz w:val="24"/>
            <w:szCs w:val="24"/>
          </w:rPr>
          <w:t xml:space="preserve"> Gerber and Malhotra</w:t>
        </w:r>
      </w:ins>
      <w:ins w:id="3383" w:author="EliseSchramkowski" w:date="2021-09-08T16:57:00Z">
        <w:r w:rsidR="00241F95">
          <w:rPr>
            <w:rFonts w:ascii="Times New Roman" w:hAnsi="Times New Roman" w:cs="Times New Roman"/>
            <w:color w:val="000000" w:themeColor="text1"/>
            <w:sz w:val="24"/>
            <w:szCs w:val="24"/>
          </w:rPr>
          <w:t xml:space="preserve"> (2008</w:t>
        </w:r>
      </w:ins>
      <w:ins w:id="3384" w:author="EliseSchramkowski" w:date="2021-10-30T14:30:00Z">
        <w:r w:rsidR="00675BB1">
          <w:rPr>
            <w:rFonts w:ascii="Times New Roman" w:hAnsi="Times New Roman" w:cs="Times New Roman"/>
            <w:color w:val="000000" w:themeColor="text1"/>
            <w:sz w:val="24"/>
            <w:szCs w:val="24"/>
          </w:rPr>
          <w:t>) ha</w:t>
        </w:r>
      </w:ins>
      <w:ins w:id="3385" w:author="EliseSchramkowski" w:date="2021-11-10T09:46:00Z">
        <w:r w:rsidR="004F6C9F">
          <w:rPr>
            <w:rFonts w:ascii="Times New Roman" w:hAnsi="Times New Roman" w:cs="Times New Roman"/>
            <w:color w:val="000000" w:themeColor="text1"/>
            <w:sz w:val="24"/>
            <w:szCs w:val="24"/>
          </w:rPr>
          <w:t>d</w:t>
        </w:r>
      </w:ins>
      <w:ins w:id="3386" w:author="EliseSchramkowski" w:date="2021-09-07T13:45:00Z">
        <w:r w:rsidR="00BB1109">
          <w:rPr>
            <w:rFonts w:ascii="Times New Roman" w:hAnsi="Times New Roman" w:cs="Times New Roman"/>
            <w:color w:val="000000" w:themeColor="text1"/>
            <w:sz w:val="24"/>
            <w:szCs w:val="24"/>
          </w:rPr>
          <w:t xml:space="preserve"> more </w:t>
        </w:r>
      </w:ins>
      <w:ins w:id="3387" w:author="EliseSchramkowski" w:date="2021-11-10T09:46:00Z">
        <w:r w:rsidR="004F6C9F">
          <w:rPr>
            <w:rFonts w:ascii="Times New Roman" w:hAnsi="Times New Roman" w:cs="Times New Roman"/>
            <w:color w:val="000000" w:themeColor="text1"/>
            <w:sz w:val="24"/>
            <w:szCs w:val="24"/>
          </w:rPr>
          <w:t xml:space="preserve">relevant </w:t>
        </w:r>
      </w:ins>
      <w:ins w:id="3388" w:author="EliseSchramkowski" w:date="2021-09-03T10:41:00Z">
        <w:r w:rsidR="00333C9D">
          <w:rPr>
            <w:rFonts w:ascii="Times New Roman" w:hAnsi="Times New Roman" w:cs="Times New Roman"/>
            <w:color w:val="000000" w:themeColor="text1"/>
            <w:sz w:val="24"/>
            <w:szCs w:val="24"/>
          </w:rPr>
          <w:t>data</w:t>
        </w:r>
      </w:ins>
      <w:ins w:id="3389" w:author="EliseSchramkowski" w:date="2021-10-30T14:30:00Z">
        <w:r w:rsidR="00675BB1">
          <w:rPr>
            <w:rFonts w:ascii="Times New Roman" w:hAnsi="Times New Roman" w:cs="Times New Roman"/>
            <w:color w:val="000000" w:themeColor="text1"/>
            <w:sz w:val="24"/>
            <w:szCs w:val="24"/>
          </w:rPr>
          <w:t xml:space="preserve"> because </w:t>
        </w:r>
      </w:ins>
      <w:ins w:id="3390" w:author="EliseSchramkowski" w:date="2021-09-07T13:45:00Z">
        <w:r w:rsidR="00BB1109">
          <w:rPr>
            <w:rFonts w:ascii="Times New Roman" w:hAnsi="Times New Roman" w:cs="Times New Roman"/>
            <w:color w:val="000000" w:themeColor="text1"/>
            <w:sz w:val="24"/>
            <w:szCs w:val="24"/>
          </w:rPr>
          <w:t>they used</w:t>
        </w:r>
      </w:ins>
      <w:ins w:id="3391" w:author="EliseSchramkowski" w:date="2021-09-01T17:03:00Z">
        <w:r w:rsidR="003A3A4A">
          <w:rPr>
            <w:rFonts w:ascii="Times New Roman" w:hAnsi="Times New Roman" w:cs="Times New Roman"/>
            <w:color w:val="000000" w:themeColor="text1"/>
            <w:sz w:val="24"/>
            <w:szCs w:val="24"/>
          </w:rPr>
          <w:t xml:space="preserve"> </w:t>
        </w:r>
        <w:r w:rsidR="003A3A4A">
          <w:rPr>
            <w:rFonts w:ascii="Times New Roman" w:hAnsi="Times New Roman" w:cs="Times New Roman"/>
            <w:i/>
            <w:iCs/>
            <w:color w:val="000000" w:themeColor="text1"/>
            <w:sz w:val="24"/>
            <w:szCs w:val="24"/>
          </w:rPr>
          <w:t>z</w:t>
        </w:r>
        <w:r w:rsidR="003A3A4A">
          <w:rPr>
            <w:rFonts w:ascii="Times New Roman" w:hAnsi="Times New Roman" w:cs="Times New Roman"/>
            <w:color w:val="000000" w:themeColor="text1"/>
            <w:sz w:val="24"/>
            <w:szCs w:val="24"/>
          </w:rPr>
          <w:t xml:space="preserve">-values and </w:t>
        </w:r>
        <w:r w:rsidR="003A3A4A">
          <w:rPr>
            <w:rFonts w:ascii="Times New Roman" w:hAnsi="Times New Roman" w:cs="Times New Roman"/>
            <w:i/>
            <w:iCs/>
            <w:color w:val="000000" w:themeColor="text1"/>
            <w:sz w:val="24"/>
            <w:szCs w:val="24"/>
          </w:rPr>
          <w:t>t</w:t>
        </w:r>
        <w:r w:rsidR="003A3A4A">
          <w:rPr>
            <w:rFonts w:ascii="Times New Roman" w:hAnsi="Times New Roman" w:cs="Times New Roman"/>
            <w:color w:val="000000" w:themeColor="text1"/>
            <w:sz w:val="24"/>
            <w:szCs w:val="24"/>
          </w:rPr>
          <w:t>-values</w:t>
        </w:r>
      </w:ins>
      <w:ins w:id="3392" w:author="EliseSchramkowski" w:date="2021-11-10T09:46:00Z">
        <w:r w:rsidR="004F6C9F">
          <w:rPr>
            <w:rFonts w:ascii="Times New Roman" w:hAnsi="Times New Roman" w:cs="Times New Roman"/>
            <w:color w:val="000000" w:themeColor="text1"/>
            <w:sz w:val="24"/>
            <w:szCs w:val="24"/>
          </w:rPr>
          <w:t>, which</w:t>
        </w:r>
      </w:ins>
      <w:ins w:id="3393" w:author="EliseSchramkowski" w:date="2021-09-01T17:03:00Z">
        <w:r w:rsidR="003A3A4A">
          <w:rPr>
            <w:rFonts w:ascii="Times New Roman" w:hAnsi="Times New Roman" w:cs="Times New Roman"/>
            <w:color w:val="000000" w:themeColor="text1"/>
            <w:sz w:val="24"/>
            <w:szCs w:val="24"/>
          </w:rPr>
          <w:t xml:space="preserve"> tend to be exactly </w:t>
        </w:r>
      </w:ins>
      <w:ins w:id="3394" w:author="EliseSchramkowski" w:date="2021-09-01T17:08:00Z">
        <w:r w:rsidR="00885100">
          <w:rPr>
            <w:rFonts w:ascii="Times New Roman" w:hAnsi="Times New Roman" w:cs="Times New Roman"/>
            <w:color w:val="000000" w:themeColor="text1"/>
            <w:sz w:val="24"/>
            <w:szCs w:val="24"/>
          </w:rPr>
          <w:t>reported</w:t>
        </w:r>
      </w:ins>
      <w:ins w:id="3395" w:author="EliseSchramkowski" w:date="2021-09-07T13:45:00Z">
        <w:r w:rsidR="00BB1109">
          <w:rPr>
            <w:rFonts w:ascii="Times New Roman" w:hAnsi="Times New Roman" w:cs="Times New Roman"/>
            <w:color w:val="000000" w:themeColor="text1"/>
            <w:sz w:val="24"/>
            <w:szCs w:val="24"/>
          </w:rPr>
          <w:t>.</w:t>
        </w:r>
      </w:ins>
      <w:ins w:id="3396" w:author="EliseSchramkowski" w:date="2021-09-08T16:58:00Z">
        <w:r w:rsidR="00241F95">
          <w:rPr>
            <w:rFonts w:ascii="Times New Roman" w:hAnsi="Times New Roman" w:cs="Times New Roman"/>
            <w:color w:val="000000" w:themeColor="text1"/>
            <w:sz w:val="24"/>
            <w:szCs w:val="24"/>
          </w:rPr>
          <w:t xml:space="preserve"> Thus, they did not</w:t>
        </w:r>
      </w:ins>
      <w:ins w:id="3397" w:author="EliseSchramkowski" w:date="2021-09-08T10:10:00Z">
        <w:r w:rsidR="0091144A">
          <w:rPr>
            <w:rFonts w:ascii="Times New Roman" w:hAnsi="Times New Roman" w:cs="Times New Roman"/>
            <w:color w:val="000000" w:themeColor="text1"/>
            <w:sz w:val="24"/>
            <w:szCs w:val="24"/>
          </w:rPr>
          <w:t xml:space="preserve">, </w:t>
        </w:r>
      </w:ins>
      <w:ins w:id="3398" w:author="EliseSchramkowski" w:date="2021-09-01T17:09:00Z">
        <w:r w:rsidR="006917E8">
          <w:rPr>
            <w:rFonts w:ascii="Times New Roman" w:hAnsi="Times New Roman" w:cs="Times New Roman"/>
            <w:color w:val="000000" w:themeColor="text1"/>
            <w:sz w:val="24"/>
            <w:szCs w:val="24"/>
          </w:rPr>
          <w:t>like us</w:t>
        </w:r>
      </w:ins>
      <w:ins w:id="3399" w:author="EliseSchramkowski" w:date="2021-09-08T10:10:00Z">
        <w:r w:rsidR="0091144A">
          <w:rPr>
            <w:rFonts w:ascii="Times New Roman" w:hAnsi="Times New Roman" w:cs="Times New Roman"/>
            <w:color w:val="000000" w:themeColor="text1"/>
            <w:sz w:val="24"/>
            <w:szCs w:val="24"/>
          </w:rPr>
          <w:t>,</w:t>
        </w:r>
      </w:ins>
      <w:ins w:id="3400" w:author="EliseSchramkowski" w:date="2021-09-01T17:03:00Z">
        <w:r w:rsidR="003A3A4A">
          <w:rPr>
            <w:rFonts w:ascii="Times New Roman" w:hAnsi="Times New Roman" w:cs="Times New Roman"/>
            <w:color w:val="000000" w:themeColor="text1"/>
            <w:sz w:val="24"/>
            <w:szCs w:val="24"/>
          </w:rPr>
          <w:t xml:space="preserve"> </w:t>
        </w:r>
      </w:ins>
      <w:ins w:id="3401" w:author="EliseSchramkowski" w:date="2021-09-01T17:08:00Z">
        <w:r w:rsidR="00885100">
          <w:rPr>
            <w:rFonts w:ascii="Times New Roman" w:hAnsi="Times New Roman" w:cs="Times New Roman"/>
            <w:color w:val="000000" w:themeColor="text1"/>
            <w:sz w:val="24"/>
            <w:szCs w:val="24"/>
          </w:rPr>
          <w:t>lose data due to</w:t>
        </w:r>
      </w:ins>
      <w:ins w:id="3402" w:author="EliseSchramkowski" w:date="2021-09-06T13:22:00Z">
        <w:r w:rsidR="003F779B">
          <w:rPr>
            <w:rFonts w:ascii="Times New Roman" w:hAnsi="Times New Roman" w:cs="Times New Roman"/>
            <w:color w:val="000000" w:themeColor="text1"/>
            <w:sz w:val="24"/>
            <w:szCs w:val="24"/>
          </w:rPr>
          <w:t xml:space="preserve"> most </w:t>
        </w:r>
      </w:ins>
      <w:ins w:id="3403" w:author="EliseSchramkowski" w:date="2021-09-01T17:04:00Z">
        <w:r w:rsidR="003A3A4A">
          <w:rPr>
            <w:rFonts w:ascii="Times New Roman" w:hAnsi="Times New Roman" w:cs="Times New Roman"/>
            <w:i/>
            <w:iCs/>
            <w:color w:val="000000" w:themeColor="text1"/>
            <w:sz w:val="24"/>
            <w:szCs w:val="24"/>
          </w:rPr>
          <w:t>p</w:t>
        </w:r>
        <w:r w:rsidR="003A3A4A">
          <w:rPr>
            <w:rFonts w:ascii="Times New Roman" w:hAnsi="Times New Roman" w:cs="Times New Roman"/>
            <w:color w:val="000000" w:themeColor="text1"/>
            <w:sz w:val="24"/>
            <w:szCs w:val="24"/>
          </w:rPr>
          <w:t xml:space="preserve">-values </w:t>
        </w:r>
      </w:ins>
      <w:ins w:id="3404" w:author="EliseSchramkowski" w:date="2021-09-06T13:22:00Z">
        <w:r w:rsidR="003F779B">
          <w:rPr>
            <w:rFonts w:ascii="Times New Roman" w:hAnsi="Times New Roman" w:cs="Times New Roman"/>
            <w:color w:val="000000" w:themeColor="text1"/>
            <w:sz w:val="24"/>
            <w:szCs w:val="24"/>
          </w:rPr>
          <w:t xml:space="preserve">in sociology </w:t>
        </w:r>
      </w:ins>
      <w:ins w:id="3405" w:author="EliseSchramkowski" w:date="2021-09-01T17:04:00Z">
        <w:r w:rsidR="003A3A4A">
          <w:rPr>
            <w:rFonts w:ascii="Times New Roman" w:hAnsi="Times New Roman" w:cs="Times New Roman"/>
            <w:color w:val="000000" w:themeColor="text1"/>
            <w:sz w:val="24"/>
            <w:szCs w:val="24"/>
          </w:rPr>
          <w:t xml:space="preserve">being reported inexactly. </w:t>
        </w:r>
      </w:ins>
      <w:ins w:id="3406" w:author="EliseSchramkowski" w:date="2021-09-03T10:38:00Z">
        <w:r w:rsidR="00C27CFD">
          <w:rPr>
            <w:rFonts w:ascii="Times New Roman" w:hAnsi="Times New Roman" w:cs="Times New Roman"/>
            <w:color w:val="000000" w:themeColor="text1"/>
            <w:sz w:val="24"/>
            <w:szCs w:val="24"/>
          </w:rPr>
          <w:t>Furthermore, Gerber and Malhotra</w:t>
        </w:r>
      </w:ins>
      <w:ins w:id="3407" w:author="EliseSchramkowski" w:date="2021-09-08T16:58:00Z">
        <w:r w:rsidR="007E74F4">
          <w:rPr>
            <w:rFonts w:ascii="Times New Roman" w:hAnsi="Times New Roman" w:cs="Times New Roman"/>
            <w:color w:val="000000" w:themeColor="text1"/>
            <w:sz w:val="24"/>
            <w:szCs w:val="24"/>
          </w:rPr>
          <w:t xml:space="preserve"> </w:t>
        </w:r>
      </w:ins>
      <w:ins w:id="3408" w:author="EliseSchramkowski" w:date="2021-09-08T16:59:00Z">
        <w:r w:rsidR="007E74F4">
          <w:rPr>
            <w:rFonts w:ascii="Times New Roman" w:hAnsi="Times New Roman" w:cs="Times New Roman"/>
            <w:color w:val="000000" w:themeColor="text1"/>
            <w:sz w:val="24"/>
            <w:szCs w:val="24"/>
          </w:rPr>
          <w:t>(2008)</w:t>
        </w:r>
      </w:ins>
      <w:ins w:id="3409" w:author="EliseSchramkowski" w:date="2021-09-03T10:38:00Z">
        <w:r w:rsidR="00C27CFD">
          <w:rPr>
            <w:rFonts w:ascii="Times New Roman" w:hAnsi="Times New Roman" w:cs="Times New Roman"/>
            <w:color w:val="000000" w:themeColor="text1"/>
            <w:sz w:val="24"/>
            <w:szCs w:val="24"/>
          </w:rPr>
          <w:t xml:space="preserve"> </w:t>
        </w:r>
      </w:ins>
      <w:ins w:id="3410" w:author="EliseSchramkowski" w:date="2021-11-02T10:10:00Z">
        <w:r w:rsidR="00130A0A">
          <w:rPr>
            <w:rFonts w:ascii="Times New Roman" w:hAnsi="Times New Roman" w:cs="Times New Roman"/>
            <w:color w:val="000000" w:themeColor="text1"/>
            <w:sz w:val="24"/>
            <w:szCs w:val="24"/>
          </w:rPr>
          <w:t xml:space="preserve">might have had more relevant data because they </w:t>
        </w:r>
      </w:ins>
      <w:ins w:id="3411" w:author="EliseSchramkowski" w:date="2021-09-08T17:00:00Z">
        <w:r w:rsidR="007E74F4">
          <w:rPr>
            <w:rFonts w:ascii="Times New Roman" w:hAnsi="Times New Roman" w:cs="Times New Roman"/>
            <w:color w:val="000000" w:themeColor="text1"/>
            <w:sz w:val="24"/>
            <w:szCs w:val="24"/>
          </w:rPr>
          <w:t xml:space="preserve">included </w:t>
        </w:r>
      </w:ins>
      <w:ins w:id="3412" w:author="EliseSchramkowski" w:date="2021-09-03T10:38:00Z">
        <w:r w:rsidR="00C27CFD">
          <w:rPr>
            <w:rFonts w:ascii="Times New Roman" w:hAnsi="Times New Roman" w:cs="Times New Roman"/>
            <w:i/>
            <w:iCs/>
            <w:color w:val="000000" w:themeColor="text1"/>
            <w:sz w:val="24"/>
            <w:szCs w:val="24"/>
          </w:rPr>
          <w:t>z</w:t>
        </w:r>
        <w:r w:rsidR="00C27CFD">
          <w:rPr>
            <w:rFonts w:ascii="Times New Roman" w:hAnsi="Times New Roman" w:cs="Times New Roman"/>
            <w:color w:val="000000" w:themeColor="text1"/>
            <w:sz w:val="24"/>
            <w:szCs w:val="24"/>
          </w:rPr>
          <w:t xml:space="preserve">-values </w:t>
        </w:r>
      </w:ins>
      <w:ins w:id="3413" w:author="EliseSchramkowski" w:date="2021-09-08T16:59:00Z">
        <w:r w:rsidR="007E74F4">
          <w:rPr>
            <w:rFonts w:ascii="Times New Roman" w:hAnsi="Times New Roman" w:cs="Times New Roman"/>
            <w:color w:val="000000" w:themeColor="text1"/>
            <w:sz w:val="24"/>
            <w:szCs w:val="24"/>
          </w:rPr>
          <w:t xml:space="preserve">calculated using </w:t>
        </w:r>
      </w:ins>
      <w:ins w:id="3414" w:author="EliseSchramkowski" w:date="2021-09-03T10:38:00Z">
        <w:r w:rsidR="00C27CFD">
          <w:rPr>
            <w:rFonts w:ascii="Times New Roman" w:hAnsi="Times New Roman" w:cs="Times New Roman"/>
            <w:color w:val="000000" w:themeColor="text1"/>
            <w:sz w:val="24"/>
            <w:szCs w:val="24"/>
          </w:rPr>
          <w:t>regression coefficients and standard errors</w:t>
        </w:r>
      </w:ins>
      <w:ins w:id="3415" w:author="EliseSchramkowski" w:date="2021-09-08T16:59:00Z">
        <w:r w:rsidR="007E74F4">
          <w:rPr>
            <w:rFonts w:ascii="Times New Roman" w:hAnsi="Times New Roman" w:cs="Times New Roman"/>
            <w:color w:val="000000" w:themeColor="text1"/>
            <w:sz w:val="24"/>
            <w:szCs w:val="24"/>
          </w:rPr>
          <w:t xml:space="preserve">, while we </w:t>
        </w:r>
      </w:ins>
      <w:ins w:id="3416" w:author="EliseSchramkowski" w:date="2021-10-30T14:31:00Z">
        <w:r w:rsidR="00675BB1">
          <w:rPr>
            <w:rFonts w:ascii="Times New Roman" w:hAnsi="Times New Roman" w:cs="Times New Roman"/>
            <w:color w:val="000000" w:themeColor="text1"/>
            <w:sz w:val="24"/>
            <w:szCs w:val="24"/>
          </w:rPr>
          <w:t xml:space="preserve">only included reported </w:t>
        </w:r>
      </w:ins>
      <w:ins w:id="3417" w:author="EliseSchramkowski" w:date="2021-09-03T10:39:00Z">
        <w:r w:rsidR="00C27CFD">
          <w:rPr>
            <w:rFonts w:ascii="Times New Roman" w:hAnsi="Times New Roman" w:cs="Times New Roman"/>
            <w:i/>
            <w:iCs/>
            <w:color w:val="000000" w:themeColor="text1"/>
            <w:sz w:val="24"/>
            <w:szCs w:val="24"/>
          </w:rPr>
          <w:t>p</w:t>
        </w:r>
        <w:r w:rsidR="00C27CFD">
          <w:rPr>
            <w:rFonts w:ascii="Times New Roman" w:hAnsi="Times New Roman" w:cs="Times New Roman"/>
            <w:color w:val="000000" w:themeColor="text1"/>
            <w:sz w:val="24"/>
            <w:szCs w:val="24"/>
          </w:rPr>
          <w:t xml:space="preserve">-values. </w:t>
        </w:r>
      </w:ins>
      <w:ins w:id="3418" w:author="EliseSchramkowski" w:date="2021-09-08T16:59:00Z">
        <w:r w:rsidR="007E74F4">
          <w:rPr>
            <w:rFonts w:ascii="Times New Roman" w:hAnsi="Times New Roman" w:cs="Times New Roman"/>
            <w:color w:val="000000" w:themeColor="text1"/>
            <w:sz w:val="24"/>
            <w:szCs w:val="24"/>
          </w:rPr>
          <w:t>Finally</w:t>
        </w:r>
      </w:ins>
      <w:ins w:id="3419" w:author="EliseSchramkowski" w:date="2021-09-01T17:05:00Z">
        <w:r w:rsidR="003A3A4A">
          <w:rPr>
            <w:rFonts w:ascii="Times New Roman" w:hAnsi="Times New Roman" w:cs="Times New Roman"/>
            <w:color w:val="000000" w:themeColor="text1"/>
            <w:sz w:val="24"/>
            <w:szCs w:val="24"/>
          </w:rPr>
          <w:t xml:space="preserve">, Gerber and Malhotra (2008) </w:t>
        </w:r>
      </w:ins>
      <w:ins w:id="3420" w:author="EliseSchramkowski" w:date="2021-09-03T10:39:00Z">
        <w:r w:rsidR="00B927A2">
          <w:rPr>
            <w:rFonts w:ascii="Times New Roman" w:hAnsi="Times New Roman" w:cs="Times New Roman"/>
            <w:color w:val="000000" w:themeColor="text1"/>
            <w:sz w:val="24"/>
            <w:szCs w:val="24"/>
          </w:rPr>
          <w:t xml:space="preserve">did not </w:t>
        </w:r>
      </w:ins>
      <w:ins w:id="3421" w:author="EliseSchramkowski" w:date="2021-09-03T10:40:00Z">
        <w:r w:rsidR="00B927A2">
          <w:rPr>
            <w:rFonts w:ascii="Times New Roman" w:hAnsi="Times New Roman" w:cs="Times New Roman"/>
            <w:color w:val="000000" w:themeColor="text1"/>
            <w:sz w:val="24"/>
            <w:szCs w:val="24"/>
          </w:rPr>
          <w:t xml:space="preserve">specify </w:t>
        </w:r>
      </w:ins>
      <w:ins w:id="3422" w:author="EliseSchramkowski" w:date="2021-09-01T17:05:00Z">
        <w:r w:rsidR="003A3A4A">
          <w:rPr>
            <w:rFonts w:ascii="Times New Roman" w:hAnsi="Times New Roman" w:cs="Times New Roman"/>
            <w:color w:val="000000" w:themeColor="text1"/>
            <w:sz w:val="24"/>
            <w:szCs w:val="24"/>
          </w:rPr>
          <w:t>whether they only</w:t>
        </w:r>
      </w:ins>
      <w:ins w:id="3423" w:author="EliseSchramkowski" w:date="2021-09-01T17:10:00Z">
        <w:r w:rsidR="002949B7">
          <w:rPr>
            <w:rFonts w:ascii="Times New Roman" w:hAnsi="Times New Roman" w:cs="Times New Roman"/>
            <w:color w:val="000000" w:themeColor="text1"/>
            <w:sz w:val="24"/>
            <w:szCs w:val="24"/>
          </w:rPr>
          <w:t xml:space="preserve"> </w:t>
        </w:r>
      </w:ins>
      <w:ins w:id="3424" w:author="EliseSchramkowski" w:date="2021-09-01T17:06:00Z">
        <w:r w:rsidR="003A3A4A">
          <w:rPr>
            <w:rFonts w:ascii="Times New Roman" w:hAnsi="Times New Roman" w:cs="Times New Roman"/>
            <w:color w:val="000000" w:themeColor="text1"/>
            <w:sz w:val="24"/>
            <w:szCs w:val="24"/>
          </w:rPr>
          <w:t>calculated</w:t>
        </w:r>
      </w:ins>
      <w:ins w:id="3425" w:author="EliseSchramkowski" w:date="2021-09-01T17:05:00Z">
        <w:r w:rsidR="003A3A4A">
          <w:rPr>
            <w:rFonts w:ascii="Times New Roman" w:hAnsi="Times New Roman" w:cs="Times New Roman"/>
            <w:color w:val="000000" w:themeColor="text1"/>
            <w:sz w:val="24"/>
            <w:szCs w:val="24"/>
          </w:rPr>
          <w:t xml:space="preserve"> </w:t>
        </w:r>
        <w:r w:rsidR="003A3A4A">
          <w:rPr>
            <w:rFonts w:ascii="Times New Roman" w:hAnsi="Times New Roman" w:cs="Times New Roman"/>
            <w:i/>
            <w:iCs/>
            <w:color w:val="000000" w:themeColor="text1"/>
            <w:sz w:val="24"/>
            <w:szCs w:val="24"/>
          </w:rPr>
          <w:t>z</w:t>
        </w:r>
        <w:r w:rsidR="003A3A4A">
          <w:rPr>
            <w:rFonts w:ascii="Times New Roman" w:hAnsi="Times New Roman" w:cs="Times New Roman"/>
            <w:color w:val="000000" w:themeColor="text1"/>
            <w:sz w:val="24"/>
            <w:szCs w:val="24"/>
          </w:rPr>
          <w:t xml:space="preserve">-values </w:t>
        </w:r>
      </w:ins>
      <w:ins w:id="3426" w:author="EliseSchramkowski" w:date="2021-09-01T17:10:00Z">
        <w:r w:rsidR="002949B7">
          <w:rPr>
            <w:rFonts w:ascii="Times New Roman" w:hAnsi="Times New Roman" w:cs="Times New Roman"/>
            <w:color w:val="000000" w:themeColor="text1"/>
            <w:sz w:val="24"/>
            <w:szCs w:val="24"/>
          </w:rPr>
          <w:t>i</w:t>
        </w:r>
      </w:ins>
      <w:ins w:id="3427" w:author="EliseSchramkowski" w:date="2021-09-01T17:05:00Z">
        <w:r w:rsidR="003A3A4A">
          <w:rPr>
            <w:rFonts w:ascii="Times New Roman" w:hAnsi="Times New Roman" w:cs="Times New Roman"/>
            <w:color w:val="000000" w:themeColor="text1"/>
            <w:sz w:val="24"/>
            <w:szCs w:val="24"/>
          </w:rPr>
          <w:t xml:space="preserve">f it was explicitly clear that a </w:t>
        </w:r>
        <w:r w:rsidR="003A3A4A">
          <w:rPr>
            <w:rFonts w:ascii="Times New Roman" w:hAnsi="Times New Roman" w:cs="Times New Roman"/>
            <w:i/>
            <w:iCs/>
            <w:color w:val="000000" w:themeColor="text1"/>
            <w:sz w:val="24"/>
            <w:szCs w:val="24"/>
          </w:rPr>
          <w:t>z</w:t>
        </w:r>
        <w:r w:rsidR="003A3A4A">
          <w:rPr>
            <w:rFonts w:ascii="Times New Roman" w:hAnsi="Times New Roman" w:cs="Times New Roman"/>
            <w:color w:val="000000" w:themeColor="text1"/>
            <w:sz w:val="24"/>
            <w:szCs w:val="24"/>
          </w:rPr>
          <w:t xml:space="preserve">-distribution or </w:t>
        </w:r>
        <w:r w:rsidR="003A3A4A">
          <w:rPr>
            <w:rFonts w:ascii="Times New Roman" w:hAnsi="Times New Roman" w:cs="Times New Roman"/>
            <w:i/>
            <w:iCs/>
            <w:color w:val="000000" w:themeColor="text1"/>
            <w:sz w:val="24"/>
            <w:szCs w:val="24"/>
          </w:rPr>
          <w:t>t</w:t>
        </w:r>
        <w:r w:rsidR="003A3A4A">
          <w:rPr>
            <w:rFonts w:ascii="Times New Roman" w:hAnsi="Times New Roman" w:cs="Times New Roman"/>
            <w:color w:val="000000" w:themeColor="text1"/>
            <w:sz w:val="24"/>
            <w:szCs w:val="24"/>
          </w:rPr>
          <w:t xml:space="preserve">-distribution </w:t>
        </w:r>
        <w:r w:rsidR="003A3A4A" w:rsidRPr="002949B7">
          <w:rPr>
            <w:rFonts w:ascii="Times New Roman" w:hAnsi="Times New Roman" w:cs="Times New Roman"/>
            <w:color w:val="000000" w:themeColor="text1"/>
            <w:sz w:val="24"/>
            <w:szCs w:val="24"/>
          </w:rPr>
          <w:t>was</w:t>
        </w:r>
        <w:r w:rsidR="003A3A4A">
          <w:rPr>
            <w:rFonts w:ascii="Times New Roman" w:hAnsi="Times New Roman" w:cs="Times New Roman"/>
            <w:color w:val="000000" w:themeColor="text1"/>
            <w:sz w:val="24"/>
            <w:szCs w:val="24"/>
          </w:rPr>
          <w:t xml:space="preserve"> used, or if </w:t>
        </w:r>
      </w:ins>
      <w:ins w:id="3428" w:author="EliseSchramkowski" w:date="2021-09-01T17:06:00Z">
        <w:r w:rsidR="003A3A4A">
          <w:rPr>
            <w:rFonts w:ascii="Times New Roman" w:hAnsi="Times New Roman" w:cs="Times New Roman"/>
            <w:color w:val="000000" w:themeColor="text1"/>
            <w:sz w:val="24"/>
            <w:szCs w:val="24"/>
          </w:rPr>
          <w:t xml:space="preserve">they also calculated </w:t>
        </w:r>
        <w:r w:rsidR="003A3A4A">
          <w:rPr>
            <w:rFonts w:ascii="Times New Roman" w:hAnsi="Times New Roman" w:cs="Times New Roman"/>
            <w:i/>
            <w:iCs/>
            <w:color w:val="000000" w:themeColor="text1"/>
            <w:sz w:val="24"/>
            <w:szCs w:val="24"/>
          </w:rPr>
          <w:t>z</w:t>
        </w:r>
        <w:r w:rsidR="003A3A4A">
          <w:rPr>
            <w:rFonts w:ascii="Times New Roman" w:hAnsi="Times New Roman" w:cs="Times New Roman"/>
            <w:color w:val="000000" w:themeColor="text1"/>
            <w:sz w:val="24"/>
            <w:szCs w:val="24"/>
          </w:rPr>
          <w:t>-values based on a</w:t>
        </w:r>
      </w:ins>
      <w:ins w:id="3429" w:author="EliseSchramkowski" w:date="2021-09-03T10:43:00Z">
        <w:r w:rsidR="00576E1F">
          <w:rPr>
            <w:rFonts w:ascii="Times New Roman" w:hAnsi="Times New Roman" w:cs="Times New Roman"/>
            <w:color w:val="000000" w:themeColor="text1"/>
            <w:sz w:val="24"/>
            <w:szCs w:val="24"/>
          </w:rPr>
          <w:t xml:space="preserve">n ‘educated guess’ </w:t>
        </w:r>
      </w:ins>
      <w:ins w:id="3430" w:author="EliseSchramkowski" w:date="2021-09-01T17:07:00Z">
        <w:r w:rsidR="003A3A4A">
          <w:rPr>
            <w:rFonts w:ascii="Times New Roman" w:hAnsi="Times New Roman" w:cs="Times New Roman"/>
            <w:color w:val="000000" w:themeColor="text1"/>
            <w:sz w:val="24"/>
            <w:szCs w:val="24"/>
          </w:rPr>
          <w:t xml:space="preserve">that </w:t>
        </w:r>
      </w:ins>
      <w:ins w:id="3431" w:author="EliseSchramkowski" w:date="2021-09-03T10:40:00Z">
        <w:r w:rsidR="00B927A2">
          <w:rPr>
            <w:rFonts w:ascii="Times New Roman" w:hAnsi="Times New Roman" w:cs="Times New Roman"/>
            <w:color w:val="000000" w:themeColor="text1"/>
            <w:sz w:val="24"/>
            <w:szCs w:val="24"/>
          </w:rPr>
          <w:t xml:space="preserve">one of these distributions was used </w:t>
        </w:r>
      </w:ins>
      <w:ins w:id="3432" w:author="EliseSchramkowski" w:date="2021-09-07T13:46:00Z">
        <w:r w:rsidR="00190B59">
          <w:rPr>
            <w:rFonts w:ascii="Times New Roman" w:hAnsi="Times New Roman" w:cs="Times New Roman"/>
            <w:color w:val="000000" w:themeColor="text1"/>
            <w:sz w:val="24"/>
            <w:szCs w:val="24"/>
          </w:rPr>
          <w:t>in a</w:t>
        </w:r>
      </w:ins>
      <w:ins w:id="3433" w:author="EliseSchramkowski" w:date="2021-11-02T17:37:00Z">
        <w:r w:rsidR="0018163B">
          <w:rPr>
            <w:rFonts w:ascii="Times New Roman" w:hAnsi="Times New Roman" w:cs="Times New Roman"/>
            <w:color w:val="000000" w:themeColor="text1"/>
            <w:sz w:val="24"/>
            <w:szCs w:val="24"/>
          </w:rPr>
          <w:t xml:space="preserve"> particular</w:t>
        </w:r>
      </w:ins>
      <w:ins w:id="3434" w:author="EliseSchramkowski" w:date="2021-09-03T10:40:00Z">
        <w:r w:rsidR="00B927A2">
          <w:rPr>
            <w:rFonts w:ascii="Times New Roman" w:hAnsi="Times New Roman" w:cs="Times New Roman"/>
            <w:color w:val="000000" w:themeColor="text1"/>
            <w:sz w:val="24"/>
            <w:szCs w:val="24"/>
          </w:rPr>
          <w:t xml:space="preserve"> </w:t>
        </w:r>
      </w:ins>
      <w:ins w:id="3435" w:author="EliseSchramkowski" w:date="2021-09-01T17:07:00Z">
        <w:r w:rsidR="003A3A4A">
          <w:rPr>
            <w:rFonts w:ascii="Times New Roman" w:hAnsi="Times New Roman" w:cs="Times New Roman"/>
            <w:color w:val="000000" w:themeColor="text1"/>
            <w:sz w:val="24"/>
            <w:szCs w:val="24"/>
          </w:rPr>
          <w:t>analysis.</w:t>
        </w:r>
        <w:r w:rsidR="005868E3">
          <w:rPr>
            <w:rFonts w:ascii="Times New Roman" w:hAnsi="Times New Roman" w:cs="Times New Roman"/>
            <w:color w:val="000000" w:themeColor="text1"/>
            <w:sz w:val="24"/>
            <w:szCs w:val="24"/>
          </w:rPr>
          <w:t xml:space="preserve"> The latter method, though somewhat risky, would have </w:t>
        </w:r>
      </w:ins>
      <w:ins w:id="3436" w:author="EliseSchramkowski" w:date="2021-09-08T10:10:00Z">
        <w:r w:rsidR="00784032">
          <w:rPr>
            <w:rFonts w:ascii="Times New Roman" w:hAnsi="Times New Roman" w:cs="Times New Roman"/>
            <w:color w:val="000000" w:themeColor="text1"/>
            <w:sz w:val="24"/>
            <w:szCs w:val="24"/>
          </w:rPr>
          <w:t xml:space="preserve">likely </w:t>
        </w:r>
      </w:ins>
      <w:ins w:id="3437" w:author="EliseSchramkowski" w:date="2021-09-07T13:47:00Z">
        <w:r w:rsidR="00190B59">
          <w:rPr>
            <w:rFonts w:ascii="Times New Roman" w:hAnsi="Times New Roman" w:cs="Times New Roman"/>
            <w:color w:val="000000" w:themeColor="text1"/>
            <w:sz w:val="24"/>
            <w:szCs w:val="24"/>
          </w:rPr>
          <w:t>yielde</w:t>
        </w:r>
      </w:ins>
      <w:ins w:id="3438" w:author="EliseSchramkowski" w:date="2021-09-07T16:31:00Z">
        <w:r w:rsidR="001C4E0C">
          <w:rPr>
            <w:rFonts w:ascii="Times New Roman" w:hAnsi="Times New Roman" w:cs="Times New Roman"/>
            <w:color w:val="000000" w:themeColor="text1"/>
            <w:sz w:val="24"/>
            <w:szCs w:val="24"/>
          </w:rPr>
          <w:t>d</w:t>
        </w:r>
      </w:ins>
      <w:ins w:id="3439" w:author="EliseSchramkowski" w:date="2021-09-07T13:47:00Z">
        <w:r w:rsidR="00190B59">
          <w:rPr>
            <w:rFonts w:ascii="Times New Roman" w:hAnsi="Times New Roman" w:cs="Times New Roman"/>
            <w:color w:val="000000" w:themeColor="text1"/>
            <w:sz w:val="24"/>
            <w:szCs w:val="24"/>
          </w:rPr>
          <w:t xml:space="preserve"> </w:t>
        </w:r>
      </w:ins>
      <w:ins w:id="3440" w:author="EliseSchramkowski" w:date="2021-09-01T17:07:00Z">
        <w:r w:rsidR="005868E3">
          <w:rPr>
            <w:rFonts w:ascii="Times New Roman" w:hAnsi="Times New Roman" w:cs="Times New Roman"/>
            <w:color w:val="000000" w:themeColor="text1"/>
            <w:sz w:val="24"/>
            <w:szCs w:val="24"/>
          </w:rPr>
          <w:t xml:space="preserve">relatively many </w:t>
        </w:r>
        <w:r w:rsidR="005868E3">
          <w:rPr>
            <w:rFonts w:ascii="Times New Roman" w:hAnsi="Times New Roman" w:cs="Times New Roman"/>
            <w:i/>
            <w:iCs/>
            <w:color w:val="000000" w:themeColor="text1"/>
            <w:sz w:val="24"/>
            <w:szCs w:val="24"/>
          </w:rPr>
          <w:t>z</w:t>
        </w:r>
        <w:r w:rsidR="005868E3">
          <w:rPr>
            <w:rFonts w:ascii="Times New Roman" w:hAnsi="Times New Roman" w:cs="Times New Roman"/>
            <w:color w:val="000000" w:themeColor="text1"/>
            <w:sz w:val="24"/>
            <w:szCs w:val="24"/>
          </w:rPr>
          <w:t xml:space="preserve">-values and </w:t>
        </w:r>
        <w:r w:rsidR="005868E3">
          <w:rPr>
            <w:rFonts w:ascii="Times New Roman" w:hAnsi="Times New Roman" w:cs="Times New Roman"/>
            <w:i/>
            <w:iCs/>
            <w:color w:val="000000" w:themeColor="text1"/>
            <w:sz w:val="24"/>
            <w:szCs w:val="24"/>
          </w:rPr>
          <w:t>t</w:t>
        </w:r>
        <w:r w:rsidR="005868E3">
          <w:rPr>
            <w:rFonts w:ascii="Times New Roman" w:hAnsi="Times New Roman" w:cs="Times New Roman"/>
            <w:color w:val="000000" w:themeColor="text1"/>
            <w:sz w:val="24"/>
            <w:szCs w:val="24"/>
          </w:rPr>
          <w:t xml:space="preserve">-values </w:t>
        </w:r>
      </w:ins>
      <w:ins w:id="3441" w:author="EliseSchramkowski" w:date="2021-09-07T13:47:00Z">
        <w:r w:rsidR="00EB1E45">
          <w:rPr>
            <w:rFonts w:ascii="Times New Roman" w:hAnsi="Times New Roman" w:cs="Times New Roman"/>
            <w:color w:val="000000" w:themeColor="text1"/>
            <w:sz w:val="24"/>
            <w:szCs w:val="24"/>
          </w:rPr>
          <w:t xml:space="preserve">relevant </w:t>
        </w:r>
      </w:ins>
      <w:ins w:id="3442" w:author="EliseSchramkowski" w:date="2021-09-01T17:07:00Z">
        <w:r w:rsidR="005868E3">
          <w:rPr>
            <w:rFonts w:ascii="Times New Roman" w:hAnsi="Times New Roman" w:cs="Times New Roman"/>
            <w:color w:val="000000" w:themeColor="text1"/>
            <w:sz w:val="24"/>
            <w:szCs w:val="24"/>
          </w:rPr>
          <w:t>for</w:t>
        </w:r>
      </w:ins>
      <w:ins w:id="3443" w:author="EliseSchramkowski" w:date="2021-09-01T17:08:00Z">
        <w:r w:rsidR="005868E3">
          <w:rPr>
            <w:rFonts w:ascii="Times New Roman" w:hAnsi="Times New Roman" w:cs="Times New Roman"/>
            <w:color w:val="000000" w:themeColor="text1"/>
            <w:sz w:val="24"/>
            <w:szCs w:val="24"/>
          </w:rPr>
          <w:t xml:space="preserve"> studying publication bias.</w:t>
        </w:r>
      </w:ins>
      <w:ins w:id="3444" w:author="EliseSchramkowski" w:date="2021-09-03T11:00:00Z">
        <w:r w:rsidR="00FD60B2">
          <w:rPr>
            <w:rFonts w:ascii="Times New Roman" w:hAnsi="Times New Roman" w:cs="Times New Roman"/>
            <w:color w:val="000000" w:themeColor="text1"/>
            <w:sz w:val="24"/>
            <w:szCs w:val="24"/>
          </w:rPr>
          <w:t xml:space="preserve"> </w:t>
        </w:r>
      </w:ins>
    </w:p>
    <w:p w14:paraId="03D8C5D1" w14:textId="4A559821" w:rsidR="00683706" w:rsidRPr="00FF1C0F" w:rsidDel="0004506E" w:rsidRDefault="003F779B">
      <w:pPr>
        <w:pStyle w:val="CommentText"/>
        <w:spacing w:after="0" w:line="480" w:lineRule="auto"/>
        <w:jc w:val="both"/>
        <w:rPr>
          <w:del w:id="3445" w:author="EliseSchramkowski" w:date="2021-09-01T14:37:00Z"/>
          <w:rFonts w:ascii="Times New Roman" w:hAnsi="Times New Roman" w:cs="Times New Roman"/>
          <w:color w:val="000000" w:themeColor="text1"/>
          <w:sz w:val="24"/>
          <w:szCs w:val="24"/>
        </w:rPr>
        <w:pPrChange w:id="3446" w:author="EliseSchramkowski" w:date="2021-11-02T10:12: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pPr>
        </w:pPrChange>
      </w:pPr>
      <w:ins w:id="3447" w:author="EliseSchramkowski" w:date="2021-09-06T13:23:00Z">
        <w:r>
          <w:rPr>
            <w:rFonts w:ascii="Times New Roman" w:hAnsi="Times New Roman" w:cs="Times New Roman"/>
            <w:color w:val="000000" w:themeColor="text1"/>
            <w:sz w:val="24"/>
            <w:szCs w:val="24"/>
          </w:rPr>
          <w:tab/>
        </w:r>
      </w:ins>
    </w:p>
    <w:p w14:paraId="2E298D56" w14:textId="0EE12964" w:rsidR="00683706" w:rsidRPr="007A72DC" w:rsidDel="00A45385" w:rsidRDefault="00CC7BF0">
      <w:pPr>
        <w:pStyle w:val="CommentText"/>
        <w:spacing w:after="0" w:line="480" w:lineRule="auto"/>
        <w:jc w:val="both"/>
        <w:rPr>
          <w:del w:id="3448" w:author="EliseSchramkowski" w:date="2021-08-23T12:14:00Z"/>
          <w:rFonts w:ascii="Times New Roman" w:hAnsi="Times New Roman" w:cs="Times New Roman"/>
          <w:iCs/>
          <w:color w:val="000000" w:themeColor="text1"/>
          <w:sz w:val="24"/>
          <w:szCs w:val="24"/>
        </w:rPr>
        <w:pPrChange w:id="3449" w:author="EliseSchramkowski" w:date="2021-11-02T10:12: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pPr>
        </w:pPrChange>
      </w:pPr>
      <w:ins w:id="3450" w:author="EliseSchramkowski" w:date="2021-11-02T10:13:00Z">
        <w:r>
          <w:rPr>
            <w:rFonts w:ascii="Times New Roman" w:hAnsi="Times New Roman" w:cs="Times New Roman"/>
            <w:iCs/>
            <w:color w:val="000000" w:themeColor="text1"/>
            <w:sz w:val="24"/>
            <w:szCs w:val="24"/>
          </w:rPr>
          <w:t xml:space="preserve">Subsequently, we studied the bump in </w:t>
        </w:r>
        <w:r w:rsidRPr="00CC7BF0">
          <w:rPr>
            <w:rFonts w:ascii="Times New Roman" w:hAnsi="Times New Roman" w:cs="Times New Roman"/>
            <w:i/>
            <w:color w:val="000000" w:themeColor="text1"/>
            <w:sz w:val="24"/>
            <w:szCs w:val="24"/>
          </w:rPr>
          <w:t>p</w:t>
        </w:r>
        <w:r>
          <w:rPr>
            <w:rFonts w:ascii="Times New Roman" w:hAnsi="Times New Roman" w:cs="Times New Roman"/>
            <w:iCs/>
            <w:color w:val="000000" w:themeColor="text1"/>
            <w:sz w:val="24"/>
            <w:szCs w:val="24"/>
          </w:rPr>
          <w:t xml:space="preserve">-values. </w:t>
        </w:r>
      </w:ins>
      <w:ins w:id="3451" w:author="EliseSchramkowski" w:date="2021-09-08T17:01:00Z">
        <w:r w:rsidR="00D12AC6" w:rsidRPr="00CC7BF0">
          <w:rPr>
            <w:rFonts w:ascii="Times New Roman" w:hAnsi="Times New Roman" w:cs="Times New Roman"/>
            <w:iCs/>
            <w:color w:val="000000" w:themeColor="text1"/>
            <w:sz w:val="24"/>
            <w:szCs w:val="24"/>
          </w:rPr>
          <w:t>Often</w:t>
        </w:r>
        <w:r w:rsidR="00D12AC6">
          <w:rPr>
            <w:rFonts w:ascii="Times New Roman" w:hAnsi="Times New Roman" w:cs="Times New Roman"/>
            <w:iCs/>
            <w:color w:val="000000" w:themeColor="text1"/>
            <w:sz w:val="24"/>
            <w:szCs w:val="24"/>
          </w:rPr>
          <w:t xml:space="preserve">, we had too few data to properly study the bump, </w:t>
        </w:r>
      </w:ins>
    </w:p>
    <w:p w14:paraId="0B1FEEBE" w14:textId="0BCF736B" w:rsidR="00683706" w:rsidDel="00A45385" w:rsidRDefault="00683706">
      <w:pPr>
        <w:pStyle w:val="CommentText"/>
        <w:spacing w:after="0" w:line="480" w:lineRule="auto"/>
        <w:jc w:val="both"/>
        <w:rPr>
          <w:del w:id="3452" w:author="EliseSchramkowski" w:date="2021-08-23T12:14:00Z"/>
          <w:rFonts w:ascii="Times New Roman" w:hAnsi="Times New Roman" w:cs="Times New Roman"/>
          <w:color w:val="000000" w:themeColor="text1"/>
          <w:sz w:val="24"/>
          <w:szCs w:val="24"/>
        </w:rPr>
        <w:pPrChange w:id="3453" w:author="EliseSchramkowski" w:date="2021-11-02T10:12: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pPr>
        </w:pPrChange>
      </w:pPr>
    </w:p>
    <w:p w14:paraId="6316A1F9" w14:textId="62254747" w:rsidR="00683706" w:rsidRDefault="00683706">
      <w:pPr>
        <w:pStyle w:val="CommentText"/>
        <w:spacing w:after="0" w:line="480" w:lineRule="auto"/>
        <w:jc w:val="both"/>
        <w:rPr>
          <w:rFonts w:ascii="Times New Roman" w:hAnsi="Times New Roman" w:cs="Times New Roman"/>
          <w:color w:val="000000" w:themeColor="text1"/>
          <w:sz w:val="24"/>
          <w:szCs w:val="24"/>
        </w:rPr>
        <w:pPrChange w:id="3454" w:author="EliseSchramkowski" w:date="2021-11-02T10:12: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pPr>
        </w:pPrChange>
      </w:pPr>
      <w:del w:id="3455" w:author="EliseSchramkowski" w:date="2021-08-23T12:14:00Z">
        <w:r w:rsidDel="00A45385">
          <w:rPr>
            <w:rFonts w:ascii="Times New Roman" w:hAnsi="Times New Roman" w:cs="Times New Roman"/>
            <w:color w:val="000000" w:themeColor="text1"/>
            <w:sz w:val="24"/>
            <w:szCs w:val="24"/>
          </w:rPr>
          <w:tab/>
        </w:r>
      </w:del>
      <w:commentRangeStart w:id="3456"/>
      <w:commentRangeStart w:id="3457"/>
      <w:del w:id="3458" w:author="EliseSchramkowski" w:date="2021-09-08T17:01:00Z">
        <w:r w:rsidDel="00D12AC6">
          <w:rPr>
            <w:rFonts w:ascii="Times New Roman" w:hAnsi="Times New Roman" w:cs="Times New Roman"/>
            <w:color w:val="000000" w:themeColor="text1"/>
            <w:sz w:val="24"/>
            <w:szCs w:val="24"/>
          </w:rPr>
          <w:delText>A</w:delText>
        </w:r>
      </w:del>
      <w:del w:id="3459" w:author="EliseSchramkowski" w:date="2021-09-08T10:12:00Z">
        <w:r w:rsidDel="00784032">
          <w:rPr>
            <w:rFonts w:ascii="Times New Roman" w:hAnsi="Times New Roman" w:cs="Times New Roman"/>
            <w:color w:val="000000" w:themeColor="text1"/>
            <w:sz w:val="24"/>
            <w:szCs w:val="24"/>
          </w:rPr>
          <w:delText xml:space="preserve">cross all </w:delText>
        </w:r>
      </w:del>
      <w:del w:id="3460" w:author="EliseSchramkowski" w:date="2021-09-08T17:01:00Z">
        <w:r w:rsidDel="00D12AC6">
          <w:rPr>
            <w:rFonts w:ascii="Times New Roman" w:hAnsi="Times New Roman" w:cs="Times New Roman"/>
            <w:color w:val="000000" w:themeColor="text1"/>
            <w:sz w:val="24"/>
            <w:szCs w:val="24"/>
          </w:rPr>
          <w:delText xml:space="preserve">automatically retrieved </w:delText>
        </w:r>
        <w:r w:rsidRPr="003F779B" w:rsidDel="00D12AC6">
          <w:rPr>
            <w:rFonts w:ascii="Times New Roman" w:hAnsi="Times New Roman" w:cs="Times New Roman"/>
            <w:i/>
            <w:iCs/>
            <w:color w:val="000000" w:themeColor="text1"/>
            <w:sz w:val="24"/>
            <w:szCs w:val="24"/>
            <w:rPrChange w:id="3461" w:author="EliseSchramkowski" w:date="2021-09-06T13:24:00Z">
              <w:rPr>
                <w:rFonts w:ascii="Times New Roman" w:hAnsi="Times New Roman" w:cs="Times New Roman"/>
                <w:color w:val="000000" w:themeColor="text1"/>
                <w:sz w:val="24"/>
                <w:szCs w:val="24"/>
              </w:rPr>
            </w:rPrChange>
          </w:rPr>
          <w:delText>p</w:delText>
        </w:r>
        <w:r w:rsidDel="00D12AC6">
          <w:rPr>
            <w:rFonts w:ascii="Times New Roman" w:hAnsi="Times New Roman" w:cs="Times New Roman"/>
            <w:color w:val="000000" w:themeColor="text1"/>
            <w:sz w:val="24"/>
            <w:szCs w:val="24"/>
          </w:rPr>
          <w:delText xml:space="preserve">-values, </w:delText>
        </w:r>
      </w:del>
      <w:ins w:id="3462" w:author="EliseSchramkowski" w:date="2021-09-08T10:11:00Z">
        <w:r w:rsidR="00784032">
          <w:rPr>
            <w:rFonts w:ascii="Times New Roman" w:hAnsi="Times New Roman" w:cs="Times New Roman"/>
            <w:color w:val="000000" w:themeColor="text1"/>
            <w:sz w:val="24"/>
            <w:szCs w:val="24"/>
          </w:rPr>
          <w:t xml:space="preserve">and </w:t>
        </w:r>
      </w:ins>
      <w:ins w:id="3463" w:author="EliseSchramkowski" w:date="2021-09-08T10:12:00Z">
        <w:r w:rsidR="00B24946">
          <w:rPr>
            <w:rFonts w:ascii="Times New Roman" w:hAnsi="Times New Roman" w:cs="Times New Roman"/>
            <w:color w:val="000000" w:themeColor="text1"/>
            <w:sz w:val="24"/>
            <w:szCs w:val="24"/>
          </w:rPr>
          <w:t xml:space="preserve">when </w:t>
        </w:r>
      </w:ins>
      <w:ins w:id="3464" w:author="EliseSchramkowski" w:date="2021-09-08T10:11:00Z">
        <w:r w:rsidR="00784032">
          <w:rPr>
            <w:rFonts w:ascii="Times New Roman" w:hAnsi="Times New Roman" w:cs="Times New Roman"/>
            <w:color w:val="000000" w:themeColor="text1"/>
            <w:sz w:val="24"/>
            <w:szCs w:val="24"/>
          </w:rPr>
          <w:t xml:space="preserve">enough data was available, clear indications </w:t>
        </w:r>
      </w:ins>
      <w:del w:id="3465" w:author="EliseSchramkowski" w:date="2021-09-08T10:11:00Z">
        <w:r w:rsidDel="00784032">
          <w:rPr>
            <w:rFonts w:ascii="Times New Roman" w:hAnsi="Times New Roman" w:cs="Times New Roman"/>
            <w:color w:val="000000" w:themeColor="text1"/>
            <w:sz w:val="24"/>
            <w:szCs w:val="24"/>
          </w:rPr>
          <w:delText xml:space="preserve">hints </w:delText>
        </w:r>
      </w:del>
      <w:r>
        <w:rPr>
          <w:rFonts w:ascii="Times New Roman" w:hAnsi="Times New Roman" w:cs="Times New Roman"/>
          <w:color w:val="000000" w:themeColor="text1"/>
          <w:sz w:val="24"/>
          <w:szCs w:val="24"/>
        </w:rPr>
        <w:t>of a ‘bump’ were not found</w:t>
      </w:r>
      <w:del w:id="3466" w:author="EliseSchramkowski" w:date="2021-09-07T16:30:00Z">
        <w:r w:rsidDel="001C4E0C">
          <w:rPr>
            <w:rFonts w:ascii="Times New Roman" w:hAnsi="Times New Roman" w:cs="Times New Roman"/>
            <w:color w:val="000000" w:themeColor="text1"/>
            <w:sz w:val="24"/>
            <w:szCs w:val="24"/>
          </w:rPr>
          <w:delText xml:space="preserve"> for either binwidth</w:delText>
        </w:r>
      </w:del>
      <w:r>
        <w:rPr>
          <w:rFonts w:ascii="Times New Roman" w:hAnsi="Times New Roman" w:cs="Times New Roman"/>
          <w:color w:val="000000" w:themeColor="text1"/>
          <w:sz w:val="24"/>
          <w:szCs w:val="24"/>
        </w:rPr>
        <w:t>.</w:t>
      </w:r>
      <w:del w:id="3467" w:author="EliseSchramkowski" w:date="2021-08-23T12:14:00Z">
        <w:r w:rsidDel="00A45385">
          <w:rPr>
            <w:rFonts w:ascii="Times New Roman" w:hAnsi="Times New Roman" w:cs="Times New Roman"/>
            <w:color w:val="000000" w:themeColor="text1"/>
            <w:sz w:val="24"/>
            <w:szCs w:val="24"/>
          </w:rPr>
          <w:delText xml:space="preserve"> Also, w</w:delText>
        </w:r>
      </w:del>
      <w:ins w:id="3468" w:author="EliseSchramkowski" w:date="2021-08-23T12:14:00Z">
        <w:r w:rsidR="00A45385">
          <w:rPr>
            <w:rFonts w:ascii="Times New Roman" w:hAnsi="Times New Roman" w:cs="Times New Roman"/>
            <w:color w:val="000000" w:themeColor="text1"/>
            <w:sz w:val="24"/>
            <w:szCs w:val="24"/>
          </w:rPr>
          <w:t xml:space="preserve"> </w:t>
        </w:r>
      </w:ins>
      <w:del w:id="3469" w:author="EliseSchramkowski" w:date="2021-08-23T12:14:00Z">
        <w:r w:rsidDel="00A45385">
          <w:rPr>
            <w:rFonts w:ascii="Times New Roman" w:hAnsi="Times New Roman" w:cs="Times New Roman"/>
            <w:color w:val="000000" w:themeColor="text1"/>
            <w:sz w:val="24"/>
            <w:szCs w:val="24"/>
          </w:rPr>
          <w:delText>e</w:delText>
        </w:r>
      </w:del>
      <w:del w:id="3470" w:author="EliseSchramkowski" w:date="2021-08-23T12:15:00Z">
        <w:r w:rsidDel="00A45385">
          <w:rPr>
            <w:rFonts w:ascii="Times New Roman" w:hAnsi="Times New Roman" w:cs="Times New Roman"/>
            <w:color w:val="000000" w:themeColor="text1"/>
            <w:sz w:val="24"/>
            <w:szCs w:val="24"/>
          </w:rPr>
          <w:delText xml:space="preserve"> often had little data in individual categories, </w:delText>
        </w:r>
      </w:del>
      <w:del w:id="3471" w:author="EliseSchramkowski" w:date="2021-09-08T10:11:00Z">
        <w:r w:rsidDel="00784032">
          <w:rPr>
            <w:rFonts w:ascii="Times New Roman" w:hAnsi="Times New Roman" w:cs="Times New Roman"/>
            <w:color w:val="000000" w:themeColor="text1"/>
            <w:sz w:val="24"/>
            <w:szCs w:val="24"/>
          </w:rPr>
          <w:delText>and in categories with enough data, no clear indications of a bump were found.</w:delText>
        </w:r>
      </w:del>
      <w:ins w:id="3472" w:author="EliseSchramkowski" w:date="2021-08-23T12:25:00Z">
        <w:r w:rsidR="0047649B">
          <w:rPr>
            <w:rFonts w:ascii="Times New Roman" w:hAnsi="Times New Roman" w:cs="Times New Roman"/>
            <w:color w:val="000000" w:themeColor="text1"/>
            <w:sz w:val="24"/>
            <w:szCs w:val="24"/>
          </w:rPr>
          <w:t xml:space="preserve">This lack of clear indications of a </w:t>
        </w:r>
      </w:ins>
      <w:ins w:id="3473" w:author="EliseSchramkowski" w:date="2021-10-29T16:33:00Z">
        <w:r w:rsidR="000F145B">
          <w:rPr>
            <w:rFonts w:ascii="Times New Roman" w:hAnsi="Times New Roman" w:cs="Times New Roman"/>
            <w:color w:val="000000" w:themeColor="text1"/>
            <w:sz w:val="24"/>
            <w:szCs w:val="24"/>
          </w:rPr>
          <w:t>‘</w:t>
        </w:r>
      </w:ins>
      <w:ins w:id="3474" w:author="EliseSchramkowski" w:date="2021-08-23T12:25:00Z">
        <w:r w:rsidR="0047649B">
          <w:rPr>
            <w:rFonts w:ascii="Times New Roman" w:hAnsi="Times New Roman" w:cs="Times New Roman"/>
            <w:color w:val="000000" w:themeColor="text1"/>
            <w:sz w:val="24"/>
            <w:szCs w:val="24"/>
          </w:rPr>
          <w:t>bump</w:t>
        </w:r>
      </w:ins>
      <w:ins w:id="3475" w:author="EliseSchramkowski" w:date="2021-10-29T16:33:00Z">
        <w:r w:rsidR="000F145B">
          <w:rPr>
            <w:rFonts w:ascii="Times New Roman" w:hAnsi="Times New Roman" w:cs="Times New Roman"/>
            <w:color w:val="000000" w:themeColor="text1"/>
            <w:sz w:val="24"/>
            <w:szCs w:val="24"/>
          </w:rPr>
          <w:t>’</w:t>
        </w:r>
      </w:ins>
      <w:ins w:id="3476" w:author="EliseSchramkowski" w:date="2021-09-08T10:12:00Z">
        <w:r w:rsidR="00726ABC">
          <w:rPr>
            <w:rFonts w:ascii="Times New Roman" w:hAnsi="Times New Roman" w:cs="Times New Roman"/>
            <w:color w:val="000000" w:themeColor="text1"/>
            <w:sz w:val="24"/>
            <w:szCs w:val="24"/>
          </w:rPr>
          <w:t xml:space="preserve"> is in line with </w:t>
        </w:r>
      </w:ins>
      <w:proofErr w:type="spellStart"/>
      <w:ins w:id="3477" w:author="EliseSchramkowski" w:date="2021-08-23T12:25:00Z">
        <w:r w:rsidR="0047649B">
          <w:rPr>
            <w:rFonts w:ascii="Times New Roman" w:hAnsi="Times New Roman" w:cs="Times New Roman"/>
            <w:color w:val="000000" w:themeColor="text1"/>
            <w:sz w:val="24"/>
            <w:szCs w:val="24"/>
          </w:rPr>
          <w:lastRenderedPageBreak/>
          <w:t>Lakens</w:t>
        </w:r>
      </w:ins>
      <w:proofErr w:type="spellEnd"/>
      <w:ins w:id="3478" w:author="EliseSchramkowski" w:date="2021-09-05T09:51:00Z">
        <w:r w:rsidR="00DA687D">
          <w:rPr>
            <w:rFonts w:ascii="Times New Roman" w:hAnsi="Times New Roman" w:cs="Times New Roman"/>
            <w:color w:val="000000" w:themeColor="text1"/>
            <w:sz w:val="24"/>
            <w:szCs w:val="24"/>
          </w:rPr>
          <w:t>’</w:t>
        </w:r>
      </w:ins>
      <w:ins w:id="3479" w:author="EliseSchramkowski" w:date="2021-08-23T12:25:00Z">
        <w:r w:rsidR="0047649B">
          <w:rPr>
            <w:rFonts w:ascii="Times New Roman" w:hAnsi="Times New Roman" w:cs="Times New Roman"/>
            <w:color w:val="000000" w:themeColor="text1"/>
            <w:sz w:val="24"/>
            <w:szCs w:val="24"/>
          </w:rPr>
          <w:t xml:space="preserve"> (2015b)</w:t>
        </w:r>
      </w:ins>
      <w:ins w:id="3480" w:author="EliseSchramkowski" w:date="2021-09-05T09:51:00Z">
        <w:r w:rsidR="00DA687D">
          <w:rPr>
            <w:rFonts w:ascii="Times New Roman" w:hAnsi="Times New Roman" w:cs="Times New Roman"/>
            <w:color w:val="000000" w:themeColor="text1"/>
            <w:sz w:val="24"/>
            <w:szCs w:val="24"/>
          </w:rPr>
          <w:t xml:space="preserve"> findings</w:t>
        </w:r>
      </w:ins>
      <w:ins w:id="3481" w:author="EliseSchramkowski" w:date="2021-08-23T12:25:00Z">
        <w:r w:rsidR="0047649B">
          <w:rPr>
            <w:rFonts w:ascii="Times New Roman" w:hAnsi="Times New Roman" w:cs="Times New Roman"/>
            <w:color w:val="000000" w:themeColor="text1"/>
            <w:sz w:val="24"/>
            <w:szCs w:val="24"/>
          </w:rPr>
          <w:t xml:space="preserve"> </w:t>
        </w:r>
        <w:r w:rsidR="007A72DC">
          <w:rPr>
            <w:rFonts w:ascii="Times New Roman" w:hAnsi="Times New Roman" w:cs="Times New Roman"/>
            <w:color w:val="000000" w:themeColor="text1"/>
            <w:sz w:val="24"/>
            <w:szCs w:val="24"/>
          </w:rPr>
          <w:t>in psychology</w:t>
        </w:r>
      </w:ins>
      <w:ins w:id="3482" w:author="EliseSchramkowski" w:date="2021-09-07T13:49:00Z">
        <w:r w:rsidR="00CD172A">
          <w:rPr>
            <w:rFonts w:ascii="Times New Roman" w:hAnsi="Times New Roman" w:cs="Times New Roman"/>
            <w:color w:val="000000" w:themeColor="text1"/>
            <w:sz w:val="24"/>
            <w:szCs w:val="24"/>
          </w:rPr>
          <w:t xml:space="preserve"> </w:t>
        </w:r>
      </w:ins>
      <w:ins w:id="3483" w:author="EliseSchramkowski" w:date="2021-09-08T10:12:00Z">
        <w:r w:rsidR="00726ABC">
          <w:rPr>
            <w:rFonts w:ascii="Times New Roman" w:hAnsi="Times New Roman" w:cs="Times New Roman"/>
            <w:color w:val="000000" w:themeColor="text1"/>
            <w:sz w:val="24"/>
            <w:szCs w:val="24"/>
          </w:rPr>
          <w:t xml:space="preserve">and </w:t>
        </w:r>
      </w:ins>
      <w:ins w:id="3484" w:author="EliseSchramkowski" w:date="2021-09-07T13:49:00Z">
        <w:r w:rsidR="00CD172A">
          <w:rPr>
            <w:rFonts w:ascii="Times New Roman" w:hAnsi="Times New Roman" w:cs="Times New Roman"/>
            <w:color w:val="000000" w:themeColor="text1"/>
            <w:sz w:val="24"/>
            <w:szCs w:val="24"/>
          </w:rPr>
          <w:t xml:space="preserve">with </w:t>
        </w:r>
      </w:ins>
      <w:ins w:id="3485" w:author="EliseSchramkowski" w:date="2021-09-05T09:48:00Z">
        <w:r w:rsidR="00053847">
          <w:rPr>
            <w:rFonts w:ascii="Times New Roman" w:hAnsi="Times New Roman" w:cs="Times New Roman"/>
            <w:color w:val="000000" w:themeColor="text1"/>
            <w:sz w:val="24"/>
            <w:szCs w:val="24"/>
          </w:rPr>
          <w:t xml:space="preserve">our expectation of finding </w:t>
        </w:r>
      </w:ins>
      <w:ins w:id="3486" w:author="EliseSchramkowski" w:date="2021-09-08T10:13:00Z">
        <w:r w:rsidR="00726ABC">
          <w:rPr>
            <w:rFonts w:ascii="Times New Roman" w:hAnsi="Times New Roman" w:cs="Times New Roman"/>
            <w:color w:val="000000" w:themeColor="text1"/>
            <w:sz w:val="24"/>
            <w:szCs w:val="24"/>
          </w:rPr>
          <w:t xml:space="preserve">neither </w:t>
        </w:r>
      </w:ins>
      <w:ins w:id="3487" w:author="EliseSchramkowski" w:date="2021-09-05T09:48:00Z">
        <w:r w:rsidR="00053847">
          <w:rPr>
            <w:rFonts w:ascii="Times New Roman" w:hAnsi="Times New Roman" w:cs="Times New Roman"/>
            <w:color w:val="000000" w:themeColor="text1"/>
            <w:sz w:val="24"/>
            <w:szCs w:val="24"/>
          </w:rPr>
          <w:t>a</w:t>
        </w:r>
      </w:ins>
      <w:ins w:id="3488" w:author="EliseSchramkowski" w:date="2021-09-05T09:47:00Z">
        <w:r w:rsidR="00053847" w:rsidRPr="009C67F7">
          <w:rPr>
            <w:rFonts w:ascii="Times New Roman" w:hAnsi="Times New Roman" w:cs="Times New Roman"/>
            <w:color w:val="000000" w:themeColor="text1"/>
            <w:sz w:val="24"/>
            <w:szCs w:val="24"/>
          </w:rPr>
          <w:t xml:space="preserve"> ‘bump’ in </w:t>
        </w:r>
        <w:r w:rsidR="00053847" w:rsidRPr="009C67F7">
          <w:rPr>
            <w:rFonts w:ascii="Times New Roman" w:hAnsi="Times New Roman" w:cs="Times New Roman"/>
            <w:i/>
            <w:color w:val="000000" w:themeColor="text1"/>
            <w:sz w:val="24"/>
            <w:szCs w:val="24"/>
          </w:rPr>
          <w:t>p</w:t>
        </w:r>
        <w:r w:rsidR="00053847">
          <w:rPr>
            <w:rFonts w:ascii="Times New Roman" w:hAnsi="Times New Roman" w:cs="Times New Roman"/>
            <w:color w:val="000000" w:themeColor="text1"/>
            <w:sz w:val="24"/>
            <w:szCs w:val="24"/>
          </w:rPr>
          <w:t xml:space="preserve">-values </w:t>
        </w:r>
        <w:r w:rsidR="00053847">
          <w:rPr>
            <w:rFonts w:ascii="Times New Roman" w:hAnsi="Times New Roman" w:cs="Times New Roman"/>
            <w:sz w:val="24"/>
            <w:szCs w:val="24"/>
          </w:rPr>
          <w:t>in general, nor a difference in the presence</w:t>
        </w:r>
      </w:ins>
      <w:ins w:id="3489" w:author="EliseSchramkowski" w:date="2021-09-05T09:49:00Z">
        <w:r w:rsidR="00053847">
          <w:rPr>
            <w:rFonts w:ascii="Times New Roman" w:hAnsi="Times New Roman" w:cs="Times New Roman"/>
            <w:sz w:val="24"/>
            <w:szCs w:val="24"/>
          </w:rPr>
          <w:t>/</w:t>
        </w:r>
      </w:ins>
      <w:ins w:id="3490" w:author="EliseSchramkowski" w:date="2021-09-05T09:47:00Z">
        <w:r w:rsidR="00053847">
          <w:rPr>
            <w:rFonts w:ascii="Times New Roman" w:hAnsi="Times New Roman" w:cs="Times New Roman"/>
            <w:sz w:val="24"/>
            <w:szCs w:val="24"/>
          </w:rPr>
          <w:t>size of a ‘bump’ between results related to hypotheses and results not related to hypotheses.</w:t>
        </w:r>
      </w:ins>
      <w:ins w:id="3491" w:author="EliseSchramkowski" w:date="2021-09-05T09:49:00Z">
        <w:r w:rsidR="00DE198F">
          <w:rPr>
            <w:rFonts w:ascii="Times New Roman" w:hAnsi="Times New Roman" w:cs="Times New Roman"/>
            <w:sz w:val="24"/>
            <w:szCs w:val="24"/>
          </w:rPr>
          <w:t xml:space="preserve"> </w:t>
        </w:r>
      </w:ins>
      <w:ins w:id="3492" w:author="EliseSchramkowski" w:date="2021-08-23T12:19:00Z">
        <w:r w:rsidR="00A45385">
          <w:rPr>
            <w:rFonts w:ascii="Times New Roman" w:hAnsi="Times New Roman" w:cs="Times New Roman"/>
            <w:color w:val="000000" w:themeColor="text1"/>
            <w:sz w:val="24"/>
            <w:szCs w:val="24"/>
          </w:rPr>
          <w:t xml:space="preserve">However, </w:t>
        </w:r>
      </w:ins>
      <w:ins w:id="3493" w:author="EliseSchramkowski" w:date="2021-08-23T12:20:00Z">
        <w:r w:rsidR="00A45385">
          <w:rPr>
            <w:rFonts w:ascii="Times New Roman" w:hAnsi="Times New Roman" w:cs="Times New Roman"/>
            <w:color w:val="000000" w:themeColor="text1"/>
            <w:sz w:val="24"/>
            <w:szCs w:val="24"/>
          </w:rPr>
          <w:t>the absence of a ‘bump’ in</w:t>
        </w:r>
      </w:ins>
      <w:r>
        <w:rPr>
          <w:rFonts w:ascii="Times New Roman" w:hAnsi="Times New Roman" w:cs="Times New Roman"/>
          <w:color w:val="000000" w:themeColor="text1"/>
          <w:sz w:val="24"/>
          <w:szCs w:val="24"/>
        </w:rPr>
        <w:t xml:space="preserve"> </w:t>
      </w:r>
      <w:ins w:id="3494" w:author="EliseSchramkowski" w:date="2021-08-23T12:20:00Z">
        <w:r w:rsidR="00A45385">
          <w:rPr>
            <w:rFonts w:ascii="Times New Roman" w:hAnsi="Times New Roman" w:cs="Times New Roman"/>
            <w:i/>
            <w:iCs/>
            <w:color w:val="000000" w:themeColor="text1"/>
            <w:sz w:val="24"/>
            <w:szCs w:val="24"/>
          </w:rPr>
          <w:t>p</w:t>
        </w:r>
        <w:r w:rsidR="00A45385">
          <w:rPr>
            <w:rFonts w:ascii="Times New Roman" w:hAnsi="Times New Roman" w:cs="Times New Roman"/>
            <w:color w:val="000000" w:themeColor="text1"/>
            <w:sz w:val="24"/>
            <w:szCs w:val="24"/>
          </w:rPr>
          <w:t xml:space="preserve">-values </w:t>
        </w:r>
      </w:ins>
      <w:ins w:id="3495" w:author="EliseSchramkowski" w:date="2021-08-23T12:21:00Z">
        <w:r w:rsidR="00A45385">
          <w:rPr>
            <w:rFonts w:ascii="Times New Roman" w:hAnsi="Times New Roman" w:cs="Times New Roman"/>
            <w:color w:val="000000" w:themeColor="text1"/>
            <w:sz w:val="24"/>
            <w:szCs w:val="24"/>
          </w:rPr>
          <w:t xml:space="preserve">alone does not indicate an absence of </w:t>
        </w:r>
        <w:r w:rsidR="00A45385">
          <w:rPr>
            <w:rFonts w:ascii="Times New Roman" w:hAnsi="Times New Roman" w:cs="Times New Roman"/>
            <w:i/>
            <w:color w:val="000000" w:themeColor="text1"/>
            <w:sz w:val="24"/>
            <w:szCs w:val="24"/>
          </w:rPr>
          <w:t>p</w:t>
        </w:r>
        <w:r w:rsidR="00A45385">
          <w:rPr>
            <w:rFonts w:ascii="Times New Roman" w:hAnsi="Times New Roman" w:cs="Times New Roman"/>
            <w:iCs/>
            <w:color w:val="000000" w:themeColor="text1"/>
            <w:sz w:val="24"/>
            <w:szCs w:val="24"/>
          </w:rPr>
          <w:t xml:space="preserve">-hacking. </w:t>
        </w:r>
      </w:ins>
      <w:ins w:id="3496" w:author="EliseSchramkowski" w:date="2021-09-05T09:49:00Z">
        <w:r w:rsidR="001C05DE">
          <w:rPr>
            <w:rFonts w:ascii="Times New Roman" w:hAnsi="Times New Roman" w:cs="Times New Roman"/>
            <w:iCs/>
            <w:color w:val="000000" w:themeColor="text1"/>
            <w:sz w:val="24"/>
            <w:szCs w:val="24"/>
          </w:rPr>
          <w:t>While t</w:t>
        </w:r>
      </w:ins>
      <w:ins w:id="3497" w:author="EliseSchramkowski" w:date="2021-08-23T12:21:00Z">
        <w:r w:rsidR="00A45385">
          <w:rPr>
            <w:rFonts w:ascii="Times New Roman" w:hAnsi="Times New Roman" w:cs="Times New Roman"/>
            <w:iCs/>
            <w:color w:val="000000" w:themeColor="text1"/>
            <w:sz w:val="24"/>
            <w:szCs w:val="24"/>
          </w:rPr>
          <w:t xml:space="preserve">his study has not found convincing evidence of </w:t>
        </w:r>
        <w:r w:rsidR="00A45385">
          <w:rPr>
            <w:rFonts w:ascii="Times New Roman" w:hAnsi="Times New Roman" w:cs="Times New Roman"/>
            <w:i/>
            <w:color w:val="000000" w:themeColor="text1"/>
            <w:sz w:val="24"/>
            <w:szCs w:val="24"/>
          </w:rPr>
          <w:t>p</w:t>
        </w:r>
        <w:r w:rsidR="00A45385">
          <w:rPr>
            <w:rFonts w:ascii="Times New Roman" w:hAnsi="Times New Roman" w:cs="Times New Roman"/>
            <w:iCs/>
            <w:color w:val="000000" w:themeColor="text1"/>
            <w:sz w:val="24"/>
            <w:szCs w:val="24"/>
          </w:rPr>
          <w:t>-hacking</w:t>
        </w:r>
        <w:r w:rsidR="00A45385">
          <w:rPr>
            <w:rFonts w:ascii="Times New Roman" w:hAnsi="Times New Roman" w:cs="Times New Roman"/>
            <w:color w:val="000000" w:themeColor="text1"/>
            <w:sz w:val="24"/>
            <w:szCs w:val="24"/>
          </w:rPr>
          <w:t>,</w:t>
        </w:r>
      </w:ins>
      <w:ins w:id="3498" w:author="EliseSchramkowski" w:date="2021-09-05T09:50:00Z">
        <w:r w:rsidR="0007234C">
          <w:rPr>
            <w:rFonts w:ascii="Times New Roman" w:hAnsi="Times New Roman" w:cs="Times New Roman"/>
            <w:color w:val="000000" w:themeColor="text1"/>
            <w:sz w:val="24"/>
            <w:szCs w:val="24"/>
          </w:rPr>
          <w:t xml:space="preserve"> it would be interesting </w:t>
        </w:r>
      </w:ins>
      <w:ins w:id="3499" w:author="EliseSchramkowski" w:date="2021-08-23T12:22:00Z">
        <w:r w:rsidR="005D336A">
          <w:rPr>
            <w:rFonts w:ascii="Times New Roman" w:hAnsi="Times New Roman" w:cs="Times New Roman"/>
            <w:color w:val="000000" w:themeColor="text1"/>
            <w:sz w:val="24"/>
            <w:szCs w:val="24"/>
          </w:rPr>
          <w:t>to conduct a study containing</w:t>
        </w:r>
      </w:ins>
      <w:ins w:id="3500" w:author="EliseSchramkowski" w:date="2021-09-05T09:50:00Z">
        <w:r w:rsidR="0007234C">
          <w:rPr>
            <w:rFonts w:ascii="Times New Roman" w:hAnsi="Times New Roman" w:cs="Times New Roman"/>
            <w:color w:val="000000" w:themeColor="text1"/>
            <w:sz w:val="24"/>
            <w:szCs w:val="24"/>
          </w:rPr>
          <w:t xml:space="preserve"> </w:t>
        </w:r>
      </w:ins>
      <w:ins w:id="3501" w:author="EliseSchramkowski" w:date="2021-08-23T12:22:00Z">
        <w:r w:rsidR="005D336A">
          <w:rPr>
            <w:rFonts w:ascii="Times New Roman" w:hAnsi="Times New Roman" w:cs="Times New Roman"/>
            <w:color w:val="000000" w:themeColor="text1"/>
            <w:sz w:val="24"/>
            <w:szCs w:val="24"/>
          </w:rPr>
          <w:t xml:space="preserve">more sociology journals from </w:t>
        </w:r>
      </w:ins>
      <w:ins w:id="3502" w:author="EliseSchramkowski" w:date="2021-08-23T12:23:00Z">
        <w:r w:rsidR="005D336A">
          <w:rPr>
            <w:rFonts w:ascii="Times New Roman" w:hAnsi="Times New Roman" w:cs="Times New Roman"/>
            <w:color w:val="000000" w:themeColor="text1"/>
            <w:sz w:val="24"/>
            <w:szCs w:val="24"/>
          </w:rPr>
          <w:t>several</w:t>
        </w:r>
      </w:ins>
      <w:ins w:id="3503" w:author="EliseSchramkowski" w:date="2021-08-23T12:22:00Z">
        <w:r w:rsidR="005D336A">
          <w:rPr>
            <w:rFonts w:ascii="Times New Roman" w:hAnsi="Times New Roman" w:cs="Times New Roman"/>
            <w:color w:val="000000" w:themeColor="text1"/>
            <w:sz w:val="24"/>
            <w:szCs w:val="24"/>
          </w:rPr>
          <w:t xml:space="preserve"> years </w:t>
        </w:r>
      </w:ins>
      <w:ins w:id="3504" w:author="EliseSchramkowski" w:date="2021-08-23T12:23:00Z">
        <w:r w:rsidR="005D336A">
          <w:rPr>
            <w:rFonts w:ascii="Times New Roman" w:hAnsi="Times New Roman" w:cs="Times New Roman"/>
            <w:color w:val="000000" w:themeColor="text1"/>
            <w:sz w:val="24"/>
            <w:szCs w:val="24"/>
          </w:rPr>
          <w:t xml:space="preserve">to see if </w:t>
        </w:r>
      </w:ins>
      <w:ins w:id="3505" w:author="EliseSchramkowski" w:date="2021-09-07T13:51:00Z">
        <w:r w:rsidR="00CD172A">
          <w:rPr>
            <w:rFonts w:ascii="Times New Roman" w:hAnsi="Times New Roman" w:cs="Times New Roman"/>
            <w:color w:val="000000" w:themeColor="text1"/>
            <w:sz w:val="24"/>
            <w:szCs w:val="24"/>
          </w:rPr>
          <w:t xml:space="preserve">this </w:t>
        </w:r>
      </w:ins>
      <w:ins w:id="3506" w:author="EliseSchramkowski" w:date="2021-08-23T12:23:00Z">
        <w:r w:rsidR="005D336A">
          <w:rPr>
            <w:rFonts w:ascii="Times New Roman" w:hAnsi="Times New Roman" w:cs="Times New Roman"/>
            <w:color w:val="000000" w:themeColor="text1"/>
            <w:sz w:val="24"/>
            <w:szCs w:val="24"/>
          </w:rPr>
          <w:t>hold</w:t>
        </w:r>
      </w:ins>
      <w:ins w:id="3507" w:author="EliseSchramkowski" w:date="2021-09-07T13:51:00Z">
        <w:r w:rsidR="00CD172A">
          <w:rPr>
            <w:rFonts w:ascii="Times New Roman" w:hAnsi="Times New Roman" w:cs="Times New Roman"/>
            <w:color w:val="000000" w:themeColor="text1"/>
            <w:sz w:val="24"/>
            <w:szCs w:val="24"/>
          </w:rPr>
          <w:t>s</w:t>
        </w:r>
      </w:ins>
      <w:ins w:id="3508" w:author="EliseSchramkowski" w:date="2021-08-23T12:23:00Z">
        <w:r w:rsidR="005D336A">
          <w:rPr>
            <w:rFonts w:ascii="Times New Roman" w:hAnsi="Times New Roman" w:cs="Times New Roman"/>
            <w:color w:val="000000" w:themeColor="text1"/>
            <w:sz w:val="24"/>
            <w:szCs w:val="24"/>
          </w:rPr>
          <w:t xml:space="preserve"> more generally. </w:t>
        </w:r>
      </w:ins>
      <w:del w:id="3509" w:author="EliseSchramkowski" w:date="2021-09-05T09:50:00Z">
        <w:r w:rsidRPr="00A45385" w:rsidDel="00483235">
          <w:rPr>
            <w:rFonts w:ascii="Times New Roman" w:hAnsi="Times New Roman" w:cs="Times New Roman"/>
            <w:color w:val="000000" w:themeColor="text1"/>
            <w:sz w:val="24"/>
            <w:szCs w:val="24"/>
          </w:rPr>
          <w:delText>Finally</w:delText>
        </w:r>
        <w:r w:rsidDel="00483235">
          <w:rPr>
            <w:rFonts w:ascii="Times New Roman" w:hAnsi="Times New Roman" w:cs="Times New Roman"/>
            <w:color w:val="000000" w:themeColor="text1"/>
            <w:sz w:val="24"/>
            <w:szCs w:val="24"/>
          </w:rPr>
          <w:delText xml:space="preserve">, too few manually retrieved p-values were available for drawing conclusions regarding a potential ‘bump’. </w:delText>
        </w:r>
        <w:commentRangeEnd w:id="3456"/>
        <w:r w:rsidDel="00483235">
          <w:rPr>
            <w:rStyle w:val="CommentReference"/>
          </w:rPr>
          <w:commentReference w:id="3456"/>
        </w:r>
        <w:commentRangeEnd w:id="3457"/>
        <w:r w:rsidR="00A45385" w:rsidDel="00483235">
          <w:rPr>
            <w:rStyle w:val="CommentReference"/>
          </w:rPr>
          <w:commentReference w:id="3457"/>
        </w:r>
      </w:del>
    </w:p>
    <w:p w14:paraId="7650BB13" w14:textId="58E88E47" w:rsidR="00683706" w:rsidDel="00B86163" w:rsidRDefault="00683706" w:rsidP="00B8616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del w:id="3510" w:author="EliseSchramkowski" w:date="2021-08-23T12:29:00Z"/>
          <w:rFonts w:ascii="Times New Roman" w:hAnsi="Times New Roman" w:cs="Times New Roman"/>
          <w:color w:val="000000" w:themeColor="text1"/>
          <w:sz w:val="24"/>
          <w:szCs w:val="24"/>
        </w:rPr>
      </w:pPr>
      <w:del w:id="3511" w:author="EliseSchramkowski" w:date="2021-09-06T16:12:00Z">
        <w:r w:rsidDel="00B86163">
          <w:rPr>
            <w:rFonts w:ascii="Times New Roman" w:hAnsi="Times New Roman" w:cs="Times New Roman"/>
            <w:color w:val="000000" w:themeColor="text1"/>
            <w:sz w:val="24"/>
            <w:szCs w:val="24"/>
          </w:rPr>
          <w:tab/>
        </w:r>
      </w:del>
    </w:p>
    <w:p w14:paraId="30B649C5" w14:textId="7C5E0278" w:rsidR="00DF365D" w:rsidDel="007F3CF7" w:rsidRDefault="00683706">
      <w:pPr>
        <w:spacing w:after="0" w:line="480" w:lineRule="auto"/>
        <w:ind w:firstLine="284"/>
        <w:jc w:val="both"/>
        <w:rPr>
          <w:del w:id="3512" w:author="EliseSchramkowski" w:date="2021-09-08T14:38:00Z"/>
          <w:rFonts w:ascii="Times New Roman" w:hAnsi="Times New Roman" w:cs="Times New Roman"/>
          <w:color w:val="000000" w:themeColor="text1"/>
          <w:sz w:val="24"/>
          <w:szCs w:val="24"/>
        </w:rPr>
        <w:pPrChange w:id="3513" w:author="EliseSchramkowski" w:date="2021-11-09T13:49: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pPr>
        </w:pPrChange>
      </w:pPr>
      <w:commentRangeStart w:id="3514"/>
      <w:commentRangeStart w:id="3515"/>
      <w:r>
        <w:rPr>
          <w:rFonts w:ascii="Times New Roman" w:hAnsi="Times New Roman" w:cs="Times New Roman"/>
          <w:color w:val="000000" w:themeColor="text1"/>
          <w:sz w:val="24"/>
          <w:szCs w:val="24"/>
        </w:rPr>
        <w:t xml:space="preserve">Assignment of marginal significance to </w:t>
      </w:r>
      <w:r w:rsidRPr="005C564D">
        <w:rPr>
          <w:rFonts w:ascii="Times New Roman" w:hAnsi="Times New Roman" w:cs="Times New Roman"/>
          <w:i/>
          <w:iCs/>
          <w:color w:val="000000" w:themeColor="text1"/>
          <w:sz w:val="24"/>
          <w:szCs w:val="24"/>
          <w:rPrChange w:id="3516" w:author="EliseSchramkowski" w:date="2021-09-06T13:24:00Z">
            <w:rPr>
              <w:rFonts w:ascii="Times New Roman" w:hAnsi="Times New Roman" w:cs="Times New Roman"/>
              <w:color w:val="000000" w:themeColor="text1"/>
              <w:sz w:val="24"/>
              <w:szCs w:val="24"/>
            </w:rPr>
          </w:rPrChange>
        </w:rPr>
        <w:t>p</w:t>
      </w:r>
      <w:r>
        <w:rPr>
          <w:rFonts w:ascii="Times New Roman" w:hAnsi="Times New Roman" w:cs="Times New Roman"/>
          <w:color w:val="000000" w:themeColor="text1"/>
          <w:sz w:val="24"/>
          <w:szCs w:val="24"/>
        </w:rPr>
        <w:t>-values in the range (.05 - .10] by authors was rather common</w:t>
      </w:r>
      <w:commentRangeEnd w:id="3514"/>
      <w:r>
        <w:rPr>
          <w:rStyle w:val="CommentReference"/>
        </w:rPr>
        <w:commentReference w:id="3514"/>
      </w:r>
      <w:commentRangeEnd w:id="3515"/>
      <w:r w:rsidR="00FB0E51">
        <w:rPr>
          <w:rStyle w:val="CommentReference"/>
        </w:rPr>
        <w:commentReference w:id="3515"/>
      </w:r>
      <w:r>
        <w:rPr>
          <w:rFonts w:ascii="Times New Roman" w:hAnsi="Times New Roman" w:cs="Times New Roman"/>
          <w:color w:val="000000" w:themeColor="text1"/>
          <w:sz w:val="24"/>
          <w:szCs w:val="24"/>
        </w:rPr>
        <w:t>. In 43.0% of ‘</w:t>
      </w:r>
      <w:r w:rsidRPr="005C564D">
        <w:rPr>
          <w:rFonts w:ascii="Times New Roman" w:hAnsi="Times New Roman" w:cs="Times New Roman"/>
          <w:i/>
          <w:iCs/>
          <w:color w:val="000000" w:themeColor="text1"/>
          <w:sz w:val="24"/>
          <w:szCs w:val="24"/>
          <w:rPrChange w:id="3517" w:author="EliseSchramkowski" w:date="2021-09-06T13:25:00Z">
            <w:rPr>
              <w:rFonts w:ascii="Times New Roman" w:hAnsi="Times New Roman" w:cs="Times New Roman"/>
              <w:color w:val="000000" w:themeColor="text1"/>
              <w:sz w:val="24"/>
              <w:szCs w:val="24"/>
            </w:rPr>
          </w:rPrChange>
        </w:rPr>
        <w:t>AllP</w:t>
      </w:r>
      <w:r>
        <w:rPr>
          <w:rFonts w:ascii="Times New Roman" w:hAnsi="Times New Roman" w:cs="Times New Roman"/>
          <w:color w:val="000000" w:themeColor="text1"/>
          <w:sz w:val="24"/>
          <w:szCs w:val="24"/>
        </w:rPr>
        <w:t xml:space="preserve">’ </w:t>
      </w:r>
      <w:ins w:id="3518" w:author="EliseSchramkowski" w:date="2021-09-08T14:30:00Z">
        <w:r w:rsidR="00AE3DEA">
          <w:rPr>
            <w:rFonts w:ascii="Times New Roman" w:hAnsi="Times New Roman" w:cs="Times New Roman"/>
            <w:color w:val="000000" w:themeColor="text1"/>
            <w:sz w:val="24"/>
            <w:szCs w:val="24"/>
          </w:rPr>
          <w:t>and 63.3% of ‘</w:t>
        </w:r>
        <w:r w:rsidR="00AE3DEA">
          <w:rPr>
            <w:rFonts w:ascii="Times New Roman" w:hAnsi="Times New Roman" w:cs="Times New Roman"/>
            <w:i/>
            <w:iCs/>
            <w:color w:val="000000" w:themeColor="text1"/>
            <w:sz w:val="24"/>
            <w:szCs w:val="24"/>
          </w:rPr>
          <w:t>Hyp</w:t>
        </w:r>
        <w:r w:rsidR="00AE3DEA">
          <w:rPr>
            <w:rFonts w:ascii="Times New Roman" w:hAnsi="Times New Roman" w:cs="Times New Roman"/>
            <w:color w:val="000000" w:themeColor="text1"/>
            <w:sz w:val="24"/>
            <w:szCs w:val="24"/>
          </w:rPr>
          <w:t xml:space="preserve">’ </w:t>
        </w:r>
      </w:ins>
      <w:r>
        <w:rPr>
          <w:rFonts w:ascii="Times New Roman" w:hAnsi="Times New Roman" w:cs="Times New Roman"/>
          <w:color w:val="000000" w:themeColor="text1"/>
          <w:sz w:val="24"/>
          <w:szCs w:val="24"/>
        </w:rPr>
        <w:t xml:space="preserve">articles with </w:t>
      </w:r>
      <w:r w:rsidRPr="00E72D78">
        <w:rPr>
          <w:rFonts w:ascii="Times New Roman" w:hAnsi="Times New Roman" w:cs="Times New Roman"/>
          <w:i/>
          <w:iCs/>
          <w:color w:val="000000" w:themeColor="text1"/>
          <w:sz w:val="24"/>
          <w:szCs w:val="24"/>
          <w:rPrChange w:id="3519" w:author="EliseSchramkowski" w:date="2021-09-07T14:27:00Z">
            <w:rPr>
              <w:rFonts w:ascii="Times New Roman" w:hAnsi="Times New Roman" w:cs="Times New Roman"/>
              <w:color w:val="000000" w:themeColor="text1"/>
              <w:sz w:val="24"/>
              <w:szCs w:val="24"/>
            </w:rPr>
          </w:rPrChange>
        </w:rPr>
        <w:t>p</w:t>
      </w:r>
      <w:r>
        <w:rPr>
          <w:rFonts w:ascii="Times New Roman" w:hAnsi="Times New Roman" w:cs="Times New Roman"/>
          <w:color w:val="000000" w:themeColor="text1"/>
          <w:sz w:val="24"/>
          <w:szCs w:val="24"/>
        </w:rPr>
        <w:t>-values in this range, marginal significance was assigned at least once.</w:t>
      </w:r>
      <w:del w:id="3520" w:author="EliseSchramkowski" w:date="2021-09-08T14:31:00Z">
        <w:r w:rsidDel="00AE3DEA">
          <w:rPr>
            <w:rFonts w:ascii="Times New Roman" w:hAnsi="Times New Roman" w:cs="Times New Roman"/>
            <w:color w:val="000000" w:themeColor="text1"/>
            <w:sz w:val="24"/>
            <w:szCs w:val="24"/>
          </w:rPr>
          <w:delText xml:space="preserve"> </w:delText>
        </w:r>
      </w:del>
      <w:ins w:id="3521" w:author="EliseSchramkowski" w:date="2021-09-08T14:31:00Z">
        <w:r w:rsidR="00AE3DEA">
          <w:rPr>
            <w:rFonts w:ascii="Times New Roman" w:hAnsi="Times New Roman" w:cs="Times New Roman"/>
            <w:color w:val="000000" w:themeColor="text1"/>
            <w:sz w:val="24"/>
            <w:szCs w:val="24"/>
          </w:rPr>
          <w:t xml:space="preserve"> </w:t>
        </w:r>
      </w:ins>
      <w:ins w:id="3522" w:author="EliseSchramkowski" w:date="2021-09-08T16:10:00Z">
        <w:r w:rsidR="005B3E19">
          <w:rPr>
            <w:rFonts w:ascii="Times New Roman" w:hAnsi="Times New Roman" w:cs="Times New Roman"/>
            <w:color w:val="000000" w:themeColor="text1"/>
            <w:sz w:val="24"/>
            <w:szCs w:val="24"/>
          </w:rPr>
          <w:t>The</w:t>
        </w:r>
      </w:ins>
      <w:ins w:id="3523" w:author="EliseSchramkowski" w:date="2021-11-02T10:14:00Z">
        <w:r w:rsidR="00CC7BF0">
          <w:rPr>
            <w:rFonts w:ascii="Times New Roman" w:hAnsi="Times New Roman" w:cs="Times New Roman"/>
            <w:color w:val="000000" w:themeColor="text1"/>
            <w:sz w:val="24"/>
            <w:szCs w:val="24"/>
          </w:rPr>
          <w:t xml:space="preserve"> 63.3% </w:t>
        </w:r>
      </w:ins>
      <w:ins w:id="3524" w:author="EliseSchramkowski" w:date="2021-10-29T16:35:00Z">
        <w:r w:rsidR="00CD28B6">
          <w:rPr>
            <w:rFonts w:ascii="Times New Roman" w:hAnsi="Times New Roman" w:cs="Times New Roman"/>
            <w:color w:val="000000" w:themeColor="text1"/>
            <w:sz w:val="24"/>
            <w:szCs w:val="24"/>
          </w:rPr>
          <w:t>from ‘</w:t>
        </w:r>
        <w:r w:rsidR="00CD28B6">
          <w:rPr>
            <w:rFonts w:ascii="Times New Roman" w:hAnsi="Times New Roman" w:cs="Times New Roman"/>
            <w:i/>
            <w:iCs/>
            <w:color w:val="000000" w:themeColor="text1"/>
            <w:sz w:val="24"/>
            <w:szCs w:val="24"/>
          </w:rPr>
          <w:t>Hyp</w:t>
        </w:r>
        <w:r w:rsidR="00CD28B6">
          <w:rPr>
            <w:rFonts w:ascii="Times New Roman" w:hAnsi="Times New Roman" w:cs="Times New Roman"/>
            <w:color w:val="000000" w:themeColor="text1"/>
            <w:sz w:val="24"/>
            <w:szCs w:val="24"/>
          </w:rPr>
          <w:t xml:space="preserve">’ is largely based on results from </w:t>
        </w:r>
      </w:ins>
      <w:ins w:id="3525" w:author="EliseSchramkowski" w:date="2021-10-30T14:32:00Z">
        <w:r w:rsidR="009D07F4">
          <w:rPr>
            <w:rFonts w:ascii="Times New Roman" w:hAnsi="Times New Roman" w:cs="Times New Roman"/>
            <w:color w:val="000000" w:themeColor="text1"/>
            <w:sz w:val="24"/>
            <w:szCs w:val="24"/>
          </w:rPr>
          <w:t>tables and</w:t>
        </w:r>
      </w:ins>
      <w:ins w:id="3526" w:author="EliseSchramkowski" w:date="2021-10-29T16:35:00Z">
        <w:r w:rsidR="00CD28B6">
          <w:rPr>
            <w:rFonts w:ascii="Times New Roman" w:hAnsi="Times New Roman" w:cs="Times New Roman"/>
            <w:color w:val="000000" w:themeColor="text1"/>
            <w:sz w:val="24"/>
            <w:szCs w:val="24"/>
          </w:rPr>
          <w:t xml:space="preserve"> is much </w:t>
        </w:r>
      </w:ins>
      <w:ins w:id="3527" w:author="EliseSchramkowski" w:date="2021-10-30T14:32:00Z">
        <w:r w:rsidR="009D07F4">
          <w:rPr>
            <w:rFonts w:ascii="Times New Roman" w:hAnsi="Times New Roman" w:cs="Times New Roman"/>
            <w:color w:val="000000" w:themeColor="text1"/>
            <w:sz w:val="24"/>
            <w:szCs w:val="24"/>
          </w:rPr>
          <w:t xml:space="preserve">higher </w:t>
        </w:r>
      </w:ins>
      <w:ins w:id="3528" w:author="EliseSchramkowski" w:date="2021-09-08T14:31:00Z">
        <w:r w:rsidR="00AE3DEA">
          <w:rPr>
            <w:rFonts w:ascii="Times New Roman" w:hAnsi="Times New Roman" w:cs="Times New Roman"/>
            <w:color w:val="000000" w:themeColor="text1"/>
            <w:sz w:val="24"/>
            <w:szCs w:val="24"/>
          </w:rPr>
          <w:t xml:space="preserve">than the 10% of </w:t>
        </w:r>
      </w:ins>
      <w:ins w:id="3529" w:author="EliseSchramkowski" w:date="2021-10-29T16:35:00Z">
        <w:r w:rsidR="00CD28B6">
          <w:rPr>
            <w:rFonts w:ascii="Times New Roman" w:hAnsi="Times New Roman" w:cs="Times New Roman"/>
            <w:color w:val="000000" w:themeColor="text1"/>
            <w:sz w:val="24"/>
            <w:szCs w:val="24"/>
          </w:rPr>
          <w:t>a</w:t>
        </w:r>
      </w:ins>
      <w:ins w:id="3530" w:author="EliseSchramkowski" w:date="2021-09-08T14:31:00Z">
        <w:r w:rsidR="00AE3DEA">
          <w:rPr>
            <w:rFonts w:ascii="Times New Roman" w:hAnsi="Times New Roman" w:cs="Times New Roman"/>
            <w:color w:val="000000" w:themeColor="text1"/>
            <w:sz w:val="24"/>
            <w:szCs w:val="24"/>
          </w:rPr>
          <w:t>rticles using ‘</w:t>
        </w:r>
        <w:r w:rsidR="00AE3DEA">
          <w:rPr>
            <w:rFonts w:ascii="Times New Roman" w:hAnsi="Times New Roman" w:cs="Times New Roman"/>
            <w:i/>
            <w:iCs/>
            <w:color w:val="000000" w:themeColor="text1"/>
            <w:sz w:val="24"/>
            <w:szCs w:val="24"/>
          </w:rPr>
          <w:t xml:space="preserve">p </w:t>
        </w:r>
        <w:r w:rsidR="00AE3DEA">
          <w:rPr>
            <w:rFonts w:ascii="Times New Roman" w:hAnsi="Times New Roman" w:cs="Times New Roman"/>
            <w:color w:val="000000" w:themeColor="text1"/>
            <w:sz w:val="24"/>
            <w:szCs w:val="24"/>
          </w:rPr>
          <w:t>&lt; .10’</w:t>
        </w:r>
      </w:ins>
      <w:ins w:id="3531" w:author="EliseSchramkowski" w:date="2021-10-30T14:32:00Z">
        <w:r w:rsidR="009D07F4">
          <w:rPr>
            <w:rFonts w:ascii="Times New Roman" w:hAnsi="Times New Roman" w:cs="Times New Roman"/>
            <w:color w:val="000000" w:themeColor="text1"/>
            <w:sz w:val="24"/>
            <w:szCs w:val="24"/>
          </w:rPr>
          <w:t xml:space="preserve"> </w:t>
        </w:r>
      </w:ins>
      <w:ins w:id="3532" w:author="EliseSchramkowski" w:date="2021-09-08T14:31:00Z">
        <w:r w:rsidR="00AE3DEA">
          <w:rPr>
            <w:rFonts w:ascii="Times New Roman" w:hAnsi="Times New Roman" w:cs="Times New Roman"/>
            <w:color w:val="000000" w:themeColor="text1"/>
            <w:sz w:val="24"/>
            <w:szCs w:val="24"/>
          </w:rPr>
          <w:t xml:space="preserve">found by </w:t>
        </w:r>
        <w:proofErr w:type="spellStart"/>
        <w:r w:rsidR="00AE3DEA">
          <w:rPr>
            <w:rFonts w:ascii="Times New Roman" w:hAnsi="Times New Roman" w:cs="Times New Roman"/>
            <w:color w:val="000000" w:themeColor="text1"/>
            <w:sz w:val="24"/>
            <w:szCs w:val="24"/>
          </w:rPr>
          <w:t>Leahey</w:t>
        </w:r>
        <w:proofErr w:type="spellEnd"/>
        <w:r w:rsidR="00AE3DEA">
          <w:rPr>
            <w:rFonts w:ascii="Times New Roman" w:hAnsi="Times New Roman" w:cs="Times New Roman"/>
            <w:color w:val="000000" w:themeColor="text1"/>
            <w:sz w:val="24"/>
            <w:szCs w:val="24"/>
          </w:rPr>
          <w:t xml:space="preserve"> (2005) for articles from two sociology journals published in 1995-2000.</w:t>
        </w:r>
      </w:ins>
      <w:ins w:id="3533" w:author="EliseSchramkowski" w:date="2021-09-08T14:33:00Z">
        <w:r w:rsidR="00A12CA5">
          <w:rPr>
            <w:rFonts w:ascii="Times New Roman" w:hAnsi="Times New Roman" w:cs="Times New Roman"/>
            <w:color w:val="000000" w:themeColor="text1"/>
            <w:sz w:val="24"/>
            <w:szCs w:val="24"/>
          </w:rPr>
          <w:t xml:space="preserve"> </w:t>
        </w:r>
      </w:ins>
      <w:ins w:id="3534" w:author="EliseSchramkowski" w:date="2021-10-29T16:35:00Z">
        <w:r w:rsidR="00CD28B6">
          <w:rPr>
            <w:rFonts w:ascii="Times New Roman" w:hAnsi="Times New Roman" w:cs="Times New Roman"/>
            <w:color w:val="000000" w:themeColor="text1"/>
            <w:sz w:val="24"/>
            <w:szCs w:val="24"/>
          </w:rPr>
          <w:t xml:space="preserve">Thus, </w:t>
        </w:r>
      </w:ins>
      <w:ins w:id="3535" w:author="EliseSchramkowski" w:date="2021-10-29T16:36:00Z">
        <w:r w:rsidR="00CD28B6">
          <w:rPr>
            <w:rFonts w:ascii="Times New Roman" w:hAnsi="Times New Roman" w:cs="Times New Roman"/>
            <w:color w:val="000000" w:themeColor="text1"/>
            <w:sz w:val="24"/>
            <w:szCs w:val="24"/>
          </w:rPr>
          <w:t xml:space="preserve">it seems </w:t>
        </w:r>
      </w:ins>
      <w:ins w:id="3536" w:author="EliseSchramkowski" w:date="2021-09-08T14:32:00Z">
        <w:r w:rsidR="00AE3DEA">
          <w:rPr>
            <w:rFonts w:ascii="Times New Roman" w:hAnsi="Times New Roman" w:cs="Times New Roman"/>
            <w:color w:val="000000" w:themeColor="text1"/>
            <w:sz w:val="24"/>
            <w:szCs w:val="24"/>
          </w:rPr>
          <w:t>the</w:t>
        </w:r>
      </w:ins>
      <w:ins w:id="3537" w:author="EliseSchramkowski" w:date="2021-09-08T14:29:00Z">
        <w:r w:rsidR="00AE3DEA">
          <w:rPr>
            <w:rFonts w:ascii="Times New Roman" w:hAnsi="Times New Roman" w:cs="Times New Roman"/>
            <w:color w:val="000000" w:themeColor="text1"/>
            <w:sz w:val="24"/>
            <w:szCs w:val="24"/>
          </w:rPr>
          <w:t xml:space="preserve"> </w:t>
        </w:r>
      </w:ins>
      <w:ins w:id="3538" w:author="EliseSchramkowski" w:date="2021-09-29T09:53:00Z">
        <w:r w:rsidR="006D692B">
          <w:rPr>
            <w:rFonts w:ascii="Times New Roman" w:hAnsi="Times New Roman" w:cs="Times New Roman"/>
            <w:color w:val="000000" w:themeColor="text1"/>
            <w:sz w:val="24"/>
            <w:szCs w:val="24"/>
          </w:rPr>
          <w:t xml:space="preserve">‘three-star </w:t>
        </w:r>
      </w:ins>
      <w:ins w:id="3539" w:author="EliseSchramkowski" w:date="2021-11-09T13:49:00Z">
        <w:r w:rsidR="00317D4F">
          <w:rPr>
            <w:rFonts w:ascii="Times New Roman" w:hAnsi="Times New Roman" w:cs="Times New Roman"/>
            <w:color w:val="000000" w:themeColor="text1"/>
            <w:sz w:val="24"/>
            <w:szCs w:val="24"/>
          </w:rPr>
          <w:t xml:space="preserve">system’ </w:t>
        </w:r>
      </w:ins>
      <w:ins w:id="3540" w:author="EliseSchramkowski" w:date="2021-11-09T13:48:00Z">
        <w:r w:rsidR="00317D4F">
          <w:rPr>
            <w:rFonts w:ascii="Times New Roman" w:hAnsi="Times New Roman" w:cs="Times New Roman"/>
            <w:sz w:val="24"/>
            <w:szCs w:val="24"/>
          </w:rPr>
          <w:t xml:space="preserve">for assigning significance (i.e., </w:t>
        </w:r>
        <w:r w:rsidR="00317D4F" w:rsidRPr="00EB7597">
          <w:rPr>
            <w:rFonts w:ascii="Times New Roman" w:hAnsi="Times New Roman" w:cs="Times New Roman"/>
            <w:sz w:val="24"/>
            <w:szCs w:val="24"/>
          </w:rPr>
          <w:t>*</w:t>
        </w:r>
        <w:r w:rsidR="00317D4F" w:rsidRPr="00EB7597">
          <w:rPr>
            <w:rFonts w:ascii="Times New Roman" w:hAnsi="Times New Roman" w:cs="Times New Roman"/>
            <w:i/>
            <w:iCs/>
            <w:sz w:val="24"/>
            <w:szCs w:val="24"/>
          </w:rPr>
          <w:t>p</w:t>
        </w:r>
        <w:r w:rsidR="00317D4F" w:rsidRPr="00EB7597">
          <w:rPr>
            <w:rFonts w:ascii="Times New Roman" w:hAnsi="Times New Roman" w:cs="Times New Roman"/>
            <w:sz w:val="24"/>
            <w:szCs w:val="24"/>
          </w:rPr>
          <w:t xml:space="preserve"> &lt; = .05, **</w:t>
        </w:r>
        <w:r w:rsidR="00317D4F" w:rsidRPr="00EB7597">
          <w:rPr>
            <w:rFonts w:ascii="Times New Roman" w:hAnsi="Times New Roman" w:cs="Times New Roman"/>
            <w:i/>
            <w:iCs/>
            <w:sz w:val="24"/>
            <w:szCs w:val="24"/>
          </w:rPr>
          <w:t>p</w:t>
        </w:r>
        <w:r w:rsidR="00317D4F" w:rsidRPr="00EB7597">
          <w:rPr>
            <w:rFonts w:ascii="Times New Roman" w:hAnsi="Times New Roman" w:cs="Times New Roman"/>
            <w:sz w:val="24"/>
            <w:szCs w:val="24"/>
          </w:rPr>
          <w:t xml:space="preserve"> &lt; = .01, ***</w:t>
        </w:r>
        <w:r w:rsidR="00317D4F" w:rsidRPr="00EB7597">
          <w:rPr>
            <w:rFonts w:ascii="Times New Roman" w:hAnsi="Times New Roman" w:cs="Times New Roman"/>
            <w:i/>
            <w:iCs/>
            <w:sz w:val="24"/>
            <w:szCs w:val="24"/>
          </w:rPr>
          <w:t>p</w:t>
        </w:r>
        <w:r w:rsidR="00317D4F" w:rsidRPr="00EB7597">
          <w:rPr>
            <w:rFonts w:ascii="Times New Roman" w:hAnsi="Times New Roman" w:cs="Times New Roman"/>
            <w:sz w:val="24"/>
            <w:szCs w:val="24"/>
          </w:rPr>
          <w:t xml:space="preserve"> &lt; = .001</w:t>
        </w:r>
        <w:r w:rsidR="00317D4F">
          <w:rPr>
            <w:rFonts w:ascii="Times New Roman" w:hAnsi="Times New Roman" w:cs="Times New Roman"/>
            <w:sz w:val="24"/>
            <w:szCs w:val="24"/>
          </w:rPr>
          <w:t>)</w:t>
        </w:r>
      </w:ins>
      <w:ins w:id="3541" w:author="EliseSchramkowski" w:date="2021-11-09T13:49:00Z">
        <w:r w:rsidR="00317D4F">
          <w:rPr>
            <w:rFonts w:ascii="Times New Roman" w:hAnsi="Times New Roman" w:cs="Times New Roman"/>
            <w:sz w:val="24"/>
            <w:szCs w:val="24"/>
          </w:rPr>
          <w:t>, which is often</w:t>
        </w:r>
      </w:ins>
      <w:ins w:id="3542" w:author="EliseSchramkowski" w:date="2021-11-09T13:48:00Z">
        <w:r w:rsidR="00317D4F">
          <w:rPr>
            <w:rFonts w:ascii="Times New Roman" w:hAnsi="Times New Roman" w:cs="Times New Roman"/>
            <w:sz w:val="24"/>
            <w:szCs w:val="24"/>
          </w:rPr>
          <w:t xml:space="preserve"> used in captions of tables</w:t>
        </w:r>
      </w:ins>
      <w:ins w:id="3543" w:author="EliseSchramkowski" w:date="2021-11-09T13:49:00Z">
        <w:r w:rsidR="00317D4F">
          <w:rPr>
            <w:rFonts w:ascii="Times New Roman" w:hAnsi="Times New Roman" w:cs="Times New Roman"/>
            <w:sz w:val="24"/>
            <w:szCs w:val="24"/>
          </w:rPr>
          <w:t xml:space="preserve"> in sociology (see </w:t>
        </w:r>
        <w:proofErr w:type="spellStart"/>
        <w:r w:rsidR="00317D4F">
          <w:rPr>
            <w:rFonts w:ascii="Times New Roman" w:hAnsi="Times New Roman" w:cs="Times New Roman"/>
            <w:sz w:val="24"/>
            <w:szCs w:val="24"/>
          </w:rPr>
          <w:t>Leahey</w:t>
        </w:r>
        <w:proofErr w:type="spellEnd"/>
        <w:r w:rsidR="00317D4F">
          <w:rPr>
            <w:rFonts w:ascii="Times New Roman" w:hAnsi="Times New Roman" w:cs="Times New Roman"/>
            <w:sz w:val="24"/>
            <w:szCs w:val="24"/>
          </w:rPr>
          <w:t xml:space="preserve"> 2005)</w:t>
        </w:r>
      </w:ins>
      <w:ins w:id="3544" w:author="EliseSchramkowski" w:date="2021-11-09T13:50:00Z">
        <w:r w:rsidR="00317D4F">
          <w:rPr>
            <w:rFonts w:ascii="Times New Roman" w:hAnsi="Times New Roman" w:cs="Times New Roman"/>
            <w:sz w:val="24"/>
            <w:szCs w:val="24"/>
          </w:rPr>
          <w:t xml:space="preserve">, </w:t>
        </w:r>
      </w:ins>
      <w:ins w:id="3545" w:author="EliseSchramkowski" w:date="2021-10-29T16:36:00Z">
        <w:r w:rsidR="00CD28B6">
          <w:rPr>
            <w:rFonts w:ascii="Times New Roman" w:hAnsi="Times New Roman" w:cs="Times New Roman"/>
            <w:color w:val="000000" w:themeColor="text1"/>
            <w:sz w:val="24"/>
            <w:szCs w:val="24"/>
          </w:rPr>
          <w:t xml:space="preserve">is </w:t>
        </w:r>
      </w:ins>
      <w:ins w:id="3546" w:author="EliseSchramkowski" w:date="2021-09-29T09:53:00Z">
        <w:r w:rsidR="006D692B">
          <w:rPr>
            <w:rFonts w:ascii="Times New Roman" w:hAnsi="Times New Roman" w:cs="Times New Roman"/>
            <w:color w:val="000000" w:themeColor="text1"/>
            <w:sz w:val="24"/>
            <w:szCs w:val="24"/>
          </w:rPr>
          <w:t>frequently used with the likely unwarranted addition of ‘</w:t>
        </w:r>
        <w:r w:rsidR="006D692B">
          <w:rPr>
            <w:rFonts w:ascii="Times New Roman" w:hAnsi="Times New Roman" w:cs="Times New Roman"/>
            <w:i/>
            <w:iCs/>
            <w:color w:val="000000" w:themeColor="text1"/>
            <w:sz w:val="24"/>
            <w:szCs w:val="24"/>
          </w:rPr>
          <w:t xml:space="preserve">p </w:t>
        </w:r>
        <w:r w:rsidR="006D692B">
          <w:rPr>
            <w:rFonts w:ascii="Times New Roman" w:hAnsi="Times New Roman" w:cs="Times New Roman"/>
            <w:color w:val="000000" w:themeColor="text1"/>
            <w:sz w:val="24"/>
            <w:szCs w:val="24"/>
          </w:rPr>
          <w:t>&lt; .10’</w:t>
        </w:r>
      </w:ins>
      <w:ins w:id="3547" w:author="EliseSchramkowski" w:date="2021-09-08T14:29:00Z">
        <w:r w:rsidR="00AE3DEA">
          <w:rPr>
            <w:rFonts w:ascii="Times New Roman" w:hAnsi="Times New Roman" w:cs="Times New Roman"/>
            <w:color w:val="000000" w:themeColor="text1"/>
            <w:sz w:val="24"/>
            <w:szCs w:val="24"/>
          </w:rPr>
          <w:t xml:space="preserve">. </w:t>
        </w:r>
      </w:ins>
      <w:ins w:id="3548" w:author="EliseSchramkowski" w:date="2021-11-02T10:16:00Z">
        <w:r w:rsidR="00CC7BF0">
          <w:rPr>
            <w:rFonts w:ascii="Times New Roman" w:hAnsi="Times New Roman" w:cs="Times New Roman"/>
            <w:color w:val="000000" w:themeColor="text1"/>
            <w:sz w:val="24"/>
            <w:szCs w:val="24"/>
          </w:rPr>
          <w:t xml:space="preserve">Of all results with </w:t>
        </w:r>
        <w:r w:rsidR="00CC7BF0" w:rsidRPr="00F14C40">
          <w:rPr>
            <w:rFonts w:ascii="Times New Roman" w:hAnsi="Times New Roman" w:cs="Times New Roman"/>
            <w:i/>
            <w:iCs/>
            <w:color w:val="000000" w:themeColor="text1"/>
            <w:sz w:val="24"/>
            <w:szCs w:val="24"/>
          </w:rPr>
          <w:t>p</w:t>
        </w:r>
        <w:r w:rsidR="00CC7BF0">
          <w:rPr>
            <w:rFonts w:ascii="Times New Roman" w:hAnsi="Times New Roman" w:cs="Times New Roman"/>
            <w:color w:val="000000" w:themeColor="text1"/>
            <w:sz w:val="24"/>
            <w:szCs w:val="24"/>
          </w:rPr>
          <w:t>-values in the range (.05 - .10] in ‘</w:t>
        </w:r>
        <w:r w:rsidR="00CC7BF0" w:rsidRPr="00473138">
          <w:rPr>
            <w:rFonts w:ascii="Times New Roman" w:hAnsi="Times New Roman" w:cs="Times New Roman"/>
            <w:i/>
            <w:iCs/>
            <w:color w:val="000000" w:themeColor="text1"/>
            <w:sz w:val="24"/>
            <w:szCs w:val="24"/>
          </w:rPr>
          <w:t>AllP</w:t>
        </w:r>
        <w:r w:rsidR="00CC7BF0">
          <w:rPr>
            <w:rFonts w:ascii="Times New Roman" w:hAnsi="Times New Roman" w:cs="Times New Roman"/>
            <w:color w:val="000000" w:themeColor="text1"/>
            <w:sz w:val="24"/>
            <w:szCs w:val="24"/>
          </w:rPr>
          <w:t>’</w:t>
        </w:r>
      </w:ins>
      <w:ins w:id="3549" w:author="EliseSchramkowski" w:date="2021-09-08T14:34:00Z">
        <w:r w:rsidR="00893F71">
          <w:rPr>
            <w:rFonts w:ascii="Times New Roman" w:hAnsi="Times New Roman" w:cs="Times New Roman"/>
            <w:color w:val="000000" w:themeColor="text1"/>
            <w:sz w:val="24"/>
            <w:szCs w:val="24"/>
          </w:rPr>
          <w:t xml:space="preserve">, </w:t>
        </w:r>
      </w:ins>
      <w:ins w:id="3550" w:author="EliseSchramkowski" w:date="2021-09-08T14:35:00Z">
        <w:r w:rsidR="00893F71">
          <w:rPr>
            <w:rFonts w:ascii="Times New Roman" w:hAnsi="Times New Roman" w:cs="Times New Roman"/>
            <w:color w:val="000000" w:themeColor="text1"/>
            <w:sz w:val="24"/>
            <w:szCs w:val="24"/>
          </w:rPr>
          <w:t xml:space="preserve">35.0% </w:t>
        </w:r>
      </w:ins>
      <w:ins w:id="3551" w:author="EliseSchramkowski" w:date="2021-08-23T14:18:00Z">
        <w:r w:rsidR="008F1D1F">
          <w:rPr>
            <w:rFonts w:ascii="Times New Roman" w:hAnsi="Times New Roman" w:cs="Times New Roman"/>
            <w:color w:val="000000" w:themeColor="text1"/>
            <w:sz w:val="24"/>
            <w:szCs w:val="24"/>
          </w:rPr>
          <w:t>were assigned marginal significance. This is</w:t>
        </w:r>
      </w:ins>
      <w:ins w:id="3552" w:author="EliseSchramkowski" w:date="2021-09-06T13:25:00Z">
        <w:r w:rsidR="005C564D">
          <w:rPr>
            <w:rFonts w:ascii="Times New Roman" w:hAnsi="Times New Roman" w:cs="Times New Roman"/>
            <w:color w:val="000000" w:themeColor="text1"/>
            <w:sz w:val="24"/>
            <w:szCs w:val="24"/>
          </w:rPr>
          <w:t xml:space="preserve"> only</w:t>
        </w:r>
      </w:ins>
      <w:ins w:id="3553" w:author="EliseSchramkowski" w:date="2021-08-23T14:18:00Z">
        <w:r w:rsidR="008F1D1F">
          <w:rPr>
            <w:rFonts w:ascii="Times New Roman" w:hAnsi="Times New Roman" w:cs="Times New Roman"/>
            <w:color w:val="000000" w:themeColor="text1"/>
            <w:sz w:val="24"/>
            <w:szCs w:val="24"/>
          </w:rPr>
          <w:t xml:space="preserve"> </w:t>
        </w:r>
      </w:ins>
      <w:ins w:id="3554" w:author="EliseSchramkowski" w:date="2021-08-23T14:19:00Z">
        <w:r w:rsidR="008F1D1F">
          <w:rPr>
            <w:rFonts w:ascii="Times New Roman" w:hAnsi="Times New Roman" w:cs="Times New Roman"/>
            <w:color w:val="000000" w:themeColor="text1"/>
            <w:sz w:val="24"/>
            <w:szCs w:val="24"/>
          </w:rPr>
          <w:t>slightly lower than the almost 40% found by</w:t>
        </w:r>
        <w:r w:rsidR="008F1D1F" w:rsidRPr="008F1D1F">
          <w:rPr>
            <w:rFonts w:ascii="Times New Roman" w:hAnsi="Times New Roman" w:cs="Times New Roman"/>
            <w:color w:val="000000" w:themeColor="text1"/>
            <w:sz w:val="24"/>
            <w:szCs w:val="24"/>
          </w:rPr>
          <w:t xml:space="preserve"> </w:t>
        </w:r>
        <w:r w:rsidR="008F1D1F">
          <w:rPr>
            <w:rFonts w:ascii="Times New Roman" w:hAnsi="Times New Roman" w:cs="Times New Roman"/>
            <w:color w:val="000000" w:themeColor="text1"/>
            <w:sz w:val="24"/>
            <w:szCs w:val="24"/>
          </w:rPr>
          <w:t xml:space="preserve">Ohlsson </w:t>
        </w:r>
        <w:proofErr w:type="spellStart"/>
        <w:r w:rsidR="008F1D1F">
          <w:rPr>
            <w:rFonts w:ascii="Times New Roman" w:hAnsi="Times New Roman" w:cs="Times New Roman"/>
            <w:color w:val="000000" w:themeColor="text1"/>
            <w:sz w:val="24"/>
            <w:szCs w:val="24"/>
          </w:rPr>
          <w:t>Collentine</w:t>
        </w:r>
        <w:proofErr w:type="spellEnd"/>
        <w:r w:rsidR="008F1D1F">
          <w:rPr>
            <w:rFonts w:ascii="Times New Roman" w:hAnsi="Times New Roman" w:cs="Times New Roman"/>
            <w:color w:val="000000" w:themeColor="text1"/>
            <w:sz w:val="24"/>
            <w:szCs w:val="24"/>
          </w:rPr>
          <w:t xml:space="preserve"> et al. (</w:t>
        </w:r>
      </w:ins>
      <w:ins w:id="3555" w:author="EliseSchramkowski" w:date="2021-08-23T14:20:00Z">
        <w:r w:rsidR="008F1D1F">
          <w:rPr>
            <w:rFonts w:ascii="Times New Roman" w:hAnsi="Times New Roman" w:cs="Times New Roman"/>
            <w:color w:val="000000" w:themeColor="text1"/>
            <w:sz w:val="24"/>
            <w:szCs w:val="24"/>
          </w:rPr>
          <w:t>20</w:t>
        </w:r>
      </w:ins>
      <w:ins w:id="3556" w:author="EliseSchramkowski" w:date="2021-08-23T14:21:00Z">
        <w:r w:rsidR="008F1D1F">
          <w:rPr>
            <w:rFonts w:ascii="Times New Roman" w:hAnsi="Times New Roman" w:cs="Times New Roman"/>
            <w:color w:val="000000" w:themeColor="text1"/>
            <w:sz w:val="24"/>
            <w:szCs w:val="24"/>
          </w:rPr>
          <w:t>19)</w:t>
        </w:r>
      </w:ins>
      <w:ins w:id="3557" w:author="EliseSchramkowski" w:date="2021-09-08T16:11:00Z">
        <w:r w:rsidR="00330AEA">
          <w:rPr>
            <w:rFonts w:ascii="Times New Roman" w:hAnsi="Times New Roman" w:cs="Times New Roman"/>
            <w:color w:val="000000" w:themeColor="text1"/>
            <w:sz w:val="24"/>
            <w:szCs w:val="24"/>
          </w:rPr>
          <w:t xml:space="preserve"> in psychology</w:t>
        </w:r>
      </w:ins>
      <w:ins w:id="3558" w:author="EliseSchramkowski" w:date="2021-08-23T14:21:00Z">
        <w:r w:rsidR="008F1D1F">
          <w:rPr>
            <w:rFonts w:ascii="Times New Roman" w:hAnsi="Times New Roman" w:cs="Times New Roman"/>
            <w:color w:val="000000" w:themeColor="text1"/>
            <w:sz w:val="24"/>
            <w:szCs w:val="24"/>
          </w:rPr>
          <w:t>.</w:t>
        </w:r>
      </w:ins>
      <w:ins w:id="3559" w:author="EliseSchramkowski" w:date="2021-08-23T14:19:00Z">
        <w:r w:rsidR="008F1D1F">
          <w:rPr>
            <w:rFonts w:ascii="Times New Roman" w:hAnsi="Times New Roman" w:cs="Times New Roman"/>
            <w:color w:val="000000" w:themeColor="text1"/>
            <w:sz w:val="24"/>
            <w:szCs w:val="24"/>
          </w:rPr>
          <w:t xml:space="preserve"> </w:t>
        </w:r>
      </w:ins>
      <w:del w:id="3560" w:author="EliseSchramkowski" w:date="2021-08-23T14:16:00Z">
        <w:r w:rsidDel="008F1D1F">
          <w:rPr>
            <w:rFonts w:ascii="Times New Roman" w:hAnsi="Times New Roman" w:cs="Times New Roman"/>
            <w:color w:val="000000" w:themeColor="text1"/>
            <w:sz w:val="24"/>
            <w:szCs w:val="24"/>
          </w:rPr>
          <w:delText>This is more than the 20% found by Ohlsson Collentine et al. (</w:delText>
        </w:r>
      </w:del>
      <w:del w:id="3561" w:author="EliseSchramkowski" w:date="2021-08-23T14:13:00Z">
        <w:r w:rsidDel="00274AC6">
          <w:rPr>
            <w:rFonts w:ascii="Times New Roman" w:hAnsi="Times New Roman" w:cs="Times New Roman"/>
            <w:color w:val="000000" w:themeColor="text1"/>
            <w:sz w:val="24"/>
            <w:szCs w:val="24"/>
          </w:rPr>
          <w:delText>?</w:delText>
        </w:r>
      </w:del>
      <w:del w:id="3562" w:author="EliseSchramkowski" w:date="2021-08-23T14:16:00Z">
        <w:r w:rsidDel="008F1D1F">
          <w:rPr>
            <w:rFonts w:ascii="Times New Roman" w:hAnsi="Times New Roman" w:cs="Times New Roman"/>
            <w:color w:val="000000" w:themeColor="text1"/>
            <w:sz w:val="24"/>
            <w:szCs w:val="24"/>
          </w:rPr>
          <w:delText xml:space="preserve">) for psychology. </w:delText>
        </w:r>
      </w:del>
      <w:r>
        <w:rPr>
          <w:rFonts w:ascii="Times New Roman" w:hAnsi="Times New Roman" w:cs="Times New Roman"/>
          <w:color w:val="000000" w:themeColor="text1"/>
          <w:sz w:val="24"/>
          <w:szCs w:val="24"/>
        </w:rPr>
        <w:t xml:space="preserve">However, Ohlsson </w:t>
      </w:r>
      <w:proofErr w:type="spellStart"/>
      <w:r>
        <w:rPr>
          <w:rFonts w:ascii="Times New Roman" w:hAnsi="Times New Roman" w:cs="Times New Roman"/>
          <w:color w:val="000000" w:themeColor="text1"/>
          <w:sz w:val="24"/>
          <w:szCs w:val="24"/>
        </w:rPr>
        <w:t>Collentine</w:t>
      </w:r>
      <w:proofErr w:type="spellEnd"/>
      <w:r>
        <w:rPr>
          <w:rFonts w:ascii="Times New Roman" w:hAnsi="Times New Roman" w:cs="Times New Roman"/>
          <w:color w:val="000000" w:themeColor="text1"/>
          <w:sz w:val="24"/>
          <w:szCs w:val="24"/>
        </w:rPr>
        <w:t xml:space="preserve"> et al.</w:t>
      </w:r>
      <w:ins w:id="3563" w:author="EliseSchramkowski" w:date="2021-09-06T13:25:00Z">
        <w:r w:rsidR="005C564D">
          <w:rPr>
            <w:rFonts w:ascii="Times New Roman" w:hAnsi="Times New Roman" w:cs="Times New Roman"/>
            <w:color w:val="000000" w:themeColor="text1"/>
            <w:sz w:val="24"/>
            <w:szCs w:val="24"/>
          </w:rPr>
          <w:t xml:space="preserve"> (2019)</w:t>
        </w:r>
      </w:ins>
      <w:r>
        <w:rPr>
          <w:rFonts w:ascii="Times New Roman" w:hAnsi="Times New Roman" w:cs="Times New Roman"/>
          <w:color w:val="000000" w:themeColor="text1"/>
          <w:sz w:val="24"/>
          <w:szCs w:val="24"/>
        </w:rPr>
        <w:t xml:space="preserve"> </w:t>
      </w:r>
      <w:del w:id="3564" w:author="EliseSchramkowski" w:date="2021-08-23T14:13:00Z">
        <w:r w:rsidDel="00274AC6">
          <w:rPr>
            <w:rFonts w:ascii="Times New Roman" w:hAnsi="Times New Roman" w:cs="Times New Roman"/>
            <w:color w:val="000000" w:themeColor="text1"/>
            <w:sz w:val="24"/>
            <w:szCs w:val="24"/>
          </w:rPr>
          <w:delText>(?)</w:delText>
        </w:r>
      </w:del>
      <w:del w:id="3565" w:author="EliseSchramkowski" w:date="2021-08-23T14:35:00Z">
        <w:r w:rsidDel="00DF365D">
          <w:rPr>
            <w:rFonts w:ascii="Times New Roman" w:hAnsi="Times New Roman" w:cs="Times New Roman"/>
            <w:color w:val="000000" w:themeColor="text1"/>
            <w:sz w:val="24"/>
            <w:szCs w:val="24"/>
          </w:rPr>
          <w:delText xml:space="preserve"> </w:delText>
        </w:r>
      </w:del>
      <w:r>
        <w:rPr>
          <w:rFonts w:ascii="Times New Roman" w:hAnsi="Times New Roman" w:cs="Times New Roman"/>
          <w:color w:val="000000" w:themeColor="text1"/>
          <w:sz w:val="24"/>
          <w:szCs w:val="24"/>
        </w:rPr>
        <w:t xml:space="preserve">studied many more journals and articles than we did, and it is unknown if our results would generalize to the entire sociological field. </w:t>
      </w:r>
      <w:ins w:id="3566" w:author="EliseSchramkowski" w:date="2021-11-05T15:08:00Z">
        <w:r w:rsidR="0014794F">
          <w:rPr>
            <w:rFonts w:ascii="Times New Roman" w:hAnsi="Times New Roman" w:cs="Times New Roman"/>
            <w:color w:val="000000" w:themeColor="text1"/>
            <w:sz w:val="24"/>
            <w:szCs w:val="24"/>
          </w:rPr>
          <w:t>It should be noted, though</w:t>
        </w:r>
      </w:ins>
      <w:ins w:id="3567" w:author="EliseSchramkowski" w:date="2021-11-04T10:53:00Z">
        <w:r w:rsidR="00557D22">
          <w:rPr>
            <w:rFonts w:ascii="Times New Roman" w:hAnsi="Times New Roman" w:cs="Times New Roman"/>
            <w:color w:val="000000" w:themeColor="text1"/>
            <w:sz w:val="24"/>
            <w:szCs w:val="24"/>
          </w:rPr>
          <w:t>,</w:t>
        </w:r>
      </w:ins>
      <w:ins w:id="3568" w:author="EliseSchramkowski" w:date="2021-11-05T15:08:00Z">
        <w:r w:rsidR="00AE324A">
          <w:rPr>
            <w:rFonts w:ascii="Times New Roman" w:hAnsi="Times New Roman" w:cs="Times New Roman"/>
            <w:color w:val="000000" w:themeColor="text1"/>
            <w:sz w:val="24"/>
            <w:szCs w:val="24"/>
          </w:rPr>
          <w:t xml:space="preserve"> that</w:t>
        </w:r>
      </w:ins>
      <w:ins w:id="3569" w:author="EliseSchramkowski" w:date="2021-11-04T10:53:00Z">
        <w:r w:rsidR="00557D22">
          <w:rPr>
            <w:rFonts w:ascii="Times New Roman" w:hAnsi="Times New Roman" w:cs="Times New Roman"/>
            <w:color w:val="000000" w:themeColor="text1"/>
            <w:sz w:val="24"/>
            <w:szCs w:val="24"/>
          </w:rPr>
          <w:t xml:space="preserve"> t</w:t>
        </w:r>
      </w:ins>
      <w:del w:id="3570" w:author="EliseSchramkowski" w:date="2021-11-04T10:53:00Z">
        <w:r w:rsidDel="00557D22">
          <w:rPr>
            <w:rFonts w:ascii="Times New Roman" w:hAnsi="Times New Roman" w:cs="Times New Roman"/>
            <w:color w:val="000000" w:themeColor="text1"/>
            <w:sz w:val="24"/>
            <w:szCs w:val="24"/>
          </w:rPr>
          <w:delText>It does, however, seem unlikely that assignment of marginal significance is only prevalent among the journals we studied</w:delText>
        </w:r>
      </w:del>
      <w:ins w:id="3571" w:author="EliseSchramkowski" w:date="2021-09-08T10:14:00Z">
        <w:r w:rsidR="00252945">
          <w:rPr>
            <w:rFonts w:ascii="Times New Roman" w:hAnsi="Times New Roman" w:cs="Times New Roman"/>
            <w:color w:val="000000" w:themeColor="text1"/>
            <w:sz w:val="24"/>
            <w:szCs w:val="24"/>
          </w:rPr>
          <w:t xml:space="preserve">here </w:t>
        </w:r>
        <w:r w:rsidR="00C7670D">
          <w:rPr>
            <w:rFonts w:ascii="Times New Roman" w:hAnsi="Times New Roman" w:cs="Times New Roman"/>
            <w:color w:val="000000" w:themeColor="text1"/>
            <w:sz w:val="24"/>
            <w:szCs w:val="24"/>
          </w:rPr>
          <w:t>are</w:t>
        </w:r>
        <w:r w:rsidR="00252945">
          <w:rPr>
            <w:rFonts w:ascii="Times New Roman" w:hAnsi="Times New Roman" w:cs="Times New Roman"/>
            <w:color w:val="000000" w:themeColor="text1"/>
            <w:sz w:val="24"/>
            <w:szCs w:val="24"/>
          </w:rPr>
          <w:t xml:space="preserve"> no indication</w:t>
        </w:r>
        <w:r w:rsidR="00C7670D">
          <w:rPr>
            <w:rFonts w:ascii="Times New Roman" w:hAnsi="Times New Roman" w:cs="Times New Roman"/>
            <w:color w:val="000000" w:themeColor="text1"/>
            <w:sz w:val="24"/>
            <w:szCs w:val="24"/>
          </w:rPr>
          <w:t>s that</w:t>
        </w:r>
        <w:r w:rsidR="00252945">
          <w:rPr>
            <w:rFonts w:ascii="Times New Roman" w:hAnsi="Times New Roman" w:cs="Times New Roman"/>
            <w:color w:val="000000" w:themeColor="text1"/>
            <w:sz w:val="24"/>
            <w:szCs w:val="24"/>
          </w:rPr>
          <w:t xml:space="preserve"> in-text reporting practices regarding </w:t>
        </w:r>
      </w:ins>
      <w:ins w:id="3572" w:author="EliseSchramkowski" w:date="2021-11-02T10:16:00Z">
        <w:r w:rsidR="00ED2C86">
          <w:rPr>
            <w:rFonts w:ascii="Times New Roman" w:hAnsi="Times New Roman" w:cs="Times New Roman"/>
            <w:color w:val="000000" w:themeColor="text1"/>
            <w:sz w:val="24"/>
            <w:szCs w:val="24"/>
          </w:rPr>
          <w:t xml:space="preserve">assignment of </w:t>
        </w:r>
      </w:ins>
      <w:ins w:id="3573" w:author="EliseSchramkowski" w:date="2021-09-08T10:14:00Z">
        <w:r w:rsidR="00252945">
          <w:rPr>
            <w:rFonts w:ascii="Times New Roman" w:hAnsi="Times New Roman" w:cs="Times New Roman"/>
            <w:color w:val="000000" w:themeColor="text1"/>
            <w:sz w:val="24"/>
            <w:szCs w:val="24"/>
          </w:rPr>
          <w:t>marginal significance differ much throughout sociology</w:t>
        </w:r>
      </w:ins>
      <w:r>
        <w:rPr>
          <w:rFonts w:ascii="Times New Roman" w:hAnsi="Times New Roman" w:cs="Times New Roman"/>
          <w:color w:val="000000" w:themeColor="text1"/>
          <w:sz w:val="24"/>
          <w:szCs w:val="24"/>
        </w:rPr>
        <w:t>.</w:t>
      </w:r>
      <w:ins w:id="3574" w:author="EliseSchramkowski" w:date="2021-09-07T13:52:00Z">
        <w:r w:rsidR="00837F59">
          <w:rPr>
            <w:rFonts w:ascii="Times New Roman" w:hAnsi="Times New Roman" w:cs="Times New Roman"/>
            <w:color w:val="000000" w:themeColor="text1"/>
            <w:sz w:val="24"/>
            <w:szCs w:val="24"/>
          </w:rPr>
          <w:t xml:space="preserve"> </w:t>
        </w:r>
      </w:ins>
      <w:del w:id="3575" w:author="EliseSchramkowski" w:date="2021-09-07T13:53:00Z">
        <w:r w:rsidDel="00837F59">
          <w:rPr>
            <w:rFonts w:ascii="Times New Roman" w:hAnsi="Times New Roman" w:cs="Times New Roman"/>
            <w:color w:val="000000" w:themeColor="text1"/>
            <w:sz w:val="24"/>
            <w:szCs w:val="24"/>
          </w:rPr>
          <w:delText xml:space="preserve"> </w:delText>
        </w:r>
      </w:del>
      <w:ins w:id="3576" w:author="EliseSchramkowski" w:date="2021-09-08T14:36:00Z">
        <w:r w:rsidR="00893F71">
          <w:rPr>
            <w:rFonts w:ascii="Times New Roman" w:hAnsi="Times New Roman" w:cs="Times New Roman"/>
            <w:color w:val="000000" w:themeColor="text1"/>
            <w:sz w:val="24"/>
            <w:szCs w:val="24"/>
          </w:rPr>
          <w:t xml:space="preserve">In </w:t>
        </w:r>
      </w:ins>
      <w:del w:id="3577" w:author="EliseSchramkowski" w:date="2021-09-07T13:53:00Z">
        <w:r w:rsidDel="00837F59">
          <w:rPr>
            <w:rFonts w:ascii="Times New Roman" w:hAnsi="Times New Roman" w:cs="Times New Roman"/>
            <w:color w:val="000000" w:themeColor="text1"/>
            <w:sz w:val="24"/>
            <w:szCs w:val="24"/>
          </w:rPr>
          <w:delText xml:space="preserve">The percentage </w:delText>
        </w:r>
      </w:del>
      <w:del w:id="3578" w:author="EliseSchramkowski" w:date="2021-09-08T14:29:00Z">
        <w:r w:rsidDel="00AE3DEA">
          <w:rPr>
            <w:rFonts w:ascii="Times New Roman" w:hAnsi="Times New Roman" w:cs="Times New Roman"/>
            <w:color w:val="000000" w:themeColor="text1"/>
            <w:sz w:val="24"/>
            <w:szCs w:val="24"/>
          </w:rPr>
          <w:delText>of ‘</w:delText>
        </w:r>
      </w:del>
      <w:del w:id="3579" w:author="EliseSchramkowski" w:date="2021-08-23T14:21:00Z">
        <w:r w:rsidRPr="00544AB8" w:rsidDel="00281448">
          <w:rPr>
            <w:rFonts w:ascii="Times New Roman" w:hAnsi="Times New Roman" w:cs="Times New Roman"/>
            <w:i/>
            <w:iCs/>
            <w:color w:val="000000" w:themeColor="text1"/>
            <w:sz w:val="24"/>
            <w:szCs w:val="24"/>
            <w:rPrChange w:id="3580" w:author="EliseSchramkowski" w:date="2021-09-03T17:00:00Z">
              <w:rPr>
                <w:rFonts w:ascii="Times New Roman" w:hAnsi="Times New Roman" w:cs="Times New Roman"/>
                <w:color w:val="000000" w:themeColor="text1"/>
                <w:sz w:val="24"/>
                <w:szCs w:val="24"/>
              </w:rPr>
            </w:rPrChange>
          </w:rPr>
          <w:delText xml:space="preserve">Manual’ </w:delText>
        </w:r>
      </w:del>
      <w:del w:id="3581" w:author="EliseSchramkowski" w:date="2021-09-08T14:29:00Z">
        <w:r w:rsidDel="00AE3DEA">
          <w:rPr>
            <w:rFonts w:ascii="Times New Roman" w:hAnsi="Times New Roman" w:cs="Times New Roman"/>
            <w:color w:val="000000" w:themeColor="text1"/>
            <w:sz w:val="24"/>
            <w:szCs w:val="24"/>
          </w:rPr>
          <w:delText xml:space="preserve">articles with </w:delText>
        </w:r>
        <w:r w:rsidRPr="00E72D78" w:rsidDel="00AE3DEA">
          <w:rPr>
            <w:rFonts w:ascii="Times New Roman" w:hAnsi="Times New Roman" w:cs="Times New Roman"/>
            <w:i/>
            <w:iCs/>
            <w:color w:val="000000" w:themeColor="text1"/>
            <w:sz w:val="24"/>
            <w:szCs w:val="24"/>
            <w:rPrChange w:id="3582" w:author="EliseSchramkowski" w:date="2021-09-07T14:27:00Z">
              <w:rPr>
                <w:rFonts w:ascii="Times New Roman" w:hAnsi="Times New Roman" w:cs="Times New Roman"/>
                <w:color w:val="000000" w:themeColor="text1"/>
                <w:sz w:val="24"/>
                <w:szCs w:val="24"/>
              </w:rPr>
            </w:rPrChange>
          </w:rPr>
          <w:delText>p</w:delText>
        </w:r>
        <w:r w:rsidDel="00AE3DEA">
          <w:rPr>
            <w:rFonts w:ascii="Times New Roman" w:hAnsi="Times New Roman" w:cs="Times New Roman"/>
            <w:color w:val="000000" w:themeColor="text1"/>
            <w:sz w:val="24"/>
            <w:szCs w:val="24"/>
          </w:rPr>
          <w:delText xml:space="preserve">-values in the (.05 - .10] range </w:delText>
        </w:r>
      </w:del>
      <w:del w:id="3583" w:author="EliseSchramkowski" w:date="2021-09-07T13:54:00Z">
        <w:r w:rsidDel="00837F59">
          <w:rPr>
            <w:rFonts w:ascii="Times New Roman" w:hAnsi="Times New Roman" w:cs="Times New Roman"/>
            <w:color w:val="000000" w:themeColor="text1"/>
            <w:sz w:val="24"/>
            <w:szCs w:val="24"/>
          </w:rPr>
          <w:delText xml:space="preserve">to which </w:delText>
        </w:r>
      </w:del>
      <w:del w:id="3584" w:author="EliseSchramkowski" w:date="2021-09-08T14:29:00Z">
        <w:r w:rsidDel="00AE3DEA">
          <w:rPr>
            <w:rFonts w:ascii="Times New Roman" w:hAnsi="Times New Roman" w:cs="Times New Roman"/>
            <w:color w:val="000000" w:themeColor="text1"/>
            <w:sz w:val="24"/>
            <w:szCs w:val="24"/>
          </w:rPr>
          <w:delText>marginal significance was assigned at least once</w:delText>
        </w:r>
      </w:del>
      <w:del w:id="3585" w:author="EliseSchramkowski" w:date="2021-09-07T13:54:00Z">
        <w:r w:rsidDel="00837F59">
          <w:rPr>
            <w:rFonts w:ascii="Times New Roman" w:hAnsi="Times New Roman" w:cs="Times New Roman"/>
            <w:color w:val="000000" w:themeColor="text1"/>
            <w:sz w:val="24"/>
            <w:szCs w:val="24"/>
          </w:rPr>
          <w:delText xml:space="preserve"> was 63.3%</w:delText>
        </w:r>
      </w:del>
      <w:del w:id="3586" w:author="EliseSchramkowski" w:date="2021-09-08T14:29:00Z">
        <w:r w:rsidDel="00AE3DEA">
          <w:rPr>
            <w:rFonts w:ascii="Times New Roman" w:hAnsi="Times New Roman" w:cs="Times New Roman"/>
            <w:color w:val="000000" w:themeColor="text1"/>
            <w:sz w:val="24"/>
            <w:szCs w:val="24"/>
          </w:rPr>
          <w:delText xml:space="preserve">. </w:delText>
        </w:r>
      </w:del>
      <w:del w:id="3587" w:author="EliseSchramkowski" w:date="2021-09-03T17:46:00Z">
        <w:r w:rsidDel="004347B9">
          <w:rPr>
            <w:rFonts w:ascii="Times New Roman" w:hAnsi="Times New Roman" w:cs="Times New Roman"/>
            <w:color w:val="000000" w:themeColor="text1"/>
            <w:sz w:val="24"/>
            <w:szCs w:val="24"/>
          </w:rPr>
          <w:delText xml:space="preserve">Thus, </w:delText>
        </w:r>
      </w:del>
      <w:del w:id="3588" w:author="EliseSchramkowski" w:date="2021-08-23T14:34:00Z">
        <w:r w:rsidDel="00DF365D">
          <w:rPr>
            <w:rFonts w:ascii="Times New Roman" w:hAnsi="Times New Roman" w:cs="Times New Roman"/>
            <w:color w:val="000000" w:themeColor="text1"/>
            <w:sz w:val="24"/>
            <w:szCs w:val="24"/>
          </w:rPr>
          <w:delText>overall</w:delText>
        </w:r>
      </w:del>
      <w:del w:id="3589" w:author="EliseSchramkowski" w:date="2021-09-03T17:46:00Z">
        <w:r w:rsidDel="004347B9">
          <w:rPr>
            <w:rFonts w:ascii="Times New Roman" w:hAnsi="Times New Roman" w:cs="Times New Roman"/>
            <w:color w:val="000000" w:themeColor="text1"/>
            <w:sz w:val="24"/>
            <w:szCs w:val="24"/>
          </w:rPr>
          <w:delText>,</w:delText>
        </w:r>
      </w:del>
      <w:del w:id="3590" w:author="EliseSchramkowski" w:date="2021-09-08T14:29:00Z">
        <w:r w:rsidDel="00AE3DEA">
          <w:rPr>
            <w:rFonts w:ascii="Times New Roman" w:hAnsi="Times New Roman" w:cs="Times New Roman"/>
            <w:color w:val="000000" w:themeColor="text1"/>
            <w:sz w:val="24"/>
            <w:szCs w:val="24"/>
          </w:rPr>
          <w:delText xml:space="preserve"> authors of sociology articles do not seem unlikely to assign marginal significance at least once if their article contains </w:delText>
        </w:r>
        <w:r w:rsidRPr="001A57DF" w:rsidDel="00AE3DEA">
          <w:rPr>
            <w:rFonts w:ascii="Times New Roman" w:hAnsi="Times New Roman" w:cs="Times New Roman"/>
            <w:i/>
            <w:iCs/>
            <w:color w:val="000000" w:themeColor="text1"/>
            <w:sz w:val="24"/>
            <w:szCs w:val="24"/>
            <w:rPrChange w:id="3591" w:author="EliseSchramkowski" w:date="2021-09-03T17:38:00Z">
              <w:rPr>
                <w:rFonts w:ascii="Times New Roman" w:hAnsi="Times New Roman" w:cs="Times New Roman"/>
                <w:color w:val="000000" w:themeColor="text1"/>
                <w:sz w:val="24"/>
                <w:szCs w:val="24"/>
              </w:rPr>
            </w:rPrChange>
          </w:rPr>
          <w:delText>p</w:delText>
        </w:r>
        <w:r w:rsidDel="00AE3DEA">
          <w:rPr>
            <w:rFonts w:ascii="Times New Roman" w:hAnsi="Times New Roman" w:cs="Times New Roman"/>
            <w:color w:val="000000" w:themeColor="text1"/>
            <w:sz w:val="24"/>
            <w:szCs w:val="24"/>
          </w:rPr>
          <w:delText xml:space="preserve">-values in the range (.05 - .10]. </w:delText>
        </w:r>
      </w:del>
      <w:ins w:id="3592" w:author="EliseSchramkowski" w:date="2021-09-08T14:36:00Z">
        <w:r w:rsidR="00893F71">
          <w:rPr>
            <w:rFonts w:ascii="Times New Roman" w:hAnsi="Times New Roman" w:cs="Times New Roman"/>
            <w:color w:val="000000" w:themeColor="text1"/>
            <w:sz w:val="24"/>
            <w:szCs w:val="24"/>
          </w:rPr>
          <w:t>‘</w:t>
        </w:r>
        <w:r w:rsidR="00893F71">
          <w:rPr>
            <w:rFonts w:ascii="Times New Roman" w:hAnsi="Times New Roman" w:cs="Times New Roman"/>
            <w:i/>
            <w:iCs/>
            <w:color w:val="000000" w:themeColor="text1"/>
            <w:sz w:val="24"/>
            <w:szCs w:val="24"/>
          </w:rPr>
          <w:t>Hyp</w:t>
        </w:r>
        <w:r w:rsidR="00893F71">
          <w:rPr>
            <w:rFonts w:ascii="Times New Roman" w:hAnsi="Times New Roman" w:cs="Times New Roman"/>
            <w:color w:val="000000" w:themeColor="text1"/>
            <w:sz w:val="24"/>
            <w:szCs w:val="24"/>
          </w:rPr>
          <w:t>’,</w:t>
        </w:r>
      </w:ins>
      <w:ins w:id="3593" w:author="EliseSchramkowski" w:date="2021-09-08T16:11:00Z">
        <w:r w:rsidR="00330AEA">
          <w:rPr>
            <w:rFonts w:ascii="Times New Roman" w:hAnsi="Times New Roman" w:cs="Times New Roman"/>
            <w:color w:val="000000" w:themeColor="text1"/>
            <w:sz w:val="24"/>
            <w:szCs w:val="24"/>
          </w:rPr>
          <w:t xml:space="preserve"> </w:t>
        </w:r>
      </w:ins>
      <w:del w:id="3594" w:author="EliseSchramkowski" w:date="2021-09-08T14:36:00Z">
        <w:r w:rsidDel="00893F71">
          <w:rPr>
            <w:rFonts w:ascii="Times New Roman" w:hAnsi="Times New Roman" w:cs="Times New Roman"/>
            <w:color w:val="000000" w:themeColor="text1"/>
            <w:sz w:val="24"/>
            <w:szCs w:val="24"/>
          </w:rPr>
          <w:delText xml:space="preserve">At the results level, </w:delText>
        </w:r>
      </w:del>
      <w:ins w:id="3595" w:author="EliseSchramkowski" w:date="2021-09-08T13:46:00Z">
        <w:r w:rsidR="00741DA0">
          <w:rPr>
            <w:rFonts w:ascii="Times New Roman" w:hAnsi="Times New Roman" w:cs="Times New Roman"/>
            <w:color w:val="000000" w:themeColor="text1"/>
            <w:sz w:val="24"/>
            <w:szCs w:val="24"/>
          </w:rPr>
          <w:t xml:space="preserve">81.5% of </w:t>
        </w:r>
      </w:ins>
      <w:ins w:id="3596" w:author="EliseSchramkowski" w:date="2021-10-30T14:36:00Z">
        <w:r w:rsidR="004340F9">
          <w:rPr>
            <w:rFonts w:ascii="Times New Roman" w:hAnsi="Times New Roman" w:cs="Times New Roman"/>
            <w:color w:val="000000" w:themeColor="text1"/>
            <w:sz w:val="24"/>
            <w:szCs w:val="24"/>
          </w:rPr>
          <w:t xml:space="preserve">results with </w:t>
        </w:r>
      </w:ins>
      <w:del w:id="3597" w:author="EliseSchramkowski" w:date="2021-09-08T13:46:00Z">
        <w:r w:rsidDel="00741DA0">
          <w:rPr>
            <w:rFonts w:ascii="Times New Roman" w:hAnsi="Times New Roman" w:cs="Times New Roman"/>
            <w:color w:val="000000" w:themeColor="text1"/>
            <w:sz w:val="24"/>
            <w:szCs w:val="24"/>
          </w:rPr>
          <w:delText xml:space="preserve">of all </w:delText>
        </w:r>
      </w:del>
      <w:del w:id="3598" w:author="EliseSchramkowski" w:date="2021-10-30T14:34:00Z">
        <w:r w:rsidDel="004340F9">
          <w:rPr>
            <w:rFonts w:ascii="Times New Roman" w:hAnsi="Times New Roman" w:cs="Times New Roman"/>
            <w:color w:val="000000" w:themeColor="text1"/>
            <w:sz w:val="24"/>
            <w:szCs w:val="24"/>
          </w:rPr>
          <w:delText xml:space="preserve">retrieved </w:delText>
        </w:r>
      </w:del>
      <w:r w:rsidRPr="00631658">
        <w:rPr>
          <w:rFonts w:ascii="Times New Roman" w:hAnsi="Times New Roman" w:cs="Times New Roman"/>
          <w:i/>
          <w:iCs/>
          <w:color w:val="000000" w:themeColor="text1"/>
          <w:sz w:val="24"/>
          <w:szCs w:val="24"/>
          <w:rPrChange w:id="3599" w:author="EliseSchramkowski" w:date="2021-09-06T13:28:00Z">
            <w:rPr>
              <w:rFonts w:ascii="Times New Roman" w:hAnsi="Times New Roman" w:cs="Times New Roman"/>
              <w:color w:val="000000" w:themeColor="text1"/>
              <w:sz w:val="24"/>
              <w:szCs w:val="24"/>
            </w:rPr>
          </w:rPrChange>
        </w:rPr>
        <w:t>p</w:t>
      </w:r>
      <w:r>
        <w:rPr>
          <w:rFonts w:ascii="Times New Roman" w:hAnsi="Times New Roman" w:cs="Times New Roman"/>
          <w:color w:val="000000" w:themeColor="text1"/>
          <w:sz w:val="24"/>
          <w:szCs w:val="24"/>
        </w:rPr>
        <w:t>-values in the (.05 - .10] range</w:t>
      </w:r>
      <w:ins w:id="3600" w:author="EliseSchramkowski" w:date="2021-09-08T13:47:00Z">
        <w:r w:rsidR="00741DA0">
          <w:rPr>
            <w:rFonts w:ascii="Times New Roman" w:hAnsi="Times New Roman" w:cs="Times New Roman"/>
            <w:color w:val="000000" w:themeColor="text1"/>
            <w:sz w:val="24"/>
            <w:szCs w:val="24"/>
          </w:rPr>
          <w:t xml:space="preserve"> </w:t>
        </w:r>
      </w:ins>
      <w:del w:id="3601" w:author="EliseSchramkowski" w:date="2021-09-08T13:47:00Z">
        <w:r w:rsidDel="00741DA0">
          <w:rPr>
            <w:rFonts w:ascii="Times New Roman" w:hAnsi="Times New Roman" w:cs="Times New Roman"/>
            <w:color w:val="000000" w:themeColor="text1"/>
            <w:sz w:val="24"/>
            <w:szCs w:val="24"/>
          </w:rPr>
          <w:delText xml:space="preserve">, </w:delText>
        </w:r>
      </w:del>
      <w:del w:id="3602" w:author="EliseSchramkowski" w:date="2021-08-23T14:21:00Z">
        <w:r w:rsidDel="00281448">
          <w:rPr>
            <w:rFonts w:ascii="Times New Roman" w:hAnsi="Times New Roman" w:cs="Times New Roman"/>
            <w:color w:val="000000" w:themeColor="text1"/>
            <w:sz w:val="24"/>
            <w:szCs w:val="24"/>
          </w:rPr>
          <w:delText xml:space="preserve">35.0% from ‘AllP’ were assigned marginal significance versus </w:delText>
        </w:r>
      </w:del>
      <w:del w:id="3603" w:author="EliseSchramkowski" w:date="2021-09-08T13:47:00Z">
        <w:r w:rsidDel="00741DA0">
          <w:rPr>
            <w:rFonts w:ascii="Times New Roman" w:hAnsi="Times New Roman" w:cs="Times New Roman"/>
            <w:color w:val="000000" w:themeColor="text1"/>
            <w:sz w:val="24"/>
            <w:szCs w:val="24"/>
          </w:rPr>
          <w:delText xml:space="preserve">81.5% </w:delText>
        </w:r>
      </w:del>
      <w:del w:id="3604" w:author="EliseSchramkowski" w:date="2021-09-08T14:36:00Z">
        <w:r w:rsidDel="00893F71">
          <w:rPr>
            <w:rFonts w:ascii="Times New Roman" w:hAnsi="Times New Roman" w:cs="Times New Roman"/>
            <w:color w:val="000000" w:themeColor="text1"/>
            <w:sz w:val="24"/>
            <w:szCs w:val="24"/>
          </w:rPr>
          <w:delText>from ‘</w:delText>
        </w:r>
      </w:del>
      <w:ins w:id="3605" w:author="EliseSchramkowski" w:date="2021-08-23T14:21:00Z">
        <w:r w:rsidR="00281448">
          <w:rPr>
            <w:rFonts w:ascii="Times New Roman" w:hAnsi="Times New Roman" w:cs="Times New Roman"/>
            <w:color w:val="000000" w:themeColor="text1"/>
            <w:sz w:val="24"/>
            <w:szCs w:val="24"/>
          </w:rPr>
          <w:t>were assigned marginal significance</w:t>
        </w:r>
      </w:ins>
      <w:del w:id="3606" w:author="EliseSchramkowski" w:date="2021-08-23T14:21:00Z">
        <w:r w:rsidDel="00281448">
          <w:rPr>
            <w:rFonts w:ascii="Times New Roman" w:hAnsi="Times New Roman" w:cs="Times New Roman"/>
            <w:color w:val="000000" w:themeColor="text1"/>
            <w:sz w:val="24"/>
            <w:szCs w:val="24"/>
          </w:rPr>
          <w:delText>Manual’</w:delText>
        </w:r>
      </w:del>
      <w:r>
        <w:rPr>
          <w:rFonts w:ascii="Times New Roman" w:hAnsi="Times New Roman" w:cs="Times New Roman"/>
          <w:color w:val="000000" w:themeColor="text1"/>
          <w:sz w:val="24"/>
          <w:szCs w:val="24"/>
        </w:rPr>
        <w:t xml:space="preserve">. </w:t>
      </w:r>
      <w:ins w:id="3607" w:author="EliseSchramkowski" w:date="2021-09-08T16:12:00Z">
        <w:r w:rsidR="00330AEA">
          <w:rPr>
            <w:rFonts w:ascii="Times New Roman" w:hAnsi="Times New Roman" w:cs="Times New Roman"/>
            <w:color w:val="000000" w:themeColor="text1"/>
            <w:sz w:val="24"/>
            <w:szCs w:val="24"/>
          </w:rPr>
          <w:t>Th</w:t>
        </w:r>
      </w:ins>
      <w:ins w:id="3608" w:author="EliseSchramkowski" w:date="2021-11-10T09:48:00Z">
        <w:r w:rsidR="003F0A19">
          <w:rPr>
            <w:rFonts w:ascii="Times New Roman" w:hAnsi="Times New Roman" w:cs="Times New Roman"/>
            <w:color w:val="000000" w:themeColor="text1"/>
            <w:sz w:val="24"/>
            <w:szCs w:val="24"/>
          </w:rPr>
          <w:t>is</w:t>
        </w:r>
      </w:ins>
      <w:ins w:id="3609" w:author="EliseSchramkowski" w:date="2021-09-08T16:12:00Z">
        <w:r w:rsidR="00330AEA">
          <w:rPr>
            <w:rFonts w:ascii="Times New Roman" w:hAnsi="Times New Roman" w:cs="Times New Roman"/>
            <w:color w:val="000000" w:themeColor="text1"/>
            <w:sz w:val="24"/>
            <w:szCs w:val="24"/>
          </w:rPr>
          <w:t xml:space="preserve"> is much </w:t>
        </w:r>
      </w:ins>
      <w:ins w:id="3610" w:author="EliseSchramkowski" w:date="2021-09-06T13:30:00Z">
        <w:r w:rsidR="00556EE8">
          <w:rPr>
            <w:rFonts w:ascii="Times New Roman" w:hAnsi="Times New Roman" w:cs="Times New Roman"/>
            <w:color w:val="000000" w:themeColor="text1"/>
            <w:sz w:val="24"/>
            <w:szCs w:val="24"/>
          </w:rPr>
          <w:t xml:space="preserve">higher than the 35% </w:t>
        </w:r>
      </w:ins>
      <w:ins w:id="3611" w:author="EliseSchramkowski" w:date="2021-09-08T16:12:00Z">
        <w:r w:rsidR="00330AEA">
          <w:rPr>
            <w:rFonts w:ascii="Times New Roman" w:hAnsi="Times New Roman" w:cs="Times New Roman"/>
            <w:color w:val="000000" w:themeColor="text1"/>
            <w:sz w:val="24"/>
            <w:szCs w:val="24"/>
          </w:rPr>
          <w:t>of</w:t>
        </w:r>
      </w:ins>
      <w:ins w:id="3612" w:author="EliseSchramkowski" w:date="2021-09-06T13:30:00Z">
        <w:r w:rsidR="00556EE8">
          <w:rPr>
            <w:rFonts w:ascii="Times New Roman" w:hAnsi="Times New Roman" w:cs="Times New Roman"/>
            <w:color w:val="000000" w:themeColor="text1"/>
            <w:sz w:val="24"/>
            <w:szCs w:val="24"/>
          </w:rPr>
          <w:t xml:space="preserve"> ‘</w:t>
        </w:r>
        <w:r w:rsidR="00556EE8">
          <w:rPr>
            <w:rFonts w:ascii="Times New Roman" w:hAnsi="Times New Roman" w:cs="Times New Roman"/>
            <w:i/>
            <w:iCs/>
            <w:color w:val="000000" w:themeColor="text1"/>
            <w:sz w:val="24"/>
            <w:szCs w:val="24"/>
          </w:rPr>
          <w:t>AllP</w:t>
        </w:r>
        <w:r w:rsidR="00556EE8">
          <w:rPr>
            <w:rFonts w:ascii="Times New Roman" w:hAnsi="Times New Roman" w:cs="Times New Roman"/>
            <w:color w:val="000000" w:themeColor="text1"/>
            <w:sz w:val="24"/>
            <w:szCs w:val="24"/>
          </w:rPr>
          <w:t>’</w:t>
        </w:r>
      </w:ins>
      <w:ins w:id="3613" w:author="EliseSchramkowski" w:date="2021-11-10T09:49:00Z">
        <w:r w:rsidR="003F0A19">
          <w:rPr>
            <w:rFonts w:ascii="Times New Roman" w:hAnsi="Times New Roman" w:cs="Times New Roman"/>
            <w:color w:val="000000" w:themeColor="text1"/>
            <w:sz w:val="24"/>
            <w:szCs w:val="24"/>
          </w:rPr>
          <w:t xml:space="preserve">. Possibly, this can </w:t>
        </w:r>
      </w:ins>
      <w:ins w:id="3614" w:author="EliseSchramkowski" w:date="2021-09-06T13:31:00Z">
        <w:r w:rsidR="00556EE8">
          <w:rPr>
            <w:rFonts w:ascii="Times New Roman" w:hAnsi="Times New Roman" w:cs="Times New Roman"/>
            <w:color w:val="000000" w:themeColor="text1"/>
            <w:sz w:val="24"/>
            <w:szCs w:val="24"/>
          </w:rPr>
          <w:t>be explained by</w:t>
        </w:r>
      </w:ins>
      <w:ins w:id="3615" w:author="EliseSchramkowski" w:date="2021-09-06T13:30:00Z">
        <w:r w:rsidR="00556EE8">
          <w:rPr>
            <w:rFonts w:ascii="Times New Roman" w:hAnsi="Times New Roman" w:cs="Times New Roman"/>
            <w:color w:val="000000" w:themeColor="text1"/>
            <w:sz w:val="24"/>
            <w:szCs w:val="24"/>
          </w:rPr>
          <w:t xml:space="preserve"> </w:t>
        </w:r>
      </w:ins>
      <w:del w:id="3616" w:author="EliseSchramkowski" w:date="2021-09-06T13:29:00Z">
        <w:r w:rsidDel="00556EE8">
          <w:rPr>
            <w:rFonts w:ascii="Times New Roman" w:hAnsi="Times New Roman" w:cs="Times New Roman"/>
            <w:color w:val="000000" w:themeColor="text1"/>
            <w:sz w:val="24"/>
            <w:szCs w:val="24"/>
          </w:rPr>
          <w:delText>A</w:delText>
        </w:r>
        <w:r w:rsidDel="00197A2E">
          <w:rPr>
            <w:rFonts w:ascii="Times New Roman" w:hAnsi="Times New Roman" w:cs="Times New Roman"/>
            <w:color w:val="000000" w:themeColor="text1"/>
            <w:sz w:val="24"/>
            <w:szCs w:val="24"/>
          </w:rPr>
          <w:delText xml:space="preserve"> potential </w:delText>
        </w:r>
        <w:r w:rsidDel="00556EE8">
          <w:rPr>
            <w:rFonts w:ascii="Times New Roman" w:hAnsi="Times New Roman" w:cs="Times New Roman"/>
            <w:color w:val="000000" w:themeColor="text1"/>
            <w:sz w:val="24"/>
            <w:szCs w:val="24"/>
          </w:rPr>
          <w:delText xml:space="preserve">explanation for this difference </w:delText>
        </w:r>
      </w:del>
      <w:del w:id="3617" w:author="EliseSchramkowski" w:date="2021-09-07T14:29:00Z">
        <w:r w:rsidDel="00E72D78">
          <w:rPr>
            <w:rFonts w:ascii="Times New Roman" w:hAnsi="Times New Roman" w:cs="Times New Roman"/>
            <w:color w:val="000000" w:themeColor="text1"/>
            <w:sz w:val="24"/>
            <w:szCs w:val="24"/>
          </w:rPr>
          <w:delText xml:space="preserve">could be </w:delText>
        </w:r>
      </w:del>
      <w:ins w:id="3618" w:author="EliseSchramkowski" w:date="2021-09-06T13:31:00Z">
        <w:r w:rsidR="00556EE8">
          <w:rPr>
            <w:rFonts w:ascii="Times New Roman" w:hAnsi="Times New Roman" w:cs="Times New Roman"/>
            <w:color w:val="000000" w:themeColor="text1"/>
            <w:sz w:val="24"/>
            <w:szCs w:val="24"/>
          </w:rPr>
          <w:t>potential</w:t>
        </w:r>
      </w:ins>
      <w:ins w:id="3619" w:author="EliseSchramkowski" w:date="2021-08-23T14:36:00Z">
        <w:r w:rsidR="00DF365D">
          <w:rPr>
            <w:rFonts w:ascii="Times New Roman" w:hAnsi="Times New Roman" w:cs="Times New Roman"/>
            <w:color w:val="000000" w:themeColor="text1"/>
            <w:sz w:val="24"/>
            <w:szCs w:val="24"/>
          </w:rPr>
          <w:t xml:space="preserve"> </w:t>
        </w:r>
        <w:r w:rsidR="00DF365D">
          <w:rPr>
            <w:rFonts w:ascii="Times New Roman" w:hAnsi="Times New Roman" w:cs="Times New Roman"/>
            <w:color w:val="000000" w:themeColor="text1"/>
            <w:sz w:val="24"/>
            <w:szCs w:val="24"/>
          </w:rPr>
          <w:lastRenderedPageBreak/>
          <w:t>awareness among</w:t>
        </w:r>
      </w:ins>
      <w:ins w:id="3620" w:author="EliseSchramkowski" w:date="2021-09-08T13:47:00Z">
        <w:r w:rsidR="00741DA0">
          <w:rPr>
            <w:rFonts w:ascii="Times New Roman" w:hAnsi="Times New Roman" w:cs="Times New Roman"/>
            <w:color w:val="000000" w:themeColor="text1"/>
            <w:sz w:val="24"/>
            <w:szCs w:val="24"/>
          </w:rPr>
          <w:t xml:space="preserve"> authors </w:t>
        </w:r>
      </w:ins>
      <w:ins w:id="3621" w:author="EliseSchramkowski" w:date="2021-09-07T14:30:00Z">
        <w:r w:rsidR="00E72D78">
          <w:rPr>
            <w:rFonts w:ascii="Times New Roman" w:hAnsi="Times New Roman" w:cs="Times New Roman"/>
            <w:color w:val="000000" w:themeColor="text1"/>
            <w:sz w:val="24"/>
            <w:szCs w:val="24"/>
          </w:rPr>
          <w:t xml:space="preserve">that </w:t>
        </w:r>
      </w:ins>
      <w:ins w:id="3622" w:author="EliseSchramkowski" w:date="2021-08-23T14:37:00Z">
        <w:r w:rsidR="00DF365D" w:rsidRPr="00E72D78">
          <w:rPr>
            <w:rFonts w:ascii="Times New Roman" w:hAnsi="Times New Roman" w:cs="Times New Roman"/>
            <w:i/>
            <w:iCs/>
            <w:color w:val="000000" w:themeColor="text1"/>
            <w:sz w:val="24"/>
            <w:szCs w:val="24"/>
            <w:rPrChange w:id="3623" w:author="EliseSchramkowski" w:date="2021-09-07T14:30:00Z">
              <w:rPr>
                <w:rFonts w:ascii="Times New Roman" w:hAnsi="Times New Roman" w:cs="Times New Roman"/>
                <w:color w:val="000000" w:themeColor="text1"/>
                <w:sz w:val="24"/>
                <w:szCs w:val="24"/>
              </w:rPr>
            </w:rPrChange>
          </w:rPr>
          <w:t>p</w:t>
        </w:r>
        <w:r w:rsidR="00DF365D">
          <w:rPr>
            <w:rFonts w:ascii="Times New Roman" w:hAnsi="Times New Roman" w:cs="Times New Roman"/>
            <w:color w:val="000000" w:themeColor="text1"/>
            <w:sz w:val="24"/>
            <w:szCs w:val="24"/>
          </w:rPr>
          <w:t>-values in the range (.05 - .1] are of low evidential value, which</w:t>
        </w:r>
      </w:ins>
      <w:ins w:id="3624" w:author="EliseSchramkowski" w:date="2021-09-07T14:30:00Z">
        <w:r w:rsidR="00E72D78">
          <w:rPr>
            <w:rFonts w:ascii="Times New Roman" w:hAnsi="Times New Roman" w:cs="Times New Roman"/>
            <w:color w:val="000000" w:themeColor="text1"/>
            <w:sz w:val="24"/>
            <w:szCs w:val="24"/>
          </w:rPr>
          <w:t xml:space="preserve"> prevents </w:t>
        </w:r>
      </w:ins>
      <w:ins w:id="3625" w:author="EliseSchramkowski" w:date="2021-08-23T14:37:00Z">
        <w:r w:rsidR="00DF365D">
          <w:rPr>
            <w:rFonts w:ascii="Times New Roman" w:hAnsi="Times New Roman" w:cs="Times New Roman"/>
            <w:color w:val="000000" w:themeColor="text1"/>
            <w:sz w:val="24"/>
            <w:szCs w:val="24"/>
          </w:rPr>
          <w:t>them from</w:t>
        </w:r>
      </w:ins>
      <w:ins w:id="3626" w:author="EliseSchramkowski" w:date="2021-08-23T16:33:00Z">
        <w:r w:rsidR="0034766E">
          <w:rPr>
            <w:rFonts w:ascii="Times New Roman" w:hAnsi="Times New Roman" w:cs="Times New Roman"/>
            <w:color w:val="000000" w:themeColor="text1"/>
            <w:sz w:val="24"/>
            <w:szCs w:val="24"/>
          </w:rPr>
          <w:t xml:space="preserve"> assigning </w:t>
        </w:r>
      </w:ins>
      <w:ins w:id="3627" w:author="EliseSchramkowski" w:date="2021-08-23T14:37:00Z">
        <w:r w:rsidR="00DF365D">
          <w:rPr>
            <w:rFonts w:ascii="Times New Roman" w:hAnsi="Times New Roman" w:cs="Times New Roman"/>
            <w:color w:val="000000" w:themeColor="text1"/>
            <w:sz w:val="24"/>
            <w:szCs w:val="24"/>
          </w:rPr>
          <w:t>marginal significance</w:t>
        </w:r>
      </w:ins>
      <w:ins w:id="3628" w:author="EliseSchramkowski" w:date="2021-11-02T10:17:00Z">
        <w:r w:rsidR="005A1DEF">
          <w:rPr>
            <w:rFonts w:ascii="Times New Roman" w:hAnsi="Times New Roman" w:cs="Times New Roman"/>
            <w:color w:val="000000" w:themeColor="text1"/>
            <w:sz w:val="24"/>
            <w:szCs w:val="24"/>
          </w:rPr>
          <w:t xml:space="preserve"> explicitly</w:t>
        </w:r>
      </w:ins>
      <w:ins w:id="3629" w:author="EliseSchramkowski" w:date="2021-08-23T14:37:00Z">
        <w:r w:rsidR="00DF365D">
          <w:rPr>
            <w:rFonts w:ascii="Times New Roman" w:hAnsi="Times New Roman" w:cs="Times New Roman"/>
            <w:color w:val="000000" w:themeColor="text1"/>
            <w:sz w:val="24"/>
            <w:szCs w:val="24"/>
          </w:rPr>
          <w:t xml:space="preserve"> in </w:t>
        </w:r>
      </w:ins>
      <w:ins w:id="3630" w:author="EliseSchramkowski" w:date="2021-09-07T14:31:00Z">
        <w:r w:rsidR="00CD64AC">
          <w:rPr>
            <w:rFonts w:ascii="Times New Roman" w:hAnsi="Times New Roman" w:cs="Times New Roman"/>
            <w:color w:val="000000" w:themeColor="text1"/>
            <w:sz w:val="24"/>
            <w:szCs w:val="24"/>
          </w:rPr>
          <w:t xml:space="preserve">articles’ </w:t>
        </w:r>
      </w:ins>
      <w:ins w:id="3631" w:author="EliseSchramkowski" w:date="2021-08-23T14:37:00Z">
        <w:r w:rsidR="00DF365D">
          <w:rPr>
            <w:rFonts w:ascii="Times New Roman" w:hAnsi="Times New Roman" w:cs="Times New Roman"/>
            <w:color w:val="000000" w:themeColor="text1"/>
            <w:sz w:val="24"/>
            <w:szCs w:val="24"/>
          </w:rPr>
          <w:t xml:space="preserve">text </w:t>
        </w:r>
      </w:ins>
      <w:ins w:id="3632" w:author="EliseSchramkowski" w:date="2021-09-06T13:28:00Z">
        <w:r w:rsidR="00197A2E">
          <w:rPr>
            <w:rFonts w:ascii="Times New Roman" w:hAnsi="Times New Roman" w:cs="Times New Roman"/>
            <w:color w:val="000000" w:themeColor="text1"/>
            <w:sz w:val="24"/>
            <w:szCs w:val="24"/>
          </w:rPr>
          <w:t xml:space="preserve">(Ohlsson </w:t>
        </w:r>
        <w:proofErr w:type="spellStart"/>
        <w:r w:rsidR="00197A2E">
          <w:rPr>
            <w:rFonts w:ascii="Times New Roman" w:hAnsi="Times New Roman" w:cs="Times New Roman"/>
            <w:color w:val="000000" w:themeColor="text1"/>
            <w:sz w:val="24"/>
            <w:szCs w:val="24"/>
          </w:rPr>
          <w:t>Collentine</w:t>
        </w:r>
        <w:proofErr w:type="spellEnd"/>
        <w:r w:rsidR="00197A2E">
          <w:rPr>
            <w:rFonts w:ascii="Times New Roman" w:hAnsi="Times New Roman" w:cs="Times New Roman"/>
            <w:color w:val="000000" w:themeColor="text1"/>
            <w:sz w:val="24"/>
            <w:szCs w:val="24"/>
          </w:rPr>
          <w:t xml:space="preserve"> et al., 2019)</w:t>
        </w:r>
      </w:ins>
      <w:ins w:id="3633" w:author="EliseSchramkowski" w:date="2021-08-23T14:37:00Z">
        <w:r w:rsidR="00DF365D">
          <w:rPr>
            <w:rFonts w:ascii="Times New Roman" w:hAnsi="Times New Roman" w:cs="Times New Roman"/>
            <w:color w:val="000000" w:themeColor="text1"/>
            <w:sz w:val="24"/>
            <w:szCs w:val="24"/>
          </w:rPr>
          <w:t xml:space="preserve">. </w:t>
        </w:r>
      </w:ins>
      <w:ins w:id="3634" w:author="EliseSchramkowski" w:date="2021-09-07T14:32:00Z">
        <w:r w:rsidR="008E1E1B">
          <w:rPr>
            <w:rFonts w:ascii="Times New Roman" w:hAnsi="Times New Roman" w:cs="Times New Roman"/>
            <w:color w:val="000000" w:themeColor="text1"/>
            <w:sz w:val="24"/>
            <w:szCs w:val="24"/>
          </w:rPr>
          <w:t xml:space="preserve">Assignment of marginal significance </w:t>
        </w:r>
      </w:ins>
      <w:ins w:id="3635" w:author="EliseSchramkowski" w:date="2021-08-23T14:38:00Z">
        <w:r w:rsidR="00DF365D">
          <w:rPr>
            <w:rFonts w:ascii="Times New Roman" w:hAnsi="Times New Roman" w:cs="Times New Roman"/>
            <w:color w:val="000000" w:themeColor="text1"/>
            <w:sz w:val="24"/>
            <w:szCs w:val="24"/>
          </w:rPr>
          <w:t xml:space="preserve">in tables and figures, </w:t>
        </w:r>
      </w:ins>
      <w:ins w:id="3636" w:author="EliseSchramkowski" w:date="2021-09-07T14:32:00Z">
        <w:r w:rsidR="008E1E1B">
          <w:rPr>
            <w:rFonts w:ascii="Times New Roman" w:hAnsi="Times New Roman" w:cs="Times New Roman"/>
            <w:color w:val="000000" w:themeColor="text1"/>
            <w:sz w:val="24"/>
            <w:szCs w:val="24"/>
          </w:rPr>
          <w:t xml:space="preserve">however, </w:t>
        </w:r>
      </w:ins>
      <w:del w:id="3637" w:author="EliseSchramkowski" w:date="2021-08-23T14:35:00Z">
        <w:r w:rsidDel="00DF365D">
          <w:rPr>
            <w:rFonts w:ascii="Times New Roman" w:hAnsi="Times New Roman" w:cs="Times New Roman"/>
            <w:color w:val="000000" w:themeColor="text1"/>
            <w:sz w:val="24"/>
            <w:szCs w:val="24"/>
          </w:rPr>
          <w:delText>t</w:delText>
        </w:r>
      </w:del>
      <w:del w:id="3638" w:author="EliseSchramkowski" w:date="2021-08-23T14:38:00Z">
        <w:r w:rsidDel="00DF365D">
          <w:rPr>
            <w:rFonts w:ascii="Times New Roman" w:hAnsi="Times New Roman" w:cs="Times New Roman"/>
            <w:color w:val="000000" w:themeColor="text1"/>
            <w:sz w:val="24"/>
            <w:szCs w:val="24"/>
          </w:rPr>
          <w:delText>hat (some) authors are aware that using marginal significance is misleading, and therefore do not mention it explicitly in text as much as they use it in tables. In tables, where most manually retrieved results were found,</w:delText>
        </w:r>
      </w:del>
      <w:del w:id="3639" w:author="EliseSchramkowski" w:date="2021-09-07T14:32:00Z">
        <w:r w:rsidDel="008E1E1B">
          <w:rPr>
            <w:rFonts w:ascii="Times New Roman" w:hAnsi="Times New Roman" w:cs="Times New Roman"/>
            <w:color w:val="000000" w:themeColor="text1"/>
            <w:sz w:val="24"/>
            <w:szCs w:val="24"/>
          </w:rPr>
          <w:delText xml:space="preserve"> assignment of marginal significance </w:delText>
        </w:r>
      </w:del>
      <w:r>
        <w:rPr>
          <w:rFonts w:ascii="Times New Roman" w:hAnsi="Times New Roman" w:cs="Times New Roman"/>
          <w:color w:val="000000" w:themeColor="text1"/>
          <w:sz w:val="24"/>
          <w:szCs w:val="24"/>
        </w:rPr>
        <w:t>is done more implicitly</w:t>
      </w:r>
      <w:del w:id="3640" w:author="EliseSchramkowski" w:date="2021-09-06T13:31:00Z">
        <w:r w:rsidDel="008A6B7E">
          <w:rPr>
            <w:rFonts w:ascii="Times New Roman" w:hAnsi="Times New Roman" w:cs="Times New Roman"/>
            <w:color w:val="000000" w:themeColor="text1"/>
            <w:sz w:val="24"/>
            <w:szCs w:val="24"/>
          </w:rPr>
          <w:delText xml:space="preserve"> by using </w:delText>
        </w:r>
      </w:del>
      <w:ins w:id="3641" w:author="EliseSchramkowski" w:date="2021-09-06T13:31:00Z">
        <w:r w:rsidR="008A6B7E">
          <w:rPr>
            <w:rFonts w:ascii="Times New Roman" w:hAnsi="Times New Roman" w:cs="Times New Roman"/>
            <w:color w:val="000000" w:themeColor="text1"/>
            <w:sz w:val="24"/>
            <w:szCs w:val="24"/>
          </w:rPr>
          <w:t xml:space="preserve"> through </w:t>
        </w:r>
      </w:ins>
      <w:r>
        <w:rPr>
          <w:rFonts w:ascii="Times New Roman" w:hAnsi="Times New Roman" w:cs="Times New Roman"/>
          <w:color w:val="000000" w:themeColor="text1"/>
          <w:sz w:val="24"/>
          <w:szCs w:val="24"/>
        </w:rPr>
        <w:t xml:space="preserve">symbols, which might make it seem less harmful to authors. </w:t>
      </w:r>
      <w:ins w:id="3642" w:author="EliseSchramkowski" w:date="2021-09-08T16:12:00Z">
        <w:r w:rsidR="00E909DA">
          <w:rPr>
            <w:rFonts w:ascii="Times New Roman" w:hAnsi="Times New Roman" w:cs="Times New Roman"/>
            <w:color w:val="000000" w:themeColor="text1"/>
            <w:sz w:val="24"/>
            <w:szCs w:val="24"/>
          </w:rPr>
          <w:t>Finally, w</w:t>
        </w:r>
      </w:ins>
      <w:ins w:id="3643" w:author="EliseSchramkowski" w:date="2021-09-08T16:11:00Z">
        <w:r w:rsidR="00330AEA">
          <w:rPr>
            <w:rFonts w:ascii="Times New Roman" w:hAnsi="Times New Roman" w:cs="Times New Roman"/>
            <w:color w:val="000000" w:themeColor="text1"/>
            <w:sz w:val="24"/>
            <w:szCs w:val="24"/>
          </w:rPr>
          <w:t>e found no support for H4 based on ‘</w:t>
        </w:r>
        <w:r w:rsidR="00330AEA" w:rsidRPr="00F14C40">
          <w:rPr>
            <w:rFonts w:ascii="Times New Roman" w:hAnsi="Times New Roman" w:cs="Times New Roman"/>
            <w:i/>
            <w:iCs/>
            <w:color w:val="000000" w:themeColor="text1"/>
            <w:sz w:val="24"/>
            <w:szCs w:val="24"/>
          </w:rPr>
          <w:t>AllP</w:t>
        </w:r>
        <w:r w:rsidR="00330AEA">
          <w:rPr>
            <w:rFonts w:ascii="Times New Roman" w:hAnsi="Times New Roman" w:cs="Times New Roman"/>
            <w:color w:val="000000" w:themeColor="text1"/>
            <w:sz w:val="24"/>
            <w:szCs w:val="24"/>
          </w:rPr>
          <w:t>’</w:t>
        </w:r>
      </w:ins>
      <w:ins w:id="3644" w:author="EliseSchramkowski" w:date="2021-10-30T14:36:00Z">
        <w:r w:rsidR="00D51AF0">
          <w:rPr>
            <w:rFonts w:ascii="Times New Roman" w:hAnsi="Times New Roman" w:cs="Times New Roman"/>
            <w:color w:val="000000" w:themeColor="text1"/>
            <w:sz w:val="24"/>
            <w:szCs w:val="24"/>
          </w:rPr>
          <w:t>:</w:t>
        </w:r>
      </w:ins>
      <w:ins w:id="3645" w:author="EliseSchramkowski" w:date="2021-09-08T16:11:00Z">
        <w:r w:rsidR="00330AEA">
          <w:rPr>
            <w:rFonts w:ascii="Times New Roman" w:hAnsi="Times New Roman" w:cs="Times New Roman"/>
            <w:color w:val="000000" w:themeColor="text1"/>
            <w:sz w:val="24"/>
            <w:szCs w:val="24"/>
          </w:rPr>
          <w:t xml:space="preserve"> authors did not seem more likely to assign marginal significance to results related to explicitly stated hypotheses than to results not related to explicitly stated hypotheses.</w:t>
        </w:r>
      </w:ins>
    </w:p>
    <w:p w14:paraId="3ECAF997" w14:textId="77777777" w:rsidR="007F3CF7" w:rsidRDefault="007F3CF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ind w:firstLine="284"/>
        <w:jc w:val="both"/>
        <w:rPr>
          <w:ins w:id="3646" w:author="EliseSchramkowski" w:date="2021-09-08T14:38:00Z"/>
          <w:rFonts w:ascii="Times New Roman" w:hAnsi="Times New Roman" w:cs="Times New Roman"/>
          <w:color w:val="000000" w:themeColor="text1"/>
          <w:sz w:val="24"/>
          <w:szCs w:val="24"/>
        </w:rPr>
        <w:pPrChange w:id="3647" w:author="EliseSchramkowski" w:date="2021-09-08T14:38: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pPr>
        </w:pPrChange>
      </w:pPr>
    </w:p>
    <w:p w14:paraId="27056BC2" w14:textId="4963AE14" w:rsidR="00C64D6B" w:rsidRPr="00E03A2C" w:rsidRDefault="0068370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ind w:firstLine="284"/>
        <w:jc w:val="both"/>
        <w:rPr>
          <w:ins w:id="3648" w:author="EliseSchramkowski" w:date="2021-09-07T14:45:00Z"/>
          <w:rFonts w:ascii="Times New Roman" w:hAnsi="Times New Roman" w:cs="Times New Roman"/>
          <w:iCs/>
          <w:color w:val="000000" w:themeColor="text1"/>
          <w:sz w:val="24"/>
          <w:szCs w:val="24"/>
        </w:rPr>
        <w:pPrChange w:id="3649" w:author="EliseSchramkowski" w:date="2021-11-02T14:19: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pPr>
        </w:pPrChange>
      </w:pPr>
      <w:commentRangeStart w:id="3650"/>
      <w:del w:id="3651" w:author="EliseSchramkowski" w:date="2021-08-23T16:35:00Z">
        <w:r w:rsidRPr="004078A0" w:rsidDel="0085315F">
          <w:rPr>
            <w:rFonts w:ascii="Times New Roman" w:hAnsi="Times New Roman" w:cs="Times New Roman"/>
            <w:color w:val="000000"/>
            <w:sz w:val="24"/>
            <w:szCs w:val="24"/>
            <w:rPrChange w:id="3652" w:author="EliseSchramkowski" w:date="2021-11-02T13:25:00Z">
              <w:rPr>
                <w:rFonts w:ascii="Times New Roman" w:hAnsi="Times New Roman" w:cs="Times New Roman"/>
                <w:color w:val="000000" w:themeColor="text1"/>
                <w:sz w:val="24"/>
                <w:szCs w:val="24"/>
              </w:rPr>
            </w:rPrChange>
          </w:rPr>
          <w:delText>Finally,</w:delText>
        </w:r>
      </w:del>
      <w:ins w:id="3653" w:author="EliseSchramkowski" w:date="2021-08-23T16:37:00Z">
        <w:r w:rsidR="0085315F" w:rsidRPr="004078A0">
          <w:rPr>
            <w:rFonts w:ascii="Times New Roman" w:hAnsi="Times New Roman" w:cs="Times New Roman"/>
            <w:color w:val="000000"/>
            <w:sz w:val="24"/>
            <w:szCs w:val="24"/>
            <w:rPrChange w:id="3654" w:author="EliseSchramkowski" w:date="2021-11-02T13:25:00Z">
              <w:rPr>
                <w:rFonts w:ascii="Times New Roman" w:hAnsi="Times New Roman" w:cs="Times New Roman"/>
                <w:color w:val="000000" w:themeColor="text1"/>
                <w:sz w:val="24"/>
                <w:szCs w:val="24"/>
              </w:rPr>
            </w:rPrChange>
          </w:rPr>
          <w:t>C</w:t>
        </w:r>
      </w:ins>
      <w:commentRangeEnd w:id="3650"/>
      <w:ins w:id="3655" w:author="EliseSchramkowski" w:date="2021-08-23T17:12:00Z">
        <w:r w:rsidR="0053273B" w:rsidRPr="004078A0">
          <w:rPr>
            <w:rStyle w:val="CommentReference"/>
            <w:color w:val="000000"/>
            <w:rPrChange w:id="3656" w:author="EliseSchramkowski" w:date="2021-11-02T13:25:00Z">
              <w:rPr>
                <w:rStyle w:val="CommentReference"/>
              </w:rPr>
            </w:rPrChange>
          </w:rPr>
          <w:commentReference w:id="3650"/>
        </w:r>
      </w:ins>
      <w:ins w:id="3657" w:author="EliseSchramkowski" w:date="2021-08-23T16:37:00Z">
        <w:r w:rsidR="0085315F" w:rsidRPr="004078A0">
          <w:rPr>
            <w:rFonts w:ascii="Times New Roman" w:hAnsi="Times New Roman" w:cs="Times New Roman"/>
            <w:color w:val="000000"/>
            <w:sz w:val="24"/>
            <w:szCs w:val="24"/>
            <w:rPrChange w:id="3658" w:author="EliseSchramkowski" w:date="2021-11-02T13:25:00Z">
              <w:rPr>
                <w:rFonts w:ascii="Times New Roman" w:hAnsi="Times New Roman" w:cs="Times New Roman"/>
                <w:color w:val="000000" w:themeColor="text1"/>
                <w:sz w:val="24"/>
                <w:szCs w:val="24"/>
              </w:rPr>
            </w:rPrChange>
          </w:rPr>
          <w:t xml:space="preserve">oncluding, </w:t>
        </w:r>
      </w:ins>
      <w:ins w:id="3659" w:author="EliseSchramkowski" w:date="2021-10-30T14:36:00Z">
        <w:r w:rsidR="00A017E5" w:rsidRPr="004078A0">
          <w:rPr>
            <w:rFonts w:ascii="Times New Roman" w:hAnsi="Times New Roman" w:cs="Times New Roman"/>
            <w:color w:val="000000"/>
            <w:sz w:val="24"/>
            <w:szCs w:val="24"/>
            <w:rPrChange w:id="3660" w:author="EliseSchramkowski" w:date="2021-11-02T13:25:00Z">
              <w:rPr>
                <w:rFonts w:ascii="Times New Roman" w:hAnsi="Times New Roman" w:cs="Times New Roman"/>
                <w:color w:val="000000" w:themeColor="text1"/>
                <w:sz w:val="24"/>
                <w:szCs w:val="24"/>
              </w:rPr>
            </w:rPrChange>
          </w:rPr>
          <w:t xml:space="preserve">we identified </w:t>
        </w:r>
      </w:ins>
      <w:ins w:id="3661" w:author="EliseSchramkowski" w:date="2021-10-30T14:37:00Z">
        <w:r w:rsidR="00A017E5" w:rsidRPr="004078A0">
          <w:rPr>
            <w:rFonts w:ascii="Times New Roman" w:hAnsi="Times New Roman" w:cs="Times New Roman"/>
            <w:color w:val="000000"/>
            <w:sz w:val="24"/>
            <w:szCs w:val="24"/>
            <w:rPrChange w:id="3662" w:author="EliseSchramkowski" w:date="2021-11-02T13:25:00Z">
              <w:rPr>
                <w:rFonts w:ascii="Times New Roman" w:hAnsi="Times New Roman" w:cs="Times New Roman"/>
                <w:color w:val="000000" w:themeColor="text1"/>
                <w:sz w:val="24"/>
                <w:szCs w:val="24"/>
              </w:rPr>
            </w:rPrChange>
          </w:rPr>
          <w:t>two statistical reporting issues</w:t>
        </w:r>
      </w:ins>
      <w:ins w:id="3663" w:author="EliseSchramkowski" w:date="2021-08-23T16:39:00Z">
        <w:r w:rsidR="0085315F" w:rsidRPr="004078A0">
          <w:rPr>
            <w:rFonts w:ascii="Times New Roman" w:hAnsi="Times New Roman" w:cs="Times New Roman"/>
            <w:color w:val="000000"/>
            <w:sz w:val="24"/>
            <w:szCs w:val="24"/>
            <w:rPrChange w:id="3664" w:author="EliseSchramkowski" w:date="2021-11-02T13:25:00Z">
              <w:rPr>
                <w:rFonts w:ascii="Times New Roman" w:hAnsi="Times New Roman" w:cs="Times New Roman"/>
                <w:color w:val="000000" w:themeColor="text1"/>
                <w:sz w:val="24"/>
                <w:szCs w:val="24"/>
              </w:rPr>
            </w:rPrChange>
          </w:rPr>
          <w:t xml:space="preserve"> </w:t>
        </w:r>
      </w:ins>
      <w:ins w:id="3665" w:author="EliseSchramkowski" w:date="2021-08-23T16:45:00Z">
        <w:r w:rsidR="0085315F" w:rsidRPr="004078A0">
          <w:rPr>
            <w:rFonts w:ascii="Times New Roman" w:hAnsi="Times New Roman" w:cs="Times New Roman"/>
            <w:color w:val="000000"/>
            <w:sz w:val="24"/>
            <w:szCs w:val="24"/>
            <w:rPrChange w:id="3666" w:author="EliseSchramkowski" w:date="2021-11-02T13:25:00Z">
              <w:rPr>
                <w:color w:val="000000"/>
                <w:sz w:val="24"/>
                <w:szCs w:val="24"/>
                <w:lang w:val="nl-NL"/>
              </w:rPr>
            </w:rPrChange>
          </w:rPr>
          <w:t>in sociology</w:t>
        </w:r>
      </w:ins>
      <w:ins w:id="3667" w:author="EliseSchramkowski" w:date="2021-10-30T14:37:00Z">
        <w:r w:rsidR="00A017E5" w:rsidRPr="004078A0">
          <w:rPr>
            <w:rFonts w:ascii="Times New Roman" w:hAnsi="Times New Roman" w:cs="Times New Roman"/>
            <w:color w:val="000000"/>
            <w:sz w:val="24"/>
            <w:szCs w:val="24"/>
            <w:rPrChange w:id="3668" w:author="EliseSchramkowski" w:date="2021-11-02T13:25:00Z">
              <w:rPr>
                <w:rFonts w:ascii="Times New Roman" w:hAnsi="Times New Roman" w:cs="Times New Roman"/>
                <w:color w:val="000000" w:themeColor="text1"/>
                <w:sz w:val="24"/>
                <w:szCs w:val="24"/>
              </w:rPr>
            </w:rPrChange>
          </w:rPr>
          <w:t>: a</w:t>
        </w:r>
      </w:ins>
      <w:ins w:id="3669" w:author="EliseSchramkowski" w:date="2021-10-29T16:37:00Z">
        <w:r w:rsidR="00C00507" w:rsidRPr="004078A0">
          <w:rPr>
            <w:rFonts w:ascii="Times New Roman" w:hAnsi="Times New Roman" w:cs="Times New Roman"/>
            <w:color w:val="000000"/>
            <w:sz w:val="24"/>
            <w:szCs w:val="24"/>
            <w:rPrChange w:id="3670" w:author="EliseSchramkowski" w:date="2021-11-02T13:25:00Z">
              <w:rPr>
                <w:rFonts w:ascii="Times New Roman" w:hAnsi="Times New Roman" w:cs="Times New Roman"/>
                <w:color w:val="000000" w:themeColor="text1"/>
                <w:sz w:val="24"/>
                <w:szCs w:val="24"/>
              </w:rPr>
            </w:rPrChange>
          </w:rPr>
          <w:t xml:space="preserve"> </w:t>
        </w:r>
      </w:ins>
      <w:ins w:id="3671" w:author="EliseSchramkowski" w:date="2021-10-30T14:37:00Z">
        <w:r w:rsidR="00A017E5" w:rsidRPr="004078A0">
          <w:rPr>
            <w:rFonts w:ascii="Times New Roman" w:hAnsi="Times New Roman" w:cs="Times New Roman"/>
            <w:color w:val="000000"/>
            <w:sz w:val="24"/>
            <w:szCs w:val="24"/>
            <w:rPrChange w:id="3672" w:author="EliseSchramkowski" w:date="2021-11-02T13:25:00Z">
              <w:rPr>
                <w:rFonts w:ascii="Times New Roman" w:hAnsi="Times New Roman" w:cs="Times New Roman"/>
                <w:color w:val="000000" w:themeColor="text1"/>
                <w:sz w:val="24"/>
                <w:szCs w:val="24"/>
              </w:rPr>
            </w:rPrChange>
          </w:rPr>
          <w:t>l</w:t>
        </w:r>
      </w:ins>
      <w:ins w:id="3673" w:author="EliseSchramkowski" w:date="2021-10-29T16:37:00Z">
        <w:r w:rsidR="00C00507" w:rsidRPr="004078A0">
          <w:rPr>
            <w:rFonts w:ascii="Times New Roman" w:hAnsi="Times New Roman" w:cs="Times New Roman"/>
            <w:color w:val="000000"/>
            <w:sz w:val="24"/>
            <w:szCs w:val="24"/>
            <w:rPrChange w:id="3674" w:author="EliseSchramkowski" w:date="2021-11-02T13:25:00Z">
              <w:rPr>
                <w:rFonts w:ascii="Times New Roman" w:hAnsi="Times New Roman" w:cs="Times New Roman"/>
                <w:color w:val="000000" w:themeColor="text1"/>
                <w:sz w:val="24"/>
                <w:szCs w:val="24"/>
              </w:rPr>
            </w:rPrChange>
          </w:rPr>
          <w:t>ack of request</w:t>
        </w:r>
      </w:ins>
      <w:ins w:id="3675" w:author="EliseSchramkowski" w:date="2021-11-02T10:18:00Z">
        <w:r w:rsidR="00E07491" w:rsidRPr="004078A0">
          <w:rPr>
            <w:rFonts w:ascii="Times New Roman" w:hAnsi="Times New Roman" w:cs="Times New Roman"/>
            <w:color w:val="000000"/>
            <w:sz w:val="24"/>
            <w:szCs w:val="24"/>
            <w:rPrChange w:id="3676" w:author="EliseSchramkowski" w:date="2021-11-02T13:25:00Z">
              <w:rPr>
                <w:rFonts w:ascii="Times New Roman" w:hAnsi="Times New Roman" w:cs="Times New Roman"/>
                <w:color w:val="000000" w:themeColor="text1"/>
                <w:sz w:val="24"/>
                <w:szCs w:val="24"/>
              </w:rPr>
            </w:rPrChange>
          </w:rPr>
          <w:t>ed</w:t>
        </w:r>
      </w:ins>
      <w:ins w:id="3677" w:author="EliseSchramkowski" w:date="2021-10-29T16:37:00Z">
        <w:r w:rsidR="00C00507" w:rsidRPr="004078A0">
          <w:rPr>
            <w:rFonts w:ascii="Times New Roman" w:hAnsi="Times New Roman" w:cs="Times New Roman"/>
            <w:color w:val="000000"/>
            <w:sz w:val="24"/>
            <w:szCs w:val="24"/>
            <w:rPrChange w:id="3678" w:author="EliseSchramkowski" w:date="2021-11-02T13:25:00Z">
              <w:rPr>
                <w:rFonts w:ascii="Times New Roman" w:hAnsi="Times New Roman" w:cs="Times New Roman"/>
                <w:color w:val="000000" w:themeColor="text1"/>
                <w:sz w:val="24"/>
                <w:szCs w:val="24"/>
              </w:rPr>
            </w:rPrChange>
          </w:rPr>
          <w:t xml:space="preserve"> adherence to statistical reporting guidelines</w:t>
        </w:r>
      </w:ins>
      <w:ins w:id="3679" w:author="EliseSchramkowski" w:date="2021-10-29T16:38:00Z">
        <w:r w:rsidR="00C00507" w:rsidRPr="004078A0">
          <w:rPr>
            <w:rFonts w:ascii="Times New Roman" w:hAnsi="Times New Roman" w:cs="Times New Roman"/>
            <w:color w:val="000000"/>
            <w:sz w:val="24"/>
            <w:szCs w:val="24"/>
            <w:rPrChange w:id="3680" w:author="EliseSchramkowski" w:date="2021-11-02T13:25:00Z">
              <w:rPr>
                <w:rFonts w:ascii="Times New Roman" w:hAnsi="Times New Roman" w:cs="Times New Roman"/>
                <w:color w:val="000000" w:themeColor="text1"/>
                <w:sz w:val="24"/>
                <w:szCs w:val="24"/>
              </w:rPr>
            </w:rPrChange>
          </w:rPr>
          <w:t xml:space="preserve"> </w:t>
        </w:r>
      </w:ins>
      <w:ins w:id="3681" w:author="EliseSchramkowski" w:date="2021-11-02T10:18:00Z">
        <w:r w:rsidR="00E07491" w:rsidRPr="004078A0">
          <w:rPr>
            <w:rFonts w:ascii="Times New Roman" w:hAnsi="Times New Roman" w:cs="Times New Roman"/>
            <w:color w:val="000000"/>
            <w:sz w:val="24"/>
            <w:szCs w:val="24"/>
            <w:rPrChange w:id="3682" w:author="EliseSchramkowski" w:date="2021-11-02T13:25:00Z">
              <w:rPr>
                <w:rFonts w:ascii="Times New Roman" w:hAnsi="Times New Roman" w:cs="Times New Roman"/>
                <w:color w:val="000000" w:themeColor="text1"/>
                <w:sz w:val="24"/>
                <w:szCs w:val="24"/>
              </w:rPr>
            </w:rPrChange>
          </w:rPr>
          <w:t xml:space="preserve">by journals </w:t>
        </w:r>
      </w:ins>
      <w:ins w:id="3683" w:author="EliseSchramkowski" w:date="2021-10-29T16:38:00Z">
        <w:r w:rsidR="00C00507" w:rsidRPr="004078A0">
          <w:rPr>
            <w:rFonts w:ascii="Times New Roman" w:hAnsi="Times New Roman" w:cs="Times New Roman"/>
            <w:color w:val="000000"/>
            <w:sz w:val="24"/>
            <w:szCs w:val="24"/>
            <w:rPrChange w:id="3684" w:author="EliseSchramkowski" w:date="2021-11-02T13:25:00Z">
              <w:rPr>
                <w:rFonts w:ascii="Times New Roman" w:hAnsi="Times New Roman" w:cs="Times New Roman"/>
                <w:color w:val="000000" w:themeColor="text1"/>
                <w:sz w:val="24"/>
                <w:szCs w:val="24"/>
              </w:rPr>
            </w:rPrChange>
          </w:rPr>
          <w:t>and common usage of marginal significance</w:t>
        </w:r>
      </w:ins>
      <w:ins w:id="3685" w:author="EliseSchramkowski" w:date="2021-11-02T10:18:00Z">
        <w:r w:rsidR="00E07491" w:rsidRPr="004078A0">
          <w:rPr>
            <w:rFonts w:ascii="Times New Roman" w:hAnsi="Times New Roman" w:cs="Times New Roman"/>
            <w:color w:val="000000"/>
            <w:sz w:val="24"/>
            <w:szCs w:val="24"/>
            <w:rPrChange w:id="3686" w:author="EliseSchramkowski" w:date="2021-11-02T13:25:00Z">
              <w:rPr>
                <w:rFonts w:ascii="Times New Roman" w:hAnsi="Times New Roman" w:cs="Times New Roman"/>
                <w:color w:val="000000" w:themeColor="text1"/>
                <w:sz w:val="24"/>
                <w:szCs w:val="24"/>
              </w:rPr>
            </w:rPrChange>
          </w:rPr>
          <w:t xml:space="preserve"> by authors</w:t>
        </w:r>
      </w:ins>
      <w:ins w:id="3687" w:author="EliseSchramkowski" w:date="2021-09-09T11:12:00Z">
        <w:r w:rsidR="00CE7650" w:rsidRPr="004078A0">
          <w:rPr>
            <w:rFonts w:ascii="Times New Roman" w:hAnsi="Times New Roman" w:cs="Times New Roman"/>
            <w:color w:val="000000"/>
            <w:sz w:val="24"/>
            <w:szCs w:val="24"/>
            <w:rPrChange w:id="3688" w:author="EliseSchramkowski" w:date="2021-11-02T13:25:00Z">
              <w:rPr>
                <w:rFonts w:ascii="Times New Roman" w:hAnsi="Times New Roman" w:cs="Times New Roman"/>
                <w:color w:val="000000" w:themeColor="text1"/>
                <w:sz w:val="24"/>
                <w:szCs w:val="24"/>
              </w:rPr>
            </w:rPrChange>
          </w:rPr>
          <w:t>.</w:t>
        </w:r>
      </w:ins>
      <w:ins w:id="3689" w:author="EliseSchramkowski" w:date="2021-11-01T10:09:00Z">
        <w:r w:rsidR="0006000E" w:rsidRPr="004078A0">
          <w:rPr>
            <w:rFonts w:ascii="Times New Roman" w:hAnsi="Times New Roman" w:cs="Times New Roman"/>
            <w:color w:val="000000"/>
            <w:sz w:val="24"/>
            <w:szCs w:val="24"/>
            <w:rPrChange w:id="3690" w:author="EliseSchramkowski" w:date="2021-11-02T13:25:00Z">
              <w:rPr>
                <w:rFonts w:ascii="Times New Roman" w:hAnsi="Times New Roman" w:cs="Times New Roman"/>
                <w:color w:val="000000" w:themeColor="text1"/>
                <w:sz w:val="24"/>
                <w:szCs w:val="24"/>
              </w:rPr>
            </w:rPrChange>
          </w:rPr>
          <w:t xml:space="preserve"> A lack of statistical reporting guidelines leads to</w:t>
        </w:r>
      </w:ins>
      <w:ins w:id="3691" w:author="EliseSchramkowski" w:date="2021-11-01T10:14:00Z">
        <w:r w:rsidR="00711B0C" w:rsidRPr="004078A0">
          <w:rPr>
            <w:rFonts w:ascii="Times New Roman" w:hAnsi="Times New Roman" w:cs="Times New Roman"/>
            <w:color w:val="000000"/>
            <w:sz w:val="24"/>
            <w:szCs w:val="24"/>
            <w:rPrChange w:id="3692" w:author="EliseSchramkowski" w:date="2021-11-02T13:25:00Z">
              <w:rPr>
                <w:rFonts w:ascii="Times New Roman" w:hAnsi="Times New Roman" w:cs="Times New Roman"/>
                <w:color w:val="000000" w:themeColor="text1"/>
                <w:sz w:val="24"/>
                <w:szCs w:val="24"/>
              </w:rPr>
            </w:rPrChange>
          </w:rPr>
          <w:t xml:space="preserve"> </w:t>
        </w:r>
      </w:ins>
      <w:ins w:id="3693" w:author="EliseSchramkowski" w:date="2021-11-01T10:09:00Z">
        <w:r w:rsidR="0006000E" w:rsidRPr="004078A0">
          <w:rPr>
            <w:rFonts w:ascii="Times New Roman" w:hAnsi="Times New Roman" w:cs="Times New Roman"/>
            <w:color w:val="000000"/>
            <w:sz w:val="24"/>
            <w:szCs w:val="24"/>
            <w:rPrChange w:id="3694" w:author="EliseSchramkowski" w:date="2021-11-02T13:25:00Z">
              <w:rPr>
                <w:rFonts w:ascii="Times New Roman" w:hAnsi="Times New Roman" w:cs="Times New Roman"/>
                <w:color w:val="000000" w:themeColor="text1"/>
                <w:sz w:val="24"/>
                <w:szCs w:val="24"/>
              </w:rPr>
            </w:rPrChange>
          </w:rPr>
          <w:t xml:space="preserve">reproducibility issues, </w:t>
        </w:r>
      </w:ins>
      <w:ins w:id="3695" w:author="EliseSchramkowski" w:date="2021-11-01T10:14:00Z">
        <w:r w:rsidR="00711B0C" w:rsidRPr="004078A0">
          <w:rPr>
            <w:rFonts w:ascii="Times New Roman" w:hAnsi="Times New Roman" w:cs="Times New Roman"/>
            <w:color w:val="000000"/>
            <w:sz w:val="24"/>
            <w:szCs w:val="24"/>
            <w:rPrChange w:id="3696" w:author="EliseSchramkowski" w:date="2021-11-02T13:25:00Z">
              <w:rPr>
                <w:rFonts w:ascii="Times New Roman" w:hAnsi="Times New Roman" w:cs="Times New Roman"/>
                <w:color w:val="000000" w:themeColor="text1"/>
                <w:sz w:val="24"/>
                <w:szCs w:val="24"/>
              </w:rPr>
            </w:rPrChange>
          </w:rPr>
          <w:t>as became eviden</w:t>
        </w:r>
      </w:ins>
      <w:ins w:id="3697" w:author="EliseSchramkowski" w:date="2021-11-10T09:49:00Z">
        <w:r w:rsidR="003559F7">
          <w:rPr>
            <w:rFonts w:ascii="Times New Roman" w:hAnsi="Times New Roman" w:cs="Times New Roman"/>
            <w:color w:val="000000"/>
            <w:sz w:val="24"/>
            <w:szCs w:val="24"/>
          </w:rPr>
          <w:t>t</w:t>
        </w:r>
      </w:ins>
      <w:ins w:id="3698" w:author="EliseSchramkowski" w:date="2021-11-01T10:14:00Z">
        <w:r w:rsidR="00711B0C" w:rsidRPr="004078A0">
          <w:rPr>
            <w:rFonts w:ascii="Times New Roman" w:hAnsi="Times New Roman" w:cs="Times New Roman"/>
            <w:color w:val="000000"/>
            <w:sz w:val="24"/>
            <w:szCs w:val="24"/>
            <w:rPrChange w:id="3699" w:author="EliseSchramkowski" w:date="2021-11-02T13:25:00Z">
              <w:rPr>
                <w:rFonts w:ascii="Times New Roman" w:hAnsi="Times New Roman" w:cs="Times New Roman"/>
                <w:color w:val="000000" w:themeColor="text1"/>
                <w:sz w:val="24"/>
                <w:szCs w:val="24"/>
              </w:rPr>
            </w:rPrChange>
          </w:rPr>
          <w:t xml:space="preserve"> during our data collection process</w:t>
        </w:r>
      </w:ins>
      <w:ins w:id="3700" w:author="EliseSchramkowski" w:date="2021-11-02T10:18:00Z">
        <w:r w:rsidR="00E07491" w:rsidRPr="004078A0">
          <w:rPr>
            <w:rFonts w:ascii="Times New Roman" w:hAnsi="Times New Roman" w:cs="Times New Roman"/>
            <w:color w:val="000000"/>
            <w:sz w:val="24"/>
            <w:szCs w:val="24"/>
            <w:rPrChange w:id="3701" w:author="EliseSchramkowski" w:date="2021-11-02T13:25:00Z">
              <w:rPr>
                <w:rFonts w:ascii="Times New Roman" w:hAnsi="Times New Roman" w:cs="Times New Roman"/>
                <w:color w:val="000000" w:themeColor="text1"/>
                <w:sz w:val="24"/>
                <w:szCs w:val="24"/>
              </w:rPr>
            </w:rPrChange>
          </w:rPr>
          <w:t>:</w:t>
        </w:r>
      </w:ins>
      <w:ins w:id="3702" w:author="EliseSchramkowski" w:date="2021-11-02T10:20:00Z">
        <w:r w:rsidR="00E07491" w:rsidRPr="004078A0">
          <w:rPr>
            <w:rFonts w:ascii="Times New Roman" w:hAnsi="Times New Roman" w:cs="Times New Roman"/>
            <w:color w:val="000000"/>
            <w:sz w:val="24"/>
            <w:szCs w:val="24"/>
            <w:rPrChange w:id="3703" w:author="EliseSchramkowski" w:date="2021-11-02T13:25:00Z">
              <w:rPr>
                <w:rFonts w:ascii="Times New Roman" w:hAnsi="Times New Roman" w:cs="Times New Roman"/>
                <w:color w:val="000000" w:themeColor="text1"/>
                <w:sz w:val="24"/>
                <w:szCs w:val="24"/>
              </w:rPr>
            </w:rPrChange>
          </w:rPr>
          <w:t xml:space="preserve"> </w:t>
        </w:r>
      </w:ins>
      <w:ins w:id="3704" w:author="EliseSchramkowski" w:date="2021-11-02T10:19:00Z">
        <w:r w:rsidR="00E07491" w:rsidRPr="004078A0">
          <w:rPr>
            <w:rFonts w:ascii="Times New Roman" w:hAnsi="Times New Roman" w:cs="Times New Roman"/>
            <w:color w:val="000000"/>
            <w:sz w:val="24"/>
            <w:szCs w:val="24"/>
            <w:rPrChange w:id="3705" w:author="EliseSchramkowski" w:date="2021-11-02T13:25:00Z">
              <w:rPr>
                <w:rFonts w:ascii="Times New Roman" w:hAnsi="Times New Roman" w:cs="Times New Roman"/>
                <w:color w:val="000000" w:themeColor="text1"/>
                <w:sz w:val="24"/>
                <w:szCs w:val="24"/>
              </w:rPr>
            </w:rPrChange>
          </w:rPr>
          <w:t xml:space="preserve">if </w:t>
        </w:r>
      </w:ins>
      <w:ins w:id="3706" w:author="EliseSchramkowski" w:date="2021-11-02T10:20:00Z">
        <w:r w:rsidR="00E07491" w:rsidRPr="004078A0">
          <w:rPr>
            <w:rFonts w:ascii="Times New Roman" w:hAnsi="Times New Roman" w:cs="Times New Roman"/>
            <w:color w:val="000000"/>
            <w:sz w:val="24"/>
            <w:szCs w:val="24"/>
            <w:rPrChange w:id="3707" w:author="EliseSchramkowski" w:date="2021-11-02T13:25:00Z">
              <w:rPr>
                <w:rFonts w:ascii="Times New Roman" w:hAnsi="Times New Roman" w:cs="Times New Roman"/>
                <w:color w:val="000000" w:themeColor="text1"/>
                <w:sz w:val="24"/>
                <w:szCs w:val="24"/>
              </w:rPr>
            </w:rPrChange>
          </w:rPr>
          <w:t>a si</w:t>
        </w:r>
        <w:r w:rsidR="00E07491">
          <w:rPr>
            <w:rFonts w:ascii="Times New Roman" w:hAnsi="Times New Roman" w:cs="Times New Roman"/>
            <w:color w:val="000000" w:themeColor="text1"/>
            <w:sz w:val="24"/>
            <w:szCs w:val="24"/>
          </w:rPr>
          <w:t xml:space="preserve">ngle set of </w:t>
        </w:r>
      </w:ins>
      <w:ins w:id="3708" w:author="EliseSchramkowski" w:date="2021-11-02T10:19:00Z">
        <w:r w:rsidR="00E07491">
          <w:rPr>
            <w:rFonts w:ascii="Times New Roman" w:hAnsi="Times New Roman" w:cs="Times New Roman"/>
            <w:color w:val="000000" w:themeColor="text1"/>
            <w:sz w:val="24"/>
            <w:szCs w:val="24"/>
          </w:rPr>
          <w:t>adequate statistical reporting guidelines</w:t>
        </w:r>
      </w:ins>
      <w:ins w:id="3709" w:author="EliseSchramkowski" w:date="2021-11-02T10:20:00Z">
        <w:r w:rsidR="00E07491">
          <w:rPr>
            <w:rFonts w:ascii="Times New Roman" w:hAnsi="Times New Roman" w:cs="Times New Roman"/>
            <w:color w:val="000000" w:themeColor="text1"/>
            <w:sz w:val="24"/>
            <w:szCs w:val="24"/>
          </w:rPr>
          <w:t xml:space="preserve"> </w:t>
        </w:r>
        <w:r w:rsidR="00E07491" w:rsidRPr="0085315F">
          <w:rPr>
            <w:rFonts w:ascii="Times New Roman" w:hAnsi="Times New Roman" w:cs="Times New Roman"/>
            <w:color w:val="000000" w:themeColor="text1"/>
            <w:sz w:val="24"/>
            <w:szCs w:val="24"/>
            <w:rPrChange w:id="3710" w:author="EliseSchramkowski" w:date="2021-08-23T16:45:00Z">
              <w:rPr>
                <w:color w:val="000000"/>
                <w:sz w:val="24"/>
                <w:szCs w:val="24"/>
                <w:lang w:val="nl-NL"/>
              </w:rPr>
            </w:rPrChange>
          </w:rPr>
          <w:t>(such as the APA</w:t>
        </w:r>
      </w:ins>
      <w:ins w:id="3711" w:author="EliseSchramkowski" w:date="2021-11-02T14:08:00Z">
        <w:r w:rsidR="00E03A2C">
          <w:rPr>
            <w:rFonts w:ascii="Times New Roman" w:hAnsi="Times New Roman" w:cs="Times New Roman"/>
            <w:color w:val="000000" w:themeColor="text1"/>
            <w:sz w:val="24"/>
            <w:szCs w:val="24"/>
          </w:rPr>
          <w:t>-</w:t>
        </w:r>
      </w:ins>
      <w:ins w:id="3712" w:author="EliseSchramkowski" w:date="2021-11-02T10:20:00Z">
        <w:r w:rsidR="00E07491" w:rsidRPr="0085315F">
          <w:rPr>
            <w:rFonts w:ascii="Times New Roman" w:hAnsi="Times New Roman" w:cs="Times New Roman"/>
            <w:color w:val="000000" w:themeColor="text1"/>
            <w:sz w:val="24"/>
            <w:szCs w:val="24"/>
            <w:rPrChange w:id="3713" w:author="EliseSchramkowski" w:date="2021-08-23T16:45:00Z">
              <w:rPr>
                <w:color w:val="000000"/>
                <w:sz w:val="24"/>
                <w:szCs w:val="24"/>
                <w:lang w:val="nl-NL"/>
              </w:rPr>
            </w:rPrChange>
          </w:rPr>
          <w:t>guidelines)</w:t>
        </w:r>
      </w:ins>
      <w:ins w:id="3714" w:author="EliseSchramkowski" w:date="2021-11-02T10:19:00Z">
        <w:r w:rsidR="00E07491">
          <w:rPr>
            <w:rFonts w:ascii="Times New Roman" w:hAnsi="Times New Roman" w:cs="Times New Roman"/>
            <w:color w:val="000000" w:themeColor="text1"/>
            <w:sz w:val="24"/>
            <w:szCs w:val="24"/>
          </w:rPr>
          <w:t xml:space="preserve"> would have been in place</w:t>
        </w:r>
      </w:ins>
      <w:ins w:id="3715" w:author="EliseSchramkowski" w:date="2021-11-02T10:20:00Z">
        <w:r w:rsidR="00E07491">
          <w:rPr>
            <w:rFonts w:ascii="Times New Roman" w:hAnsi="Times New Roman" w:cs="Times New Roman"/>
            <w:color w:val="000000" w:themeColor="text1"/>
            <w:sz w:val="24"/>
            <w:szCs w:val="24"/>
          </w:rPr>
          <w:t xml:space="preserve"> in sociology</w:t>
        </w:r>
      </w:ins>
      <w:ins w:id="3716" w:author="EliseSchramkowski" w:date="2021-11-02T10:19:00Z">
        <w:r w:rsidR="00E07491">
          <w:rPr>
            <w:rFonts w:ascii="Times New Roman" w:hAnsi="Times New Roman" w:cs="Times New Roman"/>
            <w:color w:val="000000" w:themeColor="text1"/>
            <w:sz w:val="24"/>
            <w:szCs w:val="24"/>
          </w:rPr>
          <w:t>, we would have been able to retrieve</w:t>
        </w:r>
      </w:ins>
      <w:ins w:id="3717" w:author="EliseSchramkowski" w:date="2021-11-02T13:24:00Z">
        <w:r w:rsidR="004078A0">
          <w:rPr>
            <w:rFonts w:ascii="Times New Roman" w:hAnsi="Times New Roman" w:cs="Times New Roman"/>
            <w:color w:val="000000" w:themeColor="text1"/>
            <w:sz w:val="24"/>
            <w:szCs w:val="24"/>
          </w:rPr>
          <w:t xml:space="preserve"> </w:t>
        </w:r>
      </w:ins>
      <w:ins w:id="3718" w:author="EliseSchramkowski" w:date="2021-11-02T13:25:00Z">
        <w:r w:rsidR="004078A0">
          <w:rPr>
            <w:rFonts w:ascii="Times New Roman" w:hAnsi="Times New Roman" w:cs="Times New Roman"/>
            <w:color w:val="000000" w:themeColor="text1"/>
            <w:sz w:val="24"/>
            <w:szCs w:val="24"/>
          </w:rPr>
          <w:t xml:space="preserve">substantially </w:t>
        </w:r>
      </w:ins>
      <w:ins w:id="3719" w:author="EliseSchramkowski" w:date="2021-11-02T10:19:00Z">
        <w:r w:rsidR="00E07491">
          <w:rPr>
            <w:rFonts w:ascii="Times New Roman" w:hAnsi="Times New Roman" w:cs="Times New Roman"/>
            <w:color w:val="000000" w:themeColor="text1"/>
            <w:sz w:val="24"/>
            <w:szCs w:val="24"/>
          </w:rPr>
          <w:t>more reproducible results from</w:t>
        </w:r>
      </w:ins>
      <w:ins w:id="3720" w:author="EliseSchramkowski" w:date="2021-11-10T09:50:00Z">
        <w:r w:rsidR="00190C93">
          <w:rPr>
            <w:rFonts w:ascii="Times New Roman" w:hAnsi="Times New Roman" w:cs="Times New Roman"/>
            <w:color w:val="000000" w:themeColor="text1"/>
            <w:sz w:val="24"/>
            <w:szCs w:val="24"/>
          </w:rPr>
          <w:t xml:space="preserve"> articles</w:t>
        </w:r>
      </w:ins>
      <w:ins w:id="3721" w:author="EliseSchramkowski" w:date="2021-11-01T10:14:00Z">
        <w:r w:rsidR="00711B0C">
          <w:rPr>
            <w:rFonts w:ascii="Times New Roman" w:hAnsi="Times New Roman" w:cs="Times New Roman"/>
            <w:color w:val="000000" w:themeColor="text1"/>
            <w:sz w:val="24"/>
            <w:szCs w:val="24"/>
          </w:rPr>
          <w:t>.</w:t>
        </w:r>
      </w:ins>
      <w:ins w:id="3722" w:author="EliseSchramkowski" w:date="2021-11-02T14:21:00Z">
        <w:r w:rsidR="008020B1">
          <w:rPr>
            <w:rFonts w:ascii="Times New Roman" w:hAnsi="Times New Roman" w:cs="Times New Roman"/>
            <w:color w:val="000000" w:themeColor="text1"/>
            <w:sz w:val="24"/>
            <w:szCs w:val="24"/>
          </w:rPr>
          <w:t xml:space="preserve"> Having one </w:t>
        </w:r>
      </w:ins>
      <w:del w:id="3723" w:author="EliseSchramkowski" w:date="2021-11-02T10:20:00Z">
        <w:r w:rsidR="00C535DD" w:rsidDel="00E07491">
          <w:rPr>
            <w:rFonts w:ascii="Times New Roman" w:hAnsi="Times New Roman" w:cs="Times New Roman"/>
            <w:color w:val="000000" w:themeColor="text1"/>
            <w:sz w:val="24"/>
            <w:szCs w:val="24"/>
          </w:rPr>
          <w:delText>single  throughout sociology</w:delText>
        </w:r>
      </w:del>
      <w:del w:id="3724" w:author="EliseSchramkowski" w:date="2021-09-06T13:33:00Z">
        <w:r w:rsidR="00C535DD" w:rsidDel="00C33718">
          <w:rPr>
            <w:rFonts w:ascii="Times New Roman" w:hAnsi="Times New Roman" w:cs="Times New Roman"/>
            <w:color w:val="000000" w:themeColor="text1"/>
            <w:sz w:val="24"/>
            <w:szCs w:val="24"/>
          </w:rPr>
          <w:delText xml:space="preserve">One reason why this would be beneficial is that it </w:delText>
        </w:r>
      </w:del>
      <w:ins w:id="3725" w:author="EliseSchramkowski" w:date="2021-11-02T13:25:00Z">
        <w:r w:rsidR="004078A0">
          <w:rPr>
            <w:rFonts w:ascii="Times New Roman" w:hAnsi="Times New Roman" w:cs="Times New Roman"/>
            <w:color w:val="000000" w:themeColor="text1"/>
            <w:sz w:val="24"/>
            <w:szCs w:val="24"/>
          </w:rPr>
          <w:t xml:space="preserve">set of </w:t>
        </w:r>
      </w:ins>
      <w:ins w:id="3726" w:author="EliseSchramkowski" w:date="2021-11-02T10:21:00Z">
        <w:r w:rsidR="00E07491">
          <w:rPr>
            <w:rFonts w:ascii="Times New Roman" w:hAnsi="Times New Roman" w:cs="Times New Roman"/>
            <w:color w:val="000000" w:themeColor="text1"/>
            <w:sz w:val="24"/>
            <w:szCs w:val="24"/>
          </w:rPr>
          <w:t>statistical reporting guidelines</w:t>
        </w:r>
      </w:ins>
      <w:ins w:id="3727" w:author="EliseSchramkowski" w:date="2021-09-06T13:33:00Z">
        <w:r w:rsidR="00C33718">
          <w:rPr>
            <w:rFonts w:ascii="Times New Roman" w:hAnsi="Times New Roman" w:cs="Times New Roman"/>
            <w:color w:val="000000" w:themeColor="text1"/>
            <w:sz w:val="24"/>
            <w:szCs w:val="24"/>
          </w:rPr>
          <w:t xml:space="preserve"> </w:t>
        </w:r>
      </w:ins>
      <w:ins w:id="3728" w:author="EliseSchramkowski" w:date="2021-11-02T10:30:00Z">
        <w:r w:rsidR="005370D8">
          <w:rPr>
            <w:rFonts w:ascii="Times New Roman" w:hAnsi="Times New Roman" w:cs="Times New Roman"/>
            <w:color w:val="000000" w:themeColor="text1"/>
            <w:sz w:val="24"/>
            <w:szCs w:val="24"/>
          </w:rPr>
          <w:t>in</w:t>
        </w:r>
      </w:ins>
      <w:ins w:id="3729" w:author="EliseSchramkowski" w:date="2021-11-02T13:25:00Z">
        <w:r w:rsidR="004078A0">
          <w:rPr>
            <w:rFonts w:ascii="Times New Roman" w:hAnsi="Times New Roman" w:cs="Times New Roman"/>
            <w:color w:val="000000" w:themeColor="text1"/>
            <w:sz w:val="24"/>
            <w:szCs w:val="24"/>
          </w:rPr>
          <w:t xml:space="preserve"> a scientific discipline </w:t>
        </w:r>
      </w:ins>
      <w:del w:id="3730" w:author="EliseSchramkowski" w:date="2021-11-02T13:25:00Z">
        <w:r w:rsidR="00C535DD" w:rsidDel="004078A0">
          <w:rPr>
            <w:rFonts w:ascii="Times New Roman" w:hAnsi="Times New Roman" w:cs="Times New Roman"/>
            <w:color w:val="000000" w:themeColor="text1"/>
            <w:sz w:val="24"/>
            <w:szCs w:val="24"/>
          </w:rPr>
          <w:delText xml:space="preserve">would </w:delText>
        </w:r>
      </w:del>
      <w:ins w:id="3731" w:author="EliseSchramkowski" w:date="2021-11-02T10:21:00Z">
        <w:r w:rsidR="00697B60">
          <w:rPr>
            <w:rFonts w:ascii="Times New Roman" w:hAnsi="Times New Roman" w:cs="Times New Roman"/>
            <w:color w:val="000000" w:themeColor="text1"/>
            <w:sz w:val="24"/>
            <w:szCs w:val="24"/>
          </w:rPr>
          <w:t>namely</w:t>
        </w:r>
      </w:ins>
      <w:ins w:id="3732" w:author="EliseSchramkowski" w:date="2021-11-02T10:22:00Z">
        <w:r w:rsidR="00697B60">
          <w:rPr>
            <w:rFonts w:ascii="Times New Roman" w:hAnsi="Times New Roman" w:cs="Times New Roman"/>
            <w:color w:val="000000" w:themeColor="text1"/>
            <w:sz w:val="24"/>
            <w:szCs w:val="24"/>
          </w:rPr>
          <w:t xml:space="preserve"> </w:t>
        </w:r>
      </w:ins>
      <w:del w:id="3733" w:author="EliseSchramkowski" w:date="2021-09-09T11:12:00Z">
        <w:r w:rsidR="00C535DD" w:rsidDel="00CE7650">
          <w:rPr>
            <w:rFonts w:ascii="Times New Roman" w:hAnsi="Times New Roman" w:cs="Times New Roman"/>
            <w:color w:val="000000" w:themeColor="text1"/>
            <w:sz w:val="24"/>
            <w:szCs w:val="24"/>
          </w:rPr>
          <w:delText xml:space="preserve">within </w:delText>
        </w:r>
      </w:del>
      <w:del w:id="3734" w:author="EliseSchramkowski" w:date="2021-11-02T10:30:00Z">
        <w:r w:rsidR="00C535DD" w:rsidDel="005370D8">
          <w:rPr>
            <w:rFonts w:ascii="Times New Roman" w:hAnsi="Times New Roman" w:cs="Times New Roman"/>
            <w:color w:val="000000" w:themeColor="text1"/>
            <w:sz w:val="24"/>
            <w:szCs w:val="24"/>
          </w:rPr>
          <w:delText xml:space="preserve">sociology </w:delText>
        </w:r>
      </w:del>
      <w:ins w:id="3735" w:author="EliseSchramkowski" w:date="2021-11-02T13:26:00Z">
        <w:r w:rsidR="004078A0">
          <w:rPr>
            <w:rFonts w:ascii="Times New Roman" w:hAnsi="Times New Roman" w:cs="Times New Roman"/>
            <w:color w:val="000000" w:themeColor="text1"/>
            <w:sz w:val="24"/>
            <w:szCs w:val="24"/>
          </w:rPr>
          <w:t xml:space="preserve">provides a </w:t>
        </w:r>
      </w:ins>
      <w:ins w:id="3736" w:author="EliseSchramkowski" w:date="2021-11-02T10:30:00Z">
        <w:r w:rsidR="005370D8">
          <w:rPr>
            <w:rFonts w:ascii="Times New Roman" w:hAnsi="Times New Roman" w:cs="Times New Roman"/>
            <w:color w:val="000000" w:themeColor="text1"/>
            <w:sz w:val="24"/>
            <w:szCs w:val="24"/>
          </w:rPr>
          <w:t>standardized</w:t>
        </w:r>
      </w:ins>
      <w:ins w:id="3737" w:author="EliseSchramkowski" w:date="2021-09-09T11:12:00Z">
        <w:r w:rsidR="00CE7650">
          <w:rPr>
            <w:rFonts w:ascii="Times New Roman" w:hAnsi="Times New Roman" w:cs="Times New Roman"/>
            <w:color w:val="000000" w:themeColor="text1"/>
            <w:sz w:val="24"/>
            <w:szCs w:val="24"/>
          </w:rPr>
          <w:t xml:space="preserve"> way</w:t>
        </w:r>
      </w:ins>
      <w:ins w:id="3738" w:author="EliseSchramkowski" w:date="2021-09-06T13:34:00Z">
        <w:r w:rsidR="00C33718">
          <w:rPr>
            <w:rFonts w:ascii="Times New Roman" w:hAnsi="Times New Roman" w:cs="Times New Roman"/>
            <w:color w:val="000000" w:themeColor="text1"/>
            <w:sz w:val="24"/>
            <w:szCs w:val="24"/>
          </w:rPr>
          <w:t xml:space="preserve"> of presenting </w:t>
        </w:r>
      </w:ins>
      <w:ins w:id="3739" w:author="EliseSchramkowski" w:date="2021-09-09T11:13:00Z">
        <w:r w:rsidR="00CE7650">
          <w:rPr>
            <w:rFonts w:ascii="Times New Roman" w:hAnsi="Times New Roman" w:cs="Times New Roman"/>
            <w:color w:val="000000" w:themeColor="text1"/>
            <w:sz w:val="24"/>
            <w:szCs w:val="24"/>
          </w:rPr>
          <w:t xml:space="preserve">statistical </w:t>
        </w:r>
      </w:ins>
      <w:ins w:id="3740" w:author="EliseSchramkowski" w:date="2021-08-23T17:07:00Z">
        <w:r w:rsidR="00A56A7D">
          <w:rPr>
            <w:rFonts w:ascii="Times New Roman" w:hAnsi="Times New Roman" w:cs="Times New Roman"/>
            <w:color w:val="000000" w:themeColor="text1"/>
            <w:sz w:val="24"/>
            <w:szCs w:val="24"/>
          </w:rPr>
          <w:t xml:space="preserve">information needed for </w:t>
        </w:r>
      </w:ins>
      <w:ins w:id="3741" w:author="EliseSchramkowski" w:date="2021-11-01T10:07:00Z">
        <w:r w:rsidR="0006000E">
          <w:rPr>
            <w:rFonts w:ascii="Times New Roman" w:hAnsi="Times New Roman" w:cs="Times New Roman"/>
            <w:color w:val="000000" w:themeColor="text1"/>
            <w:sz w:val="24"/>
            <w:szCs w:val="24"/>
          </w:rPr>
          <w:t>the</w:t>
        </w:r>
      </w:ins>
      <w:ins w:id="3742" w:author="EliseSchramkowski" w:date="2021-11-01T10:08:00Z">
        <w:r w:rsidR="0006000E">
          <w:rPr>
            <w:rFonts w:ascii="Times New Roman" w:hAnsi="Times New Roman" w:cs="Times New Roman"/>
            <w:color w:val="000000" w:themeColor="text1"/>
            <w:sz w:val="24"/>
            <w:szCs w:val="24"/>
          </w:rPr>
          <w:t xml:space="preserve"> recalculation </w:t>
        </w:r>
      </w:ins>
      <w:del w:id="3743" w:author="EliseSchramkowski" w:date="2021-09-07T14:37:00Z">
        <w:r w:rsidR="00FE7B18" w:rsidDel="00896F5D">
          <w:rPr>
            <w:rFonts w:ascii="Times New Roman" w:hAnsi="Times New Roman" w:cs="Times New Roman"/>
            <w:color w:val="000000" w:themeColor="text1"/>
            <w:sz w:val="24"/>
            <w:szCs w:val="24"/>
          </w:rPr>
          <w:delText xml:space="preserve">as precise as possible </w:delText>
        </w:r>
      </w:del>
      <w:ins w:id="3744" w:author="EliseSchramkowski" w:date="2021-08-23T17:07:00Z">
        <w:r w:rsidR="00A56A7D">
          <w:rPr>
            <w:rFonts w:ascii="Times New Roman" w:hAnsi="Times New Roman" w:cs="Times New Roman"/>
            <w:color w:val="000000" w:themeColor="text1"/>
            <w:sz w:val="24"/>
            <w:szCs w:val="24"/>
          </w:rPr>
          <w:t>of results</w:t>
        </w:r>
      </w:ins>
      <w:del w:id="3745" w:author="EliseSchramkowski" w:date="2021-09-07T14:37:00Z">
        <w:r w:rsidR="00E3406B" w:rsidDel="00896F5D">
          <w:rPr>
            <w:rFonts w:ascii="Times New Roman" w:hAnsi="Times New Roman" w:cs="Times New Roman"/>
            <w:color w:val="000000" w:themeColor="text1"/>
            <w:sz w:val="24"/>
            <w:szCs w:val="24"/>
          </w:rPr>
          <w:delText>available</w:delText>
        </w:r>
      </w:del>
      <w:ins w:id="3746" w:author="EliseSchramkowski" w:date="2021-08-23T16:45:00Z">
        <w:r w:rsidR="0085315F" w:rsidRPr="0085315F">
          <w:rPr>
            <w:rFonts w:ascii="Times New Roman" w:hAnsi="Times New Roman" w:cs="Times New Roman"/>
            <w:color w:val="000000" w:themeColor="text1"/>
            <w:sz w:val="24"/>
            <w:szCs w:val="24"/>
            <w:rPrChange w:id="3747" w:author="EliseSchramkowski" w:date="2021-08-23T16:45:00Z">
              <w:rPr>
                <w:color w:val="000000"/>
                <w:sz w:val="24"/>
                <w:szCs w:val="24"/>
                <w:lang w:val="nl-NL"/>
              </w:rPr>
            </w:rPrChange>
          </w:rPr>
          <w:t xml:space="preserve">. </w:t>
        </w:r>
      </w:ins>
      <w:ins w:id="3748" w:author="EliseSchramkowski" w:date="2021-11-02T13:26:00Z">
        <w:r w:rsidR="00D049C1">
          <w:rPr>
            <w:rFonts w:ascii="Times New Roman" w:hAnsi="Times New Roman" w:cs="Times New Roman"/>
            <w:color w:val="000000" w:themeColor="text1"/>
            <w:sz w:val="24"/>
            <w:szCs w:val="24"/>
          </w:rPr>
          <w:t>Thereby, i</w:t>
        </w:r>
      </w:ins>
      <w:ins w:id="3749" w:author="EliseSchramkowski" w:date="2021-09-07T14:38:00Z">
        <w:r w:rsidR="00811FC6">
          <w:rPr>
            <w:rFonts w:ascii="Times New Roman" w:hAnsi="Times New Roman" w:cs="Times New Roman"/>
            <w:color w:val="000000" w:themeColor="text1"/>
            <w:sz w:val="24"/>
            <w:szCs w:val="24"/>
          </w:rPr>
          <w:t>t</w:t>
        </w:r>
      </w:ins>
      <w:ins w:id="3750" w:author="EliseSchramkowski" w:date="2021-11-05T15:09:00Z">
        <w:r w:rsidR="008A3870">
          <w:rPr>
            <w:rFonts w:ascii="Times New Roman" w:hAnsi="Times New Roman" w:cs="Times New Roman"/>
            <w:color w:val="000000" w:themeColor="text1"/>
            <w:sz w:val="24"/>
            <w:szCs w:val="24"/>
          </w:rPr>
          <w:t xml:space="preserve"> </w:t>
        </w:r>
      </w:ins>
      <w:ins w:id="3751" w:author="EliseSchramkowski" w:date="2021-09-06T13:39:00Z">
        <w:r w:rsidR="008E3D5D">
          <w:rPr>
            <w:rFonts w:ascii="Times New Roman" w:hAnsi="Times New Roman" w:cs="Times New Roman"/>
            <w:color w:val="000000" w:themeColor="text1"/>
            <w:sz w:val="24"/>
            <w:szCs w:val="24"/>
          </w:rPr>
          <w:t>allow</w:t>
        </w:r>
      </w:ins>
      <w:ins w:id="3752" w:author="EliseSchramkowski" w:date="2021-11-02T13:26:00Z">
        <w:r w:rsidR="00D049C1">
          <w:rPr>
            <w:rFonts w:ascii="Times New Roman" w:hAnsi="Times New Roman" w:cs="Times New Roman"/>
            <w:color w:val="000000" w:themeColor="text1"/>
            <w:sz w:val="24"/>
            <w:szCs w:val="24"/>
          </w:rPr>
          <w:t>s</w:t>
        </w:r>
      </w:ins>
      <w:ins w:id="3753" w:author="EliseSchramkowski" w:date="2021-09-06T13:39:00Z">
        <w:r w:rsidR="008E3D5D">
          <w:rPr>
            <w:rFonts w:ascii="Times New Roman" w:hAnsi="Times New Roman" w:cs="Times New Roman"/>
            <w:color w:val="000000" w:themeColor="text1"/>
            <w:sz w:val="24"/>
            <w:szCs w:val="24"/>
          </w:rPr>
          <w:t xml:space="preserve"> </w:t>
        </w:r>
      </w:ins>
      <w:ins w:id="3754" w:author="EliseSchramkowski" w:date="2021-11-02T10:31:00Z">
        <w:r w:rsidR="005370D8">
          <w:rPr>
            <w:rFonts w:ascii="Times New Roman" w:hAnsi="Times New Roman" w:cs="Times New Roman"/>
            <w:color w:val="000000" w:themeColor="text1"/>
            <w:sz w:val="24"/>
            <w:szCs w:val="24"/>
          </w:rPr>
          <w:t xml:space="preserve">for the development and use of </w:t>
        </w:r>
      </w:ins>
      <w:ins w:id="3755" w:author="EliseSchramkowski" w:date="2021-09-06T13:39:00Z">
        <w:r w:rsidR="008E3D5D" w:rsidRPr="007D6F61">
          <w:rPr>
            <w:rFonts w:ascii="Times New Roman" w:hAnsi="Times New Roman" w:cs="Times New Roman"/>
            <w:color w:val="000000" w:themeColor="text1"/>
            <w:sz w:val="24"/>
            <w:szCs w:val="24"/>
          </w:rPr>
          <w:t>statistical checking programs</w:t>
        </w:r>
        <w:r w:rsidR="008E3D5D">
          <w:rPr>
            <w:rFonts w:ascii="Times New Roman" w:hAnsi="Times New Roman" w:cs="Times New Roman"/>
            <w:color w:val="000000" w:themeColor="text1"/>
            <w:sz w:val="24"/>
            <w:szCs w:val="24"/>
          </w:rPr>
          <w:t xml:space="preserve"> </w:t>
        </w:r>
        <w:r w:rsidR="008E3D5D" w:rsidRPr="007D6F61">
          <w:rPr>
            <w:rFonts w:ascii="Times New Roman" w:hAnsi="Times New Roman" w:cs="Times New Roman"/>
            <w:color w:val="000000" w:themeColor="text1"/>
            <w:sz w:val="24"/>
            <w:szCs w:val="24"/>
          </w:rPr>
          <w:t>t</w:t>
        </w:r>
      </w:ins>
      <w:ins w:id="3756" w:author="EliseSchramkowski" w:date="2021-11-02T17:40:00Z">
        <w:r w:rsidR="00C96D3B">
          <w:rPr>
            <w:rFonts w:ascii="Times New Roman" w:hAnsi="Times New Roman" w:cs="Times New Roman"/>
            <w:color w:val="000000" w:themeColor="text1"/>
            <w:sz w:val="24"/>
            <w:szCs w:val="24"/>
          </w:rPr>
          <w:t>o</w:t>
        </w:r>
      </w:ins>
      <w:ins w:id="3757" w:author="EliseSchramkowski" w:date="2021-09-06T13:39:00Z">
        <w:r w:rsidR="008E3D5D" w:rsidRPr="007D6F61">
          <w:rPr>
            <w:rFonts w:ascii="Times New Roman" w:hAnsi="Times New Roman" w:cs="Times New Roman"/>
            <w:color w:val="000000" w:themeColor="text1"/>
            <w:sz w:val="24"/>
            <w:szCs w:val="24"/>
          </w:rPr>
          <w:t xml:space="preserve"> check for</w:t>
        </w:r>
        <w:r w:rsidR="008E3D5D">
          <w:rPr>
            <w:rFonts w:ascii="Times New Roman" w:hAnsi="Times New Roman" w:cs="Times New Roman"/>
            <w:color w:val="000000" w:themeColor="text1"/>
            <w:sz w:val="24"/>
            <w:szCs w:val="24"/>
          </w:rPr>
          <w:t xml:space="preserve"> </w:t>
        </w:r>
        <w:r w:rsidR="008E3D5D" w:rsidRPr="007D6F61">
          <w:rPr>
            <w:rFonts w:ascii="Times New Roman" w:hAnsi="Times New Roman" w:cs="Times New Roman"/>
            <w:color w:val="000000" w:themeColor="text1"/>
            <w:sz w:val="24"/>
            <w:szCs w:val="24"/>
          </w:rPr>
          <w:t>errors</w:t>
        </w:r>
      </w:ins>
      <w:ins w:id="3758" w:author="EliseSchramkowski" w:date="2021-09-09T11:13:00Z">
        <w:r w:rsidR="00CE7650">
          <w:rPr>
            <w:rFonts w:ascii="Times New Roman" w:hAnsi="Times New Roman" w:cs="Times New Roman"/>
            <w:color w:val="000000" w:themeColor="text1"/>
            <w:sz w:val="24"/>
            <w:szCs w:val="24"/>
          </w:rPr>
          <w:t xml:space="preserve"> </w:t>
        </w:r>
      </w:ins>
      <w:ins w:id="3759" w:author="EliseSchramkowski" w:date="2021-09-06T13:39:00Z">
        <w:r w:rsidR="008E3D5D">
          <w:rPr>
            <w:rFonts w:ascii="Times New Roman" w:hAnsi="Times New Roman" w:cs="Times New Roman"/>
            <w:color w:val="000000" w:themeColor="text1"/>
            <w:sz w:val="24"/>
            <w:szCs w:val="24"/>
          </w:rPr>
          <w:t xml:space="preserve">and </w:t>
        </w:r>
      </w:ins>
      <w:ins w:id="3760" w:author="EliseSchramkowski" w:date="2021-11-02T13:26:00Z">
        <w:r w:rsidR="00D049C1">
          <w:rPr>
            <w:rFonts w:ascii="Times New Roman" w:hAnsi="Times New Roman" w:cs="Times New Roman"/>
            <w:color w:val="000000" w:themeColor="text1"/>
            <w:sz w:val="24"/>
            <w:szCs w:val="24"/>
          </w:rPr>
          <w:t xml:space="preserve">to </w:t>
        </w:r>
      </w:ins>
      <w:ins w:id="3761" w:author="EliseSchramkowski" w:date="2021-09-06T13:39:00Z">
        <w:r w:rsidR="008E3D5D">
          <w:rPr>
            <w:rFonts w:ascii="Times New Roman" w:hAnsi="Times New Roman" w:cs="Times New Roman"/>
            <w:color w:val="000000" w:themeColor="text1"/>
            <w:sz w:val="24"/>
            <w:szCs w:val="24"/>
          </w:rPr>
          <w:t xml:space="preserve">retrieve </w:t>
        </w:r>
        <w:r w:rsidR="008E3D5D">
          <w:rPr>
            <w:rFonts w:ascii="Times New Roman" w:hAnsi="Times New Roman" w:cs="Times New Roman"/>
            <w:i/>
            <w:iCs/>
            <w:color w:val="000000" w:themeColor="text1"/>
            <w:sz w:val="24"/>
            <w:szCs w:val="24"/>
          </w:rPr>
          <w:t>p</w:t>
        </w:r>
        <w:r w:rsidR="008E3D5D">
          <w:rPr>
            <w:rFonts w:ascii="Times New Roman" w:hAnsi="Times New Roman" w:cs="Times New Roman"/>
            <w:color w:val="000000" w:themeColor="text1"/>
            <w:sz w:val="24"/>
            <w:szCs w:val="24"/>
          </w:rPr>
          <w:t>-values</w:t>
        </w:r>
      </w:ins>
      <w:ins w:id="3762" w:author="EliseSchramkowski" w:date="2021-09-07T14:38:00Z">
        <w:r w:rsidR="00811FC6">
          <w:rPr>
            <w:rFonts w:ascii="Times New Roman" w:hAnsi="Times New Roman" w:cs="Times New Roman"/>
            <w:color w:val="000000" w:themeColor="text1"/>
            <w:sz w:val="24"/>
            <w:szCs w:val="24"/>
          </w:rPr>
          <w:t xml:space="preserve"> and fully </w:t>
        </w:r>
      </w:ins>
      <w:ins w:id="3763" w:author="EliseSchramkowski" w:date="2021-09-07T14:39:00Z">
        <w:r w:rsidR="00811FC6">
          <w:rPr>
            <w:rFonts w:ascii="Times New Roman" w:hAnsi="Times New Roman" w:cs="Times New Roman"/>
            <w:color w:val="000000" w:themeColor="text1"/>
            <w:sz w:val="24"/>
            <w:szCs w:val="24"/>
          </w:rPr>
          <w:t>reported results</w:t>
        </w:r>
      </w:ins>
      <w:ins w:id="3764" w:author="EliseSchramkowski" w:date="2021-09-07T14:37:00Z">
        <w:r w:rsidR="00811FC6">
          <w:rPr>
            <w:rFonts w:ascii="Times New Roman" w:hAnsi="Times New Roman" w:cs="Times New Roman"/>
            <w:color w:val="000000" w:themeColor="text1"/>
            <w:sz w:val="24"/>
            <w:szCs w:val="24"/>
          </w:rPr>
          <w:t xml:space="preserve"> </w:t>
        </w:r>
      </w:ins>
      <w:ins w:id="3765" w:author="EliseSchramkowski" w:date="2021-09-07T14:39:00Z">
        <w:r w:rsidR="00811FC6">
          <w:rPr>
            <w:rFonts w:ascii="Times New Roman" w:hAnsi="Times New Roman" w:cs="Times New Roman"/>
            <w:color w:val="000000" w:themeColor="text1"/>
            <w:sz w:val="24"/>
            <w:szCs w:val="24"/>
          </w:rPr>
          <w:t xml:space="preserve">for </w:t>
        </w:r>
      </w:ins>
      <w:ins w:id="3766" w:author="EliseSchramkowski" w:date="2021-10-29T16:39:00Z">
        <w:r w:rsidR="00A666CB">
          <w:rPr>
            <w:rFonts w:ascii="Times New Roman" w:hAnsi="Times New Roman" w:cs="Times New Roman"/>
            <w:color w:val="000000" w:themeColor="text1"/>
            <w:sz w:val="24"/>
            <w:szCs w:val="24"/>
          </w:rPr>
          <w:t xml:space="preserve">reproductive and </w:t>
        </w:r>
      </w:ins>
      <w:ins w:id="3767" w:author="EliseSchramkowski" w:date="2021-09-07T14:39:00Z">
        <w:r w:rsidR="00811FC6">
          <w:rPr>
            <w:rFonts w:ascii="Times New Roman" w:hAnsi="Times New Roman" w:cs="Times New Roman"/>
            <w:color w:val="000000" w:themeColor="text1"/>
            <w:sz w:val="24"/>
            <w:szCs w:val="24"/>
          </w:rPr>
          <w:t>meta-analytical purposes</w:t>
        </w:r>
      </w:ins>
      <w:ins w:id="3768" w:author="EliseSchramkowski" w:date="2021-09-06T13:39:00Z">
        <w:r w:rsidR="008E3D5D" w:rsidRPr="007D6F61">
          <w:rPr>
            <w:rFonts w:ascii="Times New Roman" w:hAnsi="Times New Roman" w:cs="Times New Roman"/>
            <w:color w:val="000000" w:themeColor="text1"/>
            <w:sz w:val="24"/>
            <w:szCs w:val="24"/>
          </w:rPr>
          <w:t>.</w:t>
        </w:r>
      </w:ins>
      <w:ins w:id="3769" w:author="EliseSchramkowski" w:date="2021-09-06T14:02:00Z">
        <w:r w:rsidR="00C64D6B">
          <w:rPr>
            <w:rFonts w:ascii="Times New Roman" w:hAnsi="Times New Roman" w:cs="Times New Roman"/>
            <w:color w:val="000000" w:themeColor="text1"/>
            <w:sz w:val="24"/>
            <w:szCs w:val="24"/>
          </w:rPr>
          <w:t xml:space="preserve"> If</w:t>
        </w:r>
      </w:ins>
      <w:ins w:id="3770" w:author="EliseSchramkowski" w:date="2021-11-02T13:26:00Z">
        <w:r w:rsidR="007B5535">
          <w:rPr>
            <w:rFonts w:ascii="Times New Roman" w:hAnsi="Times New Roman" w:cs="Times New Roman"/>
            <w:color w:val="000000" w:themeColor="text1"/>
            <w:sz w:val="24"/>
            <w:szCs w:val="24"/>
          </w:rPr>
          <w:t xml:space="preserve"> </w:t>
        </w:r>
      </w:ins>
      <w:ins w:id="3771" w:author="EliseSchramkowski" w:date="2021-09-06T14:02:00Z">
        <w:r w:rsidR="00C64D6B">
          <w:rPr>
            <w:rFonts w:ascii="Times New Roman" w:hAnsi="Times New Roman" w:cs="Times New Roman"/>
            <w:color w:val="000000" w:themeColor="text1"/>
            <w:sz w:val="24"/>
            <w:szCs w:val="24"/>
          </w:rPr>
          <w:t>the APA-guidelines</w:t>
        </w:r>
      </w:ins>
      <w:ins w:id="3772" w:author="EliseSchramkowski" w:date="2021-11-10T09:50:00Z">
        <w:r w:rsidR="0080337F">
          <w:rPr>
            <w:rFonts w:ascii="Times New Roman" w:hAnsi="Times New Roman" w:cs="Times New Roman"/>
            <w:color w:val="000000" w:themeColor="text1"/>
            <w:sz w:val="24"/>
            <w:szCs w:val="24"/>
          </w:rPr>
          <w:t xml:space="preserve"> were adopted</w:t>
        </w:r>
      </w:ins>
      <w:ins w:id="3773" w:author="EliseSchramkowski" w:date="2021-09-06T14:02:00Z">
        <w:r w:rsidR="00C64D6B">
          <w:rPr>
            <w:rFonts w:ascii="Times New Roman" w:hAnsi="Times New Roman" w:cs="Times New Roman"/>
            <w:color w:val="000000" w:themeColor="text1"/>
            <w:sz w:val="24"/>
            <w:szCs w:val="24"/>
          </w:rPr>
          <w:t>,</w:t>
        </w:r>
      </w:ins>
      <w:ins w:id="3774" w:author="EliseSchramkowski" w:date="2021-09-07T14:39:00Z">
        <w:r w:rsidR="00811FC6">
          <w:rPr>
            <w:rFonts w:ascii="Times New Roman" w:hAnsi="Times New Roman" w:cs="Times New Roman"/>
            <w:color w:val="000000" w:themeColor="text1"/>
            <w:sz w:val="24"/>
            <w:szCs w:val="24"/>
          </w:rPr>
          <w:t xml:space="preserve"> </w:t>
        </w:r>
      </w:ins>
      <w:proofErr w:type="spellStart"/>
      <w:ins w:id="3775" w:author="EliseSchramkowski" w:date="2021-09-06T14:02:00Z">
        <w:r w:rsidR="00C64D6B">
          <w:rPr>
            <w:rFonts w:ascii="Times New Roman" w:hAnsi="Times New Roman" w:cs="Times New Roman"/>
            <w:color w:val="000000" w:themeColor="text1"/>
            <w:sz w:val="24"/>
            <w:szCs w:val="24"/>
          </w:rPr>
          <w:t>s</w:t>
        </w:r>
      </w:ins>
      <w:ins w:id="3776" w:author="EliseSchramkowski" w:date="2021-09-06T14:03:00Z">
        <w:r w:rsidR="00C64D6B">
          <w:rPr>
            <w:rFonts w:ascii="Times New Roman" w:hAnsi="Times New Roman" w:cs="Times New Roman"/>
            <w:color w:val="000000" w:themeColor="text1"/>
            <w:sz w:val="24"/>
            <w:szCs w:val="24"/>
          </w:rPr>
          <w:t>tatcheck</w:t>
        </w:r>
      </w:ins>
      <w:proofErr w:type="spellEnd"/>
      <w:ins w:id="3777" w:author="EliseSchramkowski" w:date="2021-11-02T13:27:00Z">
        <w:r w:rsidR="007B5535">
          <w:rPr>
            <w:rFonts w:ascii="Times New Roman" w:hAnsi="Times New Roman" w:cs="Times New Roman"/>
            <w:color w:val="000000" w:themeColor="text1"/>
            <w:sz w:val="24"/>
            <w:szCs w:val="24"/>
          </w:rPr>
          <w:t xml:space="preserve"> </w:t>
        </w:r>
      </w:ins>
      <w:ins w:id="3778" w:author="EliseSchramkowski" w:date="2021-11-02T14:21:00Z">
        <w:r w:rsidR="00252A62">
          <w:rPr>
            <w:rFonts w:ascii="Times New Roman" w:hAnsi="Times New Roman" w:cs="Times New Roman"/>
            <w:color w:val="000000" w:themeColor="text1"/>
            <w:sz w:val="24"/>
            <w:szCs w:val="24"/>
          </w:rPr>
          <w:t>cou</w:t>
        </w:r>
      </w:ins>
      <w:ins w:id="3779" w:author="EliseSchramkowski" w:date="2021-11-02T14:22:00Z">
        <w:r w:rsidR="00252A62">
          <w:rPr>
            <w:rFonts w:ascii="Times New Roman" w:hAnsi="Times New Roman" w:cs="Times New Roman"/>
            <w:color w:val="000000" w:themeColor="text1"/>
            <w:sz w:val="24"/>
            <w:szCs w:val="24"/>
          </w:rPr>
          <w:t xml:space="preserve">ld </w:t>
        </w:r>
      </w:ins>
      <w:ins w:id="3780" w:author="EliseSchramkowski" w:date="2021-11-02T13:27:00Z">
        <w:r w:rsidR="007B5535">
          <w:rPr>
            <w:rFonts w:ascii="Times New Roman" w:hAnsi="Times New Roman" w:cs="Times New Roman"/>
            <w:color w:val="000000" w:themeColor="text1"/>
            <w:sz w:val="24"/>
            <w:szCs w:val="24"/>
          </w:rPr>
          <w:t>immediately</w:t>
        </w:r>
      </w:ins>
      <w:ins w:id="3781" w:author="EliseSchramkowski" w:date="2021-11-02T14:22:00Z">
        <w:r w:rsidR="006A62C3">
          <w:rPr>
            <w:rFonts w:ascii="Times New Roman" w:hAnsi="Times New Roman" w:cs="Times New Roman"/>
            <w:color w:val="000000" w:themeColor="text1"/>
            <w:sz w:val="24"/>
            <w:szCs w:val="24"/>
          </w:rPr>
          <w:t xml:space="preserve"> be used</w:t>
        </w:r>
      </w:ins>
      <w:ins w:id="3782" w:author="EliseSchramkowski" w:date="2021-11-02T13:27:00Z">
        <w:r w:rsidR="007B5535">
          <w:rPr>
            <w:rFonts w:ascii="Times New Roman" w:hAnsi="Times New Roman" w:cs="Times New Roman"/>
            <w:color w:val="000000" w:themeColor="text1"/>
            <w:sz w:val="24"/>
            <w:szCs w:val="24"/>
          </w:rPr>
          <w:t xml:space="preserve"> to</w:t>
        </w:r>
      </w:ins>
      <w:ins w:id="3783" w:author="EliseSchramkowski" w:date="2021-11-02T14:22:00Z">
        <w:r w:rsidR="006A62C3">
          <w:rPr>
            <w:rFonts w:ascii="Times New Roman" w:hAnsi="Times New Roman" w:cs="Times New Roman"/>
            <w:color w:val="000000" w:themeColor="text1"/>
            <w:sz w:val="24"/>
            <w:szCs w:val="24"/>
          </w:rPr>
          <w:t xml:space="preserve"> </w:t>
        </w:r>
      </w:ins>
      <w:ins w:id="3784" w:author="EliseSchramkowski" w:date="2021-11-02T13:27:00Z">
        <w:r w:rsidR="00A327D1">
          <w:rPr>
            <w:rFonts w:ascii="Times New Roman" w:hAnsi="Times New Roman" w:cs="Times New Roman"/>
            <w:color w:val="000000" w:themeColor="text1"/>
            <w:sz w:val="24"/>
            <w:szCs w:val="24"/>
          </w:rPr>
          <w:t>automatically retrieve</w:t>
        </w:r>
      </w:ins>
      <w:ins w:id="3785" w:author="EliseSchramkowski" w:date="2021-11-02T14:22:00Z">
        <w:r w:rsidR="00A20100">
          <w:rPr>
            <w:rFonts w:ascii="Times New Roman" w:hAnsi="Times New Roman" w:cs="Times New Roman"/>
            <w:color w:val="000000" w:themeColor="text1"/>
            <w:sz w:val="24"/>
            <w:szCs w:val="24"/>
          </w:rPr>
          <w:t xml:space="preserve"> such </w:t>
        </w:r>
      </w:ins>
      <w:ins w:id="3786" w:author="EliseSchramkowski" w:date="2021-11-02T13:27:00Z">
        <w:r w:rsidR="00A327D1">
          <w:rPr>
            <w:rFonts w:ascii="Times New Roman" w:hAnsi="Times New Roman" w:cs="Times New Roman"/>
            <w:color w:val="000000" w:themeColor="text1"/>
            <w:sz w:val="24"/>
            <w:szCs w:val="24"/>
          </w:rPr>
          <w:t>information</w:t>
        </w:r>
      </w:ins>
      <w:ins w:id="3787" w:author="EliseSchramkowski" w:date="2021-09-06T14:03:00Z">
        <w:r w:rsidR="00C64D6B">
          <w:rPr>
            <w:rFonts w:ascii="Times New Roman" w:hAnsi="Times New Roman" w:cs="Times New Roman"/>
            <w:color w:val="000000" w:themeColor="text1"/>
            <w:sz w:val="24"/>
            <w:szCs w:val="24"/>
          </w:rPr>
          <w:t>.</w:t>
        </w:r>
      </w:ins>
      <w:ins w:id="3788" w:author="EliseSchramkowski" w:date="2021-11-01T10:15:00Z">
        <w:r w:rsidR="00EF1226">
          <w:rPr>
            <w:rFonts w:ascii="Times New Roman" w:hAnsi="Times New Roman" w:cs="Times New Roman"/>
            <w:color w:val="000000" w:themeColor="text1"/>
            <w:sz w:val="24"/>
            <w:szCs w:val="24"/>
          </w:rPr>
          <w:t xml:space="preserve"> </w:t>
        </w:r>
      </w:ins>
      <w:ins w:id="3789" w:author="EliseSchramkowski" w:date="2021-11-02T14:04:00Z">
        <w:r w:rsidR="00011963">
          <w:rPr>
            <w:rFonts w:ascii="Times New Roman" w:hAnsi="Times New Roman" w:cs="Times New Roman"/>
            <w:color w:val="000000" w:themeColor="text1"/>
            <w:sz w:val="24"/>
            <w:szCs w:val="24"/>
          </w:rPr>
          <w:t>To ensure reproducibility of results, a</w:t>
        </w:r>
      </w:ins>
      <w:ins w:id="3790" w:author="EliseSchramkowski" w:date="2021-11-01T10:15:00Z">
        <w:r w:rsidR="00EF1226">
          <w:rPr>
            <w:rFonts w:ascii="Times New Roman" w:hAnsi="Times New Roman" w:cs="Times New Roman"/>
            <w:color w:val="000000" w:themeColor="text1"/>
            <w:sz w:val="24"/>
            <w:szCs w:val="24"/>
          </w:rPr>
          <w:t>ny</w:t>
        </w:r>
      </w:ins>
      <w:ins w:id="3791" w:author="EliseSchramkowski" w:date="2021-11-02T13:28:00Z">
        <w:r w:rsidR="00A327D1">
          <w:rPr>
            <w:rFonts w:ascii="Times New Roman" w:hAnsi="Times New Roman" w:cs="Times New Roman"/>
            <w:color w:val="000000" w:themeColor="text1"/>
            <w:sz w:val="24"/>
            <w:szCs w:val="24"/>
          </w:rPr>
          <w:t xml:space="preserve"> chosen</w:t>
        </w:r>
      </w:ins>
      <w:ins w:id="3792" w:author="EliseSchramkowski" w:date="2021-09-06T15:10:00Z">
        <w:r w:rsidR="009654B1">
          <w:rPr>
            <w:rFonts w:ascii="Times New Roman" w:hAnsi="Times New Roman" w:cs="Times New Roman"/>
            <w:color w:val="000000" w:themeColor="text1"/>
            <w:sz w:val="24"/>
            <w:szCs w:val="24"/>
          </w:rPr>
          <w:t xml:space="preserve"> </w:t>
        </w:r>
      </w:ins>
      <w:ins w:id="3793" w:author="EliseSchramkowski" w:date="2021-11-01T10:15:00Z">
        <w:r w:rsidR="00EF1226">
          <w:rPr>
            <w:rFonts w:ascii="Times New Roman" w:hAnsi="Times New Roman" w:cs="Times New Roman"/>
            <w:color w:val="000000" w:themeColor="text1"/>
            <w:sz w:val="24"/>
            <w:szCs w:val="24"/>
          </w:rPr>
          <w:t xml:space="preserve">set of statistical reporting guidelines </w:t>
        </w:r>
      </w:ins>
      <w:ins w:id="3794" w:author="EliseSchramkowski" w:date="2021-09-06T15:14:00Z">
        <w:r w:rsidR="00FF210F">
          <w:rPr>
            <w:rFonts w:ascii="Times New Roman" w:hAnsi="Times New Roman" w:cs="Times New Roman"/>
            <w:color w:val="000000" w:themeColor="text1"/>
            <w:sz w:val="24"/>
            <w:szCs w:val="24"/>
          </w:rPr>
          <w:t>should</w:t>
        </w:r>
      </w:ins>
      <w:ins w:id="3795" w:author="EliseSchramkowski" w:date="2021-11-02T14:04:00Z">
        <w:r w:rsidR="00011963">
          <w:rPr>
            <w:rFonts w:ascii="Times New Roman" w:hAnsi="Times New Roman" w:cs="Times New Roman"/>
            <w:color w:val="000000" w:themeColor="text1"/>
            <w:sz w:val="24"/>
            <w:szCs w:val="24"/>
          </w:rPr>
          <w:t xml:space="preserve"> require</w:t>
        </w:r>
      </w:ins>
      <w:ins w:id="3796" w:author="EliseSchramkowski" w:date="2021-11-02T17:40:00Z">
        <w:r w:rsidR="00451939">
          <w:rPr>
            <w:rFonts w:ascii="Times New Roman" w:hAnsi="Times New Roman" w:cs="Times New Roman"/>
            <w:color w:val="000000" w:themeColor="text1"/>
            <w:sz w:val="24"/>
            <w:szCs w:val="24"/>
          </w:rPr>
          <w:t xml:space="preserve"> that</w:t>
        </w:r>
      </w:ins>
      <w:ins w:id="3797" w:author="EliseSchramkowski" w:date="2021-11-02T14:04:00Z">
        <w:r w:rsidR="00011963">
          <w:rPr>
            <w:rFonts w:ascii="Times New Roman" w:hAnsi="Times New Roman" w:cs="Times New Roman"/>
            <w:color w:val="000000" w:themeColor="text1"/>
            <w:sz w:val="24"/>
            <w:szCs w:val="24"/>
          </w:rPr>
          <w:t xml:space="preserve"> authors </w:t>
        </w:r>
      </w:ins>
      <w:ins w:id="3798" w:author="EliseSchramkowski" w:date="2021-09-06T14:03:00Z">
        <w:r w:rsidR="00C64D6B">
          <w:rPr>
            <w:rFonts w:ascii="Times New Roman" w:hAnsi="Times New Roman" w:cs="Times New Roman"/>
            <w:color w:val="000000" w:themeColor="text1"/>
            <w:sz w:val="24"/>
            <w:szCs w:val="24"/>
          </w:rPr>
          <w:t xml:space="preserve">mention </w:t>
        </w:r>
      </w:ins>
      <w:ins w:id="3799" w:author="EliseSchramkowski" w:date="2021-09-07T14:42:00Z">
        <w:r w:rsidR="00811FC6">
          <w:rPr>
            <w:rFonts w:ascii="Times New Roman" w:hAnsi="Times New Roman" w:cs="Times New Roman"/>
            <w:color w:val="000000" w:themeColor="text1"/>
            <w:sz w:val="24"/>
            <w:szCs w:val="24"/>
          </w:rPr>
          <w:t xml:space="preserve">for each analysis </w:t>
        </w:r>
      </w:ins>
      <w:ins w:id="3800" w:author="EliseSchramkowski" w:date="2021-09-06T14:03:00Z">
        <w:r w:rsidR="00C64D6B">
          <w:rPr>
            <w:rFonts w:ascii="Times New Roman" w:hAnsi="Times New Roman" w:cs="Times New Roman"/>
            <w:color w:val="000000" w:themeColor="text1"/>
            <w:sz w:val="24"/>
            <w:szCs w:val="24"/>
          </w:rPr>
          <w:t xml:space="preserve">what distribution </w:t>
        </w:r>
      </w:ins>
      <w:ins w:id="3801" w:author="EliseSchramkowski" w:date="2021-09-07T14:42:00Z">
        <w:r w:rsidR="00811FC6">
          <w:rPr>
            <w:rFonts w:ascii="Times New Roman" w:hAnsi="Times New Roman" w:cs="Times New Roman"/>
            <w:color w:val="000000" w:themeColor="text1"/>
            <w:sz w:val="24"/>
            <w:szCs w:val="24"/>
          </w:rPr>
          <w:t xml:space="preserve">and </w:t>
        </w:r>
      </w:ins>
      <w:ins w:id="3802" w:author="EliseSchramkowski" w:date="2021-09-07T14:43:00Z">
        <w:r w:rsidR="00811FC6">
          <w:rPr>
            <w:rFonts w:ascii="Times New Roman" w:hAnsi="Times New Roman" w:cs="Times New Roman"/>
            <w:color w:val="000000" w:themeColor="text1"/>
            <w:sz w:val="24"/>
            <w:szCs w:val="24"/>
          </w:rPr>
          <w:t xml:space="preserve">sidedness of </w:t>
        </w:r>
      </w:ins>
      <w:ins w:id="3803" w:author="EliseSchramkowski" w:date="2021-09-07T14:42:00Z">
        <w:r w:rsidR="00811FC6">
          <w:rPr>
            <w:rFonts w:ascii="Times New Roman" w:hAnsi="Times New Roman" w:cs="Times New Roman"/>
            <w:color w:val="000000" w:themeColor="text1"/>
            <w:sz w:val="24"/>
            <w:szCs w:val="24"/>
          </w:rPr>
          <w:t>testing</w:t>
        </w:r>
      </w:ins>
      <w:ins w:id="3804" w:author="EliseSchramkowski" w:date="2021-09-07T14:46:00Z">
        <w:r w:rsidR="0050203F">
          <w:rPr>
            <w:rFonts w:ascii="Times New Roman" w:hAnsi="Times New Roman" w:cs="Times New Roman"/>
            <w:color w:val="000000" w:themeColor="text1"/>
            <w:sz w:val="24"/>
            <w:szCs w:val="24"/>
          </w:rPr>
          <w:t xml:space="preserve"> is </w:t>
        </w:r>
      </w:ins>
      <w:ins w:id="3805" w:author="EliseSchramkowski" w:date="2021-09-07T14:42:00Z">
        <w:r w:rsidR="00811FC6">
          <w:rPr>
            <w:rFonts w:ascii="Times New Roman" w:hAnsi="Times New Roman" w:cs="Times New Roman"/>
            <w:color w:val="000000" w:themeColor="text1"/>
            <w:sz w:val="24"/>
            <w:szCs w:val="24"/>
          </w:rPr>
          <w:t>used</w:t>
        </w:r>
      </w:ins>
      <w:ins w:id="3806" w:author="EliseSchramkowski" w:date="2021-09-06T14:03:00Z">
        <w:r w:rsidR="00C64D6B">
          <w:rPr>
            <w:rFonts w:ascii="Times New Roman" w:hAnsi="Times New Roman" w:cs="Times New Roman"/>
            <w:color w:val="000000" w:themeColor="text1"/>
            <w:sz w:val="24"/>
            <w:szCs w:val="24"/>
          </w:rPr>
          <w:t xml:space="preserve">, </w:t>
        </w:r>
      </w:ins>
      <w:ins w:id="3807" w:author="EliseSchramkowski" w:date="2021-09-07T14:42:00Z">
        <w:r w:rsidR="00811FC6">
          <w:rPr>
            <w:rFonts w:ascii="Times New Roman" w:hAnsi="Times New Roman" w:cs="Times New Roman"/>
            <w:color w:val="000000" w:themeColor="text1"/>
            <w:sz w:val="24"/>
            <w:szCs w:val="24"/>
          </w:rPr>
          <w:t xml:space="preserve">and </w:t>
        </w:r>
      </w:ins>
      <w:ins w:id="3808" w:author="EliseSchramkowski" w:date="2021-09-07T14:41:00Z">
        <w:r w:rsidR="00811FC6">
          <w:rPr>
            <w:rFonts w:ascii="Times New Roman" w:hAnsi="Times New Roman" w:cs="Times New Roman"/>
            <w:color w:val="000000" w:themeColor="text1"/>
            <w:sz w:val="24"/>
            <w:szCs w:val="24"/>
          </w:rPr>
          <w:t>mention</w:t>
        </w:r>
      </w:ins>
      <w:ins w:id="3809" w:author="EliseSchramkowski" w:date="2021-09-07T14:43:00Z">
        <w:r w:rsidR="00811FC6">
          <w:rPr>
            <w:rFonts w:ascii="Times New Roman" w:hAnsi="Times New Roman" w:cs="Times New Roman"/>
            <w:color w:val="000000" w:themeColor="text1"/>
            <w:sz w:val="24"/>
            <w:szCs w:val="24"/>
          </w:rPr>
          <w:t xml:space="preserve"> for each </w:t>
        </w:r>
      </w:ins>
      <w:ins w:id="3810" w:author="EliseSchramkowski" w:date="2021-11-02T13:28:00Z">
        <w:r w:rsidR="00A327D1">
          <w:rPr>
            <w:rFonts w:ascii="Times New Roman" w:hAnsi="Times New Roman" w:cs="Times New Roman"/>
            <w:color w:val="000000" w:themeColor="text1"/>
            <w:sz w:val="24"/>
            <w:szCs w:val="24"/>
          </w:rPr>
          <w:t xml:space="preserve">statistical </w:t>
        </w:r>
      </w:ins>
      <w:ins w:id="3811" w:author="EliseSchramkowski" w:date="2021-09-07T14:43:00Z">
        <w:r w:rsidR="00811FC6">
          <w:rPr>
            <w:rFonts w:ascii="Times New Roman" w:hAnsi="Times New Roman" w:cs="Times New Roman"/>
            <w:color w:val="000000" w:themeColor="text1"/>
            <w:sz w:val="24"/>
            <w:szCs w:val="24"/>
          </w:rPr>
          <w:t>result</w:t>
        </w:r>
      </w:ins>
      <w:ins w:id="3812" w:author="EliseSchramkowski" w:date="2021-09-07T14:42:00Z">
        <w:r w:rsidR="00811FC6">
          <w:rPr>
            <w:rFonts w:ascii="Times New Roman" w:hAnsi="Times New Roman" w:cs="Times New Roman"/>
            <w:color w:val="000000" w:themeColor="text1"/>
            <w:sz w:val="24"/>
            <w:szCs w:val="24"/>
          </w:rPr>
          <w:t xml:space="preserve"> </w:t>
        </w:r>
      </w:ins>
      <w:ins w:id="3813" w:author="EliseSchramkowski" w:date="2021-09-06T14:03:00Z">
        <w:r w:rsidR="00C64D6B">
          <w:rPr>
            <w:rFonts w:ascii="Times New Roman" w:hAnsi="Times New Roman" w:cs="Times New Roman"/>
            <w:color w:val="000000" w:themeColor="text1"/>
            <w:sz w:val="24"/>
            <w:szCs w:val="24"/>
          </w:rPr>
          <w:t xml:space="preserve">what </w:t>
        </w:r>
      </w:ins>
      <w:ins w:id="3814" w:author="EliseSchramkowski" w:date="2021-09-07T14:43:00Z">
        <w:r w:rsidR="00811FC6">
          <w:rPr>
            <w:rFonts w:ascii="Times New Roman" w:hAnsi="Times New Roman" w:cs="Times New Roman"/>
            <w:color w:val="000000" w:themeColor="text1"/>
            <w:sz w:val="24"/>
            <w:szCs w:val="24"/>
          </w:rPr>
          <w:t xml:space="preserve">its </w:t>
        </w:r>
      </w:ins>
      <w:ins w:id="3815" w:author="EliseSchramkowski" w:date="2021-09-06T14:03:00Z">
        <w:r w:rsidR="00C64D6B">
          <w:rPr>
            <w:rFonts w:ascii="Times New Roman" w:hAnsi="Times New Roman" w:cs="Times New Roman"/>
            <w:color w:val="000000" w:themeColor="text1"/>
            <w:sz w:val="24"/>
            <w:szCs w:val="24"/>
          </w:rPr>
          <w:t>test statistic</w:t>
        </w:r>
      </w:ins>
      <w:ins w:id="3816" w:author="EliseSchramkowski" w:date="2021-11-10T09:51:00Z">
        <w:r w:rsidR="002B3EC7">
          <w:rPr>
            <w:rFonts w:ascii="Times New Roman" w:hAnsi="Times New Roman" w:cs="Times New Roman"/>
            <w:color w:val="000000" w:themeColor="text1"/>
            <w:sz w:val="24"/>
            <w:szCs w:val="24"/>
          </w:rPr>
          <w:t xml:space="preserve"> is</w:t>
        </w:r>
      </w:ins>
      <w:ins w:id="3817" w:author="EliseSchramkowski" w:date="2021-09-06T14:03:00Z">
        <w:r w:rsidR="00C64D6B">
          <w:rPr>
            <w:rFonts w:ascii="Times New Roman" w:hAnsi="Times New Roman" w:cs="Times New Roman"/>
            <w:color w:val="000000" w:themeColor="text1"/>
            <w:sz w:val="24"/>
            <w:szCs w:val="24"/>
          </w:rPr>
          <w:t>, what the degrees of freedo</w:t>
        </w:r>
      </w:ins>
      <w:ins w:id="3818" w:author="EliseSchramkowski" w:date="2021-09-07T14:43:00Z">
        <w:r w:rsidR="00811FC6">
          <w:rPr>
            <w:rFonts w:ascii="Times New Roman" w:hAnsi="Times New Roman" w:cs="Times New Roman"/>
            <w:color w:val="000000" w:themeColor="text1"/>
            <w:sz w:val="24"/>
            <w:szCs w:val="24"/>
          </w:rPr>
          <w:t>m are,</w:t>
        </w:r>
      </w:ins>
      <w:ins w:id="3819" w:author="EliseSchramkowski" w:date="2021-09-06T14:03:00Z">
        <w:r w:rsidR="00C64D6B">
          <w:rPr>
            <w:rFonts w:ascii="Times New Roman" w:hAnsi="Times New Roman" w:cs="Times New Roman"/>
            <w:color w:val="000000" w:themeColor="text1"/>
            <w:sz w:val="24"/>
            <w:szCs w:val="24"/>
          </w:rPr>
          <w:t xml:space="preserve"> and</w:t>
        </w:r>
      </w:ins>
      <w:ins w:id="3820" w:author="EliseSchramkowski" w:date="2021-09-07T14:43:00Z">
        <w:r w:rsidR="00811FC6">
          <w:rPr>
            <w:rFonts w:ascii="Times New Roman" w:hAnsi="Times New Roman" w:cs="Times New Roman"/>
            <w:color w:val="000000" w:themeColor="text1"/>
            <w:sz w:val="24"/>
            <w:szCs w:val="24"/>
          </w:rPr>
          <w:t xml:space="preserve"> what the</w:t>
        </w:r>
      </w:ins>
      <w:ins w:id="3821" w:author="EliseSchramkowski" w:date="2021-09-06T14:03:00Z">
        <w:r w:rsidR="00C64D6B">
          <w:rPr>
            <w:rFonts w:ascii="Times New Roman" w:hAnsi="Times New Roman" w:cs="Times New Roman"/>
            <w:color w:val="000000" w:themeColor="text1"/>
            <w:sz w:val="24"/>
            <w:szCs w:val="24"/>
          </w:rPr>
          <w:t xml:space="preserve"> </w:t>
        </w:r>
        <w:r w:rsidR="00C64D6B">
          <w:rPr>
            <w:rFonts w:ascii="Times New Roman" w:hAnsi="Times New Roman" w:cs="Times New Roman"/>
            <w:i/>
            <w:iCs/>
            <w:color w:val="000000" w:themeColor="text1"/>
            <w:sz w:val="24"/>
            <w:szCs w:val="24"/>
          </w:rPr>
          <w:t>p</w:t>
        </w:r>
        <w:r w:rsidR="00C64D6B">
          <w:rPr>
            <w:rFonts w:ascii="Times New Roman" w:hAnsi="Times New Roman" w:cs="Times New Roman"/>
            <w:color w:val="000000" w:themeColor="text1"/>
            <w:sz w:val="24"/>
            <w:szCs w:val="24"/>
          </w:rPr>
          <w:t>-valu</w:t>
        </w:r>
      </w:ins>
      <w:ins w:id="3822" w:author="EliseSchramkowski" w:date="2021-09-07T14:44:00Z">
        <w:r w:rsidR="00811FC6">
          <w:rPr>
            <w:rFonts w:ascii="Times New Roman" w:hAnsi="Times New Roman" w:cs="Times New Roman"/>
            <w:color w:val="000000" w:themeColor="text1"/>
            <w:sz w:val="24"/>
            <w:szCs w:val="24"/>
          </w:rPr>
          <w:t>e</w:t>
        </w:r>
      </w:ins>
      <w:ins w:id="3823" w:author="EliseSchramkowski" w:date="2021-09-07T14:45:00Z">
        <w:r w:rsidR="0050203F">
          <w:rPr>
            <w:rFonts w:ascii="Times New Roman" w:hAnsi="Times New Roman" w:cs="Times New Roman"/>
            <w:color w:val="000000" w:themeColor="text1"/>
            <w:sz w:val="24"/>
            <w:szCs w:val="24"/>
          </w:rPr>
          <w:t xml:space="preserve"> is</w:t>
        </w:r>
      </w:ins>
      <w:ins w:id="3824" w:author="EliseSchramkowski" w:date="2021-09-07T14:44:00Z">
        <w:r w:rsidR="00811FC6">
          <w:rPr>
            <w:rFonts w:ascii="Times New Roman" w:hAnsi="Times New Roman" w:cs="Times New Roman"/>
            <w:color w:val="000000" w:themeColor="text1"/>
            <w:sz w:val="24"/>
            <w:szCs w:val="24"/>
          </w:rPr>
          <w:t>. P</w:t>
        </w:r>
      </w:ins>
      <w:ins w:id="3825" w:author="EliseSchramkowski" w:date="2021-09-06T14:03:00Z">
        <w:r w:rsidR="00C64D6B">
          <w:rPr>
            <w:rFonts w:ascii="Times New Roman" w:hAnsi="Times New Roman" w:cs="Times New Roman"/>
            <w:color w:val="000000" w:themeColor="text1"/>
            <w:sz w:val="24"/>
            <w:szCs w:val="24"/>
          </w:rPr>
          <w:t xml:space="preserve">resently, </w:t>
        </w:r>
      </w:ins>
      <w:ins w:id="3826" w:author="EliseSchramkowski" w:date="2021-09-07T14:44:00Z">
        <w:r w:rsidR="00811FC6">
          <w:rPr>
            <w:rFonts w:ascii="Times New Roman" w:hAnsi="Times New Roman" w:cs="Times New Roman"/>
            <w:color w:val="000000" w:themeColor="text1"/>
            <w:sz w:val="24"/>
            <w:szCs w:val="24"/>
          </w:rPr>
          <w:t xml:space="preserve">this information </w:t>
        </w:r>
      </w:ins>
      <w:ins w:id="3827" w:author="EliseSchramkowski" w:date="2021-09-06T14:03:00Z">
        <w:r w:rsidR="00C64D6B">
          <w:rPr>
            <w:rFonts w:ascii="Times New Roman" w:hAnsi="Times New Roman" w:cs="Times New Roman"/>
            <w:color w:val="000000" w:themeColor="text1"/>
            <w:sz w:val="24"/>
            <w:szCs w:val="24"/>
          </w:rPr>
          <w:t xml:space="preserve">is often </w:t>
        </w:r>
      </w:ins>
      <w:ins w:id="3828" w:author="EliseSchramkowski" w:date="2021-09-07T14:44:00Z">
        <w:r w:rsidR="00811FC6">
          <w:rPr>
            <w:rFonts w:ascii="Times New Roman" w:hAnsi="Times New Roman" w:cs="Times New Roman"/>
            <w:color w:val="000000" w:themeColor="text1"/>
            <w:sz w:val="24"/>
            <w:szCs w:val="24"/>
          </w:rPr>
          <w:t>only partially</w:t>
        </w:r>
      </w:ins>
      <w:ins w:id="3829" w:author="EliseSchramkowski" w:date="2021-09-08T14:17:00Z">
        <w:r w:rsidR="00C45859">
          <w:rPr>
            <w:rFonts w:ascii="Times New Roman" w:hAnsi="Times New Roman" w:cs="Times New Roman"/>
            <w:color w:val="000000" w:themeColor="text1"/>
            <w:sz w:val="24"/>
            <w:szCs w:val="24"/>
          </w:rPr>
          <w:t xml:space="preserve"> </w:t>
        </w:r>
        <w:r w:rsidR="00C45859">
          <w:rPr>
            <w:rFonts w:ascii="Times New Roman" w:hAnsi="Times New Roman" w:cs="Times New Roman"/>
            <w:color w:val="000000" w:themeColor="text1"/>
            <w:sz w:val="24"/>
            <w:szCs w:val="24"/>
          </w:rPr>
          <w:lastRenderedPageBreak/>
          <w:t xml:space="preserve">available </w:t>
        </w:r>
      </w:ins>
      <w:ins w:id="3830" w:author="EliseSchramkowski" w:date="2021-09-06T14:03:00Z">
        <w:r w:rsidR="00C64D6B">
          <w:rPr>
            <w:rFonts w:ascii="Times New Roman" w:hAnsi="Times New Roman" w:cs="Times New Roman"/>
            <w:color w:val="000000" w:themeColor="text1"/>
            <w:sz w:val="24"/>
            <w:szCs w:val="24"/>
          </w:rPr>
          <w:t>in sociology articles.</w:t>
        </w:r>
      </w:ins>
      <w:ins w:id="3831" w:author="EliseSchramkowski" w:date="2021-11-02T14:19:00Z">
        <w:r w:rsidR="00573FFE">
          <w:rPr>
            <w:rFonts w:ascii="Times New Roman" w:hAnsi="Times New Roman" w:cs="Times New Roman"/>
            <w:color w:val="000000" w:themeColor="text1"/>
            <w:sz w:val="24"/>
            <w:szCs w:val="24"/>
          </w:rPr>
          <w:t xml:space="preserve"> </w:t>
        </w:r>
      </w:ins>
      <w:ins w:id="3832" w:author="EliseSchramkowski" w:date="2021-11-04T10:56:00Z">
        <w:r w:rsidR="004E6246">
          <w:rPr>
            <w:rFonts w:ascii="Times New Roman" w:hAnsi="Times New Roman" w:cs="Times New Roman"/>
            <w:iCs/>
            <w:color w:val="000000" w:themeColor="text1"/>
            <w:sz w:val="24"/>
            <w:szCs w:val="24"/>
          </w:rPr>
          <w:t>S</w:t>
        </w:r>
        <w:r w:rsidR="004E6246">
          <w:rPr>
            <w:rFonts w:ascii="Times New Roman" w:hAnsi="Times New Roman" w:cs="Times New Roman"/>
            <w:color w:val="000000" w:themeColor="text1"/>
            <w:sz w:val="24"/>
            <w:szCs w:val="24"/>
          </w:rPr>
          <w:t xml:space="preserve">tatistical reporting guidelines should also require reporting </w:t>
        </w:r>
        <w:r w:rsidR="004E6246">
          <w:rPr>
            <w:rFonts w:ascii="Times New Roman" w:hAnsi="Times New Roman" w:cs="Times New Roman"/>
            <w:i/>
            <w:iCs/>
            <w:color w:val="000000" w:themeColor="text1"/>
            <w:sz w:val="24"/>
            <w:szCs w:val="24"/>
          </w:rPr>
          <w:t>p</w:t>
        </w:r>
        <w:r w:rsidR="004E6246">
          <w:rPr>
            <w:rFonts w:ascii="Times New Roman" w:hAnsi="Times New Roman" w:cs="Times New Roman"/>
            <w:color w:val="000000" w:themeColor="text1"/>
            <w:sz w:val="24"/>
            <w:szCs w:val="24"/>
          </w:rPr>
          <w:t xml:space="preserve">-values exactly unless </w:t>
        </w:r>
        <w:r w:rsidR="004E6246">
          <w:rPr>
            <w:rFonts w:ascii="Times New Roman" w:hAnsi="Times New Roman" w:cs="Times New Roman"/>
            <w:i/>
            <w:iCs/>
            <w:color w:val="000000" w:themeColor="text1"/>
            <w:sz w:val="24"/>
            <w:szCs w:val="24"/>
          </w:rPr>
          <w:t>p</w:t>
        </w:r>
        <w:r w:rsidR="004E6246">
          <w:rPr>
            <w:rFonts w:ascii="Times New Roman" w:hAnsi="Times New Roman" w:cs="Times New Roman"/>
            <w:color w:val="000000" w:themeColor="text1"/>
            <w:sz w:val="24"/>
            <w:szCs w:val="24"/>
          </w:rPr>
          <w:t xml:space="preserve"> &lt; .001, because exactly reported </w:t>
        </w:r>
        <w:r w:rsidR="004E6246">
          <w:rPr>
            <w:rFonts w:ascii="Times New Roman" w:hAnsi="Times New Roman" w:cs="Times New Roman"/>
            <w:i/>
            <w:iCs/>
            <w:color w:val="000000" w:themeColor="text1"/>
            <w:sz w:val="24"/>
            <w:szCs w:val="24"/>
          </w:rPr>
          <w:t>p</w:t>
        </w:r>
        <w:r w:rsidR="004E6246">
          <w:rPr>
            <w:rFonts w:ascii="Times New Roman" w:hAnsi="Times New Roman" w:cs="Times New Roman"/>
            <w:color w:val="000000" w:themeColor="text1"/>
            <w:sz w:val="24"/>
            <w:szCs w:val="24"/>
          </w:rPr>
          <w:t xml:space="preserve">-values are more informative than inexactly reported </w:t>
        </w:r>
        <w:r w:rsidR="004E6246">
          <w:rPr>
            <w:rFonts w:ascii="Times New Roman" w:hAnsi="Times New Roman" w:cs="Times New Roman"/>
            <w:i/>
            <w:color w:val="000000" w:themeColor="text1"/>
            <w:sz w:val="24"/>
            <w:szCs w:val="24"/>
          </w:rPr>
          <w:t>p</w:t>
        </w:r>
        <w:r w:rsidR="004E6246">
          <w:rPr>
            <w:rFonts w:ascii="Times New Roman" w:hAnsi="Times New Roman" w:cs="Times New Roman"/>
            <w:iCs/>
            <w:color w:val="000000" w:themeColor="text1"/>
            <w:sz w:val="24"/>
            <w:szCs w:val="24"/>
          </w:rPr>
          <w:t>-values</w:t>
        </w:r>
      </w:ins>
      <w:ins w:id="3833" w:author="EliseSchramkowski" w:date="2021-11-09T10:04:00Z">
        <w:r w:rsidR="00A32E13">
          <w:rPr>
            <w:rFonts w:ascii="Times New Roman" w:hAnsi="Times New Roman" w:cs="Times New Roman"/>
            <w:iCs/>
            <w:color w:val="000000" w:themeColor="text1"/>
            <w:sz w:val="24"/>
            <w:szCs w:val="24"/>
          </w:rPr>
          <w:t xml:space="preserve"> and </w:t>
        </w:r>
        <w:r w:rsidR="00A32E13">
          <w:rPr>
            <w:rFonts w:ascii="Times New Roman" w:hAnsi="Times New Roman" w:cs="Times New Roman"/>
            <w:i/>
            <w:color w:val="000000" w:themeColor="text1"/>
            <w:sz w:val="24"/>
            <w:szCs w:val="24"/>
          </w:rPr>
          <w:t>p</w:t>
        </w:r>
        <w:r w:rsidR="00A32E13">
          <w:rPr>
            <w:rFonts w:ascii="Times New Roman" w:hAnsi="Times New Roman" w:cs="Times New Roman"/>
            <w:iCs/>
            <w:color w:val="000000" w:themeColor="text1"/>
            <w:sz w:val="24"/>
            <w:szCs w:val="24"/>
          </w:rPr>
          <w:t>-values reported as ‘ns</w:t>
        </w:r>
      </w:ins>
      <w:ins w:id="3834" w:author="EliseSchramkowski" w:date="2021-11-09T10:05:00Z">
        <w:r w:rsidR="00A32E13">
          <w:rPr>
            <w:rFonts w:ascii="Times New Roman" w:hAnsi="Times New Roman" w:cs="Times New Roman"/>
            <w:iCs/>
            <w:color w:val="000000" w:themeColor="text1"/>
            <w:sz w:val="24"/>
            <w:szCs w:val="24"/>
          </w:rPr>
          <w:t>’, which are common</w:t>
        </w:r>
      </w:ins>
      <w:ins w:id="3835" w:author="EliseSchramkowski" w:date="2021-11-04T10:56:00Z">
        <w:r w:rsidR="004E6246">
          <w:rPr>
            <w:rFonts w:ascii="Times New Roman" w:hAnsi="Times New Roman" w:cs="Times New Roman"/>
            <w:iCs/>
            <w:color w:val="000000" w:themeColor="text1"/>
            <w:sz w:val="24"/>
            <w:szCs w:val="24"/>
          </w:rPr>
          <w:t xml:space="preserve"> in sociology</w:t>
        </w:r>
      </w:ins>
      <w:ins w:id="3836" w:author="EliseSchramkowski" w:date="2021-11-09T10:05:00Z">
        <w:r w:rsidR="00A32E13">
          <w:rPr>
            <w:rFonts w:ascii="Times New Roman" w:hAnsi="Times New Roman" w:cs="Times New Roman"/>
            <w:iCs/>
            <w:color w:val="000000" w:themeColor="text1"/>
            <w:sz w:val="24"/>
            <w:szCs w:val="24"/>
          </w:rPr>
          <w:t xml:space="preserve">. Furthermore, </w:t>
        </w:r>
        <w:r w:rsidR="00A32E13">
          <w:rPr>
            <w:rFonts w:ascii="Times New Roman" w:hAnsi="Times New Roman" w:cs="Times New Roman"/>
            <w:color w:val="000000" w:themeColor="text1"/>
            <w:sz w:val="24"/>
            <w:szCs w:val="24"/>
          </w:rPr>
          <w:t xml:space="preserve">exactly reported </w:t>
        </w:r>
        <w:r w:rsidR="00A32E13">
          <w:rPr>
            <w:rFonts w:ascii="Times New Roman" w:hAnsi="Times New Roman" w:cs="Times New Roman"/>
            <w:i/>
            <w:iCs/>
            <w:color w:val="000000" w:themeColor="text1"/>
            <w:sz w:val="24"/>
            <w:szCs w:val="24"/>
          </w:rPr>
          <w:t>p</w:t>
        </w:r>
        <w:r w:rsidR="00A32E13">
          <w:rPr>
            <w:rFonts w:ascii="Times New Roman" w:hAnsi="Times New Roman" w:cs="Times New Roman"/>
            <w:color w:val="000000" w:themeColor="text1"/>
            <w:sz w:val="24"/>
            <w:szCs w:val="24"/>
          </w:rPr>
          <w:t xml:space="preserve">-values </w:t>
        </w:r>
      </w:ins>
      <w:ins w:id="3837" w:author="EliseSchramkowski" w:date="2021-11-04T10:56:00Z">
        <w:r w:rsidR="004E6246">
          <w:rPr>
            <w:rFonts w:ascii="Times New Roman" w:hAnsi="Times New Roman" w:cs="Times New Roman"/>
            <w:iCs/>
            <w:color w:val="000000" w:themeColor="text1"/>
            <w:sz w:val="24"/>
            <w:szCs w:val="24"/>
          </w:rPr>
          <w:t xml:space="preserve">can be recalculated with more </w:t>
        </w:r>
      </w:ins>
      <w:ins w:id="3838" w:author="EliseSchramkowski" w:date="2021-11-09T10:58:00Z">
        <w:r w:rsidR="00015C2A">
          <w:rPr>
            <w:rFonts w:ascii="Times New Roman" w:hAnsi="Times New Roman" w:cs="Times New Roman"/>
            <w:iCs/>
            <w:color w:val="000000" w:themeColor="text1"/>
            <w:sz w:val="24"/>
            <w:szCs w:val="24"/>
          </w:rPr>
          <w:t>precision</w:t>
        </w:r>
        <w:r w:rsidR="00015C2A">
          <w:rPr>
            <w:rFonts w:ascii="Times New Roman" w:hAnsi="Times New Roman" w:cs="Times New Roman"/>
            <w:color w:val="000000" w:themeColor="text1"/>
            <w:sz w:val="24"/>
            <w:szCs w:val="24"/>
          </w:rPr>
          <w:t xml:space="preserve"> and</w:t>
        </w:r>
      </w:ins>
      <w:ins w:id="3839" w:author="EliseSchramkowski" w:date="2021-11-09T10:06:00Z">
        <w:r w:rsidR="00A32E13">
          <w:rPr>
            <w:rFonts w:ascii="Times New Roman" w:hAnsi="Times New Roman" w:cs="Times New Roman"/>
            <w:color w:val="000000" w:themeColor="text1"/>
            <w:sz w:val="24"/>
            <w:szCs w:val="24"/>
          </w:rPr>
          <w:t xml:space="preserve"> </w:t>
        </w:r>
      </w:ins>
      <w:ins w:id="3840" w:author="EliseSchramkowski" w:date="2021-11-10T09:52:00Z">
        <w:r w:rsidR="00F76635">
          <w:rPr>
            <w:rFonts w:ascii="Times New Roman" w:hAnsi="Times New Roman" w:cs="Times New Roman"/>
            <w:color w:val="000000" w:themeColor="text1"/>
            <w:sz w:val="24"/>
            <w:szCs w:val="24"/>
          </w:rPr>
          <w:t xml:space="preserve">can be </w:t>
        </w:r>
      </w:ins>
      <w:ins w:id="3841" w:author="EliseSchramkowski" w:date="2021-11-04T10:56:00Z">
        <w:r w:rsidR="004E6246">
          <w:rPr>
            <w:rFonts w:ascii="Times New Roman" w:hAnsi="Times New Roman" w:cs="Times New Roman"/>
            <w:color w:val="000000" w:themeColor="text1"/>
            <w:sz w:val="24"/>
            <w:szCs w:val="24"/>
          </w:rPr>
          <w:t xml:space="preserve">relevant for meta-analytical research on publication bias and the bump in </w:t>
        </w:r>
        <w:r w:rsidR="004E6246">
          <w:rPr>
            <w:rFonts w:ascii="Times New Roman" w:hAnsi="Times New Roman" w:cs="Times New Roman"/>
            <w:i/>
            <w:color w:val="000000" w:themeColor="text1"/>
            <w:sz w:val="24"/>
            <w:szCs w:val="24"/>
          </w:rPr>
          <w:t>p</w:t>
        </w:r>
        <w:r w:rsidR="004E6246">
          <w:rPr>
            <w:rFonts w:ascii="Times New Roman" w:hAnsi="Times New Roman" w:cs="Times New Roman"/>
            <w:iCs/>
            <w:color w:val="000000" w:themeColor="text1"/>
            <w:sz w:val="24"/>
            <w:szCs w:val="24"/>
          </w:rPr>
          <w:t>-values</w:t>
        </w:r>
      </w:ins>
      <w:ins w:id="3842" w:author="EliseSchramkowski" w:date="2021-11-09T10:06:00Z">
        <w:r w:rsidR="00A32E13">
          <w:rPr>
            <w:rFonts w:ascii="Times New Roman" w:hAnsi="Times New Roman" w:cs="Times New Roman"/>
            <w:iCs/>
            <w:color w:val="000000" w:themeColor="text1"/>
            <w:sz w:val="24"/>
            <w:szCs w:val="24"/>
          </w:rPr>
          <w:t xml:space="preserve"> (when studying these topics, </w:t>
        </w:r>
      </w:ins>
      <w:ins w:id="3843" w:author="EliseSchramkowski" w:date="2021-11-04T10:56:00Z">
        <w:r w:rsidR="004E6246">
          <w:rPr>
            <w:rFonts w:ascii="Times New Roman" w:hAnsi="Times New Roman" w:cs="Times New Roman"/>
            <w:iCs/>
            <w:color w:val="000000" w:themeColor="text1"/>
            <w:sz w:val="24"/>
            <w:szCs w:val="24"/>
          </w:rPr>
          <w:t xml:space="preserve">inexactly reported </w:t>
        </w:r>
        <w:r w:rsidR="004E6246">
          <w:rPr>
            <w:rFonts w:ascii="Times New Roman" w:hAnsi="Times New Roman" w:cs="Times New Roman"/>
            <w:i/>
            <w:iCs/>
            <w:color w:val="000000" w:themeColor="text1"/>
            <w:sz w:val="24"/>
            <w:szCs w:val="24"/>
          </w:rPr>
          <w:t>p</w:t>
        </w:r>
        <w:r w:rsidR="004E6246">
          <w:rPr>
            <w:rFonts w:ascii="Times New Roman" w:hAnsi="Times New Roman" w:cs="Times New Roman"/>
            <w:color w:val="000000" w:themeColor="text1"/>
            <w:sz w:val="24"/>
            <w:szCs w:val="24"/>
          </w:rPr>
          <w:t>-values cannot be used</w:t>
        </w:r>
      </w:ins>
      <w:ins w:id="3844" w:author="EliseSchramkowski" w:date="2021-11-09T10:06:00Z">
        <w:r w:rsidR="00A32E13">
          <w:rPr>
            <w:rFonts w:ascii="Times New Roman" w:hAnsi="Times New Roman" w:cs="Times New Roman"/>
            <w:color w:val="000000" w:themeColor="text1"/>
            <w:sz w:val="24"/>
            <w:szCs w:val="24"/>
          </w:rPr>
          <w:t>)</w:t>
        </w:r>
      </w:ins>
      <w:ins w:id="3845" w:author="EliseSchramkowski" w:date="2021-11-04T10:56:00Z">
        <w:r w:rsidR="004E6246">
          <w:rPr>
            <w:rFonts w:ascii="Times New Roman" w:hAnsi="Times New Roman" w:cs="Times New Roman"/>
            <w:iCs/>
            <w:color w:val="000000" w:themeColor="text1"/>
            <w:sz w:val="24"/>
            <w:szCs w:val="24"/>
          </w:rPr>
          <w:t>. Finally, introducing one set of s</w:t>
        </w:r>
      </w:ins>
      <w:ins w:id="3846" w:author="EliseSchramkowski" w:date="2021-11-02T14:19:00Z">
        <w:r w:rsidR="00573FFE">
          <w:rPr>
            <w:rFonts w:ascii="Times New Roman" w:hAnsi="Times New Roman" w:cs="Times New Roman"/>
            <w:iCs/>
            <w:color w:val="000000" w:themeColor="text1"/>
            <w:sz w:val="24"/>
            <w:szCs w:val="24"/>
          </w:rPr>
          <w:t xml:space="preserve">tatistical reporting guidelines </w:t>
        </w:r>
      </w:ins>
      <w:ins w:id="3847" w:author="EliseSchramkowski" w:date="2021-11-04T10:56:00Z">
        <w:r w:rsidR="004E6246">
          <w:rPr>
            <w:rFonts w:ascii="Times New Roman" w:hAnsi="Times New Roman" w:cs="Times New Roman"/>
            <w:iCs/>
            <w:color w:val="000000" w:themeColor="text1"/>
            <w:sz w:val="24"/>
            <w:szCs w:val="24"/>
          </w:rPr>
          <w:t xml:space="preserve">in sociology </w:t>
        </w:r>
      </w:ins>
      <w:ins w:id="3848" w:author="EliseSchramkowski" w:date="2021-11-02T14:19:00Z">
        <w:r w:rsidR="00573FFE">
          <w:rPr>
            <w:rFonts w:ascii="Times New Roman" w:hAnsi="Times New Roman" w:cs="Times New Roman"/>
            <w:iCs/>
            <w:color w:val="000000" w:themeColor="text1"/>
            <w:sz w:val="24"/>
            <w:szCs w:val="24"/>
          </w:rPr>
          <w:t>coul</w:t>
        </w:r>
      </w:ins>
      <w:ins w:id="3849" w:author="EliseSchramkowski" w:date="2021-11-04T10:56:00Z">
        <w:r w:rsidR="004E6246">
          <w:rPr>
            <w:rFonts w:ascii="Times New Roman" w:hAnsi="Times New Roman" w:cs="Times New Roman"/>
            <w:iCs/>
            <w:color w:val="000000" w:themeColor="text1"/>
            <w:sz w:val="24"/>
            <w:szCs w:val="24"/>
          </w:rPr>
          <w:t xml:space="preserve">d </w:t>
        </w:r>
      </w:ins>
      <w:ins w:id="3850" w:author="EliseSchramkowski" w:date="2021-11-02T14:19:00Z">
        <w:r w:rsidR="00573FFE">
          <w:rPr>
            <w:rFonts w:ascii="Times New Roman" w:hAnsi="Times New Roman" w:cs="Times New Roman"/>
            <w:iCs/>
            <w:color w:val="000000" w:themeColor="text1"/>
            <w:sz w:val="24"/>
            <w:szCs w:val="24"/>
          </w:rPr>
          <w:t xml:space="preserve">provide a solution to the assignment of marginal significance by </w:t>
        </w:r>
      </w:ins>
      <w:ins w:id="3851" w:author="EliseSchramkowski" w:date="2021-11-05T15:10:00Z">
        <w:r w:rsidR="001F463E">
          <w:rPr>
            <w:rFonts w:ascii="Times New Roman" w:hAnsi="Times New Roman" w:cs="Times New Roman"/>
            <w:iCs/>
            <w:color w:val="000000" w:themeColor="text1"/>
            <w:sz w:val="24"/>
            <w:szCs w:val="24"/>
          </w:rPr>
          <w:t xml:space="preserve">journals </w:t>
        </w:r>
      </w:ins>
      <w:ins w:id="3852" w:author="EliseSchramkowski" w:date="2021-11-02T14:19:00Z">
        <w:r w:rsidR="00573FFE">
          <w:rPr>
            <w:rFonts w:ascii="Times New Roman" w:hAnsi="Times New Roman" w:cs="Times New Roman"/>
            <w:iCs/>
            <w:color w:val="000000" w:themeColor="text1"/>
            <w:sz w:val="24"/>
            <w:szCs w:val="24"/>
          </w:rPr>
          <w:t>explicitly prohibiting it</w:t>
        </w:r>
      </w:ins>
      <w:ins w:id="3853" w:author="EliseSchramkowski" w:date="2021-11-04T10:55:00Z">
        <w:r w:rsidR="004E6246">
          <w:rPr>
            <w:rFonts w:ascii="Times New Roman" w:hAnsi="Times New Roman" w:cs="Times New Roman"/>
            <w:iCs/>
            <w:color w:val="000000" w:themeColor="text1"/>
            <w:sz w:val="24"/>
            <w:szCs w:val="24"/>
          </w:rPr>
          <w:t>.</w:t>
        </w:r>
      </w:ins>
      <w:ins w:id="3854" w:author="EliseSchramkowski" w:date="2021-11-01T10:10:00Z">
        <w:r w:rsidR="0006000E">
          <w:rPr>
            <w:rFonts w:ascii="Times New Roman" w:hAnsi="Times New Roman" w:cs="Times New Roman"/>
            <w:iCs/>
            <w:color w:val="000000" w:themeColor="text1"/>
            <w:sz w:val="24"/>
            <w:szCs w:val="24"/>
          </w:rPr>
          <w:t xml:space="preserve"> </w:t>
        </w:r>
      </w:ins>
    </w:p>
    <w:p w14:paraId="1225BE24" w14:textId="4050A0E2" w:rsidR="00683706" w:rsidDel="00B85FC6" w:rsidRDefault="00FE7B18" w:rsidP="00DF36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del w:id="3855" w:author="EliseSchramkowski" w:date="2021-09-06T14:03:00Z"/>
          <w:rFonts w:ascii="Times New Roman" w:hAnsi="Times New Roman" w:cs="Times New Roman"/>
          <w:color w:val="000000" w:themeColor="text1"/>
          <w:sz w:val="24"/>
          <w:szCs w:val="24"/>
        </w:rPr>
      </w:pPr>
      <w:del w:id="3856" w:author="EliseSchramkowski" w:date="2021-09-06T14:03:00Z">
        <w:r w:rsidDel="00C64D6B">
          <w:rPr>
            <w:rFonts w:ascii="Times New Roman" w:hAnsi="Times New Roman" w:cs="Times New Roman"/>
            <w:color w:val="000000" w:themeColor="text1"/>
            <w:sz w:val="24"/>
            <w:szCs w:val="24"/>
          </w:rPr>
          <w:delText>In any case,</w:delText>
        </w:r>
      </w:del>
      <w:del w:id="3857" w:author="EliseSchramkowski" w:date="2021-09-06T13:35:00Z">
        <w:r w:rsidDel="00C33718">
          <w:rPr>
            <w:rFonts w:ascii="Times New Roman" w:hAnsi="Times New Roman" w:cs="Times New Roman"/>
            <w:color w:val="000000" w:themeColor="text1"/>
            <w:sz w:val="24"/>
            <w:szCs w:val="24"/>
          </w:rPr>
          <w:delText xml:space="preserve"> </w:delText>
        </w:r>
      </w:del>
      <w:del w:id="3858" w:author="EliseSchramkowski" w:date="2021-09-06T14:03:00Z">
        <w:r w:rsidDel="00C64D6B">
          <w:rPr>
            <w:rFonts w:ascii="Times New Roman" w:hAnsi="Times New Roman" w:cs="Times New Roman"/>
            <w:i/>
            <w:iCs/>
            <w:color w:val="000000" w:themeColor="text1"/>
            <w:sz w:val="24"/>
            <w:szCs w:val="24"/>
          </w:rPr>
          <w:delText>p</w:delText>
        </w:r>
        <w:r w:rsidDel="00C64D6B">
          <w:rPr>
            <w:rFonts w:ascii="Times New Roman" w:hAnsi="Times New Roman" w:cs="Times New Roman"/>
            <w:color w:val="000000" w:themeColor="text1"/>
            <w:sz w:val="24"/>
            <w:szCs w:val="24"/>
          </w:rPr>
          <w:delText xml:space="preserve">-values </w:delText>
        </w:r>
      </w:del>
      <w:del w:id="3859" w:author="EliseSchramkowski" w:date="2021-09-06T13:35:00Z">
        <w:r w:rsidDel="00C33718">
          <w:rPr>
            <w:rFonts w:ascii="Times New Roman" w:hAnsi="Times New Roman" w:cs="Times New Roman"/>
            <w:color w:val="000000" w:themeColor="text1"/>
            <w:sz w:val="24"/>
            <w:szCs w:val="24"/>
          </w:rPr>
          <w:delText>should be reported</w:delText>
        </w:r>
      </w:del>
      <w:del w:id="3860" w:author="EliseSchramkowski" w:date="2021-09-06T14:03:00Z">
        <w:r w:rsidDel="00C64D6B">
          <w:rPr>
            <w:rFonts w:ascii="Times New Roman" w:hAnsi="Times New Roman" w:cs="Times New Roman"/>
            <w:color w:val="000000" w:themeColor="text1"/>
            <w:sz w:val="24"/>
            <w:szCs w:val="24"/>
          </w:rPr>
          <w:delText xml:space="preserve"> exactly unless </w:delText>
        </w:r>
        <w:r w:rsidDel="00C64D6B">
          <w:rPr>
            <w:rFonts w:ascii="Times New Roman" w:hAnsi="Times New Roman" w:cs="Times New Roman"/>
            <w:i/>
            <w:iCs/>
            <w:color w:val="000000" w:themeColor="text1"/>
            <w:sz w:val="24"/>
            <w:szCs w:val="24"/>
          </w:rPr>
          <w:delText>p</w:delText>
        </w:r>
        <w:r w:rsidDel="00C64D6B">
          <w:rPr>
            <w:rFonts w:ascii="Times New Roman" w:hAnsi="Times New Roman" w:cs="Times New Roman"/>
            <w:color w:val="000000" w:themeColor="text1"/>
            <w:sz w:val="24"/>
            <w:szCs w:val="24"/>
          </w:rPr>
          <w:delText xml:space="preserve"> &lt; .001,</w:delText>
        </w:r>
      </w:del>
      <w:del w:id="3861" w:author="EliseSchramkowski" w:date="2021-09-06T13:35:00Z">
        <w:r w:rsidDel="00C33718">
          <w:rPr>
            <w:rFonts w:ascii="Times New Roman" w:hAnsi="Times New Roman" w:cs="Times New Roman"/>
            <w:color w:val="000000" w:themeColor="text1"/>
            <w:sz w:val="24"/>
            <w:szCs w:val="24"/>
          </w:rPr>
          <w:delText xml:space="preserve"> it should be clear what </w:delText>
        </w:r>
      </w:del>
      <w:del w:id="3862" w:author="EliseSchramkowski" w:date="2021-09-06T14:03:00Z">
        <w:r w:rsidDel="00C64D6B">
          <w:rPr>
            <w:rFonts w:ascii="Times New Roman" w:hAnsi="Times New Roman" w:cs="Times New Roman"/>
            <w:color w:val="000000" w:themeColor="text1"/>
            <w:sz w:val="24"/>
            <w:szCs w:val="24"/>
          </w:rPr>
          <w:delText xml:space="preserve">distribution results are based on, what </w:delText>
        </w:r>
        <w:r w:rsidR="00807AB4" w:rsidDel="00C64D6B">
          <w:rPr>
            <w:rFonts w:ascii="Times New Roman" w:hAnsi="Times New Roman" w:cs="Times New Roman"/>
            <w:color w:val="000000" w:themeColor="text1"/>
            <w:sz w:val="24"/>
            <w:szCs w:val="24"/>
          </w:rPr>
          <w:delText xml:space="preserve">the </w:delText>
        </w:r>
        <w:r w:rsidDel="00C64D6B">
          <w:rPr>
            <w:rFonts w:ascii="Times New Roman" w:hAnsi="Times New Roman" w:cs="Times New Roman"/>
            <w:color w:val="000000" w:themeColor="text1"/>
            <w:sz w:val="24"/>
            <w:szCs w:val="24"/>
          </w:rPr>
          <w:delText xml:space="preserve">test statistics, degrees of freedom and </w:delText>
        </w:r>
        <w:r w:rsidDel="00C64D6B">
          <w:rPr>
            <w:rFonts w:ascii="Times New Roman" w:hAnsi="Times New Roman" w:cs="Times New Roman"/>
            <w:i/>
            <w:iCs/>
            <w:color w:val="000000" w:themeColor="text1"/>
            <w:sz w:val="24"/>
            <w:szCs w:val="24"/>
          </w:rPr>
          <w:delText>p</w:delText>
        </w:r>
        <w:r w:rsidDel="00C64D6B">
          <w:rPr>
            <w:rFonts w:ascii="Times New Roman" w:hAnsi="Times New Roman" w:cs="Times New Roman"/>
            <w:color w:val="000000" w:themeColor="text1"/>
            <w:sz w:val="24"/>
            <w:szCs w:val="24"/>
          </w:rPr>
          <w:delText xml:space="preserve">-value are, and whether one-sided or two-sided testing was performed. </w:delText>
        </w:r>
        <w:r w:rsidR="0071577C" w:rsidDel="00C64D6B">
          <w:rPr>
            <w:rFonts w:ascii="Times New Roman" w:hAnsi="Times New Roman" w:cs="Times New Roman"/>
            <w:color w:val="000000" w:themeColor="text1"/>
            <w:sz w:val="24"/>
            <w:szCs w:val="24"/>
          </w:rPr>
          <w:delText>Presently</w:delText>
        </w:r>
        <w:r w:rsidR="00BD68AE" w:rsidDel="00C64D6B">
          <w:rPr>
            <w:rFonts w:ascii="Times New Roman" w:hAnsi="Times New Roman" w:cs="Times New Roman"/>
            <w:color w:val="000000" w:themeColor="text1"/>
            <w:sz w:val="24"/>
            <w:szCs w:val="24"/>
          </w:rPr>
          <w:delText xml:space="preserve">, </w:delText>
        </w:r>
        <w:r w:rsidDel="00C64D6B">
          <w:rPr>
            <w:rFonts w:ascii="Times New Roman" w:hAnsi="Times New Roman" w:cs="Times New Roman"/>
            <w:color w:val="000000" w:themeColor="text1"/>
            <w:sz w:val="24"/>
            <w:szCs w:val="24"/>
          </w:rPr>
          <w:delText>at least one of these types of information is often missing</w:delText>
        </w:r>
      </w:del>
      <w:del w:id="3863" w:author="EliseSchramkowski" w:date="2021-09-06T13:39:00Z">
        <w:r w:rsidR="008F2170" w:rsidDel="008E3D5D">
          <w:rPr>
            <w:rFonts w:ascii="Times New Roman" w:hAnsi="Times New Roman" w:cs="Times New Roman"/>
            <w:color w:val="000000" w:themeColor="text1"/>
            <w:sz w:val="24"/>
            <w:szCs w:val="24"/>
          </w:rPr>
          <w:delText xml:space="preserve">Ialso </w:delText>
        </w:r>
        <w:r w:rsidR="00C535DD" w:rsidDel="008E3D5D">
          <w:rPr>
            <w:rFonts w:ascii="Times New Roman" w:hAnsi="Times New Roman" w:cs="Times New Roman"/>
            <w:color w:val="000000" w:themeColor="text1"/>
            <w:sz w:val="24"/>
            <w:szCs w:val="24"/>
          </w:rPr>
          <w:delText xml:space="preserve">allows </w:delText>
        </w:r>
        <w:r w:rsidR="00A00E62" w:rsidDel="008E3D5D">
          <w:rPr>
            <w:rFonts w:ascii="Times New Roman" w:hAnsi="Times New Roman" w:cs="Times New Roman"/>
            <w:color w:val="000000" w:themeColor="text1"/>
            <w:sz w:val="24"/>
            <w:szCs w:val="24"/>
          </w:rPr>
          <w:delText xml:space="preserve">to </w:delText>
        </w:r>
        <w:r w:rsidR="008F2170" w:rsidDel="008E3D5D">
          <w:rPr>
            <w:rFonts w:ascii="Times New Roman" w:hAnsi="Times New Roman" w:cs="Times New Roman"/>
            <w:color w:val="000000" w:themeColor="text1"/>
            <w:sz w:val="24"/>
            <w:szCs w:val="24"/>
          </w:rPr>
          <w:delText xml:space="preserve"> This is already being done by various psychology papers that</w:delText>
        </w:r>
        <w:r w:rsidR="00C535DD" w:rsidDel="008E3D5D">
          <w:rPr>
            <w:rFonts w:ascii="Times New Roman" w:hAnsi="Times New Roman" w:cs="Times New Roman"/>
            <w:color w:val="000000" w:themeColor="text1"/>
            <w:sz w:val="24"/>
            <w:szCs w:val="24"/>
          </w:rPr>
          <w:delText xml:space="preserve"> use </w:delText>
        </w:r>
        <w:r w:rsidR="008F2170" w:rsidDel="008E3D5D">
          <w:rPr>
            <w:rFonts w:ascii="Times New Roman" w:hAnsi="Times New Roman" w:cs="Times New Roman"/>
            <w:color w:val="000000" w:themeColor="text1"/>
            <w:sz w:val="24"/>
            <w:szCs w:val="24"/>
          </w:rPr>
          <w:delText xml:space="preserve">statcheck for this purpose. </w:delText>
        </w:r>
      </w:del>
      <w:del w:id="3864" w:author="EliseSchramkowski" w:date="2021-08-23T16:37:00Z">
        <w:r w:rsidR="00683706" w:rsidDel="0085315F">
          <w:rPr>
            <w:rFonts w:ascii="Times New Roman" w:hAnsi="Times New Roman" w:cs="Times New Roman"/>
            <w:color w:val="000000" w:themeColor="text1"/>
            <w:sz w:val="24"/>
            <w:szCs w:val="24"/>
          </w:rPr>
          <w:delText xml:space="preserve"> </w:delText>
        </w:r>
      </w:del>
      <w:del w:id="3865" w:author="EliseSchramkowski" w:date="2021-08-23T14:33:00Z">
        <w:r w:rsidR="00683706" w:rsidDel="007D299D">
          <w:rPr>
            <w:rFonts w:ascii="Times New Roman" w:hAnsi="Times New Roman" w:cs="Times New Roman"/>
            <w:color w:val="000000" w:themeColor="text1"/>
            <w:sz w:val="24"/>
            <w:szCs w:val="24"/>
          </w:rPr>
          <w:delText xml:space="preserve">based on data from ‘AllP’, authors did not seem more likely to </w:delText>
        </w:r>
        <w:commentRangeStart w:id="3866"/>
        <w:r w:rsidR="00683706" w:rsidDel="007D299D">
          <w:rPr>
            <w:rFonts w:ascii="Times New Roman" w:hAnsi="Times New Roman" w:cs="Times New Roman"/>
            <w:color w:val="000000" w:themeColor="text1"/>
            <w:sz w:val="24"/>
            <w:szCs w:val="24"/>
          </w:rPr>
          <w:delText xml:space="preserve">assign marginal significance to results related to explicitly stated hypotheses than to results not related to explicitly stated hypotheses. </w:delText>
        </w:r>
        <w:r w:rsidR="00683706" w:rsidRPr="00DF365D" w:rsidDel="007D299D">
          <w:rPr>
            <w:rFonts w:ascii="Times New Roman" w:hAnsi="Times New Roman" w:cs="Times New Roman"/>
            <w:color w:val="000000" w:themeColor="text1"/>
            <w:sz w:val="24"/>
            <w:szCs w:val="24"/>
            <w:rPrChange w:id="3867" w:author="EliseSchramkowski" w:date="2021-08-23T14:38:00Z">
              <w:rPr>
                <w:rFonts w:ascii="Times New Roman" w:hAnsi="Times New Roman" w:cs="Times New Roman"/>
                <w:color w:val="000000" w:themeColor="text1"/>
                <w:sz w:val="24"/>
                <w:szCs w:val="24"/>
                <w:lang w:val="nl-NL"/>
              </w:rPr>
            </w:rPrChange>
          </w:rPr>
          <w:delText xml:space="preserve">Thus, we found no support for H4. </w:delText>
        </w:r>
        <w:commentRangeEnd w:id="3866"/>
        <w:r w:rsidR="00683706" w:rsidRPr="0085315F" w:rsidDel="007D299D">
          <w:rPr>
            <w:rFonts w:ascii="Times New Roman" w:hAnsi="Times New Roman" w:cs="Times New Roman"/>
            <w:color w:val="000000" w:themeColor="text1"/>
            <w:sz w:val="24"/>
            <w:szCs w:val="24"/>
            <w:rPrChange w:id="3868" w:author="EliseSchramkowski" w:date="2021-08-23T16:45:00Z">
              <w:rPr>
                <w:rStyle w:val="CommentReference"/>
              </w:rPr>
            </w:rPrChange>
          </w:rPr>
          <w:commentReference w:id="3866"/>
        </w:r>
      </w:del>
    </w:p>
    <w:p w14:paraId="32D42E60" w14:textId="77777777" w:rsidR="00601551" w:rsidRPr="00DF365D" w:rsidRDefault="00601551" w:rsidP="00DF36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ins w:id="3869" w:author="EliseSchramkowski" w:date="2021-09-07T14:45:00Z"/>
          <w:rFonts w:ascii="Times New Roman" w:hAnsi="Times New Roman" w:cs="Times New Roman"/>
          <w:color w:val="000000" w:themeColor="text1"/>
          <w:sz w:val="24"/>
          <w:szCs w:val="24"/>
          <w:rPrChange w:id="3870" w:author="EliseSchramkowski" w:date="2021-08-23T14:38:00Z">
            <w:rPr>
              <w:ins w:id="3871" w:author="EliseSchramkowski" w:date="2021-09-07T14:45:00Z"/>
              <w:rFonts w:ascii="Times New Roman" w:hAnsi="Times New Roman" w:cs="Times New Roman"/>
              <w:color w:val="000000" w:themeColor="text1"/>
              <w:sz w:val="24"/>
              <w:szCs w:val="24"/>
              <w:lang w:val="nl-NL"/>
            </w:rPr>
          </w:rPrChange>
        </w:rPr>
      </w:pPr>
    </w:p>
    <w:p w14:paraId="4CFC36D5" w14:textId="745B66A3" w:rsidR="00683706" w:rsidDel="00D351F2" w:rsidRDefault="00683706" w:rsidP="0068370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del w:id="3872" w:author="EliseSchramkowski" w:date="2021-09-06T14:04:00Z"/>
          <w:rFonts w:ascii="Times New Roman" w:hAnsi="Times New Roman" w:cs="Times New Roman"/>
          <w:color w:val="000000" w:themeColor="text1"/>
          <w:sz w:val="24"/>
          <w:szCs w:val="24"/>
        </w:rPr>
      </w:pPr>
    </w:p>
    <w:p w14:paraId="02D0555C" w14:textId="301DE3A2" w:rsidR="00683706" w:rsidRPr="0053273B" w:rsidDel="0053273B" w:rsidRDefault="00683706" w:rsidP="0068370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del w:id="3873" w:author="EliseSchramkowski" w:date="2021-08-23T17:11:00Z"/>
          <w:rFonts w:ascii="Times New Roman" w:hAnsi="Times New Roman" w:cs="Times New Roman"/>
          <w:iCs/>
          <w:color w:val="70AD47" w:themeColor="accent6"/>
          <w:sz w:val="24"/>
          <w:szCs w:val="24"/>
          <w:lang w:val="nl-NL"/>
          <w:rPrChange w:id="3874" w:author="EliseSchramkowski" w:date="2021-08-23T17:11:00Z">
            <w:rPr>
              <w:del w:id="3875" w:author="EliseSchramkowski" w:date="2021-08-23T17:11:00Z"/>
              <w:rFonts w:ascii="Times New Roman" w:hAnsi="Times New Roman" w:cs="Times New Roman"/>
              <w:iCs/>
              <w:color w:val="000000" w:themeColor="text1"/>
              <w:sz w:val="24"/>
              <w:szCs w:val="24"/>
              <w:lang w:val="nl-NL"/>
            </w:rPr>
          </w:rPrChange>
        </w:rPr>
      </w:pPr>
      <w:del w:id="3876" w:author="EliseSchramkowski" w:date="2021-08-23T17:11:00Z">
        <w:r w:rsidRPr="0053273B" w:rsidDel="0053273B">
          <w:rPr>
            <w:rFonts w:ascii="Times New Roman" w:hAnsi="Times New Roman" w:cs="Times New Roman"/>
            <w:iCs/>
            <w:color w:val="70AD47" w:themeColor="accent6"/>
            <w:sz w:val="24"/>
            <w:szCs w:val="24"/>
            <w:lang w:val="nl-NL"/>
            <w:rPrChange w:id="3877" w:author="EliseSchramkowski" w:date="2021-08-23T17:11:00Z">
              <w:rPr>
                <w:rFonts w:ascii="Times New Roman" w:hAnsi="Times New Roman" w:cs="Times New Roman"/>
                <w:iCs/>
                <w:color w:val="000000" w:themeColor="text1"/>
                <w:sz w:val="24"/>
                <w:szCs w:val="24"/>
                <w:lang w:val="nl-NL"/>
              </w:rPr>
            </w:rPrChange>
          </w:rPr>
          <w:delText>Misschien hier 1 alinea over implementeren guidelines, en wat de meerwaarde daarvan is. Dit kon ook de overal conclusieparagraaf zijn:</w:delText>
        </w:r>
      </w:del>
    </w:p>
    <w:p w14:paraId="0D6764F2" w14:textId="2B700125" w:rsidR="00683706" w:rsidRPr="0053273B" w:rsidDel="0053273B" w:rsidRDefault="00683706" w:rsidP="00683706">
      <w:pPr>
        <w:pStyle w:val="ListParagraph"/>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del w:id="3878" w:author="EliseSchramkowski" w:date="2021-08-23T17:11:00Z"/>
          <w:rFonts w:ascii="Times New Roman" w:hAnsi="Times New Roman" w:cs="Times New Roman"/>
          <w:iCs/>
          <w:color w:val="70AD47" w:themeColor="accent6"/>
          <w:sz w:val="24"/>
          <w:szCs w:val="24"/>
          <w:lang w:val="nl-NL"/>
          <w:rPrChange w:id="3879" w:author="EliseSchramkowski" w:date="2021-08-23T17:11:00Z">
            <w:rPr>
              <w:del w:id="3880" w:author="EliseSchramkowski" w:date="2021-08-23T17:11:00Z"/>
              <w:rFonts w:ascii="Times New Roman" w:hAnsi="Times New Roman" w:cs="Times New Roman"/>
              <w:iCs/>
              <w:color w:val="000000" w:themeColor="text1"/>
              <w:sz w:val="24"/>
              <w:szCs w:val="24"/>
              <w:lang w:val="nl-NL"/>
            </w:rPr>
          </w:rPrChange>
        </w:rPr>
      </w:pPr>
      <w:del w:id="3881" w:author="EliseSchramkowski" w:date="2021-08-23T17:11:00Z">
        <w:r w:rsidRPr="0053273B" w:rsidDel="0053273B">
          <w:rPr>
            <w:rFonts w:ascii="Times New Roman" w:hAnsi="Times New Roman" w:cs="Times New Roman"/>
            <w:iCs/>
            <w:color w:val="70AD47" w:themeColor="accent6"/>
            <w:sz w:val="24"/>
            <w:szCs w:val="24"/>
            <w:lang w:val="nl-NL"/>
            <w:rPrChange w:id="3882" w:author="EliseSchramkowski" w:date="2021-08-23T17:11:00Z">
              <w:rPr>
                <w:rFonts w:ascii="Times New Roman" w:hAnsi="Times New Roman" w:cs="Times New Roman"/>
                <w:iCs/>
                <w:color w:val="000000" w:themeColor="text1"/>
                <w:sz w:val="24"/>
                <w:szCs w:val="24"/>
                <w:lang w:val="nl-NL"/>
              </w:rPr>
            </w:rPrChange>
          </w:rPr>
          <w:delText>Informatie over wat men heeft gedaan (ontbreekt nu regelmatig)</w:delText>
        </w:r>
      </w:del>
    </w:p>
    <w:p w14:paraId="52984612" w14:textId="5FCB2945" w:rsidR="00683706" w:rsidRPr="0053273B" w:rsidDel="0053273B" w:rsidRDefault="00683706" w:rsidP="00683706">
      <w:pPr>
        <w:pStyle w:val="ListParagraph"/>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del w:id="3883" w:author="EliseSchramkowski" w:date="2021-08-23T17:11:00Z"/>
          <w:rFonts w:ascii="Times New Roman" w:hAnsi="Times New Roman" w:cs="Times New Roman"/>
          <w:iCs/>
          <w:color w:val="70AD47" w:themeColor="accent6"/>
          <w:sz w:val="24"/>
          <w:szCs w:val="24"/>
          <w:lang w:val="nl-NL"/>
          <w:rPrChange w:id="3884" w:author="EliseSchramkowski" w:date="2021-08-23T17:11:00Z">
            <w:rPr>
              <w:del w:id="3885" w:author="EliseSchramkowski" w:date="2021-08-23T17:11:00Z"/>
              <w:rFonts w:ascii="Times New Roman" w:hAnsi="Times New Roman" w:cs="Times New Roman"/>
              <w:iCs/>
              <w:color w:val="000000" w:themeColor="text1"/>
              <w:sz w:val="24"/>
              <w:szCs w:val="24"/>
              <w:lang w:val="nl-NL"/>
            </w:rPr>
          </w:rPrChange>
        </w:rPr>
      </w:pPr>
      <w:del w:id="3886" w:author="EliseSchramkowski" w:date="2021-08-23T17:11:00Z">
        <w:r w:rsidRPr="0053273B" w:rsidDel="0053273B">
          <w:rPr>
            <w:rFonts w:ascii="Times New Roman" w:hAnsi="Times New Roman" w:cs="Times New Roman"/>
            <w:iCs/>
            <w:color w:val="70AD47" w:themeColor="accent6"/>
            <w:sz w:val="24"/>
            <w:szCs w:val="24"/>
            <w:lang w:val="nl-NL"/>
            <w:rPrChange w:id="3887" w:author="EliseSchramkowski" w:date="2021-08-23T17:11:00Z">
              <w:rPr>
                <w:rFonts w:ascii="Times New Roman" w:hAnsi="Times New Roman" w:cs="Times New Roman"/>
                <w:iCs/>
                <w:color w:val="000000" w:themeColor="text1"/>
                <w:sz w:val="24"/>
                <w:szCs w:val="24"/>
                <w:lang w:val="nl-NL"/>
              </w:rPr>
            </w:rPrChange>
          </w:rPr>
          <w:delText xml:space="preserve">Standaardisatie </w:delText>
        </w:r>
        <w:r w:rsidRPr="0053273B" w:rsidDel="0053273B">
          <w:rPr>
            <w:rFonts w:ascii="Times New Roman" w:hAnsi="Times New Roman" w:cs="Times New Roman"/>
            <w:iCs/>
            <w:color w:val="70AD47" w:themeColor="accent6"/>
            <w:sz w:val="24"/>
            <w:szCs w:val="24"/>
            <w:lang w:val="nl-NL"/>
            <w:rPrChange w:id="3888" w:author="EliseSchramkowski" w:date="2021-08-23T17:11:00Z">
              <w:rPr>
                <w:rFonts w:ascii="Times New Roman" w:hAnsi="Times New Roman" w:cs="Times New Roman"/>
                <w:iCs/>
                <w:color w:val="000000" w:themeColor="text1"/>
                <w:sz w:val="24"/>
                <w:szCs w:val="24"/>
                <w:lang w:val="nl-NL"/>
              </w:rPr>
            </w:rPrChange>
          </w:rPr>
          <w:sym w:font="Wingdings" w:char="F0E0"/>
        </w:r>
        <w:r w:rsidRPr="0053273B" w:rsidDel="0053273B">
          <w:rPr>
            <w:rFonts w:ascii="Times New Roman" w:hAnsi="Times New Roman" w:cs="Times New Roman"/>
            <w:iCs/>
            <w:color w:val="70AD47" w:themeColor="accent6"/>
            <w:sz w:val="24"/>
            <w:szCs w:val="24"/>
            <w:lang w:val="nl-NL"/>
            <w:rPrChange w:id="3889" w:author="EliseSchramkowski" w:date="2021-08-23T17:11:00Z">
              <w:rPr>
                <w:rFonts w:ascii="Times New Roman" w:hAnsi="Times New Roman" w:cs="Times New Roman"/>
                <w:iCs/>
                <w:color w:val="000000" w:themeColor="text1"/>
                <w:sz w:val="24"/>
                <w:szCs w:val="24"/>
                <w:lang w:val="nl-NL"/>
              </w:rPr>
            </w:rPrChange>
          </w:rPr>
          <w:delText xml:space="preserve"> Vergelijkbaarheid en communicatie</w:delText>
        </w:r>
      </w:del>
    </w:p>
    <w:p w14:paraId="36C50D30" w14:textId="317B14D0" w:rsidR="00683706" w:rsidRPr="0085315F" w:rsidDel="0053273B" w:rsidRDefault="00683706" w:rsidP="00683706">
      <w:pPr>
        <w:pStyle w:val="ListParagraph"/>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del w:id="3890" w:author="EliseSchramkowski" w:date="2021-08-23T17:11:00Z"/>
          <w:rFonts w:ascii="Times New Roman" w:hAnsi="Times New Roman" w:cs="Times New Roman"/>
          <w:iCs/>
          <w:color w:val="70AD47" w:themeColor="accent6"/>
          <w:sz w:val="24"/>
          <w:szCs w:val="24"/>
          <w:lang w:val="nl-NL"/>
          <w:rPrChange w:id="3891" w:author="EliseSchramkowski" w:date="2021-08-23T16:45:00Z">
            <w:rPr>
              <w:del w:id="3892" w:author="EliseSchramkowski" w:date="2021-08-23T17:11:00Z"/>
              <w:rFonts w:ascii="Times New Roman" w:hAnsi="Times New Roman" w:cs="Times New Roman"/>
              <w:iCs/>
              <w:color w:val="000000" w:themeColor="text1"/>
              <w:sz w:val="24"/>
              <w:szCs w:val="24"/>
              <w:lang w:val="nl-NL"/>
            </w:rPr>
          </w:rPrChange>
        </w:rPr>
      </w:pPr>
      <w:del w:id="3893" w:author="EliseSchramkowski" w:date="2021-08-23T17:11:00Z">
        <w:r w:rsidRPr="0085315F" w:rsidDel="0053273B">
          <w:rPr>
            <w:rFonts w:ascii="Times New Roman" w:hAnsi="Times New Roman" w:cs="Times New Roman"/>
            <w:iCs/>
            <w:color w:val="70AD47" w:themeColor="accent6"/>
            <w:sz w:val="24"/>
            <w:szCs w:val="24"/>
            <w:lang w:val="nl-NL"/>
            <w:rPrChange w:id="3894" w:author="EliseSchramkowski" w:date="2021-08-23T16:45:00Z">
              <w:rPr>
                <w:rFonts w:ascii="Times New Roman" w:hAnsi="Times New Roman" w:cs="Times New Roman"/>
                <w:iCs/>
                <w:color w:val="000000" w:themeColor="text1"/>
                <w:sz w:val="24"/>
                <w:szCs w:val="24"/>
                <w:lang w:val="nl-NL"/>
              </w:rPr>
            </w:rPrChange>
          </w:rPr>
          <w:delText>Reproductie</w:delText>
        </w:r>
      </w:del>
    </w:p>
    <w:p w14:paraId="4097AC73" w14:textId="241C9EAA" w:rsidR="00683706" w:rsidRPr="0085315F" w:rsidDel="0053273B" w:rsidRDefault="00683706" w:rsidP="00683706">
      <w:pPr>
        <w:pStyle w:val="ListParagraph"/>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del w:id="3895" w:author="EliseSchramkowski" w:date="2021-08-23T17:11:00Z"/>
          <w:rFonts w:ascii="Times New Roman" w:hAnsi="Times New Roman" w:cs="Times New Roman"/>
          <w:iCs/>
          <w:color w:val="70AD47" w:themeColor="accent6"/>
          <w:sz w:val="24"/>
          <w:szCs w:val="24"/>
          <w:lang w:val="nl-NL"/>
          <w:rPrChange w:id="3896" w:author="EliseSchramkowski" w:date="2021-08-23T16:45:00Z">
            <w:rPr>
              <w:del w:id="3897" w:author="EliseSchramkowski" w:date="2021-08-23T17:11:00Z"/>
              <w:rFonts w:ascii="Times New Roman" w:hAnsi="Times New Roman" w:cs="Times New Roman"/>
              <w:iCs/>
              <w:color w:val="000000" w:themeColor="text1"/>
              <w:sz w:val="24"/>
              <w:szCs w:val="24"/>
              <w:lang w:val="nl-NL"/>
            </w:rPr>
          </w:rPrChange>
        </w:rPr>
      </w:pPr>
      <w:del w:id="3898" w:author="EliseSchramkowski" w:date="2021-08-23T17:11:00Z">
        <w:r w:rsidRPr="0085315F" w:rsidDel="0053273B">
          <w:rPr>
            <w:rFonts w:ascii="Times New Roman" w:hAnsi="Times New Roman" w:cs="Times New Roman"/>
            <w:iCs/>
            <w:color w:val="70AD47" w:themeColor="accent6"/>
            <w:sz w:val="24"/>
            <w:szCs w:val="24"/>
            <w:lang w:val="nl-NL"/>
            <w:rPrChange w:id="3899" w:author="EliseSchramkowski" w:date="2021-08-23T16:45:00Z">
              <w:rPr>
                <w:rFonts w:ascii="Times New Roman" w:hAnsi="Times New Roman" w:cs="Times New Roman"/>
                <w:iCs/>
                <w:color w:val="000000" w:themeColor="text1"/>
                <w:sz w:val="24"/>
                <w:szCs w:val="24"/>
                <w:lang w:val="nl-NL"/>
              </w:rPr>
            </w:rPrChange>
          </w:rPr>
          <w:delText>Check voor fouten – zo wordt statcheck nu gebruikt bij verschillende journals</w:delText>
        </w:r>
      </w:del>
    </w:p>
    <w:p w14:paraId="000BBFC2" w14:textId="6C12D4D3" w:rsidR="0053273B" w:rsidRPr="00683706" w:rsidDel="0053273B" w:rsidRDefault="00683706" w:rsidP="0068370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del w:id="3900" w:author="EliseSchramkowski" w:date="2021-08-23T17:11:00Z"/>
          <w:rFonts w:ascii="Times New Roman" w:hAnsi="Times New Roman" w:cs="Times New Roman"/>
          <w:i/>
          <w:iCs/>
          <w:color w:val="000000" w:themeColor="text1"/>
          <w:sz w:val="24"/>
          <w:szCs w:val="24"/>
        </w:rPr>
      </w:pPr>
      <w:del w:id="3901" w:author="EliseSchramkowski" w:date="2021-08-23T17:11:00Z">
        <w:r w:rsidRPr="00683706" w:rsidDel="0053273B">
          <w:rPr>
            <w:rFonts w:ascii="Times New Roman" w:hAnsi="Times New Roman" w:cs="Times New Roman"/>
            <w:i/>
            <w:iCs/>
            <w:color w:val="000000" w:themeColor="text1"/>
            <w:sz w:val="24"/>
            <w:szCs w:val="24"/>
          </w:rPr>
          <w:delText>Meer?</w:delText>
        </w:r>
      </w:del>
    </w:p>
    <w:p w14:paraId="71678A63" w14:textId="77777777" w:rsidR="00683706" w:rsidRDefault="00683706" w:rsidP="0068370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rFonts w:ascii="Times New Roman" w:hAnsi="Times New Roman" w:cs="Times New Roman"/>
          <w:color w:val="000000" w:themeColor="text1"/>
          <w:sz w:val="24"/>
          <w:szCs w:val="24"/>
        </w:rPr>
      </w:pPr>
      <w:commentRangeStart w:id="3902"/>
      <w:r>
        <w:rPr>
          <w:rFonts w:ascii="Times New Roman" w:hAnsi="Times New Roman" w:cs="Times New Roman"/>
          <w:i/>
          <w:iCs/>
          <w:color w:val="000000" w:themeColor="text1"/>
          <w:sz w:val="24"/>
          <w:szCs w:val="24"/>
        </w:rPr>
        <w:t xml:space="preserve">Limitations &amp; suggestions </w:t>
      </w:r>
      <w:commentRangeEnd w:id="3902"/>
      <w:r>
        <w:rPr>
          <w:rStyle w:val="CommentReference"/>
        </w:rPr>
        <w:commentReference w:id="3902"/>
      </w:r>
      <w:r>
        <w:rPr>
          <w:rFonts w:ascii="Times New Roman" w:hAnsi="Times New Roman" w:cs="Times New Roman"/>
          <w:i/>
          <w:iCs/>
          <w:color w:val="000000" w:themeColor="text1"/>
          <w:sz w:val="24"/>
          <w:szCs w:val="24"/>
        </w:rPr>
        <w:t>for future research</w:t>
      </w:r>
    </w:p>
    <w:p w14:paraId="374D10DE" w14:textId="1838B7BF" w:rsidR="00CD4DAA" w:rsidDel="009E0C14" w:rsidRDefault="000C0BA1" w:rsidP="003D07AE">
      <w:pPr>
        <w:spacing w:after="0" w:line="480" w:lineRule="auto"/>
        <w:jc w:val="both"/>
        <w:rPr>
          <w:del w:id="3903" w:author="EliseSchramkowski" w:date="2021-09-06T14:20:00Z"/>
          <w:rFonts w:ascii="Times New Roman" w:hAnsi="Times New Roman" w:cs="Times New Roman"/>
          <w:color w:val="000000" w:themeColor="text1"/>
          <w:sz w:val="24"/>
          <w:szCs w:val="24"/>
        </w:rPr>
      </w:pPr>
      <w:del w:id="3904" w:author="EliseSchramkowski" w:date="2021-09-06T14:20:00Z">
        <w:r w:rsidDel="00247207">
          <w:rPr>
            <w:rFonts w:ascii="Times New Roman" w:hAnsi="Times New Roman" w:cs="Times New Roman"/>
            <w:color w:val="000000" w:themeColor="text1"/>
            <w:sz w:val="24"/>
            <w:szCs w:val="24"/>
          </w:rPr>
          <w:delText>A</w:delText>
        </w:r>
      </w:del>
      <w:del w:id="3905" w:author="EliseSchramkowski" w:date="2021-09-06T14:04:00Z">
        <w:r w:rsidR="00CD4DAA" w:rsidDel="00D351F2">
          <w:rPr>
            <w:rFonts w:ascii="Times New Roman" w:hAnsi="Times New Roman" w:cs="Times New Roman"/>
            <w:color w:val="000000" w:themeColor="text1"/>
            <w:sz w:val="24"/>
            <w:szCs w:val="24"/>
          </w:rPr>
          <w:delText xml:space="preserve"> </w:delText>
        </w:r>
        <w:r w:rsidR="00367537" w:rsidDel="00D351F2">
          <w:rPr>
            <w:rFonts w:ascii="Times New Roman" w:hAnsi="Times New Roman" w:cs="Times New Roman"/>
            <w:color w:val="000000" w:themeColor="text1"/>
            <w:sz w:val="24"/>
            <w:szCs w:val="24"/>
          </w:rPr>
          <w:delText xml:space="preserve">somewhat </w:delText>
        </w:r>
      </w:del>
      <w:del w:id="3906" w:author="EliseSchramkowski" w:date="2021-09-06T14:05:00Z">
        <w:r w:rsidR="00367537" w:rsidDel="00D351F2">
          <w:rPr>
            <w:rFonts w:ascii="Times New Roman" w:hAnsi="Times New Roman" w:cs="Times New Roman"/>
            <w:color w:val="000000" w:themeColor="text1"/>
            <w:sz w:val="24"/>
            <w:szCs w:val="24"/>
          </w:rPr>
          <w:delText xml:space="preserve">expected </w:delText>
        </w:r>
      </w:del>
      <w:del w:id="3907" w:author="EliseSchramkowski" w:date="2021-09-06T14:20:00Z">
        <w:r w:rsidR="00CD4DAA" w:rsidDel="00247207">
          <w:rPr>
            <w:rFonts w:ascii="Times New Roman" w:hAnsi="Times New Roman" w:cs="Times New Roman"/>
            <w:color w:val="000000" w:themeColor="text1"/>
            <w:sz w:val="24"/>
            <w:szCs w:val="24"/>
          </w:rPr>
          <w:delText>limitation</w:delText>
        </w:r>
        <w:r w:rsidR="00367537" w:rsidDel="00247207">
          <w:rPr>
            <w:rFonts w:ascii="Times New Roman" w:hAnsi="Times New Roman" w:cs="Times New Roman"/>
            <w:color w:val="000000" w:themeColor="text1"/>
            <w:sz w:val="24"/>
            <w:szCs w:val="24"/>
          </w:rPr>
          <w:delText xml:space="preserve"> </w:delText>
        </w:r>
        <w:r w:rsidR="00CD4DAA" w:rsidDel="00247207">
          <w:rPr>
            <w:rFonts w:ascii="Times New Roman" w:hAnsi="Times New Roman" w:cs="Times New Roman"/>
            <w:color w:val="000000" w:themeColor="text1"/>
            <w:sz w:val="24"/>
            <w:szCs w:val="24"/>
          </w:rPr>
          <w:delText xml:space="preserve">of our study </w:delText>
        </w:r>
        <w:r w:rsidR="00367537" w:rsidDel="00247207">
          <w:rPr>
            <w:rFonts w:ascii="Times New Roman" w:hAnsi="Times New Roman" w:cs="Times New Roman"/>
            <w:color w:val="000000" w:themeColor="text1"/>
            <w:sz w:val="24"/>
            <w:szCs w:val="24"/>
          </w:rPr>
          <w:delText xml:space="preserve">that we automatically </w:delText>
        </w:r>
        <w:r w:rsidR="00CD4DAA" w:rsidDel="00247207">
          <w:rPr>
            <w:rFonts w:ascii="Times New Roman" w:hAnsi="Times New Roman" w:cs="Times New Roman"/>
            <w:color w:val="000000" w:themeColor="text1"/>
            <w:sz w:val="24"/>
            <w:szCs w:val="24"/>
          </w:rPr>
          <w:delText>retrieve</w:delText>
        </w:r>
        <w:r w:rsidR="00367537" w:rsidDel="00247207">
          <w:rPr>
            <w:rFonts w:ascii="Times New Roman" w:hAnsi="Times New Roman" w:cs="Times New Roman"/>
            <w:color w:val="000000" w:themeColor="text1"/>
            <w:sz w:val="24"/>
            <w:szCs w:val="24"/>
          </w:rPr>
          <w:delText>d</w:delText>
        </w:r>
        <w:r w:rsidR="00CD4DAA" w:rsidDel="00247207">
          <w:rPr>
            <w:rFonts w:ascii="Times New Roman" w:hAnsi="Times New Roman" w:cs="Times New Roman"/>
            <w:color w:val="000000" w:themeColor="text1"/>
            <w:sz w:val="24"/>
            <w:szCs w:val="24"/>
          </w:rPr>
          <w:delText xml:space="preserve"> </w:delText>
        </w:r>
        <w:r w:rsidR="00367537" w:rsidDel="00247207">
          <w:rPr>
            <w:rFonts w:ascii="Times New Roman" w:hAnsi="Times New Roman" w:cs="Times New Roman"/>
            <w:color w:val="000000" w:themeColor="text1"/>
            <w:sz w:val="24"/>
            <w:szCs w:val="24"/>
          </w:rPr>
          <w:delText>much less</w:delText>
        </w:r>
        <w:r w:rsidR="00CD4DAA" w:rsidDel="00247207">
          <w:rPr>
            <w:rFonts w:ascii="Times New Roman" w:hAnsi="Times New Roman" w:cs="Times New Roman"/>
            <w:color w:val="000000" w:themeColor="text1"/>
            <w:sz w:val="24"/>
            <w:szCs w:val="24"/>
          </w:rPr>
          <w:delText xml:space="preserve"> </w:delText>
        </w:r>
        <w:r w:rsidR="00367537" w:rsidDel="00247207">
          <w:rPr>
            <w:rFonts w:ascii="Times New Roman" w:hAnsi="Times New Roman" w:cs="Times New Roman"/>
            <w:color w:val="000000" w:themeColor="text1"/>
            <w:sz w:val="24"/>
            <w:szCs w:val="24"/>
          </w:rPr>
          <w:delText xml:space="preserve">APA-reported results </w:delText>
        </w:r>
        <w:r w:rsidR="00CD4DAA" w:rsidDel="00247207">
          <w:rPr>
            <w:rFonts w:ascii="Times New Roman" w:hAnsi="Times New Roman" w:cs="Times New Roman"/>
            <w:color w:val="000000" w:themeColor="text1"/>
            <w:sz w:val="24"/>
            <w:szCs w:val="24"/>
          </w:rPr>
          <w:delText>from non-APA-journals</w:delText>
        </w:r>
      </w:del>
      <w:del w:id="3908" w:author="EliseSchramkowski" w:date="2021-09-06T14:05:00Z">
        <w:r w:rsidR="00CD4DAA" w:rsidDel="00D351F2">
          <w:rPr>
            <w:rFonts w:ascii="Times New Roman" w:hAnsi="Times New Roman" w:cs="Times New Roman"/>
            <w:color w:val="000000" w:themeColor="text1"/>
            <w:sz w:val="24"/>
            <w:szCs w:val="24"/>
          </w:rPr>
          <w:delText xml:space="preserve"> using the automatic retrieval </w:delText>
        </w:r>
      </w:del>
      <w:del w:id="3909" w:author="EliseSchramkowski" w:date="2021-09-06T14:20:00Z">
        <w:r w:rsidR="00CD4DAA" w:rsidDel="00247207">
          <w:rPr>
            <w:rFonts w:ascii="Times New Roman" w:hAnsi="Times New Roman" w:cs="Times New Roman"/>
            <w:color w:val="000000" w:themeColor="text1"/>
            <w:sz w:val="24"/>
            <w:szCs w:val="24"/>
          </w:rPr>
          <w:delText xml:space="preserve">than from APA-journals. </w:delText>
        </w:r>
      </w:del>
      <w:commentRangeStart w:id="3910"/>
      <w:del w:id="3911" w:author="EliseSchramkowski" w:date="2021-08-15T10:52:00Z">
        <w:r w:rsidR="00CD4DAA" w:rsidDel="00194E3F">
          <w:rPr>
            <w:rFonts w:ascii="Times New Roman" w:hAnsi="Times New Roman" w:cs="Times New Roman"/>
            <w:color w:val="000000" w:themeColor="text1"/>
            <w:sz w:val="24"/>
            <w:szCs w:val="24"/>
          </w:rPr>
          <w:delText xml:space="preserve">Therefore, within </w:delText>
        </w:r>
        <w:commentRangeEnd w:id="3910"/>
        <w:r w:rsidR="00CD4DAA" w:rsidDel="00194E3F">
          <w:rPr>
            <w:rStyle w:val="CommentReference"/>
          </w:rPr>
          <w:commentReference w:id="3910"/>
        </w:r>
        <w:r w:rsidR="00CD4DAA" w:rsidDel="00194E3F">
          <w:rPr>
            <w:rFonts w:ascii="Times New Roman" w:hAnsi="Times New Roman" w:cs="Times New Roman"/>
            <w:color w:val="000000" w:themeColor="text1"/>
            <w:sz w:val="24"/>
            <w:szCs w:val="24"/>
          </w:rPr>
          <w:delText xml:space="preserve">sociology, there is a lack of requested adherence to statistical reporting guidelines. </w:delText>
        </w:r>
      </w:del>
      <w:del w:id="3912" w:author="EliseSchramkowski" w:date="2021-08-22T17:45:00Z">
        <w:r w:rsidR="00CD4DAA" w:rsidDel="00CE547D">
          <w:rPr>
            <w:rFonts w:ascii="Times New Roman" w:hAnsi="Times New Roman" w:cs="Times New Roman"/>
            <w:color w:val="000000" w:themeColor="text1"/>
            <w:sz w:val="24"/>
            <w:szCs w:val="24"/>
          </w:rPr>
          <w:delText xml:space="preserve">This could lead to lower quality of statistical reporting and likely makes reproducing results more tedious than in psychology, where journals generally do require authors to follow the APA statistical reporting guidelines. </w:delText>
        </w:r>
        <w:commentRangeStart w:id="3913"/>
        <w:commentRangeEnd w:id="3913"/>
        <w:r w:rsidR="00CD4DAA" w:rsidDel="00CE547D">
          <w:rPr>
            <w:rStyle w:val="CommentReference"/>
          </w:rPr>
          <w:commentReference w:id="3913"/>
        </w:r>
      </w:del>
      <w:del w:id="3914" w:author="EliseSchramkowski" w:date="2021-08-14T14:56:00Z">
        <w:r w:rsidR="00CD4DAA" w:rsidDel="00683706">
          <w:rPr>
            <w:rFonts w:ascii="Times New Roman" w:hAnsi="Times New Roman" w:cs="Times New Roman"/>
            <w:color w:val="000000" w:themeColor="text1"/>
            <w:sz w:val="24"/>
            <w:szCs w:val="24"/>
          </w:rPr>
          <w:delText>U</w:delText>
        </w:r>
      </w:del>
      <w:del w:id="3915" w:author="EliseSchramkowski" w:date="2021-09-06T14:20:00Z">
        <w:r w:rsidR="00367537" w:rsidDel="00247207">
          <w:rPr>
            <w:rFonts w:ascii="Times New Roman" w:hAnsi="Times New Roman" w:cs="Times New Roman"/>
            <w:color w:val="000000" w:themeColor="text1"/>
            <w:sz w:val="24"/>
            <w:szCs w:val="24"/>
          </w:rPr>
          <w:delText>U</w:delText>
        </w:r>
        <w:r w:rsidR="00CD4DAA" w:rsidDel="00247207">
          <w:rPr>
            <w:rFonts w:ascii="Times New Roman" w:hAnsi="Times New Roman" w:cs="Times New Roman"/>
            <w:color w:val="000000" w:themeColor="text1"/>
            <w:sz w:val="24"/>
            <w:szCs w:val="24"/>
          </w:rPr>
          <w:delText xml:space="preserve">sing manual retrieval method, however, quite some reproducible results related to explicitly stated hypotheses from </w:delText>
        </w:r>
        <w:r w:rsidR="00CD4DAA" w:rsidDel="00247207">
          <w:rPr>
            <w:rFonts w:ascii="Times New Roman" w:hAnsi="Times New Roman" w:cs="Times New Roman"/>
            <w:i/>
            <w:iCs/>
            <w:color w:val="000000" w:themeColor="text1"/>
            <w:sz w:val="24"/>
            <w:szCs w:val="24"/>
          </w:rPr>
          <w:delText>ASR</w:delText>
        </w:r>
      </w:del>
      <w:del w:id="3916" w:author="EliseSchramkowski" w:date="2021-08-14T14:56:00Z">
        <w:r w:rsidR="00CD4DAA" w:rsidDel="00683706">
          <w:rPr>
            <w:rFonts w:ascii="Times New Roman" w:hAnsi="Times New Roman" w:cs="Times New Roman"/>
            <w:color w:val="000000" w:themeColor="text1"/>
            <w:sz w:val="24"/>
            <w:szCs w:val="24"/>
          </w:rPr>
          <w:delText xml:space="preserve"> (278 from 10 articles) </w:delText>
        </w:r>
      </w:del>
      <w:del w:id="3917" w:author="EliseSchramkowski" w:date="2021-09-06T14:20:00Z">
        <w:r w:rsidR="00CD4DAA" w:rsidDel="00247207">
          <w:rPr>
            <w:rFonts w:ascii="Times New Roman" w:hAnsi="Times New Roman" w:cs="Times New Roman"/>
            <w:color w:val="000000" w:themeColor="text1"/>
            <w:sz w:val="24"/>
            <w:szCs w:val="24"/>
          </w:rPr>
          <w:delText xml:space="preserve">and </w:delText>
        </w:r>
        <w:r w:rsidR="00CD4DAA" w:rsidDel="00247207">
          <w:rPr>
            <w:rFonts w:ascii="Times New Roman" w:hAnsi="Times New Roman" w:cs="Times New Roman"/>
            <w:i/>
            <w:iCs/>
            <w:color w:val="000000" w:themeColor="text1"/>
            <w:sz w:val="24"/>
            <w:szCs w:val="24"/>
          </w:rPr>
          <w:delText>AJS</w:delText>
        </w:r>
      </w:del>
      <w:del w:id="3918" w:author="EliseSchramkowski" w:date="2021-08-14T14:56:00Z">
        <w:r w:rsidR="00CD4DAA" w:rsidDel="00683706">
          <w:rPr>
            <w:rFonts w:ascii="Times New Roman" w:hAnsi="Times New Roman" w:cs="Times New Roman"/>
            <w:color w:val="000000" w:themeColor="text1"/>
            <w:sz w:val="24"/>
            <w:szCs w:val="24"/>
          </w:rPr>
          <w:delText xml:space="preserve"> (68 from 7 articles)</w:delText>
        </w:r>
      </w:del>
      <w:del w:id="3919" w:author="EliseSchramkowski" w:date="2021-09-06T14:20:00Z">
        <w:r w:rsidR="00CD4DAA" w:rsidDel="00247207">
          <w:rPr>
            <w:rFonts w:ascii="Times New Roman" w:hAnsi="Times New Roman" w:cs="Times New Roman"/>
            <w:color w:val="000000" w:themeColor="text1"/>
            <w:sz w:val="24"/>
            <w:szCs w:val="24"/>
          </w:rPr>
          <w:delText xml:space="preserve"> could be retrieved</w:delText>
        </w:r>
        <w:r w:rsidR="00AD6DE6" w:rsidDel="00247207">
          <w:rPr>
            <w:rFonts w:ascii="Times New Roman" w:hAnsi="Times New Roman" w:cs="Times New Roman"/>
            <w:color w:val="000000" w:themeColor="text1"/>
            <w:sz w:val="24"/>
            <w:szCs w:val="24"/>
          </w:rPr>
          <w:delText>.</w:delText>
        </w:r>
        <w:r w:rsidR="00CD4DAA" w:rsidDel="00247207">
          <w:rPr>
            <w:rFonts w:ascii="Times New Roman" w:hAnsi="Times New Roman" w:cs="Times New Roman"/>
            <w:color w:val="000000" w:themeColor="text1"/>
            <w:sz w:val="24"/>
            <w:szCs w:val="24"/>
          </w:rPr>
          <w:delText xml:space="preserve"> This is likely due many such results being reported in tables</w:delText>
        </w:r>
        <w:r w:rsidR="00367537" w:rsidDel="00247207">
          <w:rPr>
            <w:rFonts w:ascii="Times New Roman" w:hAnsi="Times New Roman" w:cs="Times New Roman"/>
            <w:color w:val="000000" w:themeColor="text1"/>
            <w:sz w:val="24"/>
            <w:szCs w:val="24"/>
          </w:rPr>
          <w:delText xml:space="preserve"> and figures</w:delText>
        </w:r>
        <w:r w:rsidR="00CD4DAA" w:rsidDel="00247207">
          <w:rPr>
            <w:rFonts w:ascii="Times New Roman" w:hAnsi="Times New Roman" w:cs="Times New Roman"/>
            <w:color w:val="000000" w:themeColor="text1"/>
            <w:sz w:val="24"/>
            <w:szCs w:val="24"/>
          </w:rPr>
          <w:delText xml:space="preserve"> in these journals, and due to some results in text </w:delText>
        </w:r>
      </w:del>
      <w:del w:id="3920" w:author="EliseSchramkowski" w:date="2021-09-06T14:05:00Z">
        <w:r w:rsidR="00CD4DAA" w:rsidDel="00D351F2">
          <w:rPr>
            <w:rFonts w:ascii="Times New Roman" w:hAnsi="Times New Roman" w:cs="Times New Roman"/>
            <w:color w:val="000000" w:themeColor="text1"/>
            <w:sz w:val="24"/>
            <w:szCs w:val="24"/>
          </w:rPr>
          <w:delText xml:space="preserve">could </w:delText>
        </w:r>
      </w:del>
      <w:del w:id="3921" w:author="EliseSchramkowski" w:date="2021-09-06T14:20:00Z">
        <w:r w:rsidR="00CD4DAA" w:rsidDel="00247207">
          <w:rPr>
            <w:rFonts w:ascii="Times New Roman" w:hAnsi="Times New Roman" w:cs="Times New Roman"/>
            <w:color w:val="000000" w:themeColor="text1"/>
            <w:sz w:val="24"/>
            <w:szCs w:val="24"/>
          </w:rPr>
          <w:delText>only being manually retrievable</w:delText>
        </w:r>
      </w:del>
      <w:del w:id="3922" w:author="EliseSchramkowski" w:date="2021-09-06T14:06:00Z">
        <w:r w:rsidR="00CD4DAA" w:rsidDel="00D351F2">
          <w:rPr>
            <w:rFonts w:ascii="Times New Roman" w:hAnsi="Times New Roman" w:cs="Times New Roman"/>
            <w:color w:val="000000" w:themeColor="text1"/>
            <w:sz w:val="24"/>
            <w:szCs w:val="24"/>
          </w:rPr>
          <w:delText xml:space="preserve"> since they were not APA-reported</w:delText>
        </w:r>
      </w:del>
      <w:del w:id="3923" w:author="EliseSchramkowski" w:date="2021-09-06T14:20:00Z">
        <w:r w:rsidR="00CD4DAA" w:rsidDel="00247207">
          <w:rPr>
            <w:rFonts w:ascii="Times New Roman" w:hAnsi="Times New Roman" w:cs="Times New Roman"/>
            <w:color w:val="000000" w:themeColor="text1"/>
            <w:sz w:val="24"/>
            <w:szCs w:val="24"/>
          </w:rPr>
          <w:delText>.</w:delText>
        </w:r>
        <w:r w:rsidR="00AD6DE6" w:rsidDel="00247207">
          <w:rPr>
            <w:rFonts w:ascii="Times New Roman" w:hAnsi="Times New Roman" w:cs="Times New Roman"/>
            <w:color w:val="000000" w:themeColor="text1"/>
            <w:sz w:val="24"/>
            <w:szCs w:val="24"/>
          </w:rPr>
          <w:delText xml:space="preserve"> This suggests that </w:delText>
        </w:r>
      </w:del>
      <w:del w:id="3924" w:author="EliseSchramkowski" w:date="2021-09-06T14:06:00Z">
        <w:r w:rsidR="00AD6DE6" w:rsidDel="00D351F2">
          <w:rPr>
            <w:rFonts w:ascii="Times New Roman" w:hAnsi="Times New Roman" w:cs="Times New Roman"/>
            <w:color w:val="000000" w:themeColor="text1"/>
            <w:sz w:val="24"/>
            <w:szCs w:val="24"/>
          </w:rPr>
          <w:delText>when studying</w:delText>
        </w:r>
        <w:r w:rsidR="00367537" w:rsidDel="00D351F2">
          <w:rPr>
            <w:rFonts w:ascii="Times New Roman" w:hAnsi="Times New Roman" w:cs="Times New Roman"/>
            <w:color w:val="000000" w:themeColor="text1"/>
            <w:sz w:val="24"/>
            <w:szCs w:val="24"/>
          </w:rPr>
          <w:delText xml:space="preserve"> </w:delText>
        </w:r>
      </w:del>
      <w:del w:id="3925" w:author="EliseSchramkowski" w:date="2021-09-06T14:20:00Z">
        <w:r w:rsidR="00367537" w:rsidDel="00247207">
          <w:rPr>
            <w:rFonts w:ascii="Times New Roman" w:hAnsi="Times New Roman" w:cs="Times New Roman"/>
            <w:color w:val="000000" w:themeColor="text1"/>
            <w:sz w:val="24"/>
            <w:szCs w:val="24"/>
          </w:rPr>
          <w:delText>statistical reporting errors, results should be retrieved from tables and figures as well.</w:delText>
        </w:r>
      </w:del>
    </w:p>
    <w:p w14:paraId="6A7FD62D" w14:textId="522BD832" w:rsidR="009F1511" w:rsidRDefault="009E0C14" w:rsidP="009F1511">
      <w:pPr>
        <w:spacing w:after="0" w:line="480" w:lineRule="auto"/>
        <w:jc w:val="both"/>
        <w:rPr>
          <w:ins w:id="3926" w:author="EliseSchramkowski" w:date="2021-11-05T16:19:00Z"/>
          <w:rFonts w:ascii="Times New Roman" w:hAnsi="Times New Roman" w:cs="Times New Roman"/>
          <w:color w:val="000000" w:themeColor="text1"/>
          <w:sz w:val="24"/>
          <w:szCs w:val="24"/>
        </w:rPr>
      </w:pPr>
      <w:ins w:id="3927" w:author="EliseSchramkowski" w:date="2021-11-05T16:19:00Z">
        <w:r>
          <w:rPr>
            <w:rFonts w:ascii="Times New Roman" w:hAnsi="Times New Roman" w:cs="Times New Roman"/>
            <w:color w:val="000000" w:themeColor="text1"/>
            <w:sz w:val="24"/>
            <w:szCs w:val="24"/>
          </w:rPr>
          <w:t>One limitation of our study is that we retrieved relatively little data on publication bias/</w:t>
        </w:r>
        <w:r>
          <w:rPr>
            <w:rFonts w:ascii="Times New Roman" w:hAnsi="Times New Roman" w:cs="Times New Roman"/>
            <w:i/>
            <w:iCs/>
            <w:color w:val="000000" w:themeColor="text1"/>
            <w:sz w:val="24"/>
            <w:szCs w:val="24"/>
          </w:rPr>
          <w:t>p</w:t>
        </w:r>
        <w:r>
          <w:rPr>
            <w:rFonts w:ascii="Times New Roman" w:hAnsi="Times New Roman" w:cs="Times New Roman"/>
            <w:color w:val="000000" w:themeColor="text1"/>
            <w:sz w:val="24"/>
            <w:szCs w:val="24"/>
          </w:rPr>
          <w:t xml:space="preserve">-hacking and the bump in </w:t>
        </w:r>
        <w:r>
          <w:rPr>
            <w:rFonts w:ascii="Times New Roman" w:hAnsi="Times New Roman" w:cs="Times New Roman"/>
            <w:i/>
            <w:iCs/>
            <w:color w:val="000000" w:themeColor="text1"/>
            <w:sz w:val="24"/>
            <w:szCs w:val="24"/>
          </w:rPr>
          <w:t>p</w:t>
        </w:r>
        <w:r>
          <w:rPr>
            <w:rFonts w:ascii="Times New Roman" w:hAnsi="Times New Roman" w:cs="Times New Roman"/>
            <w:color w:val="000000" w:themeColor="text1"/>
            <w:sz w:val="24"/>
            <w:szCs w:val="24"/>
          </w:rPr>
          <w:t>-values</w:t>
        </w:r>
      </w:ins>
      <w:ins w:id="3928" w:author="EliseSchramkowski" w:date="2021-11-05T16:32:00Z">
        <w:r w:rsidR="002063B3">
          <w:rPr>
            <w:rFonts w:ascii="Times New Roman" w:hAnsi="Times New Roman" w:cs="Times New Roman"/>
            <w:color w:val="000000" w:themeColor="text1"/>
            <w:sz w:val="24"/>
            <w:szCs w:val="24"/>
          </w:rPr>
          <w:t>, rendering us unable to provide firm conclusions on the presence of these phenomena in sociology</w:t>
        </w:r>
      </w:ins>
      <w:ins w:id="3929" w:author="EliseSchramkowski" w:date="2021-11-05T16:19:00Z">
        <w:r>
          <w:rPr>
            <w:rFonts w:ascii="Times New Roman" w:hAnsi="Times New Roman" w:cs="Times New Roman"/>
            <w:color w:val="000000" w:themeColor="text1"/>
            <w:sz w:val="24"/>
            <w:szCs w:val="24"/>
          </w:rPr>
          <w:t xml:space="preserve">. As mentioned previously, this is likely due to most </w:t>
        </w:r>
        <w:r>
          <w:rPr>
            <w:rFonts w:ascii="Times New Roman" w:hAnsi="Times New Roman" w:cs="Times New Roman"/>
            <w:i/>
            <w:iCs/>
            <w:color w:val="000000" w:themeColor="text1"/>
            <w:sz w:val="24"/>
            <w:szCs w:val="24"/>
          </w:rPr>
          <w:t>p</w:t>
        </w:r>
        <w:r>
          <w:rPr>
            <w:rFonts w:ascii="Times New Roman" w:hAnsi="Times New Roman" w:cs="Times New Roman"/>
            <w:color w:val="000000" w:themeColor="text1"/>
            <w:sz w:val="24"/>
            <w:szCs w:val="24"/>
          </w:rPr>
          <w:t xml:space="preserve">-values in sociology being reported </w:t>
        </w:r>
      </w:ins>
      <w:ins w:id="3930" w:author="EliseSchramkowski" w:date="2021-11-05T16:32:00Z">
        <w:r w:rsidR="002063B3">
          <w:rPr>
            <w:rFonts w:ascii="Times New Roman" w:hAnsi="Times New Roman" w:cs="Times New Roman"/>
            <w:color w:val="000000" w:themeColor="text1"/>
            <w:sz w:val="24"/>
            <w:szCs w:val="24"/>
          </w:rPr>
          <w:t>in</w:t>
        </w:r>
      </w:ins>
      <w:ins w:id="3931" w:author="EliseSchramkowski" w:date="2021-11-05T16:19:00Z">
        <w:r>
          <w:rPr>
            <w:rFonts w:ascii="Times New Roman" w:hAnsi="Times New Roman" w:cs="Times New Roman"/>
            <w:color w:val="000000" w:themeColor="text1"/>
            <w:sz w:val="24"/>
            <w:szCs w:val="24"/>
          </w:rPr>
          <w:t xml:space="preserve">exactly. </w:t>
        </w:r>
        <w:r w:rsidR="009F1511">
          <w:rPr>
            <w:rFonts w:ascii="Times New Roman" w:hAnsi="Times New Roman" w:cs="Times New Roman"/>
            <w:color w:val="000000" w:themeColor="text1"/>
            <w:sz w:val="24"/>
            <w:szCs w:val="24"/>
          </w:rPr>
          <w:t xml:space="preserve">Also, we did not include </w:t>
        </w:r>
        <w:r w:rsidR="009F1511">
          <w:rPr>
            <w:rFonts w:ascii="Times New Roman" w:hAnsi="Times New Roman" w:cs="Times New Roman"/>
            <w:sz w:val="24"/>
            <w:szCs w:val="24"/>
          </w:rPr>
          <w:t xml:space="preserve">potentially relevant control variables in our logistic regression analyses because we had too few data for including multiple predictors. These data issues </w:t>
        </w:r>
        <w:r w:rsidR="009F1511">
          <w:rPr>
            <w:rFonts w:ascii="Times New Roman" w:hAnsi="Times New Roman" w:cs="Times New Roman"/>
            <w:color w:val="000000" w:themeColor="text1"/>
            <w:sz w:val="24"/>
            <w:szCs w:val="24"/>
          </w:rPr>
          <w:t>could be mitigated in future research by the sociological discipline enforcing proper statistical reporting guidelines</w:t>
        </w:r>
      </w:ins>
      <w:ins w:id="3932" w:author="EliseSchramkowski" w:date="2021-11-05T16:20:00Z">
        <w:r w:rsidR="009F1511">
          <w:rPr>
            <w:rFonts w:ascii="Times New Roman" w:hAnsi="Times New Roman" w:cs="Times New Roman"/>
            <w:color w:val="000000" w:themeColor="text1"/>
            <w:sz w:val="24"/>
            <w:szCs w:val="24"/>
          </w:rPr>
          <w:t>, which will make more reproducible resu</w:t>
        </w:r>
        <w:r w:rsidR="000817B6">
          <w:rPr>
            <w:rFonts w:ascii="Times New Roman" w:hAnsi="Times New Roman" w:cs="Times New Roman"/>
            <w:color w:val="000000" w:themeColor="text1"/>
            <w:sz w:val="24"/>
            <w:szCs w:val="24"/>
          </w:rPr>
          <w:t>l</w:t>
        </w:r>
        <w:r w:rsidR="009F1511">
          <w:rPr>
            <w:rFonts w:ascii="Times New Roman" w:hAnsi="Times New Roman" w:cs="Times New Roman"/>
            <w:color w:val="000000" w:themeColor="text1"/>
            <w:sz w:val="24"/>
            <w:szCs w:val="24"/>
          </w:rPr>
          <w:t xml:space="preserve">ts and exactly reported </w:t>
        </w:r>
        <w:r w:rsidR="009F1511">
          <w:rPr>
            <w:rFonts w:ascii="Times New Roman" w:hAnsi="Times New Roman" w:cs="Times New Roman"/>
            <w:i/>
            <w:iCs/>
            <w:color w:val="000000" w:themeColor="text1"/>
            <w:sz w:val="24"/>
            <w:szCs w:val="24"/>
          </w:rPr>
          <w:t>p</w:t>
        </w:r>
        <w:r w:rsidR="009F1511">
          <w:rPr>
            <w:rFonts w:ascii="Times New Roman" w:hAnsi="Times New Roman" w:cs="Times New Roman"/>
            <w:color w:val="000000" w:themeColor="text1"/>
            <w:sz w:val="24"/>
            <w:szCs w:val="24"/>
          </w:rPr>
          <w:t>-values available</w:t>
        </w:r>
      </w:ins>
      <w:ins w:id="3933" w:author="EliseSchramkowski" w:date="2021-11-05T16:19:00Z">
        <w:r w:rsidR="009F1511">
          <w:rPr>
            <w:rFonts w:ascii="Times New Roman" w:hAnsi="Times New Roman" w:cs="Times New Roman"/>
            <w:color w:val="000000" w:themeColor="text1"/>
            <w:sz w:val="24"/>
            <w:szCs w:val="24"/>
          </w:rPr>
          <w:t>.</w:t>
        </w:r>
      </w:ins>
    </w:p>
    <w:p w14:paraId="3AAD2CC4" w14:textId="209B22E9" w:rsidR="000817B6" w:rsidRDefault="000817B6" w:rsidP="000817B6">
      <w:pPr>
        <w:spacing w:after="0" w:line="480" w:lineRule="auto"/>
        <w:ind w:firstLine="284"/>
        <w:jc w:val="both"/>
        <w:rPr>
          <w:ins w:id="3934" w:author="EliseSchramkowski" w:date="2021-11-05T16:20:00Z"/>
          <w:rFonts w:ascii="Times New Roman" w:hAnsi="Times New Roman" w:cs="Times New Roman"/>
          <w:color w:val="000000" w:themeColor="text1"/>
          <w:sz w:val="24"/>
          <w:szCs w:val="24"/>
        </w:rPr>
      </w:pPr>
      <w:ins w:id="3935" w:author="EliseSchramkowski" w:date="2021-11-05T16:20:00Z">
        <w:r>
          <w:rPr>
            <w:rFonts w:ascii="Times New Roman" w:hAnsi="Times New Roman" w:cs="Times New Roman"/>
            <w:color w:val="000000" w:themeColor="text1"/>
            <w:sz w:val="24"/>
            <w:szCs w:val="24"/>
          </w:rPr>
          <w:t xml:space="preserve">Another limitation concerns comparisons of our automatically retrieved findings to automatically retrieved findings in psychology. Within psychology, it is much more common to report </w:t>
        </w:r>
        <w:r w:rsidRPr="00E632D0">
          <w:rPr>
            <w:rFonts w:ascii="Times New Roman" w:hAnsi="Times New Roman" w:cs="Times New Roman"/>
            <w:i/>
            <w:iCs/>
            <w:color w:val="000000" w:themeColor="text1"/>
            <w:sz w:val="24"/>
            <w:szCs w:val="24"/>
          </w:rPr>
          <w:t>p</w:t>
        </w:r>
        <w:r>
          <w:rPr>
            <w:rFonts w:ascii="Times New Roman" w:hAnsi="Times New Roman" w:cs="Times New Roman"/>
            <w:color w:val="000000" w:themeColor="text1"/>
            <w:sz w:val="24"/>
            <w:szCs w:val="24"/>
          </w:rPr>
          <w:t xml:space="preserve">-values and APA-reported results in text than within sociology, where such data are more commonly found in tables. Thus, even though enough data </w:t>
        </w:r>
        <w:r>
          <w:rPr>
            <w:rFonts w:ascii="Times New Roman" w:hAnsi="Times New Roman" w:cs="Times New Roman"/>
            <w:color w:val="000000" w:themeColor="text1"/>
            <w:sz w:val="24"/>
            <w:szCs w:val="24"/>
          </w:rPr>
          <w:lastRenderedPageBreak/>
          <w:t xml:space="preserve">were automatically retrieved to study statistical reporting errors and marginal significance, comparing these data to data retrieved in psychology may have led to comparisons of rather selective sets of in-text APA-reported results and </w:t>
        </w:r>
        <w:r>
          <w:rPr>
            <w:rFonts w:ascii="Times New Roman" w:hAnsi="Times New Roman" w:cs="Times New Roman"/>
            <w:i/>
            <w:iCs/>
            <w:color w:val="000000" w:themeColor="text1"/>
            <w:sz w:val="24"/>
            <w:szCs w:val="24"/>
          </w:rPr>
          <w:t>p</w:t>
        </w:r>
        <w:r>
          <w:rPr>
            <w:rFonts w:ascii="Times New Roman" w:hAnsi="Times New Roman" w:cs="Times New Roman"/>
            <w:color w:val="000000" w:themeColor="text1"/>
            <w:sz w:val="24"/>
            <w:szCs w:val="24"/>
          </w:rPr>
          <w:t>-values (likely those deemed most important by authors) from sociology to more complete sets from psychology. Thus, it is unlikely one-to-one translations from the parts of our study using automatic retrieval to studies with similar methods in psychology can be made.</w:t>
        </w:r>
      </w:ins>
    </w:p>
    <w:p w14:paraId="69C1DD1B" w14:textId="7D224625" w:rsidR="000C0BA1" w:rsidDel="00247207" w:rsidRDefault="00940AD7">
      <w:pPr>
        <w:spacing w:after="0" w:line="480" w:lineRule="auto"/>
        <w:ind w:firstLine="284"/>
        <w:jc w:val="both"/>
        <w:rPr>
          <w:del w:id="3936" w:author="EliseSchramkowski" w:date="2021-09-06T14:20:00Z"/>
          <w:rFonts w:ascii="Times New Roman" w:hAnsi="Times New Roman" w:cs="Times New Roman"/>
          <w:color w:val="000000" w:themeColor="text1"/>
          <w:sz w:val="24"/>
          <w:szCs w:val="24"/>
        </w:rPr>
        <w:pPrChange w:id="3937" w:author="EliseSchramkowski" w:date="2021-11-05T16:25:00Z">
          <w:pPr>
            <w:spacing w:after="0" w:line="480" w:lineRule="auto"/>
            <w:jc w:val="both"/>
          </w:pPr>
        </w:pPrChange>
      </w:pPr>
      <w:ins w:id="3938" w:author="EliseSchramkowski" w:date="2021-11-05T16:27:00Z">
        <w:r>
          <w:rPr>
            <w:rFonts w:ascii="Times New Roman" w:hAnsi="Times New Roman" w:cs="Times New Roman"/>
            <w:color w:val="000000" w:themeColor="text1"/>
            <w:sz w:val="24"/>
            <w:szCs w:val="24"/>
          </w:rPr>
          <w:t>Automatic retrie</w:t>
        </w:r>
      </w:ins>
      <w:ins w:id="3939" w:author="EliseSchramkowski" w:date="2021-11-10T09:54:00Z">
        <w:r w:rsidR="00F54135">
          <w:rPr>
            <w:rFonts w:ascii="Times New Roman" w:hAnsi="Times New Roman" w:cs="Times New Roman"/>
            <w:color w:val="000000" w:themeColor="text1"/>
            <w:sz w:val="24"/>
            <w:szCs w:val="24"/>
          </w:rPr>
          <w:t>val of</w:t>
        </w:r>
      </w:ins>
      <w:ins w:id="3940" w:author="EliseSchramkowski" w:date="2021-11-05T16:27:00Z">
        <w:r>
          <w:rPr>
            <w:rFonts w:ascii="Times New Roman" w:hAnsi="Times New Roman" w:cs="Times New Roman"/>
            <w:color w:val="000000" w:themeColor="text1"/>
            <w:sz w:val="24"/>
            <w:szCs w:val="24"/>
          </w:rPr>
          <w:t xml:space="preserve"> statistical information using </w:t>
        </w:r>
      </w:ins>
      <w:proofErr w:type="spellStart"/>
      <w:ins w:id="3941" w:author="EliseSchramkowski" w:date="2021-11-05T16:17:00Z">
        <w:r w:rsidR="009E0C14">
          <w:rPr>
            <w:rFonts w:ascii="Times New Roman" w:hAnsi="Times New Roman" w:cs="Times New Roman"/>
            <w:color w:val="000000" w:themeColor="text1"/>
            <w:sz w:val="24"/>
            <w:szCs w:val="24"/>
          </w:rPr>
          <w:t>statcheck</w:t>
        </w:r>
      </w:ins>
      <w:proofErr w:type="spellEnd"/>
      <w:ins w:id="3942" w:author="EliseSchramkowski" w:date="2021-11-05T16:27:00Z">
        <w:r>
          <w:rPr>
            <w:rFonts w:ascii="Times New Roman" w:hAnsi="Times New Roman" w:cs="Times New Roman"/>
            <w:color w:val="000000" w:themeColor="text1"/>
            <w:sz w:val="24"/>
            <w:szCs w:val="24"/>
          </w:rPr>
          <w:t xml:space="preserve"> </w:t>
        </w:r>
      </w:ins>
      <w:ins w:id="3943" w:author="EliseSchramkowski" w:date="2021-11-05T16:33:00Z">
        <w:r w:rsidR="002063B3">
          <w:rPr>
            <w:rFonts w:ascii="Times New Roman" w:hAnsi="Times New Roman" w:cs="Times New Roman"/>
            <w:color w:val="000000" w:themeColor="text1"/>
            <w:sz w:val="24"/>
            <w:szCs w:val="24"/>
          </w:rPr>
          <w:t xml:space="preserve">in sociology </w:t>
        </w:r>
      </w:ins>
      <w:ins w:id="3944" w:author="EliseSchramkowski" w:date="2021-11-05T16:36:00Z">
        <w:r w:rsidR="00D035E0">
          <w:rPr>
            <w:rFonts w:ascii="Times New Roman" w:hAnsi="Times New Roman" w:cs="Times New Roman"/>
            <w:color w:val="000000" w:themeColor="text1"/>
            <w:sz w:val="24"/>
            <w:szCs w:val="24"/>
          </w:rPr>
          <w:t xml:space="preserve">was not </w:t>
        </w:r>
      </w:ins>
      <w:ins w:id="3945" w:author="EliseSchramkowski" w:date="2021-11-05T16:33:00Z">
        <w:r w:rsidR="002063B3">
          <w:rPr>
            <w:rFonts w:ascii="Times New Roman" w:hAnsi="Times New Roman" w:cs="Times New Roman"/>
            <w:color w:val="000000" w:themeColor="text1"/>
            <w:sz w:val="24"/>
            <w:szCs w:val="24"/>
          </w:rPr>
          <w:t>necessarily efficient in our study</w:t>
        </w:r>
      </w:ins>
      <w:ins w:id="3946" w:author="EliseSchramkowski" w:date="2021-11-05T16:28:00Z">
        <w:r>
          <w:rPr>
            <w:rFonts w:ascii="Times New Roman" w:hAnsi="Times New Roman" w:cs="Times New Roman"/>
            <w:color w:val="000000" w:themeColor="text1"/>
            <w:sz w:val="24"/>
            <w:szCs w:val="24"/>
          </w:rPr>
          <w:t xml:space="preserve">. Since </w:t>
        </w:r>
      </w:ins>
      <w:ins w:id="3947" w:author="EliseSchramkowski" w:date="2021-11-05T16:29:00Z">
        <w:r>
          <w:rPr>
            <w:rFonts w:ascii="Times New Roman" w:hAnsi="Times New Roman" w:cs="Times New Roman"/>
            <w:color w:val="000000" w:themeColor="text1"/>
            <w:sz w:val="24"/>
            <w:szCs w:val="24"/>
          </w:rPr>
          <w:t xml:space="preserve">most </w:t>
        </w:r>
      </w:ins>
      <w:ins w:id="3948" w:author="EliseSchramkowski" w:date="2021-11-05T16:28:00Z">
        <w:r>
          <w:rPr>
            <w:rFonts w:ascii="Times New Roman" w:hAnsi="Times New Roman" w:cs="Times New Roman"/>
            <w:color w:val="000000" w:themeColor="text1"/>
            <w:sz w:val="24"/>
            <w:szCs w:val="24"/>
          </w:rPr>
          <w:t xml:space="preserve">reported </w:t>
        </w:r>
        <w:r>
          <w:rPr>
            <w:rFonts w:ascii="Times New Roman" w:hAnsi="Times New Roman" w:cs="Times New Roman"/>
            <w:i/>
            <w:iCs/>
            <w:color w:val="000000" w:themeColor="text1"/>
            <w:sz w:val="24"/>
            <w:szCs w:val="24"/>
          </w:rPr>
          <w:t>p</w:t>
        </w:r>
        <w:r>
          <w:rPr>
            <w:rFonts w:ascii="Times New Roman" w:hAnsi="Times New Roman" w:cs="Times New Roman"/>
            <w:color w:val="000000" w:themeColor="text1"/>
            <w:sz w:val="24"/>
            <w:szCs w:val="24"/>
          </w:rPr>
          <w:t xml:space="preserve">-values </w:t>
        </w:r>
      </w:ins>
      <w:ins w:id="3949" w:author="EliseSchramkowski" w:date="2021-11-05T16:29:00Z">
        <w:r>
          <w:rPr>
            <w:rFonts w:ascii="Times New Roman" w:hAnsi="Times New Roman" w:cs="Times New Roman"/>
            <w:color w:val="000000" w:themeColor="text1"/>
            <w:sz w:val="24"/>
            <w:szCs w:val="24"/>
          </w:rPr>
          <w:t>in sociology papers can be found in</w:t>
        </w:r>
      </w:ins>
      <w:ins w:id="3950" w:author="EliseSchramkowski" w:date="2021-11-05T16:28:00Z">
        <w:r>
          <w:rPr>
            <w:rFonts w:ascii="Times New Roman" w:hAnsi="Times New Roman" w:cs="Times New Roman"/>
            <w:i/>
            <w:iCs/>
            <w:color w:val="000000" w:themeColor="text1"/>
            <w:sz w:val="24"/>
            <w:szCs w:val="24"/>
          </w:rPr>
          <w:t xml:space="preserve"> </w:t>
        </w:r>
      </w:ins>
      <w:ins w:id="3951" w:author="EliseSchramkowski" w:date="2021-11-05T16:29:00Z">
        <w:r w:rsidR="00F53B9E">
          <w:rPr>
            <w:rFonts w:ascii="Times New Roman" w:hAnsi="Times New Roman" w:cs="Times New Roman"/>
            <w:color w:val="000000" w:themeColor="text1"/>
            <w:sz w:val="24"/>
            <w:szCs w:val="24"/>
          </w:rPr>
          <w:t xml:space="preserve">tables and figures, </w:t>
        </w:r>
      </w:ins>
      <w:ins w:id="3952" w:author="EliseSchramkowski" w:date="2021-11-05T16:34:00Z">
        <w:r w:rsidR="002063B3">
          <w:rPr>
            <w:rFonts w:ascii="Times New Roman" w:hAnsi="Times New Roman" w:cs="Times New Roman"/>
            <w:color w:val="000000" w:themeColor="text1"/>
            <w:sz w:val="24"/>
            <w:szCs w:val="24"/>
          </w:rPr>
          <w:t>we</w:t>
        </w:r>
      </w:ins>
      <w:ins w:id="3953" w:author="EliseSchramkowski" w:date="2021-11-05T16:29:00Z">
        <w:r w:rsidR="00F53B9E">
          <w:rPr>
            <w:rFonts w:ascii="Times New Roman" w:hAnsi="Times New Roman" w:cs="Times New Roman"/>
            <w:color w:val="000000" w:themeColor="text1"/>
            <w:sz w:val="24"/>
            <w:szCs w:val="24"/>
          </w:rPr>
          <w:t xml:space="preserve"> retrieve</w:t>
        </w:r>
      </w:ins>
      <w:ins w:id="3954" w:author="EliseSchramkowski" w:date="2021-11-05T16:34:00Z">
        <w:r w:rsidR="002063B3">
          <w:rPr>
            <w:rFonts w:ascii="Times New Roman" w:hAnsi="Times New Roman" w:cs="Times New Roman"/>
            <w:color w:val="000000" w:themeColor="text1"/>
            <w:sz w:val="24"/>
            <w:szCs w:val="24"/>
          </w:rPr>
          <w:t>d</w:t>
        </w:r>
      </w:ins>
      <w:ins w:id="3955" w:author="EliseSchramkowski" w:date="2021-11-05T16:29:00Z">
        <w:r w:rsidR="00F53B9E">
          <w:rPr>
            <w:rFonts w:ascii="Times New Roman" w:hAnsi="Times New Roman" w:cs="Times New Roman"/>
            <w:color w:val="000000" w:themeColor="text1"/>
            <w:sz w:val="24"/>
            <w:szCs w:val="24"/>
          </w:rPr>
          <w:t xml:space="preserve"> only a relatively small, and likely selective, set of</w:t>
        </w:r>
      </w:ins>
      <w:ins w:id="3956" w:author="EliseSchramkowski" w:date="2021-11-10T09:54:00Z">
        <w:r w:rsidR="00F54135">
          <w:rPr>
            <w:rFonts w:ascii="Times New Roman" w:hAnsi="Times New Roman" w:cs="Times New Roman"/>
            <w:color w:val="000000" w:themeColor="text1"/>
            <w:sz w:val="24"/>
            <w:szCs w:val="24"/>
          </w:rPr>
          <w:t xml:space="preserve"> in-text </w:t>
        </w:r>
      </w:ins>
      <w:ins w:id="3957" w:author="EliseSchramkowski" w:date="2021-11-05T16:30:00Z">
        <w:r w:rsidR="00F53B9E">
          <w:rPr>
            <w:rFonts w:ascii="Times New Roman" w:hAnsi="Times New Roman" w:cs="Times New Roman"/>
            <w:i/>
            <w:iCs/>
            <w:color w:val="000000" w:themeColor="text1"/>
            <w:sz w:val="24"/>
            <w:szCs w:val="24"/>
          </w:rPr>
          <w:t>p</w:t>
        </w:r>
        <w:r w:rsidR="00F53B9E">
          <w:rPr>
            <w:rFonts w:ascii="Times New Roman" w:hAnsi="Times New Roman" w:cs="Times New Roman"/>
            <w:color w:val="000000" w:themeColor="text1"/>
            <w:sz w:val="24"/>
            <w:szCs w:val="24"/>
          </w:rPr>
          <w:t xml:space="preserve">-values using </w:t>
        </w:r>
        <w:proofErr w:type="spellStart"/>
        <w:r w:rsidR="00F53B9E">
          <w:rPr>
            <w:rFonts w:ascii="Times New Roman" w:hAnsi="Times New Roman" w:cs="Times New Roman"/>
            <w:color w:val="000000" w:themeColor="text1"/>
            <w:sz w:val="24"/>
            <w:szCs w:val="24"/>
          </w:rPr>
          <w:t>statcheck</w:t>
        </w:r>
        <w:proofErr w:type="spellEnd"/>
        <w:r w:rsidR="00F53B9E">
          <w:rPr>
            <w:rFonts w:ascii="Times New Roman" w:hAnsi="Times New Roman" w:cs="Times New Roman"/>
            <w:color w:val="000000" w:themeColor="text1"/>
            <w:sz w:val="24"/>
            <w:szCs w:val="24"/>
          </w:rPr>
          <w:t>. Furthermore</w:t>
        </w:r>
      </w:ins>
      <w:ins w:id="3958" w:author="EliseSchramkowski" w:date="2021-10-31T09:58:00Z">
        <w:r w:rsidR="00AC36BC">
          <w:rPr>
            <w:rFonts w:ascii="Times New Roman" w:hAnsi="Times New Roman" w:cs="Times New Roman"/>
            <w:color w:val="000000" w:themeColor="text1"/>
            <w:sz w:val="24"/>
            <w:szCs w:val="24"/>
          </w:rPr>
          <w:t xml:space="preserve">, </w:t>
        </w:r>
      </w:ins>
      <w:ins w:id="3959" w:author="EliseSchramkowski" w:date="2021-10-31T09:59:00Z">
        <w:r w:rsidR="00AC36BC">
          <w:rPr>
            <w:rFonts w:ascii="Times New Roman" w:hAnsi="Times New Roman" w:cs="Times New Roman"/>
            <w:color w:val="000000" w:themeColor="text1"/>
            <w:sz w:val="24"/>
            <w:szCs w:val="24"/>
          </w:rPr>
          <w:t>APA-reported results</w:t>
        </w:r>
      </w:ins>
      <w:ins w:id="3960" w:author="EliseSchramkowski" w:date="2021-10-31T10:00:00Z">
        <w:r w:rsidR="003C0084">
          <w:rPr>
            <w:rFonts w:ascii="Times New Roman" w:hAnsi="Times New Roman" w:cs="Times New Roman"/>
            <w:color w:val="000000" w:themeColor="text1"/>
            <w:sz w:val="24"/>
            <w:szCs w:val="24"/>
          </w:rPr>
          <w:t xml:space="preserve"> retrieved by </w:t>
        </w:r>
        <w:proofErr w:type="spellStart"/>
        <w:r w:rsidR="003C0084">
          <w:rPr>
            <w:rFonts w:ascii="Times New Roman" w:hAnsi="Times New Roman" w:cs="Times New Roman"/>
            <w:color w:val="000000" w:themeColor="text1"/>
            <w:sz w:val="24"/>
            <w:szCs w:val="24"/>
          </w:rPr>
          <w:t>statcheck</w:t>
        </w:r>
      </w:ins>
      <w:proofErr w:type="spellEnd"/>
      <w:ins w:id="3961" w:author="EliseSchramkowski" w:date="2021-09-06T14:20:00Z">
        <w:r w:rsidR="00247207">
          <w:rPr>
            <w:rFonts w:ascii="Times New Roman" w:hAnsi="Times New Roman" w:cs="Times New Roman"/>
            <w:color w:val="000000" w:themeColor="text1"/>
            <w:sz w:val="24"/>
            <w:szCs w:val="24"/>
          </w:rPr>
          <w:t xml:space="preserve"> </w:t>
        </w:r>
      </w:ins>
      <w:ins w:id="3962" w:author="EliseSchramkowski" w:date="2021-11-05T16:18:00Z">
        <w:r w:rsidR="009E0C14">
          <w:rPr>
            <w:rFonts w:ascii="Times New Roman" w:hAnsi="Times New Roman" w:cs="Times New Roman"/>
            <w:color w:val="000000" w:themeColor="text1"/>
            <w:sz w:val="24"/>
            <w:szCs w:val="24"/>
          </w:rPr>
          <w:t xml:space="preserve">logically </w:t>
        </w:r>
      </w:ins>
      <w:ins w:id="3963" w:author="EliseSchramkowski" w:date="2021-10-31T09:59:00Z">
        <w:r w:rsidR="00AC36BC">
          <w:rPr>
            <w:rFonts w:ascii="Times New Roman" w:hAnsi="Times New Roman" w:cs="Times New Roman"/>
            <w:color w:val="000000" w:themeColor="text1"/>
            <w:sz w:val="24"/>
            <w:szCs w:val="24"/>
          </w:rPr>
          <w:t xml:space="preserve">belonged </w:t>
        </w:r>
      </w:ins>
      <w:ins w:id="3964" w:author="EliseSchramkowski" w:date="2021-11-02T14:24:00Z">
        <w:r w:rsidR="00DF0D5E">
          <w:rPr>
            <w:rFonts w:ascii="Times New Roman" w:hAnsi="Times New Roman" w:cs="Times New Roman"/>
            <w:color w:val="000000" w:themeColor="text1"/>
            <w:sz w:val="24"/>
            <w:szCs w:val="24"/>
          </w:rPr>
          <w:t xml:space="preserve">mostly </w:t>
        </w:r>
      </w:ins>
      <w:ins w:id="3965" w:author="EliseSchramkowski" w:date="2021-10-31T09:59:00Z">
        <w:r w:rsidR="00AC36BC">
          <w:rPr>
            <w:rFonts w:ascii="Times New Roman" w:hAnsi="Times New Roman" w:cs="Times New Roman"/>
            <w:color w:val="000000" w:themeColor="text1"/>
            <w:sz w:val="24"/>
            <w:szCs w:val="24"/>
          </w:rPr>
          <w:t xml:space="preserve">to </w:t>
        </w:r>
      </w:ins>
      <w:ins w:id="3966" w:author="EliseSchramkowski" w:date="2021-09-06T14:20:00Z">
        <w:r w:rsidR="00247207">
          <w:rPr>
            <w:rFonts w:ascii="Times New Roman" w:hAnsi="Times New Roman" w:cs="Times New Roman"/>
            <w:color w:val="000000" w:themeColor="text1"/>
            <w:sz w:val="24"/>
            <w:szCs w:val="24"/>
          </w:rPr>
          <w:t xml:space="preserve">APA-journals. Using manual retrieval, however, quite some reproducible results related to explicitly stated hypotheses from </w:t>
        </w:r>
        <w:r w:rsidR="00247207">
          <w:rPr>
            <w:rFonts w:ascii="Times New Roman" w:hAnsi="Times New Roman" w:cs="Times New Roman"/>
            <w:i/>
            <w:iCs/>
            <w:color w:val="000000" w:themeColor="text1"/>
            <w:sz w:val="24"/>
            <w:szCs w:val="24"/>
          </w:rPr>
          <w:t xml:space="preserve">ASR </w:t>
        </w:r>
        <w:r w:rsidR="00247207">
          <w:rPr>
            <w:rFonts w:ascii="Times New Roman" w:hAnsi="Times New Roman" w:cs="Times New Roman"/>
            <w:color w:val="000000" w:themeColor="text1"/>
            <w:sz w:val="24"/>
            <w:szCs w:val="24"/>
          </w:rPr>
          <w:t xml:space="preserve">and </w:t>
        </w:r>
        <w:r w:rsidR="00247207">
          <w:rPr>
            <w:rFonts w:ascii="Times New Roman" w:hAnsi="Times New Roman" w:cs="Times New Roman"/>
            <w:i/>
            <w:iCs/>
            <w:color w:val="000000" w:themeColor="text1"/>
            <w:sz w:val="24"/>
            <w:szCs w:val="24"/>
          </w:rPr>
          <w:t>AJS</w:t>
        </w:r>
        <w:r w:rsidR="00247207">
          <w:rPr>
            <w:rFonts w:ascii="Times New Roman" w:hAnsi="Times New Roman" w:cs="Times New Roman"/>
            <w:color w:val="000000" w:themeColor="text1"/>
            <w:sz w:val="24"/>
            <w:szCs w:val="24"/>
          </w:rPr>
          <w:t xml:space="preserve"> </w:t>
        </w:r>
      </w:ins>
      <w:ins w:id="3967" w:author="EliseSchramkowski" w:date="2021-10-30T10:30:00Z">
        <w:r w:rsidR="00BD5E8F">
          <w:rPr>
            <w:rFonts w:ascii="Times New Roman" w:hAnsi="Times New Roman" w:cs="Times New Roman"/>
            <w:color w:val="000000" w:themeColor="text1"/>
            <w:sz w:val="24"/>
            <w:szCs w:val="24"/>
          </w:rPr>
          <w:t xml:space="preserve">were </w:t>
        </w:r>
      </w:ins>
      <w:ins w:id="3968" w:author="EliseSchramkowski" w:date="2021-09-06T14:20:00Z">
        <w:r w:rsidR="00247207">
          <w:rPr>
            <w:rFonts w:ascii="Times New Roman" w:hAnsi="Times New Roman" w:cs="Times New Roman"/>
            <w:color w:val="000000" w:themeColor="text1"/>
            <w:sz w:val="24"/>
            <w:szCs w:val="24"/>
          </w:rPr>
          <w:t xml:space="preserve">retrieved. This </w:t>
        </w:r>
      </w:ins>
      <w:ins w:id="3969" w:author="EliseSchramkowski" w:date="2021-11-05T16:21:00Z">
        <w:r w:rsidR="00527F3E">
          <w:rPr>
            <w:rFonts w:ascii="Times New Roman" w:hAnsi="Times New Roman" w:cs="Times New Roman"/>
            <w:color w:val="000000" w:themeColor="text1"/>
            <w:sz w:val="24"/>
            <w:szCs w:val="24"/>
          </w:rPr>
          <w:t>is due to</w:t>
        </w:r>
      </w:ins>
      <w:ins w:id="3970" w:author="EliseSchramkowski" w:date="2021-11-05T16:22:00Z">
        <w:r w:rsidR="004A06D6">
          <w:rPr>
            <w:rFonts w:ascii="Times New Roman" w:hAnsi="Times New Roman" w:cs="Times New Roman"/>
            <w:color w:val="000000" w:themeColor="text1"/>
            <w:sz w:val="24"/>
            <w:szCs w:val="24"/>
          </w:rPr>
          <w:t xml:space="preserve"> two</w:t>
        </w:r>
      </w:ins>
      <w:ins w:id="3971" w:author="EliseSchramkowski" w:date="2021-11-05T16:21:00Z">
        <w:r w:rsidR="004A06D6">
          <w:rPr>
            <w:rFonts w:ascii="Times New Roman" w:hAnsi="Times New Roman" w:cs="Times New Roman"/>
            <w:color w:val="000000" w:themeColor="text1"/>
            <w:sz w:val="24"/>
            <w:szCs w:val="24"/>
          </w:rPr>
          <w:t xml:space="preserve"> </w:t>
        </w:r>
      </w:ins>
      <w:ins w:id="3972" w:author="EliseSchramkowski" w:date="2021-11-05T16:22:00Z">
        <w:r w:rsidR="004A06D6">
          <w:rPr>
            <w:rFonts w:ascii="Times New Roman" w:hAnsi="Times New Roman" w:cs="Times New Roman"/>
            <w:color w:val="000000" w:themeColor="text1"/>
            <w:sz w:val="24"/>
            <w:szCs w:val="24"/>
          </w:rPr>
          <w:t>factors</w:t>
        </w:r>
      </w:ins>
      <w:ins w:id="3973" w:author="EliseSchramkowski" w:date="2021-11-05T16:21:00Z">
        <w:r w:rsidR="004A06D6">
          <w:rPr>
            <w:rFonts w:ascii="Times New Roman" w:hAnsi="Times New Roman" w:cs="Times New Roman"/>
            <w:color w:val="000000" w:themeColor="text1"/>
            <w:sz w:val="24"/>
            <w:szCs w:val="24"/>
          </w:rPr>
          <w:t>:</w:t>
        </w:r>
      </w:ins>
      <w:ins w:id="3974" w:author="EliseSchramkowski" w:date="2021-11-05T16:22:00Z">
        <w:r w:rsidR="004A06D6">
          <w:rPr>
            <w:rFonts w:ascii="Times New Roman" w:hAnsi="Times New Roman" w:cs="Times New Roman"/>
            <w:color w:val="000000" w:themeColor="text1"/>
            <w:sz w:val="24"/>
            <w:szCs w:val="24"/>
          </w:rPr>
          <w:t xml:space="preserve"> </w:t>
        </w:r>
      </w:ins>
      <w:ins w:id="3975" w:author="EliseSchramkowski" w:date="2021-10-30T10:32:00Z">
        <w:r w:rsidR="00BD5E8F">
          <w:rPr>
            <w:rFonts w:ascii="Times New Roman" w:hAnsi="Times New Roman" w:cs="Times New Roman"/>
            <w:color w:val="000000" w:themeColor="text1"/>
            <w:sz w:val="24"/>
            <w:szCs w:val="24"/>
          </w:rPr>
          <w:t>some</w:t>
        </w:r>
      </w:ins>
      <w:ins w:id="3976" w:author="EliseSchramkowski" w:date="2021-09-07T14:47:00Z">
        <w:r w:rsidR="00932A83">
          <w:rPr>
            <w:rFonts w:ascii="Times New Roman" w:hAnsi="Times New Roman" w:cs="Times New Roman"/>
            <w:color w:val="000000" w:themeColor="text1"/>
            <w:sz w:val="24"/>
            <w:szCs w:val="24"/>
          </w:rPr>
          <w:t xml:space="preserve"> </w:t>
        </w:r>
      </w:ins>
      <w:ins w:id="3977" w:author="EliseSchramkowski" w:date="2021-10-30T10:31:00Z">
        <w:r w:rsidR="00BD5E8F">
          <w:rPr>
            <w:rFonts w:ascii="Times New Roman" w:hAnsi="Times New Roman" w:cs="Times New Roman"/>
            <w:color w:val="000000" w:themeColor="text1"/>
            <w:sz w:val="24"/>
            <w:szCs w:val="24"/>
          </w:rPr>
          <w:t>in-text</w:t>
        </w:r>
      </w:ins>
      <w:ins w:id="3978" w:author="EliseSchramkowski" w:date="2021-10-30T14:40:00Z">
        <w:r w:rsidR="00517378">
          <w:rPr>
            <w:rFonts w:ascii="Times New Roman" w:hAnsi="Times New Roman" w:cs="Times New Roman"/>
            <w:color w:val="000000" w:themeColor="text1"/>
            <w:sz w:val="24"/>
            <w:szCs w:val="24"/>
          </w:rPr>
          <w:t xml:space="preserve"> </w:t>
        </w:r>
      </w:ins>
      <w:ins w:id="3979" w:author="EliseSchramkowski" w:date="2021-09-09T11:19:00Z">
        <w:r w:rsidR="003D07AE">
          <w:rPr>
            <w:rFonts w:ascii="Times New Roman" w:hAnsi="Times New Roman" w:cs="Times New Roman"/>
            <w:color w:val="000000" w:themeColor="text1"/>
            <w:sz w:val="24"/>
            <w:szCs w:val="24"/>
          </w:rPr>
          <w:t>reproducible</w:t>
        </w:r>
      </w:ins>
      <w:ins w:id="3980" w:author="EliseSchramkowski" w:date="2021-09-07T14:47:00Z">
        <w:r w:rsidR="00932A83">
          <w:rPr>
            <w:rFonts w:ascii="Times New Roman" w:hAnsi="Times New Roman" w:cs="Times New Roman"/>
            <w:color w:val="000000" w:themeColor="text1"/>
            <w:sz w:val="24"/>
            <w:szCs w:val="24"/>
          </w:rPr>
          <w:t xml:space="preserve"> </w:t>
        </w:r>
      </w:ins>
      <w:ins w:id="3981" w:author="EliseSchramkowski" w:date="2021-09-06T14:20:00Z">
        <w:r w:rsidR="00247207">
          <w:rPr>
            <w:rFonts w:ascii="Times New Roman" w:hAnsi="Times New Roman" w:cs="Times New Roman"/>
            <w:color w:val="000000" w:themeColor="text1"/>
            <w:sz w:val="24"/>
            <w:szCs w:val="24"/>
          </w:rPr>
          <w:t>results</w:t>
        </w:r>
      </w:ins>
      <w:ins w:id="3982" w:author="EliseSchramkowski" w:date="2021-10-31T09:58:00Z">
        <w:r w:rsidR="00AC36BC">
          <w:rPr>
            <w:rFonts w:ascii="Times New Roman" w:hAnsi="Times New Roman" w:cs="Times New Roman"/>
            <w:color w:val="000000" w:themeColor="text1"/>
            <w:sz w:val="24"/>
            <w:szCs w:val="24"/>
          </w:rPr>
          <w:t xml:space="preserve"> in these journals</w:t>
        </w:r>
      </w:ins>
      <w:ins w:id="3983" w:author="EliseSchramkowski" w:date="2021-10-30T10:32:00Z">
        <w:r w:rsidR="00BD5E8F">
          <w:rPr>
            <w:rFonts w:ascii="Times New Roman" w:hAnsi="Times New Roman" w:cs="Times New Roman"/>
            <w:color w:val="000000" w:themeColor="text1"/>
            <w:sz w:val="24"/>
            <w:szCs w:val="24"/>
          </w:rPr>
          <w:t xml:space="preserve"> </w:t>
        </w:r>
      </w:ins>
      <w:ins w:id="3984" w:author="EliseSchramkowski" w:date="2021-11-02T14:24:00Z">
        <w:r w:rsidR="00DF0D5E">
          <w:rPr>
            <w:rFonts w:ascii="Times New Roman" w:hAnsi="Times New Roman" w:cs="Times New Roman"/>
            <w:color w:val="000000" w:themeColor="text1"/>
            <w:sz w:val="24"/>
            <w:szCs w:val="24"/>
          </w:rPr>
          <w:t>were</w:t>
        </w:r>
      </w:ins>
      <w:ins w:id="3985" w:author="EliseSchramkowski" w:date="2021-11-04T10:57:00Z">
        <w:r w:rsidR="007F0775">
          <w:rPr>
            <w:rFonts w:ascii="Times New Roman" w:hAnsi="Times New Roman" w:cs="Times New Roman"/>
            <w:color w:val="000000" w:themeColor="text1"/>
            <w:sz w:val="24"/>
            <w:szCs w:val="24"/>
          </w:rPr>
          <w:t xml:space="preserve"> not</w:t>
        </w:r>
      </w:ins>
      <w:ins w:id="3986" w:author="EliseSchramkowski" w:date="2021-11-02T14:24:00Z">
        <w:r w:rsidR="00DF0D5E">
          <w:rPr>
            <w:rFonts w:ascii="Times New Roman" w:hAnsi="Times New Roman" w:cs="Times New Roman"/>
            <w:color w:val="000000" w:themeColor="text1"/>
            <w:sz w:val="24"/>
            <w:szCs w:val="24"/>
          </w:rPr>
          <w:t xml:space="preserve"> </w:t>
        </w:r>
      </w:ins>
      <w:ins w:id="3987" w:author="EliseSchramkowski" w:date="2021-10-30T10:32:00Z">
        <w:r w:rsidR="00BD5E8F">
          <w:rPr>
            <w:rFonts w:ascii="Times New Roman" w:hAnsi="Times New Roman" w:cs="Times New Roman"/>
            <w:color w:val="000000" w:themeColor="text1"/>
            <w:sz w:val="24"/>
            <w:szCs w:val="24"/>
          </w:rPr>
          <w:t xml:space="preserve">APA-reported, and </w:t>
        </w:r>
      </w:ins>
      <w:ins w:id="3988" w:author="EliseSchramkowski" w:date="2021-10-30T14:41:00Z">
        <w:r w:rsidR="00517378">
          <w:rPr>
            <w:rFonts w:ascii="Times New Roman" w:hAnsi="Times New Roman" w:cs="Times New Roman"/>
            <w:color w:val="000000" w:themeColor="text1"/>
            <w:sz w:val="24"/>
            <w:szCs w:val="24"/>
          </w:rPr>
          <w:t xml:space="preserve">most </w:t>
        </w:r>
      </w:ins>
      <w:ins w:id="3989" w:author="EliseSchramkowski" w:date="2021-10-30T10:32:00Z">
        <w:r w:rsidR="00BD5E8F">
          <w:rPr>
            <w:rFonts w:ascii="Times New Roman" w:hAnsi="Times New Roman" w:cs="Times New Roman"/>
            <w:color w:val="000000" w:themeColor="text1"/>
            <w:sz w:val="24"/>
            <w:szCs w:val="24"/>
          </w:rPr>
          <w:t xml:space="preserve">reproducible results </w:t>
        </w:r>
      </w:ins>
      <w:ins w:id="3990" w:author="EliseSchramkowski" w:date="2021-10-30T14:41:00Z">
        <w:r w:rsidR="00517378">
          <w:rPr>
            <w:rFonts w:ascii="Times New Roman" w:hAnsi="Times New Roman" w:cs="Times New Roman"/>
            <w:color w:val="000000" w:themeColor="text1"/>
            <w:sz w:val="24"/>
            <w:szCs w:val="24"/>
          </w:rPr>
          <w:t xml:space="preserve">in these journals </w:t>
        </w:r>
      </w:ins>
      <w:ins w:id="3991" w:author="EliseSchramkowski" w:date="2021-11-05T16:26:00Z">
        <w:r w:rsidR="00966796">
          <w:rPr>
            <w:rFonts w:ascii="Times New Roman" w:hAnsi="Times New Roman" w:cs="Times New Roman"/>
            <w:color w:val="000000" w:themeColor="text1"/>
            <w:sz w:val="24"/>
            <w:szCs w:val="24"/>
          </w:rPr>
          <w:t>were</w:t>
        </w:r>
      </w:ins>
      <w:ins w:id="3992" w:author="EliseSchramkowski" w:date="2021-11-02T14:25:00Z">
        <w:r w:rsidR="00DF0D5E">
          <w:rPr>
            <w:rFonts w:ascii="Times New Roman" w:hAnsi="Times New Roman" w:cs="Times New Roman"/>
            <w:color w:val="000000" w:themeColor="text1"/>
            <w:sz w:val="24"/>
            <w:szCs w:val="24"/>
          </w:rPr>
          <w:t xml:space="preserve"> </w:t>
        </w:r>
      </w:ins>
      <w:ins w:id="3993" w:author="EliseSchramkowski" w:date="2021-10-30T10:32:00Z">
        <w:r w:rsidR="00BD5E8F">
          <w:rPr>
            <w:rFonts w:ascii="Times New Roman" w:hAnsi="Times New Roman" w:cs="Times New Roman"/>
            <w:color w:val="000000" w:themeColor="text1"/>
            <w:sz w:val="24"/>
            <w:szCs w:val="24"/>
          </w:rPr>
          <w:t xml:space="preserve">reported </w:t>
        </w:r>
      </w:ins>
      <w:ins w:id="3994" w:author="EliseSchramkowski" w:date="2021-09-06T14:20:00Z">
        <w:r w:rsidR="00247207">
          <w:rPr>
            <w:rFonts w:ascii="Times New Roman" w:hAnsi="Times New Roman" w:cs="Times New Roman"/>
            <w:color w:val="000000" w:themeColor="text1"/>
            <w:sz w:val="24"/>
            <w:szCs w:val="24"/>
          </w:rPr>
          <w:t xml:space="preserve">in tables and figures. </w:t>
        </w:r>
      </w:ins>
      <w:ins w:id="3995" w:author="EliseSchramkowski" w:date="2021-10-30T10:32:00Z">
        <w:r w:rsidR="00EB679B">
          <w:rPr>
            <w:rFonts w:ascii="Times New Roman" w:hAnsi="Times New Roman" w:cs="Times New Roman"/>
            <w:color w:val="000000" w:themeColor="text1"/>
            <w:sz w:val="24"/>
            <w:szCs w:val="24"/>
          </w:rPr>
          <w:t xml:space="preserve">Thus, </w:t>
        </w:r>
      </w:ins>
      <w:ins w:id="3996" w:author="EliseSchramkowski" w:date="2021-09-06T14:20:00Z">
        <w:r w:rsidR="00247207">
          <w:rPr>
            <w:rFonts w:ascii="Times New Roman" w:hAnsi="Times New Roman" w:cs="Times New Roman"/>
            <w:color w:val="000000" w:themeColor="text1"/>
            <w:sz w:val="24"/>
            <w:szCs w:val="24"/>
          </w:rPr>
          <w:t>future</w:t>
        </w:r>
      </w:ins>
      <w:ins w:id="3997" w:author="EliseSchramkowski" w:date="2021-10-30T14:41:00Z">
        <w:r w:rsidR="006A230F">
          <w:rPr>
            <w:rFonts w:ascii="Times New Roman" w:hAnsi="Times New Roman" w:cs="Times New Roman"/>
            <w:color w:val="000000" w:themeColor="text1"/>
            <w:sz w:val="24"/>
            <w:szCs w:val="24"/>
          </w:rPr>
          <w:t xml:space="preserve"> research </w:t>
        </w:r>
      </w:ins>
      <w:ins w:id="3998" w:author="EliseSchramkowski" w:date="2021-09-06T14:20:00Z">
        <w:r w:rsidR="00247207">
          <w:rPr>
            <w:rFonts w:ascii="Times New Roman" w:hAnsi="Times New Roman" w:cs="Times New Roman"/>
            <w:color w:val="000000" w:themeColor="text1"/>
            <w:sz w:val="24"/>
            <w:szCs w:val="24"/>
          </w:rPr>
          <w:t xml:space="preserve">on </w:t>
        </w:r>
      </w:ins>
      <w:ins w:id="3999" w:author="EliseSchramkowski" w:date="2021-11-05T16:31:00Z">
        <w:r w:rsidR="00327584">
          <w:rPr>
            <w:rFonts w:ascii="Times New Roman" w:hAnsi="Times New Roman" w:cs="Times New Roman"/>
            <w:color w:val="000000" w:themeColor="text1"/>
            <w:sz w:val="24"/>
            <w:szCs w:val="24"/>
          </w:rPr>
          <w:t xml:space="preserve">statistical reporting quality </w:t>
        </w:r>
      </w:ins>
      <w:ins w:id="4000" w:author="EliseSchramkowski" w:date="2021-09-06T14:20:00Z">
        <w:r w:rsidR="00247207">
          <w:rPr>
            <w:rFonts w:ascii="Times New Roman" w:hAnsi="Times New Roman" w:cs="Times New Roman"/>
            <w:color w:val="000000" w:themeColor="text1"/>
            <w:sz w:val="24"/>
            <w:szCs w:val="24"/>
          </w:rPr>
          <w:t>in sociolog</w:t>
        </w:r>
      </w:ins>
      <w:ins w:id="4001" w:author="EliseSchramkowski" w:date="2021-09-08T14:19:00Z">
        <w:r w:rsidR="00C568E9">
          <w:rPr>
            <w:rFonts w:ascii="Times New Roman" w:hAnsi="Times New Roman" w:cs="Times New Roman"/>
            <w:color w:val="000000" w:themeColor="text1"/>
            <w:sz w:val="24"/>
            <w:szCs w:val="24"/>
          </w:rPr>
          <w:t xml:space="preserve">y </w:t>
        </w:r>
      </w:ins>
      <w:ins w:id="4002" w:author="EliseSchramkowski" w:date="2021-10-30T10:33:00Z">
        <w:r w:rsidR="00352654">
          <w:rPr>
            <w:rFonts w:ascii="Times New Roman" w:hAnsi="Times New Roman" w:cs="Times New Roman"/>
            <w:color w:val="000000" w:themeColor="text1"/>
            <w:sz w:val="24"/>
            <w:szCs w:val="24"/>
          </w:rPr>
          <w:t>w</w:t>
        </w:r>
      </w:ins>
      <w:ins w:id="4003" w:author="EliseSchramkowski" w:date="2021-09-08T14:19:00Z">
        <w:r w:rsidR="00C568E9">
          <w:rPr>
            <w:rFonts w:ascii="Times New Roman" w:hAnsi="Times New Roman" w:cs="Times New Roman"/>
            <w:color w:val="000000" w:themeColor="text1"/>
            <w:sz w:val="24"/>
            <w:szCs w:val="24"/>
          </w:rPr>
          <w:t xml:space="preserve">ould </w:t>
        </w:r>
      </w:ins>
      <w:ins w:id="4004" w:author="EliseSchramkowski" w:date="2021-11-05T16:31:00Z">
        <w:r w:rsidR="00327584">
          <w:rPr>
            <w:rFonts w:ascii="Times New Roman" w:hAnsi="Times New Roman" w:cs="Times New Roman"/>
            <w:color w:val="000000" w:themeColor="text1"/>
            <w:sz w:val="24"/>
            <w:szCs w:val="24"/>
          </w:rPr>
          <w:t xml:space="preserve">ideally </w:t>
        </w:r>
      </w:ins>
      <w:ins w:id="4005" w:author="EliseSchramkowski" w:date="2021-11-05T16:18:00Z">
        <w:r w:rsidR="009E0C14">
          <w:rPr>
            <w:rFonts w:ascii="Times New Roman" w:hAnsi="Times New Roman" w:cs="Times New Roman"/>
            <w:color w:val="000000" w:themeColor="text1"/>
            <w:sz w:val="24"/>
            <w:szCs w:val="24"/>
          </w:rPr>
          <w:t xml:space="preserve">focus on </w:t>
        </w:r>
      </w:ins>
      <w:ins w:id="4006" w:author="EliseSchramkowski" w:date="2021-09-08T14:19:00Z">
        <w:r w:rsidR="00C568E9">
          <w:rPr>
            <w:rFonts w:ascii="Times New Roman" w:hAnsi="Times New Roman" w:cs="Times New Roman"/>
            <w:color w:val="000000" w:themeColor="text1"/>
            <w:sz w:val="24"/>
            <w:szCs w:val="24"/>
          </w:rPr>
          <w:t>retriev</w:t>
        </w:r>
      </w:ins>
      <w:ins w:id="4007" w:author="EliseSchramkowski" w:date="2021-11-05T16:18:00Z">
        <w:r w:rsidR="009E0C14">
          <w:rPr>
            <w:rFonts w:ascii="Times New Roman" w:hAnsi="Times New Roman" w:cs="Times New Roman"/>
            <w:color w:val="000000" w:themeColor="text1"/>
            <w:sz w:val="24"/>
            <w:szCs w:val="24"/>
          </w:rPr>
          <w:t>ing</w:t>
        </w:r>
      </w:ins>
      <w:ins w:id="4008" w:author="EliseSchramkowski" w:date="2021-09-06T14:20:00Z">
        <w:r w:rsidR="00247207">
          <w:rPr>
            <w:rFonts w:ascii="Times New Roman" w:hAnsi="Times New Roman" w:cs="Times New Roman"/>
            <w:color w:val="000000" w:themeColor="text1"/>
            <w:sz w:val="24"/>
            <w:szCs w:val="24"/>
          </w:rPr>
          <w:t xml:space="preserve"> </w:t>
        </w:r>
      </w:ins>
      <w:ins w:id="4009" w:author="EliseSchramkowski" w:date="2021-10-31T10:01:00Z">
        <w:r w:rsidR="00647E4A">
          <w:rPr>
            <w:rFonts w:ascii="Times New Roman" w:hAnsi="Times New Roman" w:cs="Times New Roman"/>
            <w:color w:val="000000" w:themeColor="text1"/>
            <w:sz w:val="24"/>
            <w:szCs w:val="24"/>
          </w:rPr>
          <w:t>statistical</w:t>
        </w:r>
      </w:ins>
      <w:ins w:id="4010" w:author="EliseSchramkowski" w:date="2021-11-05T16:31:00Z">
        <w:r w:rsidR="0078671E">
          <w:rPr>
            <w:rFonts w:ascii="Times New Roman" w:hAnsi="Times New Roman" w:cs="Times New Roman"/>
            <w:color w:val="000000" w:themeColor="text1"/>
            <w:sz w:val="24"/>
            <w:szCs w:val="24"/>
          </w:rPr>
          <w:t xml:space="preserve"> information </w:t>
        </w:r>
      </w:ins>
      <w:ins w:id="4011" w:author="EliseSchramkowski" w:date="2021-09-06T14:20:00Z">
        <w:r w:rsidR="00247207">
          <w:rPr>
            <w:rFonts w:ascii="Times New Roman" w:hAnsi="Times New Roman" w:cs="Times New Roman"/>
            <w:color w:val="000000" w:themeColor="text1"/>
            <w:sz w:val="24"/>
            <w:szCs w:val="24"/>
          </w:rPr>
          <w:t>from</w:t>
        </w:r>
      </w:ins>
      <w:ins w:id="4012" w:author="EliseSchramkowski" w:date="2021-09-07T14:48:00Z">
        <w:r w:rsidR="009710B7">
          <w:rPr>
            <w:rFonts w:ascii="Times New Roman" w:hAnsi="Times New Roman" w:cs="Times New Roman"/>
            <w:color w:val="000000" w:themeColor="text1"/>
            <w:sz w:val="24"/>
            <w:szCs w:val="24"/>
          </w:rPr>
          <w:t xml:space="preserve"> text,</w:t>
        </w:r>
      </w:ins>
      <w:ins w:id="4013" w:author="EliseSchramkowski" w:date="2021-09-06T14:20:00Z">
        <w:r w:rsidR="00247207">
          <w:rPr>
            <w:rFonts w:ascii="Times New Roman" w:hAnsi="Times New Roman" w:cs="Times New Roman"/>
            <w:color w:val="000000" w:themeColor="text1"/>
            <w:sz w:val="24"/>
            <w:szCs w:val="24"/>
          </w:rPr>
          <w:t xml:space="preserve"> tables</w:t>
        </w:r>
      </w:ins>
      <w:ins w:id="4014" w:author="EliseSchramkowski" w:date="2021-09-07T14:48:00Z">
        <w:r w:rsidR="009710B7">
          <w:rPr>
            <w:rFonts w:ascii="Times New Roman" w:hAnsi="Times New Roman" w:cs="Times New Roman"/>
            <w:color w:val="000000" w:themeColor="text1"/>
            <w:sz w:val="24"/>
            <w:szCs w:val="24"/>
          </w:rPr>
          <w:t>,</w:t>
        </w:r>
      </w:ins>
      <w:ins w:id="4015" w:author="EliseSchramkowski" w:date="2021-09-06T14:20:00Z">
        <w:r w:rsidR="00247207">
          <w:rPr>
            <w:rFonts w:ascii="Times New Roman" w:hAnsi="Times New Roman" w:cs="Times New Roman"/>
            <w:color w:val="000000" w:themeColor="text1"/>
            <w:sz w:val="24"/>
            <w:szCs w:val="24"/>
          </w:rPr>
          <w:t xml:space="preserve"> and figures. </w:t>
        </w:r>
      </w:ins>
      <w:ins w:id="4016" w:author="EliseSchramkowski" w:date="2021-11-05T16:24:00Z">
        <w:r w:rsidR="00756CE3">
          <w:rPr>
            <w:rFonts w:ascii="Times New Roman" w:hAnsi="Times New Roman" w:cs="Times New Roman"/>
            <w:color w:val="000000" w:themeColor="text1"/>
            <w:sz w:val="24"/>
            <w:szCs w:val="24"/>
          </w:rPr>
          <w:t xml:space="preserve">For </w:t>
        </w:r>
      </w:ins>
      <w:ins w:id="4017" w:author="EliseSchramkowski" w:date="2021-11-05T16:27:00Z">
        <w:r w:rsidR="000E47D3">
          <w:rPr>
            <w:rFonts w:ascii="Times New Roman" w:hAnsi="Times New Roman" w:cs="Times New Roman"/>
            <w:color w:val="000000" w:themeColor="text1"/>
            <w:sz w:val="24"/>
            <w:szCs w:val="24"/>
          </w:rPr>
          <w:t xml:space="preserve">reproductive and </w:t>
        </w:r>
      </w:ins>
      <w:ins w:id="4018" w:author="EliseSchramkowski" w:date="2021-11-05T16:25:00Z">
        <w:r w:rsidR="00756CE3">
          <w:rPr>
            <w:rFonts w:ascii="Times New Roman" w:hAnsi="Times New Roman" w:cs="Times New Roman"/>
            <w:color w:val="000000" w:themeColor="text1"/>
            <w:sz w:val="24"/>
            <w:szCs w:val="24"/>
          </w:rPr>
          <w:t>meta-analytical purposes, it is vital that</w:t>
        </w:r>
      </w:ins>
      <w:ins w:id="4019" w:author="EliseSchramkowski" w:date="2021-11-05T16:24:00Z">
        <w:r w:rsidR="00756CE3">
          <w:rPr>
            <w:rFonts w:ascii="Times New Roman" w:hAnsi="Times New Roman" w:cs="Times New Roman"/>
            <w:color w:val="000000" w:themeColor="text1"/>
            <w:sz w:val="24"/>
            <w:szCs w:val="24"/>
          </w:rPr>
          <w:t xml:space="preserve"> </w:t>
        </w:r>
      </w:ins>
      <w:del w:id="4020" w:author="EliseSchramkowski" w:date="2021-09-06T14:20:00Z">
        <w:r w:rsidR="00367537" w:rsidDel="00247207">
          <w:rPr>
            <w:rFonts w:ascii="Times New Roman" w:hAnsi="Times New Roman" w:cs="Times New Roman"/>
            <w:color w:val="000000" w:themeColor="text1"/>
            <w:sz w:val="24"/>
            <w:szCs w:val="24"/>
          </w:rPr>
          <w:tab/>
        </w:r>
      </w:del>
      <w:bookmarkStart w:id="4021" w:name="_Hlk81829772"/>
      <w:del w:id="4022" w:author="EliseSchramkowski" w:date="2021-09-06T14:07:00Z">
        <w:r w:rsidR="00690794" w:rsidDel="00D351F2">
          <w:rPr>
            <w:rFonts w:ascii="Times New Roman" w:hAnsi="Times New Roman" w:cs="Times New Roman"/>
            <w:color w:val="000000" w:themeColor="text1"/>
            <w:sz w:val="24"/>
            <w:szCs w:val="24"/>
          </w:rPr>
          <w:delText>A</w:delText>
        </w:r>
        <w:r w:rsidR="000C0BA1" w:rsidDel="00D351F2">
          <w:rPr>
            <w:rFonts w:ascii="Times New Roman" w:hAnsi="Times New Roman" w:cs="Times New Roman"/>
            <w:color w:val="000000" w:themeColor="text1"/>
            <w:sz w:val="24"/>
            <w:szCs w:val="24"/>
          </w:rPr>
          <w:delText>nother</w:delText>
        </w:r>
        <w:r w:rsidR="00690794" w:rsidDel="00D351F2">
          <w:rPr>
            <w:rFonts w:ascii="Times New Roman" w:hAnsi="Times New Roman" w:cs="Times New Roman"/>
            <w:color w:val="000000" w:themeColor="text1"/>
            <w:sz w:val="24"/>
            <w:szCs w:val="24"/>
          </w:rPr>
          <w:delText xml:space="preserve"> limitation of our research is that we only studied aspects of statistical reporting quality of five sociology journals</w:delText>
        </w:r>
      </w:del>
      <w:del w:id="4023" w:author="EliseSchramkowski" w:date="2021-09-06T14:20:00Z">
        <w:r w:rsidR="00690794" w:rsidDel="00247207">
          <w:rPr>
            <w:rFonts w:ascii="Times New Roman" w:hAnsi="Times New Roman" w:cs="Times New Roman"/>
            <w:color w:val="000000" w:themeColor="text1"/>
            <w:sz w:val="24"/>
            <w:szCs w:val="24"/>
          </w:rPr>
          <w:delText>. We had hoped that the automatic retrieval of data from these journals would be enough to study our results level aspects of statistical reporting, but in</w:delText>
        </w:r>
        <w:r w:rsidR="00766263" w:rsidDel="00247207">
          <w:rPr>
            <w:rFonts w:ascii="Times New Roman" w:hAnsi="Times New Roman" w:cs="Times New Roman"/>
            <w:color w:val="000000" w:themeColor="text1"/>
            <w:sz w:val="24"/>
            <w:szCs w:val="24"/>
          </w:rPr>
          <w:delText>L</w:delText>
        </w:r>
        <w:r w:rsidR="0084231E" w:rsidDel="00247207">
          <w:rPr>
            <w:rFonts w:ascii="Times New Roman" w:hAnsi="Times New Roman" w:cs="Times New Roman"/>
            <w:color w:val="000000" w:themeColor="text1"/>
            <w:sz w:val="24"/>
            <w:szCs w:val="24"/>
          </w:rPr>
          <w:delText xml:space="preserve">, </w:delText>
        </w:r>
        <w:r w:rsidR="00C15691" w:rsidDel="00247207">
          <w:rPr>
            <w:rFonts w:ascii="Times New Roman" w:hAnsi="Times New Roman" w:cs="Times New Roman"/>
            <w:color w:val="000000" w:themeColor="text1"/>
            <w:sz w:val="24"/>
            <w:szCs w:val="24"/>
          </w:rPr>
          <w:delText xml:space="preserve"> providing data</w:delText>
        </w:r>
        <w:r w:rsidR="005A26E9" w:rsidDel="00247207">
          <w:rPr>
            <w:rFonts w:ascii="Times New Roman" w:hAnsi="Times New Roman" w:cs="Times New Roman"/>
            <w:color w:val="000000" w:themeColor="text1"/>
            <w:sz w:val="24"/>
            <w:szCs w:val="24"/>
          </w:rPr>
          <w:delText xml:space="preserve"> </w:delText>
        </w:r>
      </w:del>
      <w:del w:id="4024" w:author="EliseSchramkowski" w:date="2021-08-15T10:54:00Z">
        <w:r w:rsidR="00683706" w:rsidDel="004812AE">
          <w:rPr>
            <w:rFonts w:ascii="Times New Roman" w:hAnsi="Times New Roman" w:cs="Times New Roman"/>
            <w:color w:val="000000" w:themeColor="text1"/>
            <w:sz w:val="24"/>
            <w:szCs w:val="24"/>
          </w:rPr>
          <w:delText xml:space="preserve">. </w:delText>
        </w:r>
      </w:del>
      <w:commentRangeStart w:id="4025"/>
      <w:del w:id="4026" w:author="EliseSchramkowski" w:date="2021-08-24T10:46:00Z">
        <w:r w:rsidR="00683706" w:rsidDel="009E1430">
          <w:rPr>
            <w:rFonts w:ascii="Times New Roman" w:hAnsi="Times New Roman" w:cs="Times New Roman"/>
            <w:color w:val="000000" w:themeColor="text1"/>
            <w:sz w:val="24"/>
            <w:szCs w:val="24"/>
          </w:rPr>
          <w:delText>A</w:delText>
        </w:r>
      </w:del>
      <w:del w:id="4027" w:author="EliseSchramkowski" w:date="2021-09-06T14:20:00Z">
        <w:r w:rsidR="00683706" w:rsidDel="00247207">
          <w:rPr>
            <w:rFonts w:ascii="Times New Roman" w:hAnsi="Times New Roman" w:cs="Times New Roman"/>
            <w:color w:val="000000" w:themeColor="text1"/>
            <w:sz w:val="24"/>
            <w:szCs w:val="24"/>
          </w:rPr>
          <w:delText>lthough</w:delText>
        </w:r>
        <w:commentRangeEnd w:id="4025"/>
        <w:r w:rsidR="00683706" w:rsidDel="00247207">
          <w:rPr>
            <w:rStyle w:val="CommentReference"/>
          </w:rPr>
          <w:commentReference w:id="4025"/>
        </w:r>
        <w:r w:rsidR="00683706" w:rsidDel="00247207">
          <w:rPr>
            <w:rFonts w:ascii="Times New Roman" w:hAnsi="Times New Roman" w:cs="Times New Roman"/>
            <w:color w:val="000000" w:themeColor="text1"/>
            <w:sz w:val="24"/>
            <w:szCs w:val="24"/>
          </w:rPr>
          <w:delText xml:space="preserve"> total numbers of automatically retrieved p-values</w:delText>
        </w:r>
        <w:r w:rsidR="001A42F8" w:rsidDel="00247207">
          <w:rPr>
            <w:rFonts w:ascii="Times New Roman" w:hAnsi="Times New Roman" w:cs="Times New Roman"/>
            <w:color w:val="000000" w:themeColor="text1"/>
            <w:sz w:val="24"/>
            <w:szCs w:val="24"/>
          </w:rPr>
          <w:delText xml:space="preserve"> were </w:delText>
        </w:r>
        <w:r w:rsidR="00683706" w:rsidDel="00247207">
          <w:rPr>
            <w:rFonts w:ascii="Times New Roman" w:hAnsi="Times New Roman" w:cs="Times New Roman"/>
            <w:color w:val="000000" w:themeColor="text1"/>
            <w:sz w:val="24"/>
            <w:szCs w:val="24"/>
          </w:rPr>
          <w:delText xml:space="preserve">sufficient, little data was often available for individual categories. </w:delText>
        </w:r>
        <w:r w:rsidR="00E9318C" w:rsidDel="00247207">
          <w:rPr>
            <w:rFonts w:ascii="Times New Roman" w:hAnsi="Times New Roman" w:cs="Times New Roman"/>
            <w:color w:val="000000" w:themeColor="text1"/>
            <w:sz w:val="24"/>
            <w:szCs w:val="24"/>
          </w:rPr>
          <w:delText xml:space="preserve">exactly </w:delText>
        </w:r>
        <w:r w:rsidR="00811D35" w:rsidDel="00247207">
          <w:rPr>
            <w:rFonts w:ascii="Times New Roman" w:hAnsi="Times New Roman" w:cs="Times New Roman"/>
            <w:color w:val="000000" w:themeColor="text1"/>
            <w:sz w:val="24"/>
            <w:szCs w:val="24"/>
          </w:rPr>
          <w:delText>in similar studies in psychology (e.g., ….) often ing</w:delText>
        </w:r>
      </w:del>
    </w:p>
    <w:bookmarkEnd w:id="4021"/>
    <w:p w14:paraId="385707DF" w14:textId="3A8A97EF" w:rsidR="000C0BA1" w:rsidDel="00C44098" w:rsidRDefault="000C0BA1">
      <w:pPr>
        <w:spacing w:after="0" w:line="480" w:lineRule="auto"/>
        <w:ind w:firstLine="284"/>
        <w:jc w:val="both"/>
        <w:rPr>
          <w:del w:id="4028" w:author="EliseSchramkowski" w:date="2021-09-06T14:58:00Z"/>
          <w:rFonts w:ascii="Times New Roman" w:hAnsi="Times New Roman" w:cs="Times New Roman"/>
          <w:color w:val="000000" w:themeColor="text1"/>
          <w:sz w:val="24"/>
          <w:szCs w:val="24"/>
        </w:rPr>
        <w:pPrChange w:id="4029" w:author="EliseSchramkowski" w:date="2021-11-05T16:25:00Z">
          <w:pPr>
            <w:spacing w:after="0" w:line="480" w:lineRule="auto"/>
            <w:ind w:firstLine="708"/>
            <w:jc w:val="both"/>
          </w:pPr>
        </w:pPrChange>
      </w:pPr>
      <w:del w:id="4030" w:author="EliseSchramkowski" w:date="2021-09-06T14:58:00Z">
        <w:r w:rsidDel="00C44098">
          <w:rPr>
            <w:rFonts w:ascii="Times New Roman" w:hAnsi="Times New Roman" w:cs="Times New Roman"/>
            <w:color w:val="000000" w:themeColor="text1"/>
            <w:sz w:val="24"/>
            <w:szCs w:val="24"/>
          </w:rPr>
          <w:delText>Unfortunately, we were unable to compare results not related to hypotheses of ‘AllP’ and ‘APA’ to manually retrieved results not related to hypotheses, since ‘hyp’ did not contain such results. If we had been able to analyze results not related to explicitly stated hypotheses, and not just those which were (APA-)reported in text, this would probably have given us very interesting information on statistical reporting errors and marginal significance. Furthermore, it might have provided us with a clearer view on the prevalence of .</w:delText>
        </w:r>
        <w:r w:rsidR="000B4052" w:rsidDel="00C44098">
          <w:rPr>
            <w:rFonts w:ascii="Times New Roman" w:hAnsi="Times New Roman" w:cs="Times New Roman"/>
            <w:color w:val="000000" w:themeColor="text1"/>
            <w:sz w:val="24"/>
            <w:szCs w:val="24"/>
          </w:rPr>
          <w:delText xml:space="preserve"> </w:delText>
        </w:r>
        <w:r w:rsidDel="00C44098">
          <w:rPr>
            <w:rFonts w:ascii="Times New Roman" w:hAnsi="Times New Roman" w:cs="Times New Roman"/>
            <w:color w:val="000000" w:themeColor="text1"/>
            <w:sz w:val="24"/>
            <w:szCs w:val="24"/>
          </w:rPr>
          <w:delText xml:space="preserve">We chose not to retrieve all results available in the article studied for ‘hyp’, because that would be too labor-intensive. </w:delText>
        </w:r>
      </w:del>
    </w:p>
    <w:p w14:paraId="25B9BC78" w14:textId="1BAE3F87" w:rsidR="00A623CA" w:rsidRDefault="00611CE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ind w:firstLine="284"/>
        <w:jc w:val="both"/>
        <w:rPr>
          <w:rFonts w:ascii="Times New Roman" w:hAnsi="Times New Roman" w:cs="Times New Roman"/>
          <w:color w:val="000000" w:themeColor="text1"/>
          <w:sz w:val="24"/>
          <w:szCs w:val="24"/>
        </w:rPr>
        <w:pPrChange w:id="4031" w:author="EliseSchramkowski" w:date="2021-11-05T16:25: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pPr>
        </w:pPrChange>
      </w:pPr>
      <w:del w:id="4032" w:author="EliseSchramkowski" w:date="2021-09-08T14:27:00Z">
        <w:r w:rsidDel="00E431DE">
          <w:rPr>
            <w:rFonts w:ascii="Times New Roman" w:hAnsi="Times New Roman" w:cs="Times New Roman"/>
            <w:color w:val="000000" w:themeColor="text1"/>
            <w:sz w:val="24"/>
            <w:szCs w:val="24"/>
          </w:rPr>
          <w:tab/>
        </w:r>
      </w:del>
      <w:del w:id="4033" w:author="EliseSchramkowski" w:date="2021-11-05T16:24:00Z">
        <w:r w:rsidDel="00756CE3">
          <w:rPr>
            <w:rFonts w:ascii="Times New Roman" w:hAnsi="Times New Roman" w:cs="Times New Roman"/>
            <w:color w:val="000000" w:themeColor="text1"/>
            <w:sz w:val="24"/>
            <w:szCs w:val="24"/>
          </w:rPr>
          <w:delText xml:space="preserve">Given </w:delText>
        </w:r>
        <w:r w:rsidR="00052A23" w:rsidDel="00756CE3">
          <w:rPr>
            <w:rFonts w:ascii="Times New Roman" w:hAnsi="Times New Roman" w:cs="Times New Roman"/>
            <w:color w:val="000000" w:themeColor="text1"/>
            <w:sz w:val="24"/>
            <w:szCs w:val="24"/>
          </w:rPr>
          <w:delText>the limited presen</w:delText>
        </w:r>
      </w:del>
      <w:del w:id="4034" w:author="EliseSchramkowski" w:date="2021-09-29T11:38:00Z">
        <w:r w:rsidR="00052A23" w:rsidDel="002A2186">
          <w:rPr>
            <w:rFonts w:ascii="Times New Roman" w:hAnsi="Times New Roman" w:cs="Times New Roman"/>
            <w:color w:val="000000" w:themeColor="text1"/>
            <w:sz w:val="24"/>
            <w:szCs w:val="24"/>
          </w:rPr>
          <w:delText xml:space="preserve">ce </w:delText>
        </w:r>
      </w:del>
      <w:del w:id="4035" w:author="EliseSchramkowski" w:date="2021-11-05T16:24:00Z">
        <w:r w:rsidR="00052A23" w:rsidDel="00756CE3">
          <w:rPr>
            <w:rFonts w:ascii="Times New Roman" w:hAnsi="Times New Roman" w:cs="Times New Roman"/>
            <w:color w:val="000000" w:themeColor="text1"/>
            <w:sz w:val="24"/>
            <w:szCs w:val="24"/>
          </w:rPr>
          <w:delText xml:space="preserve">of </w:delText>
        </w:r>
        <w:r w:rsidR="00052A23" w:rsidDel="00756CE3">
          <w:rPr>
            <w:rFonts w:ascii="Times New Roman" w:hAnsi="Times New Roman" w:cs="Times New Roman"/>
            <w:i/>
            <w:color w:val="000000" w:themeColor="text1"/>
            <w:sz w:val="24"/>
            <w:szCs w:val="24"/>
          </w:rPr>
          <w:delText>p</w:delText>
        </w:r>
        <w:r w:rsidR="00052A23" w:rsidDel="00756CE3">
          <w:rPr>
            <w:rFonts w:ascii="Times New Roman" w:hAnsi="Times New Roman" w:cs="Times New Roman"/>
            <w:iCs/>
            <w:color w:val="000000" w:themeColor="text1"/>
            <w:sz w:val="24"/>
            <w:szCs w:val="24"/>
          </w:rPr>
          <w:delText xml:space="preserve">-values and (APA-reported) statistical results </w:delText>
        </w:r>
      </w:del>
      <w:del w:id="4036" w:author="EliseSchramkowski" w:date="2021-10-30T10:38:00Z">
        <w:r w:rsidR="00052A23" w:rsidDel="00D6072B">
          <w:rPr>
            <w:rFonts w:ascii="Times New Roman" w:hAnsi="Times New Roman" w:cs="Times New Roman"/>
            <w:iCs/>
            <w:color w:val="000000" w:themeColor="text1"/>
            <w:sz w:val="24"/>
            <w:szCs w:val="24"/>
          </w:rPr>
          <w:delText>in the text of</w:delText>
        </w:r>
      </w:del>
      <w:del w:id="4037" w:author="EliseSchramkowski" w:date="2021-11-05T16:24:00Z">
        <w:r w:rsidR="00052A23" w:rsidDel="00756CE3">
          <w:rPr>
            <w:rFonts w:ascii="Times New Roman" w:hAnsi="Times New Roman" w:cs="Times New Roman"/>
            <w:iCs/>
            <w:color w:val="000000" w:themeColor="text1"/>
            <w:sz w:val="24"/>
            <w:szCs w:val="24"/>
          </w:rPr>
          <w:delText xml:space="preserve"> sociology articles, it </w:delText>
        </w:r>
      </w:del>
      <w:del w:id="4038" w:author="EliseSchramkowski" w:date="2021-09-08T14:22:00Z">
        <w:r w:rsidR="00052A23" w:rsidDel="004A25B8">
          <w:rPr>
            <w:rFonts w:ascii="Times New Roman" w:hAnsi="Times New Roman" w:cs="Times New Roman"/>
            <w:iCs/>
            <w:color w:val="000000" w:themeColor="text1"/>
            <w:sz w:val="24"/>
            <w:szCs w:val="24"/>
          </w:rPr>
          <w:delText xml:space="preserve">would be very useful </w:delText>
        </w:r>
      </w:del>
      <w:del w:id="4039" w:author="EliseSchramkowski" w:date="2021-11-05T16:24:00Z">
        <w:r w:rsidR="00052A23" w:rsidDel="00756CE3">
          <w:rPr>
            <w:rFonts w:ascii="Times New Roman" w:hAnsi="Times New Roman" w:cs="Times New Roman"/>
            <w:iCs/>
            <w:color w:val="000000" w:themeColor="text1"/>
            <w:sz w:val="24"/>
            <w:szCs w:val="24"/>
          </w:rPr>
          <w:delText>for</w:delText>
        </w:r>
        <w:r w:rsidR="00052A23" w:rsidDel="00756CE3">
          <w:rPr>
            <w:rFonts w:ascii="Times New Roman" w:hAnsi="Times New Roman" w:cs="Times New Roman"/>
            <w:i/>
            <w:color w:val="000000" w:themeColor="text1"/>
            <w:sz w:val="24"/>
            <w:szCs w:val="24"/>
          </w:rPr>
          <w:delText xml:space="preserve"> </w:delText>
        </w:r>
      </w:del>
      <w:del w:id="4040" w:author="EliseSchramkowski" w:date="2021-08-24T10:46:00Z">
        <w:r w:rsidR="00683706" w:rsidRPr="00052A23" w:rsidDel="009E1430">
          <w:rPr>
            <w:rFonts w:ascii="Times New Roman" w:hAnsi="Times New Roman" w:cs="Times New Roman"/>
            <w:iCs/>
            <w:color w:val="000000" w:themeColor="text1"/>
            <w:sz w:val="24"/>
            <w:szCs w:val="24"/>
          </w:rPr>
          <w:delText xml:space="preserve">Furthermore, not enough data could be retrieved manually. </w:delText>
        </w:r>
      </w:del>
      <w:del w:id="4041" w:author="EliseSchramkowski" w:date="2021-08-24T10:54:00Z">
        <w:r w:rsidR="00683706" w:rsidRPr="00052A23" w:rsidDel="00731416">
          <w:rPr>
            <w:rFonts w:ascii="Times New Roman" w:hAnsi="Times New Roman" w:cs="Times New Roman"/>
            <w:iCs/>
            <w:color w:val="000000" w:themeColor="text1"/>
            <w:sz w:val="24"/>
            <w:szCs w:val="24"/>
          </w:rPr>
          <w:delText xml:space="preserve">To prevent information problems, one can take two different approaches. Firstly, it could use more sociology articles to automatically retrieve p-values from text. This is the most time-efficient way of obtaining information, but it does not allow retrieval of results from tables, which is where many results in sociology articles are reported (especially in non-APA-journals). </w:delText>
        </w:r>
      </w:del>
      <w:del w:id="4042" w:author="EliseSchramkowski" w:date="2021-08-24T11:42:00Z">
        <w:r w:rsidR="00683706" w:rsidRPr="00052A23" w:rsidDel="00B84D55">
          <w:rPr>
            <w:rFonts w:ascii="Times New Roman" w:hAnsi="Times New Roman" w:cs="Times New Roman"/>
            <w:iCs/>
            <w:color w:val="000000" w:themeColor="text1"/>
            <w:sz w:val="24"/>
            <w:szCs w:val="24"/>
          </w:rPr>
          <w:delText xml:space="preserve">In our case, this likely contributed to the small numbers of automatically retrieved results relevant for publication bias and the bump in p-values. Overall, automatic retrieval can be expected to lead to information loss such that one will likely have to study more articles using automatic retrieval than one would have to study using manual retrieval (especially for non-APA-journals) to obtain similar numbers of results. </w:delText>
        </w:r>
      </w:del>
      <w:commentRangeStart w:id="4043"/>
      <w:commentRangeStart w:id="4044"/>
      <w:del w:id="4045" w:author="EliseSchramkowski" w:date="2021-08-24T10:43:00Z">
        <w:r w:rsidR="00683706" w:rsidRPr="00052A23" w:rsidDel="0000276E">
          <w:rPr>
            <w:rFonts w:ascii="Times New Roman" w:hAnsi="Times New Roman" w:cs="Times New Roman"/>
            <w:iCs/>
            <w:color w:val="000000" w:themeColor="text1"/>
            <w:sz w:val="24"/>
            <w:szCs w:val="24"/>
          </w:rPr>
          <w:delText>Therefore, the more effective (albeit very time-consuming) way of obtaining information is through manual retrieval</w:delText>
        </w:r>
        <w:commentRangeEnd w:id="4043"/>
        <w:r w:rsidR="00683706" w:rsidRPr="00052A23" w:rsidDel="0000276E">
          <w:rPr>
            <w:rStyle w:val="CommentReference"/>
            <w:iCs/>
          </w:rPr>
          <w:commentReference w:id="4043"/>
        </w:r>
        <w:commentRangeEnd w:id="4044"/>
        <w:r w:rsidR="0000276E" w:rsidRPr="00052A23" w:rsidDel="0000276E">
          <w:rPr>
            <w:rStyle w:val="CommentReference"/>
            <w:iCs/>
          </w:rPr>
          <w:commentReference w:id="4044"/>
        </w:r>
        <w:r w:rsidR="00683706" w:rsidRPr="00052A23" w:rsidDel="0000276E">
          <w:rPr>
            <w:rFonts w:ascii="Times New Roman" w:hAnsi="Times New Roman" w:cs="Times New Roman"/>
            <w:iCs/>
            <w:color w:val="000000" w:themeColor="text1"/>
            <w:sz w:val="24"/>
            <w:szCs w:val="24"/>
          </w:rPr>
          <w:delText xml:space="preserve">. </w:delText>
        </w:r>
      </w:del>
      <w:del w:id="4046" w:author="EliseSchramkowski" w:date="2021-08-24T11:42:00Z">
        <w:r w:rsidR="00683706" w:rsidRPr="00052A23" w:rsidDel="00B84D55">
          <w:rPr>
            <w:rFonts w:ascii="Times New Roman" w:hAnsi="Times New Roman" w:cs="Times New Roman"/>
            <w:iCs/>
            <w:color w:val="000000" w:themeColor="text1"/>
            <w:sz w:val="24"/>
            <w:szCs w:val="24"/>
          </w:rPr>
          <w:delText xml:space="preserve">Furthermore, manual retrieval is likely more methodologically sound, since it allows one to study both text and tables of sociology articles, and thus, to get a complete set </w:delText>
        </w:r>
      </w:del>
      <w:del w:id="4047" w:author="EliseSchramkowski" w:date="2021-08-24T11:43:00Z">
        <w:r w:rsidR="00683706" w:rsidRPr="00052A23" w:rsidDel="00B84D55">
          <w:rPr>
            <w:rFonts w:ascii="Times New Roman" w:hAnsi="Times New Roman" w:cs="Times New Roman"/>
            <w:iCs/>
            <w:color w:val="000000" w:themeColor="text1"/>
            <w:sz w:val="24"/>
            <w:szCs w:val="24"/>
          </w:rPr>
          <w:delText xml:space="preserve">of p-values and reproducible results rather than a subset of only in-text information. </w:delText>
        </w:r>
      </w:del>
      <w:commentRangeStart w:id="4048"/>
      <w:del w:id="4049" w:author="EliseSchramkowski" w:date="2021-08-24T10:44:00Z">
        <w:r w:rsidR="00683706" w:rsidRPr="00052A23" w:rsidDel="0000276E">
          <w:rPr>
            <w:rFonts w:ascii="Times New Roman" w:hAnsi="Times New Roman" w:cs="Times New Roman"/>
            <w:iCs/>
            <w:color w:val="000000" w:themeColor="text1"/>
            <w:sz w:val="24"/>
            <w:szCs w:val="24"/>
          </w:rPr>
          <w:delText>Altogether, using manual retrieval instead of automatic retrieval will likely improve the informative value of both descriptive statistics and hypothesis testing in research on result-level reporting practices in sociology</w:delText>
        </w:r>
        <w:commentRangeEnd w:id="4048"/>
        <w:r w:rsidR="00683706" w:rsidRPr="00052A23" w:rsidDel="0000276E">
          <w:rPr>
            <w:rStyle w:val="CommentReference"/>
            <w:iCs/>
          </w:rPr>
          <w:commentReference w:id="4048"/>
        </w:r>
        <w:r w:rsidR="00683706" w:rsidRPr="00052A23" w:rsidDel="0000276E">
          <w:rPr>
            <w:rFonts w:ascii="Times New Roman" w:hAnsi="Times New Roman" w:cs="Times New Roman"/>
            <w:iCs/>
            <w:color w:val="000000" w:themeColor="text1"/>
            <w:sz w:val="24"/>
            <w:szCs w:val="24"/>
          </w:rPr>
          <w:delText xml:space="preserve">. </w:delText>
        </w:r>
      </w:del>
      <w:del w:id="4050" w:author="EliseSchramkowski" w:date="2021-11-05T16:24:00Z">
        <w:r w:rsidR="0071288E" w:rsidDel="00756CE3">
          <w:rPr>
            <w:rFonts w:ascii="Times New Roman" w:hAnsi="Times New Roman" w:cs="Times New Roman"/>
            <w:color w:val="000000" w:themeColor="text1"/>
            <w:sz w:val="24"/>
            <w:szCs w:val="24"/>
          </w:rPr>
          <w:delText xml:space="preserve">future studies on </w:delText>
        </w:r>
      </w:del>
      <w:del w:id="4051" w:author="EliseSchramkowski" w:date="2021-09-07T15:33:00Z">
        <w:r w:rsidR="00052A23" w:rsidDel="0022527B">
          <w:rPr>
            <w:rFonts w:ascii="Times New Roman" w:hAnsi="Times New Roman" w:cs="Times New Roman"/>
            <w:color w:val="000000" w:themeColor="text1"/>
            <w:sz w:val="24"/>
            <w:szCs w:val="24"/>
          </w:rPr>
          <w:delText>,, and statistical reporting errors</w:delText>
        </w:r>
        <w:r w:rsidR="0071288E" w:rsidDel="0022527B">
          <w:rPr>
            <w:rFonts w:ascii="Times New Roman" w:hAnsi="Times New Roman" w:cs="Times New Roman"/>
            <w:color w:val="000000" w:themeColor="text1"/>
            <w:sz w:val="24"/>
            <w:szCs w:val="24"/>
          </w:rPr>
          <w:delText xml:space="preserve"> in sociology</w:delText>
        </w:r>
        <w:r w:rsidR="00052A23" w:rsidDel="0022527B">
          <w:rPr>
            <w:rFonts w:ascii="Times New Roman" w:hAnsi="Times New Roman" w:cs="Times New Roman"/>
            <w:color w:val="000000" w:themeColor="text1"/>
            <w:sz w:val="24"/>
            <w:szCs w:val="24"/>
          </w:rPr>
          <w:delText xml:space="preserve"> </w:delText>
        </w:r>
      </w:del>
      <w:del w:id="4052" w:author="EliseSchramkowski" w:date="2021-09-08T14:23:00Z">
        <w:r w:rsidR="0071288E" w:rsidDel="004A25B8">
          <w:rPr>
            <w:rFonts w:ascii="Times New Roman" w:hAnsi="Times New Roman" w:cs="Times New Roman"/>
            <w:color w:val="000000" w:themeColor="text1"/>
            <w:sz w:val="24"/>
            <w:szCs w:val="24"/>
          </w:rPr>
          <w:delText>if</w:delText>
        </w:r>
      </w:del>
      <w:del w:id="4053" w:author="EliseSchramkowski" w:date="2021-11-05T16:24:00Z">
        <w:r w:rsidR="0071288E" w:rsidDel="00756CE3">
          <w:rPr>
            <w:rFonts w:ascii="Times New Roman" w:hAnsi="Times New Roman" w:cs="Times New Roman"/>
            <w:color w:val="000000" w:themeColor="text1"/>
            <w:sz w:val="24"/>
            <w:szCs w:val="24"/>
          </w:rPr>
          <w:delText xml:space="preserve"> </w:delText>
        </w:r>
      </w:del>
      <w:ins w:id="4054" w:author="EliseSchramkowski" w:date="2021-09-07T15:34:00Z">
        <w:r w:rsidR="00B1726D">
          <w:rPr>
            <w:rFonts w:ascii="Times New Roman" w:hAnsi="Times New Roman" w:cs="Times New Roman"/>
            <w:color w:val="000000" w:themeColor="text1"/>
            <w:sz w:val="24"/>
            <w:szCs w:val="24"/>
          </w:rPr>
          <w:t xml:space="preserve">software </w:t>
        </w:r>
      </w:ins>
      <w:ins w:id="4055" w:author="EliseSchramkowski" w:date="2021-10-30T10:38:00Z">
        <w:r w:rsidR="00D6072B">
          <w:rPr>
            <w:rFonts w:ascii="Times New Roman" w:hAnsi="Times New Roman" w:cs="Times New Roman"/>
            <w:color w:val="000000" w:themeColor="text1"/>
            <w:sz w:val="24"/>
            <w:szCs w:val="24"/>
          </w:rPr>
          <w:t xml:space="preserve">for extracting </w:t>
        </w:r>
      </w:ins>
      <w:del w:id="4056" w:author="EliseSchramkowski" w:date="2021-09-07T15:34:00Z">
        <w:r w:rsidR="0071288E" w:rsidDel="00B1726D">
          <w:rPr>
            <w:rFonts w:ascii="Times New Roman" w:hAnsi="Times New Roman" w:cs="Times New Roman"/>
            <w:color w:val="000000" w:themeColor="text1"/>
            <w:sz w:val="24"/>
            <w:szCs w:val="24"/>
          </w:rPr>
          <w:delText>s were</w:delText>
        </w:r>
        <w:r w:rsidR="00052A23" w:rsidDel="00B1726D">
          <w:rPr>
            <w:rFonts w:ascii="Times New Roman" w:hAnsi="Times New Roman" w:cs="Times New Roman"/>
            <w:color w:val="000000" w:themeColor="text1"/>
            <w:sz w:val="24"/>
            <w:szCs w:val="24"/>
          </w:rPr>
          <w:delText xml:space="preserve"> developed </w:delText>
        </w:r>
        <w:r w:rsidR="0071288E" w:rsidDel="00B1726D">
          <w:rPr>
            <w:rFonts w:ascii="Times New Roman" w:hAnsi="Times New Roman" w:cs="Times New Roman"/>
            <w:color w:val="000000" w:themeColor="text1"/>
            <w:sz w:val="24"/>
            <w:szCs w:val="24"/>
          </w:rPr>
          <w:delText>that enable</w:delText>
        </w:r>
      </w:del>
      <w:ins w:id="4057" w:author="EliseSchramkowski" w:date="2021-08-24T11:41:00Z">
        <w:r w:rsidR="0071288E">
          <w:rPr>
            <w:rFonts w:ascii="Times New Roman" w:hAnsi="Times New Roman" w:cs="Times New Roman"/>
            <w:i/>
            <w:iCs/>
            <w:color w:val="000000" w:themeColor="text1"/>
            <w:sz w:val="24"/>
            <w:szCs w:val="24"/>
          </w:rPr>
          <w:t>p</w:t>
        </w:r>
        <w:r w:rsidR="0071288E">
          <w:rPr>
            <w:rFonts w:ascii="Times New Roman" w:hAnsi="Times New Roman" w:cs="Times New Roman"/>
            <w:color w:val="000000" w:themeColor="text1"/>
            <w:sz w:val="24"/>
            <w:szCs w:val="24"/>
          </w:rPr>
          <w:t>-</w:t>
        </w:r>
      </w:ins>
      <w:ins w:id="4058" w:author="EliseSchramkowski" w:date="2021-08-24T11:42:00Z">
        <w:r w:rsidR="0071288E">
          <w:rPr>
            <w:rFonts w:ascii="Times New Roman" w:hAnsi="Times New Roman" w:cs="Times New Roman"/>
            <w:color w:val="000000" w:themeColor="text1"/>
            <w:sz w:val="24"/>
            <w:szCs w:val="24"/>
          </w:rPr>
          <w:t xml:space="preserve">values </w:t>
        </w:r>
      </w:ins>
      <w:r w:rsidR="00052A23">
        <w:rPr>
          <w:rFonts w:ascii="Times New Roman" w:hAnsi="Times New Roman" w:cs="Times New Roman"/>
          <w:color w:val="000000" w:themeColor="text1"/>
          <w:sz w:val="24"/>
          <w:szCs w:val="24"/>
        </w:rPr>
        <w:t xml:space="preserve">and </w:t>
      </w:r>
      <w:ins w:id="4059" w:author="EliseSchramkowski" w:date="2021-09-06T15:04:00Z">
        <w:r w:rsidR="00B835D7">
          <w:rPr>
            <w:rFonts w:ascii="Times New Roman" w:hAnsi="Times New Roman" w:cs="Times New Roman"/>
            <w:color w:val="000000" w:themeColor="text1"/>
            <w:sz w:val="24"/>
            <w:szCs w:val="24"/>
          </w:rPr>
          <w:t xml:space="preserve">reproducible </w:t>
        </w:r>
      </w:ins>
      <w:del w:id="4060" w:author="EliseSchramkowski" w:date="2021-09-06T15:03:00Z">
        <w:r w:rsidR="00052A23" w:rsidDel="00B835D7">
          <w:rPr>
            <w:rFonts w:ascii="Times New Roman" w:hAnsi="Times New Roman" w:cs="Times New Roman"/>
            <w:color w:val="000000" w:themeColor="text1"/>
            <w:sz w:val="24"/>
            <w:szCs w:val="24"/>
          </w:rPr>
          <w:delText xml:space="preserve">for </w:delText>
        </w:r>
      </w:del>
      <w:r w:rsidR="00052A23">
        <w:rPr>
          <w:rFonts w:ascii="Times New Roman" w:hAnsi="Times New Roman" w:cs="Times New Roman"/>
          <w:color w:val="000000" w:themeColor="text1"/>
          <w:sz w:val="24"/>
          <w:szCs w:val="24"/>
        </w:rPr>
        <w:t xml:space="preserve">results </w:t>
      </w:r>
      <w:ins w:id="4061" w:author="EliseSchramkowski" w:date="2021-08-24T11:42:00Z">
        <w:r w:rsidR="0071288E">
          <w:rPr>
            <w:rFonts w:ascii="Times New Roman" w:hAnsi="Times New Roman" w:cs="Times New Roman"/>
            <w:color w:val="000000" w:themeColor="text1"/>
            <w:sz w:val="24"/>
            <w:szCs w:val="24"/>
          </w:rPr>
          <w:t>from tables</w:t>
        </w:r>
      </w:ins>
      <w:r w:rsidR="0071288E">
        <w:rPr>
          <w:rFonts w:ascii="Times New Roman" w:hAnsi="Times New Roman" w:cs="Times New Roman"/>
          <w:color w:val="000000" w:themeColor="text1"/>
          <w:sz w:val="24"/>
          <w:szCs w:val="24"/>
        </w:rPr>
        <w:t xml:space="preserve"> and figures</w:t>
      </w:r>
      <w:ins w:id="4062" w:author="EliseSchramkowski" w:date="2021-09-08T14:25:00Z">
        <w:r w:rsidR="004A25B8">
          <w:rPr>
            <w:rFonts w:ascii="Times New Roman" w:hAnsi="Times New Roman" w:cs="Times New Roman"/>
            <w:color w:val="000000" w:themeColor="text1"/>
            <w:sz w:val="24"/>
            <w:szCs w:val="24"/>
          </w:rPr>
          <w:t xml:space="preserve"> </w:t>
        </w:r>
      </w:ins>
      <w:ins w:id="4063" w:author="EliseSchramkowski" w:date="2021-10-30T10:41:00Z">
        <w:r w:rsidR="006C6A88">
          <w:rPr>
            <w:rFonts w:ascii="Times New Roman" w:hAnsi="Times New Roman" w:cs="Times New Roman"/>
            <w:color w:val="000000" w:themeColor="text1"/>
            <w:sz w:val="24"/>
            <w:szCs w:val="24"/>
          </w:rPr>
          <w:t xml:space="preserve">will </w:t>
        </w:r>
      </w:ins>
      <w:ins w:id="4064" w:author="EliseSchramkowski" w:date="2021-09-08T14:25:00Z">
        <w:r w:rsidR="004A25B8">
          <w:rPr>
            <w:rFonts w:ascii="Times New Roman" w:hAnsi="Times New Roman" w:cs="Times New Roman"/>
            <w:color w:val="000000" w:themeColor="text1"/>
            <w:sz w:val="24"/>
            <w:szCs w:val="24"/>
          </w:rPr>
          <w:t>be developed and/or improved</w:t>
        </w:r>
      </w:ins>
      <w:r w:rsidR="00052A23">
        <w:rPr>
          <w:rFonts w:ascii="Times New Roman" w:hAnsi="Times New Roman" w:cs="Times New Roman"/>
          <w:color w:val="000000" w:themeColor="text1"/>
          <w:sz w:val="24"/>
          <w:szCs w:val="24"/>
        </w:rPr>
        <w:t>.</w:t>
      </w:r>
      <w:ins w:id="4065" w:author="EliseSchramkowski" w:date="2021-08-24T12:52:00Z">
        <w:r w:rsidR="0071288E">
          <w:rPr>
            <w:rFonts w:ascii="Times New Roman" w:hAnsi="Times New Roman" w:cs="Times New Roman"/>
            <w:color w:val="000000" w:themeColor="text1"/>
            <w:sz w:val="24"/>
            <w:szCs w:val="24"/>
          </w:rPr>
          <w:t xml:space="preserve"> </w:t>
        </w:r>
      </w:ins>
      <w:del w:id="4066" w:author="EliseSchramkowski" w:date="2021-10-30T13:40:00Z">
        <w:r w:rsidR="0071288E" w:rsidDel="003802F5">
          <w:rPr>
            <w:rFonts w:ascii="Times New Roman" w:hAnsi="Times New Roman" w:cs="Times New Roman"/>
            <w:color w:val="000000" w:themeColor="text1"/>
            <w:sz w:val="24"/>
            <w:szCs w:val="24"/>
          </w:rPr>
          <w:delText>of</w:delText>
        </w:r>
      </w:del>
      <w:del w:id="4067" w:author="EliseSchramkowski" w:date="2021-09-06T15:04:00Z">
        <w:r w:rsidR="0071288E" w:rsidDel="00B2185F">
          <w:rPr>
            <w:rFonts w:ascii="Times New Roman" w:hAnsi="Times New Roman" w:cs="Times New Roman"/>
            <w:color w:val="000000" w:themeColor="text1"/>
            <w:sz w:val="24"/>
            <w:szCs w:val="24"/>
          </w:rPr>
          <w:delText xml:space="preserve"> many </w:delText>
        </w:r>
      </w:del>
      <w:del w:id="4068" w:author="EliseSchramkowski" w:date="2021-10-30T13:40:00Z">
        <w:r w:rsidR="0071288E" w:rsidDel="003802F5">
          <w:rPr>
            <w:rFonts w:ascii="Times New Roman" w:hAnsi="Times New Roman" w:cs="Times New Roman"/>
            <w:color w:val="000000" w:themeColor="text1"/>
            <w:sz w:val="24"/>
            <w:szCs w:val="24"/>
          </w:rPr>
          <w:delText>results from tables and figures is very data collection method</w:delText>
        </w:r>
      </w:del>
      <w:del w:id="4069" w:author="EliseSchramkowski" w:date="2021-09-06T15:04:00Z">
        <w:r w:rsidR="003631CE" w:rsidDel="00B2185F">
          <w:rPr>
            <w:rFonts w:ascii="Times New Roman" w:hAnsi="Times New Roman" w:cs="Times New Roman"/>
            <w:color w:val="000000" w:themeColor="text1"/>
            <w:sz w:val="24"/>
            <w:szCs w:val="24"/>
          </w:rPr>
          <w:delText xml:space="preserve">for results in tables and figures this would aid </w:delText>
        </w:r>
        <w:r w:rsidR="0071288E" w:rsidDel="00B2185F">
          <w:rPr>
            <w:rFonts w:ascii="Times New Roman" w:hAnsi="Times New Roman" w:cs="Times New Roman"/>
            <w:color w:val="000000" w:themeColor="text1"/>
            <w:sz w:val="24"/>
            <w:szCs w:val="24"/>
          </w:rPr>
          <w:delText xml:space="preserve"> outside of tex</w:delText>
        </w:r>
      </w:del>
      <w:ins w:id="4070" w:author="EliseSchramkowski" w:date="2021-09-08T14:26:00Z">
        <w:r w:rsidR="00E431DE">
          <w:rPr>
            <w:rFonts w:ascii="Times New Roman" w:hAnsi="Times New Roman" w:cs="Times New Roman"/>
            <w:color w:val="000000" w:themeColor="text1"/>
            <w:sz w:val="24"/>
            <w:szCs w:val="24"/>
          </w:rPr>
          <w:t>Only the</w:t>
        </w:r>
      </w:ins>
      <w:ins w:id="4071" w:author="EliseSchramkowski" w:date="2021-09-08T14:27:00Z">
        <w:r w:rsidR="00E431DE">
          <w:rPr>
            <w:rFonts w:ascii="Times New Roman" w:hAnsi="Times New Roman" w:cs="Times New Roman"/>
            <w:color w:val="000000" w:themeColor="text1"/>
            <w:sz w:val="24"/>
            <w:szCs w:val="24"/>
          </w:rPr>
          <w:t xml:space="preserve"> ability to automatically</w:t>
        </w:r>
      </w:ins>
      <w:ins w:id="4072" w:author="EliseSchramkowski" w:date="2021-10-30T13:40:00Z">
        <w:r w:rsidR="003802F5">
          <w:rPr>
            <w:rFonts w:ascii="Times New Roman" w:hAnsi="Times New Roman" w:cs="Times New Roman"/>
            <w:color w:val="000000" w:themeColor="text1"/>
            <w:sz w:val="24"/>
            <w:szCs w:val="24"/>
          </w:rPr>
          <w:t xml:space="preserve"> (rather than manually)</w:t>
        </w:r>
      </w:ins>
      <w:ins w:id="4073" w:author="EliseSchramkowski" w:date="2021-09-08T14:27:00Z">
        <w:r w:rsidR="00E431DE">
          <w:rPr>
            <w:rFonts w:ascii="Times New Roman" w:hAnsi="Times New Roman" w:cs="Times New Roman"/>
            <w:color w:val="000000" w:themeColor="text1"/>
            <w:sz w:val="24"/>
            <w:szCs w:val="24"/>
          </w:rPr>
          <w:t xml:space="preserve"> extract </w:t>
        </w:r>
      </w:ins>
      <w:ins w:id="4074" w:author="EliseSchramkowski" w:date="2021-09-08T14:26:00Z">
        <w:r w:rsidR="00E431DE">
          <w:rPr>
            <w:rFonts w:ascii="Times New Roman" w:hAnsi="Times New Roman" w:cs="Times New Roman"/>
            <w:color w:val="000000" w:themeColor="text1"/>
            <w:sz w:val="24"/>
            <w:szCs w:val="24"/>
          </w:rPr>
          <w:t>statistical data</w:t>
        </w:r>
        <w:r w:rsidR="004A25B8">
          <w:rPr>
            <w:rFonts w:ascii="Times New Roman" w:hAnsi="Times New Roman" w:cs="Times New Roman"/>
            <w:color w:val="000000" w:themeColor="text1"/>
            <w:sz w:val="24"/>
            <w:szCs w:val="24"/>
          </w:rPr>
          <w:t xml:space="preserve"> from figures and tables </w:t>
        </w:r>
      </w:ins>
      <w:ins w:id="4075" w:author="EliseSchramkowski" w:date="2021-09-08T14:27:00Z">
        <w:r w:rsidR="00E431DE">
          <w:rPr>
            <w:rFonts w:ascii="Times New Roman" w:hAnsi="Times New Roman" w:cs="Times New Roman"/>
            <w:color w:val="000000" w:themeColor="text1"/>
            <w:sz w:val="24"/>
            <w:szCs w:val="24"/>
          </w:rPr>
          <w:t xml:space="preserve">will enable </w:t>
        </w:r>
      </w:ins>
      <w:ins w:id="4076" w:author="EliseSchramkowski" w:date="2021-09-08T14:26:00Z">
        <w:r w:rsidR="004A25B8">
          <w:rPr>
            <w:rFonts w:ascii="Times New Roman" w:hAnsi="Times New Roman" w:cs="Times New Roman"/>
            <w:color w:val="000000" w:themeColor="text1"/>
            <w:sz w:val="24"/>
            <w:szCs w:val="24"/>
          </w:rPr>
          <w:t xml:space="preserve">high-quality non-tedious assessment of statistical reporting quality in sociology. Such assessment </w:t>
        </w:r>
      </w:ins>
      <w:ins w:id="4077" w:author="EliseSchramkowski" w:date="2021-10-31T10:05:00Z">
        <w:r w:rsidR="00EE4CF8">
          <w:rPr>
            <w:rFonts w:ascii="Times New Roman" w:hAnsi="Times New Roman" w:cs="Times New Roman"/>
            <w:color w:val="000000" w:themeColor="text1"/>
            <w:sz w:val="24"/>
            <w:szCs w:val="24"/>
          </w:rPr>
          <w:t xml:space="preserve">can </w:t>
        </w:r>
      </w:ins>
      <w:ins w:id="4078" w:author="EliseSchramkowski" w:date="2021-09-08T14:26:00Z">
        <w:r w:rsidR="004A25B8">
          <w:rPr>
            <w:rFonts w:ascii="Times New Roman" w:hAnsi="Times New Roman" w:cs="Times New Roman"/>
            <w:color w:val="000000" w:themeColor="text1"/>
            <w:sz w:val="24"/>
            <w:szCs w:val="24"/>
          </w:rPr>
          <w:t>help safeguard statistical reporting quality through social control mechanisms.</w:t>
        </w:r>
        <w:commentRangeStart w:id="4079"/>
        <w:commentRangeStart w:id="4080"/>
        <w:commentRangeEnd w:id="4079"/>
        <w:r w:rsidR="004A25B8" w:rsidRPr="00F14C40">
          <w:rPr>
            <w:rStyle w:val="CommentReference"/>
            <w:color w:val="ED7D31" w:themeColor="accent2"/>
          </w:rPr>
          <w:commentReference w:id="4079"/>
        </w:r>
        <w:commentRangeEnd w:id="4080"/>
        <w:r w:rsidR="004A25B8" w:rsidRPr="00F14C40">
          <w:rPr>
            <w:rStyle w:val="CommentReference"/>
            <w:color w:val="ED7D31" w:themeColor="accent2"/>
          </w:rPr>
          <w:commentReference w:id="4080"/>
        </w:r>
        <w:r w:rsidR="004A25B8">
          <w:rPr>
            <w:rFonts w:ascii="Times New Roman" w:hAnsi="Times New Roman" w:cs="Times New Roman"/>
            <w:color w:val="000000" w:themeColor="text1"/>
            <w:sz w:val="24"/>
            <w:szCs w:val="24"/>
          </w:rPr>
          <w:t xml:space="preserve"> </w:t>
        </w:r>
      </w:ins>
      <w:del w:id="4081" w:author="EliseSchramkowski" w:date="2021-09-06T15:04:00Z">
        <w:r w:rsidR="0071288E" w:rsidDel="00B2185F">
          <w:rPr>
            <w:rFonts w:ascii="Times New Roman" w:hAnsi="Times New Roman" w:cs="Times New Roman"/>
            <w:color w:val="000000" w:themeColor="text1"/>
            <w:sz w:val="24"/>
            <w:szCs w:val="24"/>
          </w:rPr>
          <w:delText>t</w:delText>
        </w:r>
      </w:del>
      <w:r w:rsidR="0071288E" w:rsidRPr="00C3547F">
        <w:rPr>
          <w:rFonts w:ascii="Times New Roman" w:hAnsi="Times New Roman" w:cs="Times New Roman"/>
          <w:color w:val="000000" w:themeColor="text1"/>
          <w:sz w:val="24"/>
          <w:szCs w:val="24"/>
        </w:rPr>
        <w:t xml:space="preserve">Steps towards </w:t>
      </w:r>
      <w:ins w:id="4082" w:author="EliseSchramkowski" w:date="2021-09-07T16:21:00Z">
        <w:r w:rsidR="001F4B41">
          <w:rPr>
            <w:rFonts w:ascii="Times New Roman" w:hAnsi="Times New Roman" w:cs="Times New Roman"/>
            <w:color w:val="000000" w:themeColor="text1"/>
            <w:sz w:val="24"/>
            <w:szCs w:val="24"/>
          </w:rPr>
          <w:t xml:space="preserve">automatically </w:t>
        </w:r>
      </w:ins>
      <w:r w:rsidR="0071288E" w:rsidRPr="00C3547F">
        <w:rPr>
          <w:rFonts w:ascii="Times New Roman" w:hAnsi="Times New Roman" w:cs="Times New Roman"/>
          <w:color w:val="000000" w:themeColor="text1"/>
          <w:sz w:val="24"/>
          <w:szCs w:val="24"/>
        </w:rPr>
        <w:t xml:space="preserve">extracting data from </w:t>
      </w:r>
      <w:r w:rsidR="0071288E">
        <w:rPr>
          <w:rFonts w:ascii="Times New Roman" w:hAnsi="Times New Roman" w:cs="Times New Roman"/>
          <w:color w:val="000000" w:themeColor="text1"/>
          <w:sz w:val="24"/>
          <w:szCs w:val="24"/>
        </w:rPr>
        <w:t xml:space="preserve">figures </w:t>
      </w:r>
      <w:del w:id="4083" w:author="EliseSchramkowski" w:date="2021-09-07T16:21:00Z">
        <w:r w:rsidR="0071288E" w:rsidDel="001F4B41">
          <w:rPr>
            <w:rFonts w:ascii="Times New Roman" w:hAnsi="Times New Roman" w:cs="Times New Roman"/>
            <w:color w:val="000000" w:themeColor="text1"/>
            <w:sz w:val="24"/>
            <w:szCs w:val="24"/>
          </w:rPr>
          <w:lastRenderedPageBreak/>
          <w:delText xml:space="preserve">of articles </w:delText>
        </w:r>
        <w:r w:rsidR="0071288E" w:rsidRPr="00C3547F" w:rsidDel="001F4B41">
          <w:rPr>
            <w:rFonts w:ascii="Times New Roman" w:hAnsi="Times New Roman" w:cs="Times New Roman"/>
            <w:color w:val="000000" w:themeColor="text1"/>
            <w:sz w:val="24"/>
            <w:szCs w:val="24"/>
          </w:rPr>
          <w:delText xml:space="preserve">automatically </w:delText>
        </w:r>
      </w:del>
      <w:r w:rsidR="0071288E">
        <w:rPr>
          <w:rFonts w:ascii="Times New Roman" w:hAnsi="Times New Roman" w:cs="Times New Roman"/>
          <w:color w:val="000000" w:themeColor="text1"/>
          <w:sz w:val="24"/>
          <w:szCs w:val="24"/>
        </w:rPr>
        <w:t xml:space="preserve">for meta-analytical purposes </w:t>
      </w:r>
      <w:r w:rsidR="0071288E" w:rsidRPr="00C3547F">
        <w:rPr>
          <w:rFonts w:ascii="Times New Roman" w:hAnsi="Times New Roman" w:cs="Times New Roman"/>
          <w:color w:val="000000" w:themeColor="text1"/>
          <w:sz w:val="24"/>
          <w:szCs w:val="24"/>
        </w:rPr>
        <w:t>have been undertaken in recent years</w:t>
      </w:r>
      <w:del w:id="4084" w:author="EliseSchramkowski" w:date="2021-09-08T14:23:00Z">
        <w:r w:rsidR="00146519" w:rsidDel="004A25B8">
          <w:rPr>
            <w:rFonts w:ascii="Times New Roman" w:hAnsi="Times New Roman" w:cs="Times New Roman"/>
            <w:color w:val="000000" w:themeColor="text1"/>
            <w:sz w:val="24"/>
            <w:szCs w:val="24"/>
          </w:rPr>
          <w:delText xml:space="preserve">, see, e.g., </w:delText>
        </w:r>
        <w:r w:rsidR="00146519" w:rsidRPr="00C3547F" w:rsidDel="004A25B8">
          <w:rPr>
            <w:rFonts w:ascii="Times New Roman" w:hAnsi="Times New Roman" w:cs="Times New Roman"/>
            <w:color w:val="000000" w:themeColor="text1"/>
            <w:sz w:val="24"/>
            <w:szCs w:val="24"/>
          </w:rPr>
          <w:delText>Hartgerink &amp; Murray</w:delText>
        </w:r>
        <w:r w:rsidR="00146519" w:rsidDel="004A25B8">
          <w:rPr>
            <w:rFonts w:ascii="Times New Roman" w:hAnsi="Times New Roman" w:cs="Times New Roman"/>
            <w:color w:val="000000" w:themeColor="text1"/>
            <w:sz w:val="24"/>
            <w:szCs w:val="24"/>
          </w:rPr>
          <w:delText>-Rust</w:delText>
        </w:r>
        <w:r w:rsidR="00146519" w:rsidRPr="00C3547F" w:rsidDel="004A25B8">
          <w:rPr>
            <w:rFonts w:ascii="Times New Roman" w:hAnsi="Times New Roman" w:cs="Times New Roman"/>
            <w:color w:val="000000" w:themeColor="text1"/>
            <w:sz w:val="24"/>
            <w:szCs w:val="24"/>
          </w:rPr>
          <w:delText xml:space="preserve"> </w:delText>
        </w:r>
        <w:r w:rsidR="00146519" w:rsidDel="004A25B8">
          <w:rPr>
            <w:rFonts w:ascii="Times New Roman" w:hAnsi="Times New Roman" w:cs="Times New Roman"/>
            <w:color w:val="000000" w:themeColor="text1"/>
            <w:sz w:val="24"/>
            <w:szCs w:val="24"/>
          </w:rPr>
          <w:delText>(</w:delText>
        </w:r>
        <w:r w:rsidR="00146519" w:rsidRPr="00C3547F" w:rsidDel="004A25B8">
          <w:rPr>
            <w:rFonts w:ascii="Times New Roman" w:hAnsi="Times New Roman" w:cs="Times New Roman"/>
            <w:color w:val="000000" w:themeColor="text1"/>
            <w:sz w:val="24"/>
            <w:szCs w:val="24"/>
          </w:rPr>
          <w:delText>201</w:delText>
        </w:r>
        <w:r w:rsidR="00146519" w:rsidDel="004A25B8">
          <w:rPr>
            <w:rFonts w:ascii="Times New Roman" w:hAnsi="Times New Roman" w:cs="Times New Roman"/>
            <w:color w:val="000000" w:themeColor="text1"/>
            <w:sz w:val="24"/>
            <w:szCs w:val="24"/>
          </w:rPr>
          <w:delText>7)</w:delText>
        </w:r>
      </w:del>
      <w:r w:rsidR="0071288E">
        <w:rPr>
          <w:rFonts w:ascii="Times New Roman" w:hAnsi="Times New Roman" w:cs="Times New Roman"/>
          <w:color w:val="000000" w:themeColor="text1"/>
          <w:sz w:val="24"/>
          <w:szCs w:val="24"/>
        </w:rPr>
        <w:t>.</w:t>
      </w:r>
      <w:r w:rsidR="00B72F78">
        <w:rPr>
          <w:rFonts w:ascii="Times New Roman" w:hAnsi="Times New Roman" w:cs="Times New Roman"/>
          <w:color w:val="000000" w:themeColor="text1"/>
          <w:sz w:val="24"/>
          <w:szCs w:val="24"/>
        </w:rPr>
        <w:t xml:space="preserve"> </w:t>
      </w:r>
      <w:r w:rsidR="007377ED" w:rsidRPr="00C3547F">
        <w:rPr>
          <w:rFonts w:ascii="Times New Roman" w:hAnsi="Times New Roman" w:cs="Times New Roman"/>
          <w:color w:val="000000" w:themeColor="text1"/>
          <w:sz w:val="24"/>
          <w:szCs w:val="24"/>
        </w:rPr>
        <w:t>Pick</w:t>
      </w:r>
      <w:r w:rsidR="007377ED">
        <w:rPr>
          <w:rFonts w:ascii="Times New Roman" w:hAnsi="Times New Roman" w:cs="Times New Roman"/>
          <w:color w:val="000000" w:themeColor="text1"/>
          <w:sz w:val="24"/>
          <w:szCs w:val="24"/>
        </w:rPr>
        <w:t xml:space="preserve">, </w:t>
      </w:r>
      <w:r w:rsidR="007377ED" w:rsidRPr="00B72F78">
        <w:rPr>
          <w:rFonts w:ascii="Times New Roman" w:hAnsi="Times New Roman" w:cs="Times New Roman"/>
          <w:color w:val="000000" w:themeColor="text1"/>
          <w:sz w:val="24"/>
          <w:szCs w:val="24"/>
        </w:rPr>
        <w:t xml:space="preserve">Nakagawa and Noble </w:t>
      </w:r>
      <w:r w:rsidR="007377ED" w:rsidRPr="00C3547F">
        <w:rPr>
          <w:rFonts w:ascii="Times New Roman" w:hAnsi="Times New Roman" w:cs="Times New Roman"/>
          <w:color w:val="000000" w:themeColor="text1"/>
          <w:sz w:val="24"/>
          <w:szCs w:val="24"/>
        </w:rPr>
        <w:t>(2018</w:t>
      </w:r>
      <w:r w:rsidR="007377ED">
        <w:rPr>
          <w:rFonts w:ascii="Times New Roman" w:hAnsi="Times New Roman" w:cs="Times New Roman"/>
          <w:color w:val="000000" w:themeColor="text1"/>
          <w:sz w:val="24"/>
          <w:szCs w:val="24"/>
        </w:rPr>
        <w:t>)</w:t>
      </w:r>
      <w:ins w:id="4085" w:author="EliseSchramkowski" w:date="2021-10-30T13:42:00Z">
        <w:r w:rsidR="00693F85">
          <w:rPr>
            <w:rFonts w:ascii="Times New Roman" w:hAnsi="Times New Roman" w:cs="Times New Roman"/>
            <w:color w:val="000000" w:themeColor="text1"/>
            <w:sz w:val="24"/>
            <w:szCs w:val="24"/>
          </w:rPr>
          <w:t>, e.</w:t>
        </w:r>
      </w:ins>
      <w:del w:id="4086" w:author="EliseSchramkowski" w:date="2021-10-30T13:42:00Z">
        <w:r w:rsidR="007377ED" w:rsidDel="00693F85">
          <w:rPr>
            <w:rFonts w:ascii="Times New Roman" w:hAnsi="Times New Roman" w:cs="Times New Roman"/>
            <w:color w:val="000000" w:themeColor="text1"/>
            <w:sz w:val="24"/>
            <w:szCs w:val="24"/>
          </w:rPr>
          <w:delText xml:space="preserve"> </w:delText>
        </w:r>
      </w:del>
      <w:ins w:id="4087" w:author="EliseSchramkowski" w:date="2021-10-30T13:42:00Z">
        <w:r w:rsidR="00693F85">
          <w:rPr>
            <w:rFonts w:ascii="Times New Roman" w:hAnsi="Times New Roman" w:cs="Times New Roman"/>
            <w:color w:val="000000" w:themeColor="text1"/>
            <w:sz w:val="24"/>
            <w:szCs w:val="24"/>
          </w:rPr>
          <w:t xml:space="preserve">g., have </w:t>
        </w:r>
      </w:ins>
      <w:r w:rsidR="007377ED">
        <w:rPr>
          <w:rFonts w:ascii="Times New Roman" w:hAnsi="Times New Roman" w:cs="Times New Roman"/>
          <w:color w:val="000000" w:themeColor="text1"/>
          <w:sz w:val="24"/>
          <w:szCs w:val="24"/>
        </w:rPr>
        <w:t>developed a</w:t>
      </w:r>
      <w:ins w:id="4088" w:author="EliseSchramkowski" w:date="2021-10-31T10:05:00Z">
        <w:r w:rsidR="00E03DCC">
          <w:rPr>
            <w:rFonts w:ascii="Times New Roman" w:hAnsi="Times New Roman" w:cs="Times New Roman"/>
            <w:color w:val="000000" w:themeColor="text1"/>
            <w:sz w:val="24"/>
            <w:szCs w:val="24"/>
          </w:rPr>
          <w:t xml:space="preserve"> </w:t>
        </w:r>
      </w:ins>
      <w:del w:id="4089" w:author="EliseSchramkowski" w:date="2021-10-31T10:05:00Z">
        <w:r w:rsidR="00B72F78" w:rsidDel="00E03DCC">
          <w:rPr>
            <w:rFonts w:ascii="Times New Roman" w:hAnsi="Times New Roman" w:cs="Times New Roman"/>
            <w:color w:val="000000" w:themeColor="text1"/>
            <w:sz w:val="24"/>
            <w:szCs w:val="24"/>
          </w:rPr>
          <w:delText xml:space="preserve">n especially </w:delText>
        </w:r>
      </w:del>
      <w:r w:rsidR="007377ED">
        <w:rPr>
          <w:rFonts w:ascii="Times New Roman" w:hAnsi="Times New Roman" w:cs="Times New Roman"/>
          <w:color w:val="000000" w:themeColor="text1"/>
          <w:sz w:val="24"/>
          <w:szCs w:val="24"/>
        </w:rPr>
        <w:t xml:space="preserve">promising </w:t>
      </w:r>
      <w:r w:rsidR="00B72F78">
        <w:rPr>
          <w:rFonts w:ascii="Times New Roman" w:hAnsi="Times New Roman" w:cs="Times New Roman"/>
          <w:color w:val="000000" w:themeColor="text1"/>
          <w:sz w:val="24"/>
          <w:szCs w:val="24"/>
        </w:rPr>
        <w:t>R package called</w:t>
      </w:r>
      <w:r w:rsidR="00D91EEE">
        <w:rPr>
          <w:rFonts w:ascii="Times New Roman" w:hAnsi="Times New Roman" w:cs="Times New Roman"/>
          <w:color w:val="000000" w:themeColor="text1"/>
          <w:sz w:val="24"/>
          <w:szCs w:val="24"/>
        </w:rPr>
        <w:t xml:space="preserve"> </w:t>
      </w:r>
      <w:proofErr w:type="spellStart"/>
      <w:r w:rsidR="00B72F78">
        <w:rPr>
          <w:rFonts w:ascii="Times New Roman" w:hAnsi="Times New Roman" w:cs="Times New Roman"/>
          <w:color w:val="000000" w:themeColor="text1"/>
          <w:sz w:val="24"/>
          <w:szCs w:val="24"/>
        </w:rPr>
        <w:t>metaDigitise</w:t>
      </w:r>
      <w:proofErr w:type="spellEnd"/>
      <w:r w:rsidR="00D91EEE">
        <w:rPr>
          <w:rFonts w:ascii="Times New Roman" w:hAnsi="Times New Roman" w:cs="Times New Roman"/>
          <w:color w:val="000000" w:themeColor="text1"/>
          <w:sz w:val="24"/>
          <w:szCs w:val="24"/>
        </w:rPr>
        <w:t xml:space="preserve">, which </w:t>
      </w:r>
      <w:r w:rsidR="00B72F78">
        <w:rPr>
          <w:rFonts w:ascii="Times New Roman" w:hAnsi="Times New Roman" w:cs="Times New Roman"/>
          <w:color w:val="000000" w:themeColor="text1"/>
          <w:sz w:val="24"/>
          <w:szCs w:val="24"/>
        </w:rPr>
        <w:t>extract</w:t>
      </w:r>
      <w:r w:rsidR="00D91EEE">
        <w:rPr>
          <w:rFonts w:ascii="Times New Roman" w:hAnsi="Times New Roman" w:cs="Times New Roman"/>
          <w:color w:val="000000" w:themeColor="text1"/>
          <w:sz w:val="24"/>
          <w:szCs w:val="24"/>
        </w:rPr>
        <w:t xml:space="preserve">s </w:t>
      </w:r>
      <w:r w:rsidR="00B72F78">
        <w:rPr>
          <w:rFonts w:ascii="Times New Roman" w:hAnsi="Times New Roman" w:cs="Times New Roman"/>
          <w:color w:val="000000" w:themeColor="text1"/>
          <w:sz w:val="24"/>
          <w:szCs w:val="24"/>
        </w:rPr>
        <w:t xml:space="preserve">descriptive statistics </w:t>
      </w:r>
      <w:del w:id="4090" w:author="EliseSchramkowski" w:date="2021-10-30T13:42:00Z">
        <w:r w:rsidR="00B72F78" w:rsidDel="00992624">
          <w:rPr>
            <w:rFonts w:ascii="Times New Roman" w:hAnsi="Times New Roman" w:cs="Times New Roman"/>
            <w:color w:val="000000" w:themeColor="text1"/>
            <w:sz w:val="24"/>
            <w:szCs w:val="24"/>
          </w:rPr>
          <w:delText>(</w:delText>
        </w:r>
      </w:del>
      <w:r w:rsidR="00B72F78">
        <w:rPr>
          <w:rFonts w:ascii="Times New Roman" w:hAnsi="Times New Roman" w:cs="Times New Roman"/>
          <w:color w:val="000000" w:themeColor="text1"/>
          <w:sz w:val="24"/>
          <w:szCs w:val="24"/>
        </w:rPr>
        <w:t>such as standard deviations, means, correlations, and CIs</w:t>
      </w:r>
      <w:del w:id="4091" w:author="EliseSchramkowski" w:date="2021-10-30T13:42:00Z">
        <w:r w:rsidR="00B72F78" w:rsidDel="00992624">
          <w:rPr>
            <w:rFonts w:ascii="Times New Roman" w:hAnsi="Times New Roman" w:cs="Times New Roman"/>
            <w:color w:val="000000" w:themeColor="text1"/>
            <w:sz w:val="24"/>
            <w:szCs w:val="24"/>
          </w:rPr>
          <w:delText>)</w:delText>
        </w:r>
      </w:del>
      <w:r w:rsidR="00B72F78">
        <w:rPr>
          <w:rFonts w:ascii="Times New Roman" w:hAnsi="Times New Roman" w:cs="Times New Roman"/>
          <w:color w:val="000000" w:themeColor="text1"/>
          <w:sz w:val="24"/>
          <w:szCs w:val="24"/>
        </w:rPr>
        <w:t xml:space="preserve"> from several often-used types of plots </w:t>
      </w:r>
      <w:r w:rsidR="007377ED">
        <w:rPr>
          <w:rFonts w:ascii="Times New Roman" w:hAnsi="Times New Roman" w:cs="Times New Roman"/>
          <w:color w:val="000000" w:themeColor="text1"/>
          <w:sz w:val="24"/>
          <w:szCs w:val="24"/>
        </w:rPr>
        <w:t>from</w:t>
      </w:r>
      <w:del w:id="4092" w:author="EliseSchramkowski" w:date="2021-09-07T16:21:00Z">
        <w:r w:rsidR="007377ED" w:rsidDel="00D40DA2">
          <w:rPr>
            <w:rFonts w:ascii="Times New Roman" w:hAnsi="Times New Roman" w:cs="Times New Roman"/>
            <w:color w:val="000000" w:themeColor="text1"/>
            <w:sz w:val="24"/>
            <w:szCs w:val="24"/>
          </w:rPr>
          <w:delText xml:space="preserve"> many </w:delText>
        </w:r>
      </w:del>
      <w:ins w:id="4093" w:author="EliseSchramkowski" w:date="2021-09-07T16:21:00Z">
        <w:r w:rsidR="00D40DA2">
          <w:rPr>
            <w:rFonts w:ascii="Times New Roman" w:hAnsi="Times New Roman" w:cs="Times New Roman"/>
            <w:color w:val="000000" w:themeColor="text1"/>
            <w:sz w:val="24"/>
            <w:szCs w:val="24"/>
          </w:rPr>
          <w:t xml:space="preserve"> </w:t>
        </w:r>
      </w:ins>
      <w:r w:rsidR="007377ED">
        <w:rPr>
          <w:rFonts w:ascii="Times New Roman" w:hAnsi="Times New Roman" w:cs="Times New Roman"/>
          <w:color w:val="000000" w:themeColor="text1"/>
          <w:sz w:val="24"/>
          <w:szCs w:val="24"/>
        </w:rPr>
        <w:t xml:space="preserve">articles </w:t>
      </w:r>
      <w:r w:rsidR="00B72F78">
        <w:rPr>
          <w:rFonts w:ascii="Times New Roman" w:hAnsi="Times New Roman" w:cs="Times New Roman"/>
          <w:color w:val="000000" w:themeColor="text1"/>
          <w:sz w:val="24"/>
          <w:szCs w:val="24"/>
        </w:rPr>
        <w:t>without major problems</w:t>
      </w:r>
      <w:r w:rsidR="0071288E">
        <w:rPr>
          <w:rFonts w:ascii="Times New Roman" w:hAnsi="Times New Roman" w:cs="Times New Roman"/>
          <w:color w:val="000000" w:themeColor="text1"/>
          <w:sz w:val="24"/>
          <w:szCs w:val="24"/>
        </w:rPr>
        <w:t xml:space="preserve">. </w:t>
      </w:r>
      <w:ins w:id="4094" w:author="EliseSchramkowski" w:date="2021-09-07T16:22:00Z">
        <w:r w:rsidR="00D40DA2">
          <w:rPr>
            <w:rFonts w:ascii="Times New Roman" w:hAnsi="Times New Roman" w:cs="Times New Roman"/>
            <w:color w:val="000000" w:themeColor="text1"/>
            <w:sz w:val="24"/>
            <w:szCs w:val="24"/>
          </w:rPr>
          <w:t xml:space="preserve">While </w:t>
        </w:r>
        <w:proofErr w:type="spellStart"/>
        <w:r w:rsidR="00D40DA2">
          <w:rPr>
            <w:rFonts w:ascii="Times New Roman" w:hAnsi="Times New Roman" w:cs="Times New Roman"/>
            <w:color w:val="000000" w:themeColor="text1"/>
            <w:sz w:val="24"/>
            <w:szCs w:val="24"/>
          </w:rPr>
          <w:t>m</w:t>
        </w:r>
      </w:ins>
      <w:del w:id="4095" w:author="EliseSchramkowski" w:date="2021-09-07T16:22:00Z">
        <w:r w:rsidR="000B4052" w:rsidDel="00D40DA2">
          <w:rPr>
            <w:rFonts w:ascii="Times New Roman" w:hAnsi="Times New Roman" w:cs="Times New Roman"/>
            <w:color w:val="000000" w:themeColor="text1"/>
            <w:sz w:val="24"/>
            <w:szCs w:val="24"/>
          </w:rPr>
          <w:delText>M</w:delText>
        </w:r>
      </w:del>
      <w:r w:rsidR="0071288E">
        <w:rPr>
          <w:rFonts w:ascii="Times New Roman" w:hAnsi="Times New Roman" w:cs="Times New Roman"/>
          <w:color w:val="000000" w:themeColor="text1"/>
          <w:sz w:val="24"/>
          <w:szCs w:val="24"/>
        </w:rPr>
        <w:t>etaDigitise</w:t>
      </w:r>
      <w:proofErr w:type="spellEnd"/>
      <w:r w:rsidR="0071288E">
        <w:rPr>
          <w:rFonts w:ascii="Times New Roman" w:hAnsi="Times New Roman" w:cs="Times New Roman"/>
          <w:color w:val="000000" w:themeColor="text1"/>
          <w:sz w:val="24"/>
          <w:szCs w:val="24"/>
        </w:rPr>
        <w:t xml:space="preserve"> does</w:t>
      </w:r>
      <w:r w:rsidR="008B7AC1">
        <w:rPr>
          <w:rFonts w:ascii="Times New Roman" w:hAnsi="Times New Roman" w:cs="Times New Roman"/>
          <w:color w:val="000000" w:themeColor="text1"/>
          <w:sz w:val="24"/>
          <w:szCs w:val="24"/>
        </w:rPr>
        <w:t xml:space="preserve"> not</w:t>
      </w:r>
      <w:r w:rsidR="0071288E">
        <w:rPr>
          <w:rFonts w:ascii="Times New Roman" w:hAnsi="Times New Roman" w:cs="Times New Roman"/>
          <w:color w:val="000000" w:themeColor="text1"/>
          <w:sz w:val="24"/>
          <w:szCs w:val="24"/>
        </w:rPr>
        <w:t xml:space="preserve"> retriev</w:t>
      </w:r>
      <w:r w:rsidR="00151E16">
        <w:rPr>
          <w:rFonts w:ascii="Times New Roman" w:hAnsi="Times New Roman" w:cs="Times New Roman"/>
          <w:color w:val="000000" w:themeColor="text1"/>
          <w:sz w:val="24"/>
          <w:szCs w:val="24"/>
        </w:rPr>
        <w:t>e</w:t>
      </w:r>
      <w:ins w:id="4096" w:author="EliseSchramkowski" w:date="2021-09-07T16:22:00Z">
        <w:r w:rsidR="00D40DA2">
          <w:rPr>
            <w:rFonts w:ascii="Times New Roman" w:hAnsi="Times New Roman" w:cs="Times New Roman"/>
            <w:color w:val="000000" w:themeColor="text1"/>
            <w:sz w:val="24"/>
            <w:szCs w:val="24"/>
          </w:rPr>
          <w:t xml:space="preserve"> all</w:t>
        </w:r>
      </w:ins>
      <w:ins w:id="4097" w:author="EliseSchramkowski" w:date="2021-09-07T16:23:00Z">
        <w:r w:rsidR="00D40DA2">
          <w:rPr>
            <w:rFonts w:ascii="Times New Roman" w:hAnsi="Times New Roman" w:cs="Times New Roman"/>
            <w:color w:val="000000" w:themeColor="text1"/>
            <w:sz w:val="24"/>
            <w:szCs w:val="24"/>
          </w:rPr>
          <w:t xml:space="preserve"> types of </w:t>
        </w:r>
      </w:ins>
      <w:ins w:id="4098" w:author="EliseSchramkowski" w:date="2021-09-08T14:28:00Z">
        <w:r w:rsidR="00232AA7">
          <w:rPr>
            <w:rFonts w:ascii="Times New Roman" w:hAnsi="Times New Roman" w:cs="Times New Roman"/>
            <w:color w:val="000000" w:themeColor="text1"/>
            <w:sz w:val="24"/>
            <w:szCs w:val="24"/>
          </w:rPr>
          <w:t xml:space="preserve">individual </w:t>
        </w:r>
      </w:ins>
      <w:ins w:id="4099" w:author="EliseSchramkowski" w:date="2021-09-07T16:23:00Z">
        <w:r w:rsidR="00D40DA2">
          <w:rPr>
            <w:rFonts w:ascii="Times New Roman" w:hAnsi="Times New Roman" w:cs="Times New Roman"/>
            <w:color w:val="000000" w:themeColor="text1"/>
            <w:sz w:val="24"/>
            <w:szCs w:val="24"/>
          </w:rPr>
          <w:t>statistics</w:t>
        </w:r>
      </w:ins>
      <w:ins w:id="4100" w:author="EliseSchramkowski" w:date="2021-09-08T14:28:00Z">
        <w:r w:rsidR="00232AA7">
          <w:rPr>
            <w:rFonts w:ascii="Times New Roman" w:hAnsi="Times New Roman" w:cs="Times New Roman"/>
            <w:color w:val="000000" w:themeColor="text1"/>
            <w:sz w:val="24"/>
            <w:szCs w:val="24"/>
          </w:rPr>
          <w:t xml:space="preserve"> </w:t>
        </w:r>
      </w:ins>
      <w:del w:id="4101" w:author="EliseSchramkowski" w:date="2021-09-08T14:24:00Z">
        <w:r w:rsidR="0071288E" w:rsidDel="004A25B8">
          <w:rPr>
            <w:rFonts w:ascii="Times New Roman" w:hAnsi="Times New Roman" w:cs="Times New Roman"/>
            <w:color w:val="000000" w:themeColor="text1"/>
            <w:sz w:val="24"/>
            <w:szCs w:val="24"/>
          </w:rPr>
          <w:delText xml:space="preserve"> </w:delText>
        </w:r>
        <w:r w:rsidR="0071288E" w:rsidDel="004A25B8">
          <w:rPr>
            <w:rFonts w:ascii="Times New Roman" w:hAnsi="Times New Roman" w:cs="Times New Roman"/>
            <w:i/>
            <w:iCs/>
            <w:color w:val="000000" w:themeColor="text1"/>
            <w:sz w:val="24"/>
            <w:szCs w:val="24"/>
          </w:rPr>
          <w:delText>p</w:delText>
        </w:r>
        <w:r w:rsidR="0071288E" w:rsidDel="004A25B8">
          <w:rPr>
            <w:rFonts w:ascii="Times New Roman" w:hAnsi="Times New Roman" w:cs="Times New Roman"/>
            <w:color w:val="000000" w:themeColor="text1"/>
            <w:sz w:val="24"/>
            <w:szCs w:val="24"/>
          </w:rPr>
          <w:delText>-values</w:delText>
        </w:r>
      </w:del>
      <w:del w:id="4102" w:author="EliseSchramkowski" w:date="2021-09-07T16:23:00Z">
        <w:r w:rsidR="00663A2F" w:rsidDel="00D40DA2">
          <w:rPr>
            <w:rFonts w:ascii="Times New Roman" w:hAnsi="Times New Roman" w:cs="Times New Roman"/>
            <w:color w:val="000000" w:themeColor="text1"/>
            <w:sz w:val="24"/>
            <w:szCs w:val="24"/>
          </w:rPr>
          <w:delText xml:space="preserve">, </w:delText>
        </w:r>
      </w:del>
      <w:del w:id="4103" w:author="EliseSchramkowski" w:date="2021-09-07T16:22:00Z">
        <w:r w:rsidR="00663A2F" w:rsidDel="00D40DA2">
          <w:rPr>
            <w:rFonts w:ascii="Times New Roman" w:hAnsi="Times New Roman" w:cs="Times New Roman"/>
            <w:color w:val="000000" w:themeColor="text1"/>
            <w:sz w:val="24"/>
            <w:szCs w:val="24"/>
          </w:rPr>
          <w:delText xml:space="preserve">other non-descriptive statistics, </w:delText>
        </w:r>
      </w:del>
      <w:r w:rsidR="00663A2F">
        <w:rPr>
          <w:rFonts w:ascii="Times New Roman" w:hAnsi="Times New Roman" w:cs="Times New Roman"/>
          <w:color w:val="000000" w:themeColor="text1"/>
          <w:sz w:val="24"/>
          <w:szCs w:val="24"/>
        </w:rPr>
        <w:t>and</w:t>
      </w:r>
      <w:r w:rsidR="0071288E">
        <w:rPr>
          <w:rFonts w:ascii="Times New Roman" w:hAnsi="Times New Roman" w:cs="Times New Roman"/>
          <w:color w:val="000000" w:themeColor="text1"/>
          <w:sz w:val="24"/>
          <w:szCs w:val="24"/>
        </w:rPr>
        <w:t xml:space="preserve"> fully reported results from</w:t>
      </w:r>
      <w:ins w:id="4104" w:author="EliseSchramkowski" w:date="2021-10-30T13:43:00Z">
        <w:r w:rsidR="003C2B02">
          <w:rPr>
            <w:rFonts w:ascii="Times New Roman" w:hAnsi="Times New Roman" w:cs="Times New Roman"/>
            <w:color w:val="000000" w:themeColor="text1"/>
            <w:sz w:val="24"/>
            <w:szCs w:val="24"/>
          </w:rPr>
          <w:t xml:space="preserve"> all types of</w:t>
        </w:r>
      </w:ins>
      <w:r w:rsidR="0071288E">
        <w:rPr>
          <w:rFonts w:ascii="Times New Roman" w:hAnsi="Times New Roman" w:cs="Times New Roman"/>
          <w:color w:val="000000" w:themeColor="text1"/>
          <w:sz w:val="24"/>
          <w:szCs w:val="24"/>
        </w:rPr>
        <w:t xml:space="preserve"> figures</w:t>
      </w:r>
      <w:ins w:id="4105" w:author="EliseSchramkowski" w:date="2021-10-30T13:43:00Z">
        <w:r w:rsidR="003C2B02">
          <w:rPr>
            <w:rFonts w:ascii="Times New Roman" w:hAnsi="Times New Roman" w:cs="Times New Roman"/>
            <w:color w:val="000000" w:themeColor="text1"/>
            <w:sz w:val="24"/>
            <w:szCs w:val="24"/>
          </w:rPr>
          <w:t xml:space="preserve">, its </w:t>
        </w:r>
      </w:ins>
      <w:ins w:id="4106" w:author="EliseSchramkowski" w:date="2021-10-30T13:44:00Z">
        <w:r w:rsidR="003C2B02">
          <w:rPr>
            <w:rFonts w:ascii="Times New Roman" w:hAnsi="Times New Roman" w:cs="Times New Roman"/>
            <w:color w:val="000000" w:themeColor="text1"/>
            <w:sz w:val="24"/>
            <w:szCs w:val="24"/>
          </w:rPr>
          <w:t>applicability can probably be broadened</w:t>
        </w:r>
      </w:ins>
      <w:del w:id="4107" w:author="EliseSchramkowski" w:date="2021-10-30T13:43:00Z">
        <w:r w:rsidR="0071288E" w:rsidDel="003C2B02">
          <w:rPr>
            <w:rFonts w:ascii="Times New Roman" w:hAnsi="Times New Roman" w:cs="Times New Roman"/>
            <w:color w:val="000000" w:themeColor="text1"/>
            <w:sz w:val="24"/>
            <w:szCs w:val="24"/>
          </w:rPr>
          <w:delText>,</w:delText>
        </w:r>
      </w:del>
      <w:del w:id="4108" w:author="EliseSchramkowski" w:date="2021-09-07T16:23:00Z">
        <w:r w:rsidR="0071288E" w:rsidDel="00D40DA2">
          <w:rPr>
            <w:rFonts w:ascii="Times New Roman" w:hAnsi="Times New Roman" w:cs="Times New Roman"/>
            <w:color w:val="000000" w:themeColor="text1"/>
            <w:sz w:val="24"/>
            <w:szCs w:val="24"/>
          </w:rPr>
          <w:delText xml:space="preserve"> bu</w:delText>
        </w:r>
        <w:r w:rsidR="008B7AC1" w:rsidDel="00D40DA2">
          <w:rPr>
            <w:rFonts w:ascii="Times New Roman" w:hAnsi="Times New Roman" w:cs="Times New Roman"/>
            <w:color w:val="000000" w:themeColor="text1"/>
            <w:sz w:val="24"/>
            <w:szCs w:val="24"/>
          </w:rPr>
          <w:delText xml:space="preserve">t </w:delText>
        </w:r>
      </w:del>
      <w:del w:id="4109" w:author="EliseSchramkowski" w:date="2021-10-30T13:43:00Z">
        <w:r w:rsidR="008B7AC1" w:rsidDel="003C2B02">
          <w:rPr>
            <w:rFonts w:ascii="Times New Roman" w:hAnsi="Times New Roman" w:cs="Times New Roman"/>
            <w:color w:val="000000" w:themeColor="text1"/>
            <w:sz w:val="24"/>
            <w:szCs w:val="24"/>
          </w:rPr>
          <w:delText xml:space="preserve">can probably adapted such that it can retrieve </w:delText>
        </w:r>
        <w:r w:rsidR="0071288E" w:rsidDel="003C2B02">
          <w:rPr>
            <w:rFonts w:ascii="Times New Roman" w:hAnsi="Times New Roman" w:cs="Times New Roman"/>
            <w:color w:val="000000" w:themeColor="text1"/>
            <w:sz w:val="24"/>
            <w:szCs w:val="24"/>
          </w:rPr>
          <w:delText>this information from figures</w:delText>
        </w:r>
      </w:del>
      <w:del w:id="4110" w:author="EliseSchramkowski" w:date="2021-09-07T16:23:00Z">
        <w:r w:rsidR="0071288E" w:rsidDel="00D40DA2">
          <w:rPr>
            <w:rFonts w:ascii="Times New Roman" w:hAnsi="Times New Roman" w:cs="Times New Roman"/>
            <w:color w:val="000000" w:themeColor="text1"/>
            <w:sz w:val="24"/>
            <w:szCs w:val="24"/>
          </w:rPr>
          <w:delText xml:space="preserve"> in the future</w:delText>
        </w:r>
      </w:del>
      <w:r w:rsidR="0071288E">
        <w:rPr>
          <w:rFonts w:ascii="Times New Roman" w:hAnsi="Times New Roman" w:cs="Times New Roman"/>
          <w:color w:val="000000" w:themeColor="text1"/>
          <w:sz w:val="24"/>
          <w:szCs w:val="24"/>
        </w:rPr>
        <w:t xml:space="preserve">. </w:t>
      </w:r>
      <w:del w:id="4111" w:author="EliseSchramkowski" w:date="2021-09-06T15:06:00Z">
        <w:r w:rsidR="0071288E" w:rsidDel="009654B1">
          <w:rPr>
            <w:rFonts w:ascii="Times New Roman" w:hAnsi="Times New Roman" w:cs="Times New Roman"/>
            <w:color w:val="000000" w:themeColor="text1"/>
            <w:sz w:val="24"/>
            <w:szCs w:val="24"/>
          </w:rPr>
          <w:delText xml:space="preserve">Of course, it would also be of great use </w:delText>
        </w:r>
      </w:del>
      <w:del w:id="4112" w:author="EliseSchramkowski" w:date="2021-09-07T16:24:00Z">
        <w:r w:rsidR="0071288E" w:rsidDel="00D40DA2">
          <w:rPr>
            <w:rFonts w:ascii="Times New Roman" w:hAnsi="Times New Roman" w:cs="Times New Roman"/>
            <w:color w:val="000000" w:themeColor="text1"/>
            <w:sz w:val="24"/>
            <w:szCs w:val="24"/>
          </w:rPr>
          <w:delText xml:space="preserve">if more types of plots could be analyzed using this software. </w:delText>
        </w:r>
      </w:del>
      <w:r w:rsidR="0071288E">
        <w:rPr>
          <w:rFonts w:ascii="Times New Roman" w:hAnsi="Times New Roman" w:cs="Times New Roman"/>
          <w:color w:val="000000" w:themeColor="text1"/>
          <w:sz w:val="24"/>
          <w:szCs w:val="24"/>
        </w:rPr>
        <w:t>Automatic data extraction from tables</w:t>
      </w:r>
      <w:ins w:id="4113" w:author="EliseSchramkowski" w:date="2021-11-10T09:55:00Z">
        <w:r w:rsidR="00A14552">
          <w:rPr>
            <w:rFonts w:ascii="Times New Roman" w:hAnsi="Times New Roman" w:cs="Times New Roman"/>
            <w:color w:val="000000" w:themeColor="text1"/>
            <w:sz w:val="24"/>
            <w:szCs w:val="24"/>
          </w:rPr>
          <w:t>, however,</w:t>
        </w:r>
      </w:ins>
      <w:r w:rsidR="0071288E">
        <w:rPr>
          <w:rFonts w:ascii="Times New Roman" w:hAnsi="Times New Roman" w:cs="Times New Roman"/>
          <w:color w:val="000000" w:themeColor="text1"/>
          <w:sz w:val="24"/>
          <w:szCs w:val="24"/>
        </w:rPr>
        <w:t xml:space="preserve"> seems to have its </w:t>
      </w:r>
      <w:r w:rsidR="00946CAC">
        <w:rPr>
          <w:rFonts w:ascii="Times New Roman" w:hAnsi="Times New Roman" w:cs="Times New Roman"/>
          <w:color w:val="000000" w:themeColor="text1"/>
          <w:sz w:val="24"/>
          <w:szCs w:val="24"/>
        </w:rPr>
        <w:t xml:space="preserve">fair share of </w:t>
      </w:r>
      <w:r w:rsidR="0071288E">
        <w:rPr>
          <w:rFonts w:ascii="Times New Roman" w:hAnsi="Times New Roman" w:cs="Times New Roman"/>
          <w:color w:val="000000" w:themeColor="text1"/>
          <w:sz w:val="24"/>
          <w:szCs w:val="24"/>
        </w:rPr>
        <w:t xml:space="preserve">problems. In a review article of proposals for </w:t>
      </w:r>
      <w:del w:id="4114" w:author="EliseSchramkowski" w:date="2021-10-30T13:44:00Z">
        <w:r w:rsidR="0071288E" w:rsidDel="003C2B02">
          <w:rPr>
            <w:rFonts w:ascii="Times New Roman" w:hAnsi="Times New Roman" w:cs="Times New Roman"/>
            <w:color w:val="000000" w:themeColor="text1"/>
            <w:sz w:val="24"/>
            <w:szCs w:val="24"/>
          </w:rPr>
          <w:delText xml:space="preserve">the </w:delText>
        </w:r>
      </w:del>
      <w:ins w:id="4115" w:author="EliseSchramkowski" w:date="2021-10-30T13:44:00Z">
        <w:r w:rsidR="003C2B02">
          <w:rPr>
            <w:rFonts w:ascii="Times New Roman" w:hAnsi="Times New Roman" w:cs="Times New Roman"/>
            <w:color w:val="000000" w:themeColor="text1"/>
            <w:sz w:val="24"/>
            <w:szCs w:val="24"/>
          </w:rPr>
          <w:t xml:space="preserve">data </w:t>
        </w:r>
      </w:ins>
      <w:r w:rsidR="0071288E">
        <w:rPr>
          <w:rFonts w:ascii="Times New Roman" w:hAnsi="Times New Roman" w:cs="Times New Roman"/>
          <w:color w:val="000000" w:themeColor="text1"/>
          <w:sz w:val="24"/>
          <w:szCs w:val="24"/>
        </w:rPr>
        <w:t>extraction</w:t>
      </w:r>
      <w:ins w:id="4116" w:author="EliseSchramkowski" w:date="2021-10-30T13:44:00Z">
        <w:r w:rsidR="003C2B02">
          <w:rPr>
            <w:rFonts w:ascii="Times New Roman" w:hAnsi="Times New Roman" w:cs="Times New Roman"/>
            <w:color w:val="000000" w:themeColor="text1"/>
            <w:sz w:val="24"/>
            <w:szCs w:val="24"/>
          </w:rPr>
          <w:t xml:space="preserve"> </w:t>
        </w:r>
      </w:ins>
      <w:del w:id="4117" w:author="EliseSchramkowski" w:date="2021-10-30T13:44:00Z">
        <w:r w:rsidR="0071288E" w:rsidDel="003C2B02">
          <w:rPr>
            <w:rFonts w:ascii="Times New Roman" w:hAnsi="Times New Roman" w:cs="Times New Roman"/>
            <w:color w:val="000000" w:themeColor="text1"/>
            <w:sz w:val="24"/>
            <w:szCs w:val="24"/>
          </w:rPr>
          <w:delText xml:space="preserve"> of data </w:delText>
        </w:r>
      </w:del>
      <w:r w:rsidR="0071288E">
        <w:rPr>
          <w:rFonts w:ascii="Times New Roman" w:hAnsi="Times New Roman" w:cs="Times New Roman"/>
          <w:color w:val="000000" w:themeColor="text1"/>
          <w:sz w:val="24"/>
          <w:szCs w:val="24"/>
        </w:rPr>
        <w:t>from</w:t>
      </w:r>
      <w:ins w:id="4118" w:author="EliseSchramkowski" w:date="2021-10-30T13:44:00Z">
        <w:r w:rsidR="003C2B02">
          <w:rPr>
            <w:rFonts w:ascii="Times New Roman" w:hAnsi="Times New Roman" w:cs="Times New Roman"/>
            <w:color w:val="000000" w:themeColor="text1"/>
            <w:sz w:val="24"/>
            <w:szCs w:val="24"/>
          </w:rPr>
          <w:t xml:space="preserve"> </w:t>
        </w:r>
      </w:ins>
      <w:ins w:id="4119" w:author="EliseSchramkowski" w:date="2021-10-31T10:06:00Z">
        <w:r w:rsidR="009C1C4B">
          <w:rPr>
            <w:rFonts w:ascii="Times New Roman" w:hAnsi="Times New Roman" w:cs="Times New Roman"/>
            <w:color w:val="000000" w:themeColor="text1"/>
            <w:sz w:val="24"/>
            <w:szCs w:val="24"/>
          </w:rPr>
          <w:t xml:space="preserve">the </w:t>
        </w:r>
      </w:ins>
      <w:ins w:id="4120" w:author="EliseSchramkowski" w:date="2021-10-30T13:44:00Z">
        <w:r w:rsidR="003C2B02">
          <w:rPr>
            <w:rFonts w:ascii="Times New Roman" w:hAnsi="Times New Roman" w:cs="Times New Roman"/>
            <w:color w:val="000000" w:themeColor="text1"/>
            <w:sz w:val="24"/>
            <w:szCs w:val="24"/>
          </w:rPr>
          <w:t xml:space="preserve">increasingly </w:t>
        </w:r>
      </w:ins>
      <w:ins w:id="4121" w:author="EliseSchramkowski" w:date="2021-10-30T13:45:00Z">
        <w:r w:rsidR="003C2B02">
          <w:rPr>
            <w:rFonts w:ascii="Times New Roman" w:hAnsi="Times New Roman" w:cs="Times New Roman"/>
            <w:color w:val="000000" w:themeColor="text1"/>
            <w:sz w:val="24"/>
            <w:szCs w:val="24"/>
          </w:rPr>
          <w:t xml:space="preserve">popular </w:t>
        </w:r>
      </w:ins>
      <w:del w:id="4122" w:author="EliseSchramkowski" w:date="2021-10-30T13:45:00Z">
        <w:r w:rsidR="0071288E" w:rsidDel="003C2B02">
          <w:rPr>
            <w:rFonts w:ascii="Times New Roman" w:hAnsi="Times New Roman" w:cs="Times New Roman"/>
            <w:color w:val="000000" w:themeColor="text1"/>
            <w:sz w:val="24"/>
            <w:szCs w:val="24"/>
          </w:rPr>
          <w:delText xml:space="preserve"> </w:delText>
        </w:r>
      </w:del>
      <w:r w:rsidR="0071288E">
        <w:rPr>
          <w:rFonts w:ascii="Times New Roman" w:hAnsi="Times New Roman" w:cs="Times New Roman"/>
          <w:color w:val="000000" w:themeColor="text1"/>
          <w:sz w:val="24"/>
          <w:szCs w:val="24"/>
        </w:rPr>
        <w:t>HTML-tables</w:t>
      </w:r>
      <w:del w:id="4123" w:author="EliseSchramkowski" w:date="2021-10-30T13:45:00Z">
        <w:r w:rsidR="0071288E" w:rsidDel="003C2B02">
          <w:rPr>
            <w:rFonts w:ascii="Times New Roman" w:hAnsi="Times New Roman" w:cs="Times New Roman"/>
            <w:color w:val="000000" w:themeColor="text1"/>
            <w:sz w:val="24"/>
            <w:szCs w:val="24"/>
          </w:rPr>
          <w:delText xml:space="preserve"> (which have become more and more prevalent over time)</w:delText>
        </w:r>
      </w:del>
      <w:r w:rsidR="0071288E">
        <w:rPr>
          <w:rFonts w:ascii="Times New Roman" w:hAnsi="Times New Roman" w:cs="Times New Roman"/>
          <w:color w:val="000000" w:themeColor="text1"/>
          <w:sz w:val="24"/>
          <w:szCs w:val="24"/>
        </w:rPr>
        <w:t xml:space="preserve">, </w:t>
      </w:r>
      <w:proofErr w:type="spellStart"/>
      <w:r w:rsidR="0071288E">
        <w:rPr>
          <w:rFonts w:ascii="Times New Roman" w:hAnsi="Times New Roman" w:cs="Times New Roman"/>
          <w:color w:val="000000" w:themeColor="text1"/>
          <w:sz w:val="24"/>
          <w:szCs w:val="24"/>
        </w:rPr>
        <w:t>Roldán</w:t>
      </w:r>
      <w:proofErr w:type="spellEnd"/>
      <w:r w:rsidR="0071288E">
        <w:rPr>
          <w:rFonts w:ascii="Times New Roman" w:hAnsi="Times New Roman" w:cs="Times New Roman"/>
          <w:color w:val="000000" w:themeColor="text1"/>
          <w:sz w:val="24"/>
          <w:szCs w:val="24"/>
        </w:rPr>
        <w:t xml:space="preserve">, Jiménez and </w:t>
      </w:r>
      <w:proofErr w:type="spellStart"/>
      <w:r w:rsidR="0071288E">
        <w:rPr>
          <w:rFonts w:ascii="Times New Roman" w:hAnsi="Times New Roman" w:cs="Times New Roman"/>
          <w:color w:val="000000" w:themeColor="text1"/>
          <w:sz w:val="24"/>
          <w:szCs w:val="24"/>
        </w:rPr>
        <w:t>Corchuelo</w:t>
      </w:r>
      <w:proofErr w:type="spellEnd"/>
      <w:r w:rsidR="0071288E">
        <w:rPr>
          <w:rFonts w:ascii="Times New Roman" w:hAnsi="Times New Roman" w:cs="Times New Roman"/>
          <w:color w:val="000000" w:themeColor="text1"/>
          <w:sz w:val="24"/>
          <w:szCs w:val="24"/>
        </w:rPr>
        <w:t xml:space="preserve"> (2020) found that</w:t>
      </w:r>
      <w:r w:rsidR="00946CAC">
        <w:rPr>
          <w:rFonts w:ascii="Times New Roman" w:hAnsi="Times New Roman" w:cs="Times New Roman"/>
          <w:color w:val="000000" w:themeColor="text1"/>
          <w:sz w:val="24"/>
          <w:szCs w:val="24"/>
        </w:rPr>
        <w:t xml:space="preserve"> extraction from tables is inhibited by, </w:t>
      </w:r>
      <w:ins w:id="4124" w:author="EliseSchramkowski" w:date="2021-10-30T13:45:00Z">
        <w:r w:rsidR="003C2B02">
          <w:rPr>
            <w:rFonts w:ascii="Times New Roman" w:hAnsi="Times New Roman" w:cs="Times New Roman"/>
            <w:color w:val="000000" w:themeColor="text1"/>
            <w:sz w:val="24"/>
            <w:szCs w:val="24"/>
          </w:rPr>
          <w:t>e.g.</w:t>
        </w:r>
      </w:ins>
      <w:del w:id="4125" w:author="EliseSchramkowski" w:date="2021-10-30T13:45:00Z">
        <w:r w:rsidR="00946CAC" w:rsidDel="003C2B02">
          <w:rPr>
            <w:rFonts w:ascii="Times New Roman" w:hAnsi="Times New Roman" w:cs="Times New Roman"/>
            <w:color w:val="000000" w:themeColor="text1"/>
            <w:sz w:val="24"/>
            <w:szCs w:val="24"/>
          </w:rPr>
          <w:delText>among others</w:delText>
        </w:r>
      </w:del>
      <w:r w:rsidR="00946CAC">
        <w:rPr>
          <w:rFonts w:ascii="Times New Roman" w:hAnsi="Times New Roman" w:cs="Times New Roman"/>
          <w:color w:val="000000" w:themeColor="text1"/>
          <w:sz w:val="24"/>
          <w:szCs w:val="24"/>
        </w:rPr>
        <w:t>,</w:t>
      </w:r>
      <w:r w:rsidR="0071288E">
        <w:rPr>
          <w:rFonts w:ascii="Times New Roman" w:hAnsi="Times New Roman" w:cs="Times New Roman"/>
          <w:color w:val="000000" w:themeColor="text1"/>
          <w:sz w:val="24"/>
          <w:szCs w:val="24"/>
        </w:rPr>
        <w:t xml:space="preserve"> the inability to identify multi-part cells, context-data cells, and split headers, and the inability to analyze the structure of a </w:t>
      </w:r>
      <w:r w:rsidR="0055551D">
        <w:rPr>
          <w:rFonts w:ascii="Times New Roman" w:hAnsi="Times New Roman" w:cs="Times New Roman"/>
          <w:color w:val="000000" w:themeColor="text1"/>
          <w:sz w:val="24"/>
          <w:szCs w:val="24"/>
        </w:rPr>
        <w:t>cell’s</w:t>
      </w:r>
      <w:r w:rsidR="0071288E">
        <w:rPr>
          <w:rFonts w:ascii="Times New Roman" w:hAnsi="Times New Roman" w:cs="Times New Roman"/>
          <w:color w:val="000000" w:themeColor="text1"/>
          <w:sz w:val="24"/>
          <w:szCs w:val="24"/>
        </w:rPr>
        <w:t xml:space="preserve"> contents. This leads to data extraction only be</w:t>
      </w:r>
      <w:r w:rsidR="003A2FF4">
        <w:rPr>
          <w:rFonts w:ascii="Times New Roman" w:hAnsi="Times New Roman" w:cs="Times New Roman"/>
          <w:color w:val="000000" w:themeColor="text1"/>
          <w:sz w:val="24"/>
          <w:szCs w:val="24"/>
        </w:rPr>
        <w:t>i</w:t>
      </w:r>
      <w:r w:rsidR="0071288E">
        <w:rPr>
          <w:rFonts w:ascii="Times New Roman" w:hAnsi="Times New Roman" w:cs="Times New Roman"/>
          <w:color w:val="000000" w:themeColor="text1"/>
          <w:sz w:val="24"/>
          <w:szCs w:val="24"/>
        </w:rPr>
        <w:t>n</w:t>
      </w:r>
      <w:r w:rsidR="003A2FF4">
        <w:rPr>
          <w:rFonts w:ascii="Times New Roman" w:hAnsi="Times New Roman" w:cs="Times New Roman"/>
          <w:color w:val="000000" w:themeColor="text1"/>
          <w:sz w:val="24"/>
          <w:szCs w:val="24"/>
        </w:rPr>
        <w:t>g</w:t>
      </w:r>
      <w:r w:rsidR="0071288E">
        <w:rPr>
          <w:rFonts w:ascii="Times New Roman" w:hAnsi="Times New Roman" w:cs="Times New Roman"/>
          <w:color w:val="000000" w:themeColor="text1"/>
          <w:sz w:val="24"/>
          <w:szCs w:val="24"/>
        </w:rPr>
        <w:t xml:space="preserve"> possible for certain</w:t>
      </w:r>
      <w:r w:rsidR="003A2FF4">
        <w:rPr>
          <w:rFonts w:ascii="Times New Roman" w:hAnsi="Times New Roman" w:cs="Times New Roman"/>
          <w:color w:val="000000" w:themeColor="text1"/>
          <w:sz w:val="24"/>
          <w:szCs w:val="24"/>
        </w:rPr>
        <w:t xml:space="preserve"> relatively simple </w:t>
      </w:r>
      <w:r w:rsidR="0071288E">
        <w:rPr>
          <w:rFonts w:ascii="Times New Roman" w:hAnsi="Times New Roman" w:cs="Times New Roman"/>
          <w:color w:val="000000" w:themeColor="text1"/>
          <w:sz w:val="24"/>
          <w:szCs w:val="24"/>
        </w:rPr>
        <w:t>types of tables, which is suboptimal in a meta-analytical context.</w:t>
      </w:r>
      <w:ins w:id="4126" w:author="EliseSchramkowski" w:date="2021-09-07T16:24:00Z">
        <w:r w:rsidR="00D40DA2">
          <w:rPr>
            <w:rFonts w:ascii="Times New Roman" w:hAnsi="Times New Roman" w:cs="Times New Roman"/>
            <w:color w:val="000000" w:themeColor="text1"/>
            <w:sz w:val="24"/>
            <w:szCs w:val="24"/>
          </w:rPr>
          <w:t xml:space="preserve"> </w:t>
        </w:r>
      </w:ins>
      <w:ins w:id="4127" w:author="EliseSchramkowski" w:date="2021-09-07T16:25:00Z">
        <w:r w:rsidR="00D40DA2">
          <w:rPr>
            <w:rFonts w:ascii="Times New Roman" w:hAnsi="Times New Roman" w:cs="Times New Roman"/>
            <w:color w:val="000000" w:themeColor="text1"/>
            <w:sz w:val="24"/>
            <w:szCs w:val="24"/>
          </w:rPr>
          <w:t xml:space="preserve">Thus, </w:t>
        </w:r>
      </w:ins>
      <w:ins w:id="4128" w:author="EliseSchramkowski" w:date="2021-10-30T14:42:00Z">
        <w:r w:rsidR="004F0225">
          <w:rPr>
            <w:rFonts w:ascii="Times New Roman" w:hAnsi="Times New Roman" w:cs="Times New Roman"/>
            <w:color w:val="000000" w:themeColor="text1"/>
            <w:sz w:val="24"/>
            <w:szCs w:val="24"/>
          </w:rPr>
          <w:t>substantial</w:t>
        </w:r>
      </w:ins>
      <w:ins w:id="4129" w:author="EliseSchramkowski" w:date="2021-10-30T13:46:00Z">
        <w:r w:rsidR="003C2B02">
          <w:rPr>
            <w:rFonts w:ascii="Times New Roman" w:hAnsi="Times New Roman" w:cs="Times New Roman"/>
            <w:color w:val="000000" w:themeColor="text1"/>
            <w:sz w:val="24"/>
            <w:szCs w:val="24"/>
          </w:rPr>
          <w:t xml:space="preserve"> work </w:t>
        </w:r>
      </w:ins>
      <w:ins w:id="4130" w:author="EliseSchramkowski" w:date="2021-09-07T16:25:00Z">
        <w:r w:rsidR="00D40DA2">
          <w:rPr>
            <w:rFonts w:ascii="Times New Roman" w:hAnsi="Times New Roman" w:cs="Times New Roman"/>
            <w:color w:val="000000" w:themeColor="text1"/>
            <w:sz w:val="24"/>
            <w:szCs w:val="24"/>
          </w:rPr>
          <w:t>will have to be done to enable automatic extraction of statistic</w:t>
        </w:r>
      </w:ins>
      <w:ins w:id="4131" w:author="EliseSchramkowski" w:date="2021-10-30T13:46:00Z">
        <w:r w:rsidR="003C2B02">
          <w:rPr>
            <w:rFonts w:ascii="Times New Roman" w:hAnsi="Times New Roman" w:cs="Times New Roman"/>
            <w:color w:val="000000" w:themeColor="text1"/>
            <w:sz w:val="24"/>
            <w:szCs w:val="24"/>
          </w:rPr>
          <w:t xml:space="preserve">al </w:t>
        </w:r>
      </w:ins>
      <w:ins w:id="4132" w:author="EliseSchramkowski" w:date="2021-10-31T10:06:00Z">
        <w:r w:rsidR="00B03371">
          <w:rPr>
            <w:rFonts w:ascii="Times New Roman" w:hAnsi="Times New Roman" w:cs="Times New Roman"/>
            <w:color w:val="000000" w:themeColor="text1"/>
            <w:sz w:val="24"/>
            <w:szCs w:val="24"/>
          </w:rPr>
          <w:t xml:space="preserve">data </w:t>
        </w:r>
      </w:ins>
      <w:ins w:id="4133" w:author="EliseSchramkowski" w:date="2021-09-07T16:25:00Z">
        <w:r w:rsidR="00D40DA2">
          <w:rPr>
            <w:rFonts w:ascii="Times New Roman" w:hAnsi="Times New Roman" w:cs="Times New Roman"/>
            <w:color w:val="000000" w:themeColor="text1"/>
            <w:sz w:val="24"/>
            <w:szCs w:val="24"/>
          </w:rPr>
          <w:t>from tables.</w:t>
        </w:r>
      </w:ins>
      <w:ins w:id="4134" w:author="EliseSchramkowski" w:date="2021-09-08T14:24:00Z">
        <w:r w:rsidR="004A25B8">
          <w:rPr>
            <w:rFonts w:ascii="Times New Roman" w:hAnsi="Times New Roman" w:cs="Times New Roman"/>
            <w:color w:val="000000" w:themeColor="text1"/>
            <w:sz w:val="24"/>
            <w:szCs w:val="24"/>
          </w:rPr>
          <w:t xml:space="preserve"> </w:t>
        </w:r>
      </w:ins>
      <w:del w:id="4135" w:author="EliseSchramkowski" w:date="2021-09-07T16:25:00Z">
        <w:r w:rsidR="0071288E" w:rsidDel="00D40DA2">
          <w:rPr>
            <w:rFonts w:ascii="Times New Roman" w:hAnsi="Times New Roman" w:cs="Times New Roman"/>
            <w:color w:val="000000" w:themeColor="text1"/>
            <w:sz w:val="24"/>
            <w:szCs w:val="24"/>
          </w:rPr>
          <w:delText xml:space="preserve"> </w:delText>
        </w:r>
      </w:del>
      <w:del w:id="4136" w:author="EliseSchramkowski" w:date="2021-09-07T16:26:00Z">
        <w:r w:rsidR="0071288E" w:rsidDel="00D40DA2">
          <w:rPr>
            <w:rFonts w:ascii="Times New Roman" w:hAnsi="Times New Roman" w:cs="Times New Roman"/>
            <w:color w:val="000000" w:themeColor="text1"/>
            <w:sz w:val="24"/>
            <w:szCs w:val="24"/>
          </w:rPr>
          <w:delText xml:space="preserve">Future research </w:delText>
        </w:r>
        <w:r w:rsidR="003A2FF4" w:rsidDel="00D40DA2">
          <w:rPr>
            <w:rFonts w:ascii="Times New Roman" w:hAnsi="Times New Roman" w:cs="Times New Roman"/>
            <w:color w:val="000000" w:themeColor="text1"/>
            <w:sz w:val="24"/>
            <w:szCs w:val="24"/>
          </w:rPr>
          <w:delText>on the i</w:delText>
        </w:r>
      </w:del>
      <w:del w:id="4137" w:author="EliseSchramkowski" w:date="2021-09-08T14:25:00Z">
        <w:r w:rsidR="003A2FF4" w:rsidDel="004A25B8">
          <w:rPr>
            <w:rFonts w:ascii="Times New Roman" w:hAnsi="Times New Roman" w:cs="Times New Roman"/>
            <w:color w:val="000000" w:themeColor="text1"/>
            <w:sz w:val="24"/>
            <w:szCs w:val="24"/>
          </w:rPr>
          <w:delText xml:space="preserve">mprovement of software that allows for </w:delText>
        </w:r>
        <w:r w:rsidR="0071288E" w:rsidDel="004A25B8">
          <w:rPr>
            <w:rFonts w:ascii="Times New Roman" w:hAnsi="Times New Roman" w:cs="Times New Roman"/>
            <w:color w:val="000000" w:themeColor="text1"/>
            <w:sz w:val="24"/>
            <w:szCs w:val="24"/>
          </w:rPr>
          <w:delText xml:space="preserve">automatic extraction from </w:delText>
        </w:r>
      </w:del>
      <w:del w:id="4138" w:author="EliseSchramkowski" w:date="2021-09-07T16:26:00Z">
        <w:r w:rsidR="0071288E" w:rsidDel="003F0DAB">
          <w:rPr>
            <w:rFonts w:ascii="Times New Roman" w:hAnsi="Times New Roman" w:cs="Times New Roman"/>
            <w:color w:val="000000" w:themeColor="text1"/>
            <w:sz w:val="24"/>
            <w:szCs w:val="24"/>
          </w:rPr>
          <w:delText xml:space="preserve">both </w:delText>
        </w:r>
      </w:del>
      <w:del w:id="4139" w:author="EliseSchramkowski" w:date="2021-09-08T14:25:00Z">
        <w:r w:rsidR="0071288E" w:rsidDel="004A25B8">
          <w:rPr>
            <w:rFonts w:ascii="Times New Roman" w:hAnsi="Times New Roman" w:cs="Times New Roman"/>
            <w:color w:val="000000" w:themeColor="text1"/>
            <w:sz w:val="24"/>
            <w:szCs w:val="24"/>
          </w:rPr>
          <w:delText>figures and tables</w:delText>
        </w:r>
        <w:r w:rsidR="003A2FF4" w:rsidDel="004A25B8">
          <w:rPr>
            <w:rFonts w:ascii="Times New Roman" w:hAnsi="Times New Roman" w:cs="Times New Roman"/>
            <w:color w:val="000000" w:themeColor="text1"/>
            <w:sz w:val="24"/>
            <w:szCs w:val="24"/>
          </w:rPr>
          <w:delText xml:space="preserve"> is essential, since </w:delText>
        </w:r>
        <w:r w:rsidR="009F2DAF" w:rsidDel="004A25B8">
          <w:rPr>
            <w:rFonts w:ascii="Times New Roman" w:hAnsi="Times New Roman" w:cs="Times New Roman"/>
            <w:color w:val="000000" w:themeColor="text1"/>
            <w:sz w:val="24"/>
            <w:szCs w:val="24"/>
          </w:rPr>
          <w:delText xml:space="preserve">only this would enable </w:delText>
        </w:r>
        <w:r w:rsidR="00FA7D85" w:rsidDel="004A25B8">
          <w:rPr>
            <w:rFonts w:ascii="Times New Roman" w:hAnsi="Times New Roman" w:cs="Times New Roman"/>
            <w:color w:val="000000" w:themeColor="text1"/>
            <w:sz w:val="24"/>
            <w:szCs w:val="24"/>
          </w:rPr>
          <w:delText xml:space="preserve">high-quality </w:delText>
        </w:r>
      </w:del>
      <w:del w:id="4140" w:author="EliseSchramkowski" w:date="2021-08-24T12:55:00Z">
        <w:r w:rsidR="00683706" w:rsidDel="005021C1">
          <w:rPr>
            <w:rFonts w:ascii="Times New Roman" w:hAnsi="Times New Roman" w:cs="Times New Roman"/>
            <w:color w:val="000000" w:themeColor="text1"/>
            <w:sz w:val="24"/>
            <w:szCs w:val="24"/>
          </w:rPr>
          <w:delText xml:space="preserve">is essential for </w:delText>
        </w:r>
      </w:del>
      <w:del w:id="4141" w:author="EliseSchramkowski" w:date="2021-09-08T14:25:00Z">
        <w:r w:rsidR="00683706" w:rsidDel="004A25B8">
          <w:rPr>
            <w:rFonts w:ascii="Times New Roman" w:hAnsi="Times New Roman" w:cs="Times New Roman"/>
            <w:color w:val="000000" w:themeColor="text1"/>
            <w:sz w:val="24"/>
            <w:szCs w:val="24"/>
          </w:rPr>
          <w:delText>non-tedious assessment of statistical reporting quality in sociology</w:delText>
        </w:r>
        <w:r w:rsidR="003A2FF4" w:rsidDel="004A25B8">
          <w:rPr>
            <w:rFonts w:ascii="Times New Roman" w:hAnsi="Times New Roman" w:cs="Times New Roman"/>
            <w:color w:val="000000" w:themeColor="text1"/>
            <w:sz w:val="24"/>
            <w:szCs w:val="24"/>
          </w:rPr>
          <w:delText xml:space="preserve"> (</w:delText>
        </w:r>
        <w:r w:rsidR="003A3571" w:rsidDel="004A25B8">
          <w:rPr>
            <w:rFonts w:ascii="Times New Roman" w:hAnsi="Times New Roman" w:cs="Times New Roman"/>
            <w:color w:val="000000" w:themeColor="text1"/>
            <w:sz w:val="24"/>
            <w:szCs w:val="24"/>
          </w:rPr>
          <w:delText>and</w:delText>
        </w:r>
        <w:r w:rsidR="003A2FF4" w:rsidDel="004A25B8">
          <w:rPr>
            <w:rFonts w:ascii="Times New Roman" w:hAnsi="Times New Roman" w:cs="Times New Roman"/>
            <w:color w:val="000000" w:themeColor="text1"/>
            <w:sz w:val="24"/>
            <w:szCs w:val="24"/>
          </w:rPr>
          <w:delText xml:space="preserve"> likely, other scientific fields as well)</w:delText>
        </w:r>
      </w:del>
      <w:del w:id="4142" w:author="EliseSchramkowski" w:date="2021-08-24T12:56:00Z">
        <w:r w:rsidR="00683706" w:rsidDel="005021C1">
          <w:rPr>
            <w:rFonts w:ascii="Times New Roman" w:hAnsi="Times New Roman" w:cs="Times New Roman"/>
            <w:color w:val="000000" w:themeColor="text1"/>
            <w:sz w:val="24"/>
            <w:szCs w:val="24"/>
          </w:rPr>
          <w:delText>,</w:delText>
        </w:r>
      </w:del>
      <w:del w:id="4143" w:author="EliseSchramkowski" w:date="2021-08-24T12:57:00Z">
        <w:r w:rsidR="00683706" w:rsidDel="005021C1">
          <w:rPr>
            <w:rFonts w:ascii="Times New Roman" w:hAnsi="Times New Roman" w:cs="Times New Roman"/>
            <w:color w:val="000000" w:themeColor="text1"/>
            <w:sz w:val="24"/>
            <w:szCs w:val="24"/>
          </w:rPr>
          <w:delText xml:space="preserve"> which will in turn</w:delText>
        </w:r>
      </w:del>
      <w:del w:id="4144" w:author="EliseSchramkowski" w:date="2021-09-08T14:25:00Z">
        <w:r w:rsidR="00683706" w:rsidDel="004A25B8">
          <w:rPr>
            <w:rFonts w:ascii="Times New Roman" w:hAnsi="Times New Roman" w:cs="Times New Roman"/>
            <w:color w:val="000000" w:themeColor="text1"/>
            <w:sz w:val="24"/>
            <w:szCs w:val="24"/>
          </w:rPr>
          <w:delText xml:space="preserve"> help safeguard statistical reporting quality through social control mechanisms.</w:delText>
        </w:r>
      </w:del>
      <w:del w:id="4145" w:author="EliseSchramkowski" w:date="2021-08-24T12:57:00Z">
        <w:r w:rsidR="00683706" w:rsidRPr="005021C1" w:rsidDel="005021C1">
          <w:rPr>
            <w:rFonts w:ascii="Times New Roman" w:hAnsi="Times New Roman" w:cs="Times New Roman"/>
            <w:color w:val="ED7D31" w:themeColor="accent2"/>
            <w:sz w:val="24"/>
            <w:szCs w:val="24"/>
            <w:rPrChange w:id="4146" w:author="EliseSchramkowski" w:date="2021-08-24T13:00:00Z">
              <w:rPr>
                <w:rFonts w:ascii="Times New Roman" w:hAnsi="Times New Roman" w:cs="Times New Roman"/>
                <w:color w:val="000000" w:themeColor="text1"/>
                <w:sz w:val="24"/>
                <w:szCs w:val="24"/>
              </w:rPr>
            </w:rPrChange>
          </w:rPr>
          <w:delText xml:space="preserve">Adopting one set of statistical reporting guidelines within sociology would improve the reproducibility and quality of its results; in psychology, the APA-guidelines enable research on statistical reporting quality to be done more efficiently and effectively, because they allow scholars to create packages such as ‘statcheck’ to automatically retrieve </w:delText>
        </w:r>
        <w:r w:rsidR="00683706" w:rsidRPr="005021C1" w:rsidDel="005021C1">
          <w:rPr>
            <w:rFonts w:ascii="Times New Roman" w:hAnsi="Times New Roman" w:cs="Times New Roman"/>
            <w:i/>
            <w:iCs/>
            <w:color w:val="ED7D31" w:themeColor="accent2"/>
            <w:sz w:val="24"/>
            <w:szCs w:val="24"/>
            <w:rPrChange w:id="4147" w:author="EliseSchramkowski" w:date="2021-08-24T13:00:00Z">
              <w:rPr>
                <w:rFonts w:ascii="Times New Roman" w:hAnsi="Times New Roman" w:cs="Times New Roman"/>
                <w:i/>
                <w:iCs/>
                <w:color w:val="000000" w:themeColor="text1"/>
                <w:sz w:val="24"/>
                <w:szCs w:val="24"/>
              </w:rPr>
            </w:rPrChange>
          </w:rPr>
          <w:delText>p</w:delText>
        </w:r>
        <w:r w:rsidR="00683706" w:rsidRPr="005021C1" w:rsidDel="005021C1">
          <w:rPr>
            <w:rFonts w:ascii="Times New Roman" w:hAnsi="Times New Roman" w:cs="Times New Roman"/>
            <w:color w:val="ED7D31" w:themeColor="accent2"/>
            <w:sz w:val="24"/>
            <w:szCs w:val="24"/>
            <w:rPrChange w:id="4148" w:author="EliseSchramkowski" w:date="2021-08-24T13:00:00Z">
              <w:rPr>
                <w:rFonts w:ascii="Times New Roman" w:hAnsi="Times New Roman" w:cs="Times New Roman"/>
                <w:color w:val="000000" w:themeColor="text1"/>
                <w:sz w:val="24"/>
                <w:szCs w:val="24"/>
              </w:rPr>
            </w:rPrChange>
          </w:rPr>
          <w:delText>-values and complete results from tex</w:delText>
        </w:r>
      </w:del>
      <w:del w:id="4149" w:author="EliseSchramkowski" w:date="2021-08-24T13:00:00Z">
        <w:r w:rsidR="00683706" w:rsidDel="00BD68AE">
          <w:rPr>
            <w:rFonts w:ascii="Times New Roman" w:hAnsi="Times New Roman" w:cs="Times New Roman"/>
            <w:color w:val="000000" w:themeColor="text1"/>
            <w:sz w:val="24"/>
            <w:szCs w:val="24"/>
          </w:rPr>
          <w:delText>Therefore</w:delText>
        </w:r>
      </w:del>
      <w:del w:id="4150" w:author="EliseSchramkowski" w:date="2021-09-08T14:25:00Z">
        <w:r w:rsidR="00683706" w:rsidDel="004A25B8">
          <w:rPr>
            <w:rFonts w:ascii="Times New Roman" w:hAnsi="Times New Roman" w:cs="Times New Roman"/>
            <w:color w:val="000000" w:themeColor="text1"/>
            <w:sz w:val="24"/>
            <w:szCs w:val="24"/>
          </w:rPr>
          <w:delText xml:space="preserve"> </w:delText>
        </w:r>
      </w:del>
    </w:p>
    <w:p w14:paraId="47950317" w14:textId="7C0395D4" w:rsidR="00683706" w:rsidDel="001C4E0C" w:rsidRDefault="009F2DAF" w:rsidP="0068370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del w:id="4151" w:author="EliseSchramkowski" w:date="2021-09-07T16:29:00Z"/>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ins w:id="4152" w:author="EliseSchramkowski" w:date="2021-09-07T16:28:00Z">
        <w:r w:rsidR="003F0DAB">
          <w:rPr>
            <w:rFonts w:ascii="Times New Roman" w:hAnsi="Times New Roman" w:cs="Times New Roman"/>
            <w:color w:val="000000" w:themeColor="text1"/>
            <w:sz w:val="24"/>
            <w:szCs w:val="24"/>
          </w:rPr>
          <w:t>It would also be useful for future research to</w:t>
        </w:r>
      </w:ins>
      <w:commentRangeStart w:id="4153"/>
      <w:del w:id="4154" w:author="EliseSchramkowski" w:date="2021-09-07T16:28:00Z">
        <w:r w:rsidR="0055551D" w:rsidDel="003F0DAB">
          <w:rPr>
            <w:rFonts w:ascii="Times New Roman" w:hAnsi="Times New Roman" w:cs="Times New Roman"/>
            <w:color w:val="000000" w:themeColor="text1"/>
            <w:sz w:val="24"/>
            <w:szCs w:val="24"/>
          </w:rPr>
          <w:delText>Another</w:delText>
        </w:r>
        <w:commentRangeEnd w:id="4153"/>
        <w:r w:rsidR="003F0DAB" w:rsidDel="003F0DAB">
          <w:rPr>
            <w:rStyle w:val="CommentReference"/>
          </w:rPr>
          <w:commentReference w:id="4153"/>
        </w:r>
        <w:r w:rsidR="0055551D" w:rsidDel="003F0DAB">
          <w:rPr>
            <w:rFonts w:ascii="Times New Roman" w:hAnsi="Times New Roman" w:cs="Times New Roman"/>
            <w:color w:val="000000" w:themeColor="text1"/>
            <w:sz w:val="24"/>
            <w:szCs w:val="24"/>
          </w:rPr>
          <w:delText xml:space="preserve"> useful area of research regarding statistical reporting quality in sociology would be</w:delText>
        </w:r>
      </w:del>
      <w:r w:rsidR="0055551D">
        <w:rPr>
          <w:rFonts w:ascii="Times New Roman" w:hAnsi="Times New Roman" w:cs="Times New Roman"/>
          <w:color w:val="000000" w:themeColor="text1"/>
          <w:sz w:val="24"/>
          <w:szCs w:val="24"/>
        </w:rPr>
        <w:t xml:space="preserve"> track</w:t>
      </w:r>
      <w:del w:id="4155" w:author="EliseSchramkowski" w:date="2021-09-07T16:28:00Z">
        <w:r w:rsidR="0055551D" w:rsidDel="003F0DAB">
          <w:rPr>
            <w:rFonts w:ascii="Times New Roman" w:hAnsi="Times New Roman" w:cs="Times New Roman"/>
            <w:color w:val="000000" w:themeColor="text1"/>
            <w:sz w:val="24"/>
            <w:szCs w:val="24"/>
          </w:rPr>
          <w:delText>ing</w:delText>
        </w:r>
      </w:del>
      <w:r w:rsidR="0055551D">
        <w:rPr>
          <w:rFonts w:ascii="Times New Roman" w:hAnsi="Times New Roman" w:cs="Times New Roman"/>
          <w:color w:val="000000" w:themeColor="text1"/>
          <w:sz w:val="24"/>
          <w:szCs w:val="24"/>
        </w:rPr>
        <w:t xml:space="preserve"> the progress made in</w:t>
      </w:r>
      <w:ins w:id="4156" w:author="EliseSchramkowski" w:date="2021-09-09T11:25:00Z">
        <w:r w:rsidR="00474A03">
          <w:rPr>
            <w:rFonts w:ascii="Times New Roman" w:hAnsi="Times New Roman" w:cs="Times New Roman"/>
            <w:color w:val="000000" w:themeColor="text1"/>
            <w:sz w:val="24"/>
            <w:szCs w:val="24"/>
          </w:rPr>
          <w:t xml:space="preserve"> sociology in</w:t>
        </w:r>
      </w:ins>
      <w:r w:rsidR="0055551D">
        <w:rPr>
          <w:rFonts w:ascii="Times New Roman" w:hAnsi="Times New Roman" w:cs="Times New Roman"/>
          <w:color w:val="000000" w:themeColor="text1"/>
          <w:sz w:val="24"/>
          <w:szCs w:val="24"/>
        </w:rPr>
        <w:t xml:space="preserve"> implementing statistical reporting guidelines</w:t>
      </w:r>
      <w:del w:id="4157" w:author="EliseSchramkowski" w:date="2021-11-02T14:27:00Z">
        <w:r w:rsidR="0055551D" w:rsidDel="00BC20B8">
          <w:rPr>
            <w:rFonts w:ascii="Times New Roman" w:hAnsi="Times New Roman" w:cs="Times New Roman"/>
            <w:color w:val="000000" w:themeColor="text1"/>
            <w:sz w:val="24"/>
            <w:szCs w:val="24"/>
          </w:rPr>
          <w:delText xml:space="preserve"> </w:delText>
        </w:r>
      </w:del>
      <w:del w:id="4158" w:author="EliseSchramkowski" w:date="2021-09-09T11:24:00Z">
        <w:r w:rsidR="0055551D" w:rsidDel="00474A03">
          <w:rPr>
            <w:rFonts w:ascii="Times New Roman" w:hAnsi="Times New Roman" w:cs="Times New Roman"/>
            <w:color w:val="000000" w:themeColor="text1"/>
            <w:sz w:val="24"/>
            <w:szCs w:val="24"/>
          </w:rPr>
          <w:delText xml:space="preserve">in sociology regarding </w:delText>
        </w:r>
      </w:del>
      <w:del w:id="4159" w:author="EliseSchramkowski" w:date="2021-09-07T16:28:00Z">
        <w:r w:rsidR="0055551D" w:rsidDel="003F0DAB">
          <w:rPr>
            <w:rFonts w:ascii="Times New Roman" w:hAnsi="Times New Roman" w:cs="Times New Roman"/>
            <w:color w:val="000000" w:themeColor="text1"/>
            <w:sz w:val="24"/>
            <w:szCs w:val="24"/>
          </w:rPr>
          <w:delText xml:space="preserve">in-text </w:delText>
        </w:r>
      </w:del>
      <w:del w:id="4160" w:author="EliseSchramkowski" w:date="2021-11-02T14:27:00Z">
        <w:r w:rsidR="0055551D" w:rsidDel="00BC20B8">
          <w:rPr>
            <w:rFonts w:ascii="Times New Roman" w:hAnsi="Times New Roman" w:cs="Times New Roman"/>
            <w:color w:val="000000" w:themeColor="text1"/>
            <w:sz w:val="24"/>
            <w:szCs w:val="24"/>
          </w:rPr>
          <w:delText xml:space="preserve">statistical results </w:delText>
        </w:r>
      </w:del>
      <w:del w:id="4161" w:author="EliseSchramkowski" w:date="2021-09-07T16:28:00Z">
        <w:r w:rsidR="0055551D" w:rsidDel="003F0DAB">
          <w:rPr>
            <w:rFonts w:ascii="Times New Roman" w:hAnsi="Times New Roman" w:cs="Times New Roman"/>
            <w:color w:val="000000" w:themeColor="text1"/>
            <w:sz w:val="24"/>
            <w:szCs w:val="24"/>
          </w:rPr>
          <w:delText xml:space="preserve">and statistical results as presented </w:delText>
        </w:r>
      </w:del>
      <w:del w:id="4162" w:author="EliseSchramkowski" w:date="2021-11-02T14:27:00Z">
        <w:r w:rsidR="0055551D" w:rsidDel="00BC20B8">
          <w:rPr>
            <w:rFonts w:ascii="Times New Roman" w:hAnsi="Times New Roman" w:cs="Times New Roman"/>
            <w:color w:val="000000" w:themeColor="text1"/>
            <w:sz w:val="24"/>
            <w:szCs w:val="24"/>
          </w:rPr>
          <w:delText>in tables and figures</w:delText>
        </w:r>
      </w:del>
      <w:r w:rsidR="0055551D">
        <w:rPr>
          <w:rFonts w:ascii="Times New Roman" w:hAnsi="Times New Roman" w:cs="Times New Roman"/>
          <w:color w:val="000000" w:themeColor="text1"/>
          <w:sz w:val="24"/>
          <w:szCs w:val="24"/>
        </w:rPr>
        <w:t xml:space="preserve">. If substantial progress </w:t>
      </w:r>
      <w:ins w:id="4163" w:author="EliseSchramkowski" w:date="2021-09-07T16:29:00Z">
        <w:r w:rsidR="001C4E0C">
          <w:rPr>
            <w:rFonts w:ascii="Times New Roman" w:hAnsi="Times New Roman" w:cs="Times New Roman"/>
            <w:color w:val="000000" w:themeColor="text1"/>
            <w:sz w:val="24"/>
            <w:szCs w:val="24"/>
          </w:rPr>
          <w:t xml:space="preserve">is </w:t>
        </w:r>
      </w:ins>
      <w:del w:id="4164" w:author="EliseSchramkowski" w:date="2021-09-07T16:29:00Z">
        <w:r w:rsidR="0055551D" w:rsidDel="001C4E0C">
          <w:rPr>
            <w:rFonts w:ascii="Times New Roman" w:hAnsi="Times New Roman" w:cs="Times New Roman"/>
            <w:color w:val="000000" w:themeColor="text1"/>
            <w:sz w:val="24"/>
            <w:szCs w:val="24"/>
          </w:rPr>
          <w:delText xml:space="preserve">would be </w:delText>
        </w:r>
      </w:del>
      <w:r w:rsidR="0055551D">
        <w:rPr>
          <w:rFonts w:ascii="Times New Roman" w:hAnsi="Times New Roman" w:cs="Times New Roman"/>
          <w:color w:val="000000" w:themeColor="text1"/>
          <w:sz w:val="24"/>
          <w:szCs w:val="24"/>
        </w:rPr>
        <w:t>made</w:t>
      </w:r>
      <w:del w:id="4165" w:author="EliseSchramkowski" w:date="2021-09-09T11:25:00Z">
        <w:r w:rsidR="0055551D" w:rsidDel="00474A03">
          <w:rPr>
            <w:rFonts w:ascii="Times New Roman" w:hAnsi="Times New Roman" w:cs="Times New Roman"/>
            <w:color w:val="000000" w:themeColor="text1"/>
            <w:sz w:val="24"/>
            <w:szCs w:val="24"/>
          </w:rPr>
          <w:delText xml:space="preserve"> in this area</w:delText>
        </w:r>
      </w:del>
      <w:r w:rsidR="0055551D">
        <w:rPr>
          <w:rFonts w:ascii="Times New Roman" w:hAnsi="Times New Roman" w:cs="Times New Roman"/>
          <w:color w:val="000000" w:themeColor="text1"/>
          <w:sz w:val="24"/>
          <w:szCs w:val="24"/>
        </w:rPr>
        <w:t xml:space="preserve">, it would be </w:t>
      </w:r>
      <w:del w:id="4166" w:author="EliseSchramkowski" w:date="2021-10-31T10:07:00Z">
        <w:r w:rsidR="0055551D" w:rsidDel="00947E8B">
          <w:rPr>
            <w:rFonts w:ascii="Times New Roman" w:hAnsi="Times New Roman" w:cs="Times New Roman"/>
            <w:color w:val="000000" w:themeColor="text1"/>
            <w:sz w:val="24"/>
            <w:szCs w:val="24"/>
          </w:rPr>
          <w:delText xml:space="preserve">very </w:delText>
        </w:r>
      </w:del>
      <w:r w:rsidR="0055551D">
        <w:rPr>
          <w:rFonts w:ascii="Times New Roman" w:hAnsi="Times New Roman" w:cs="Times New Roman"/>
          <w:color w:val="000000" w:themeColor="text1"/>
          <w:sz w:val="24"/>
          <w:szCs w:val="24"/>
        </w:rPr>
        <w:t xml:space="preserve">interesting to study whether </w:t>
      </w:r>
      <w:del w:id="4167" w:author="EliseSchramkowski" w:date="2021-09-09T11:25:00Z">
        <w:r w:rsidR="0055551D" w:rsidDel="00474A03">
          <w:rPr>
            <w:rFonts w:ascii="Times New Roman" w:hAnsi="Times New Roman" w:cs="Times New Roman"/>
            <w:color w:val="000000" w:themeColor="text1"/>
            <w:sz w:val="24"/>
            <w:szCs w:val="24"/>
          </w:rPr>
          <w:delText>the progress</w:delText>
        </w:r>
      </w:del>
      <w:ins w:id="4168" w:author="EliseSchramkowski" w:date="2021-09-09T11:25:00Z">
        <w:r w:rsidR="00474A03">
          <w:rPr>
            <w:rFonts w:ascii="Times New Roman" w:hAnsi="Times New Roman" w:cs="Times New Roman"/>
            <w:color w:val="000000" w:themeColor="text1"/>
            <w:sz w:val="24"/>
            <w:szCs w:val="24"/>
          </w:rPr>
          <w:t>progress</w:t>
        </w:r>
      </w:ins>
      <w:r w:rsidR="0055551D">
        <w:rPr>
          <w:rFonts w:ascii="Times New Roman" w:hAnsi="Times New Roman" w:cs="Times New Roman"/>
          <w:color w:val="000000" w:themeColor="text1"/>
          <w:sz w:val="24"/>
          <w:szCs w:val="24"/>
        </w:rPr>
        <w:t xml:space="preserve"> </w:t>
      </w:r>
      <w:del w:id="4169" w:author="EliseSchramkowski" w:date="2021-09-09T11:25:00Z">
        <w:r w:rsidR="0055551D" w:rsidDel="00474A03">
          <w:rPr>
            <w:rFonts w:ascii="Times New Roman" w:hAnsi="Times New Roman" w:cs="Times New Roman"/>
            <w:color w:val="000000" w:themeColor="text1"/>
            <w:sz w:val="24"/>
            <w:szCs w:val="24"/>
          </w:rPr>
          <w:delText xml:space="preserve">that has been made </w:delText>
        </w:r>
      </w:del>
      <w:r w:rsidR="0055551D">
        <w:rPr>
          <w:rFonts w:ascii="Times New Roman" w:hAnsi="Times New Roman" w:cs="Times New Roman"/>
          <w:color w:val="000000" w:themeColor="text1"/>
          <w:sz w:val="24"/>
          <w:szCs w:val="24"/>
        </w:rPr>
        <w:t xml:space="preserve">seems to </w:t>
      </w:r>
    </w:p>
    <w:p w14:paraId="3577C546" w14:textId="39554392" w:rsidR="005B6F0C" w:rsidRDefault="0055551D" w:rsidP="0068370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rFonts w:ascii="Times New Roman" w:hAnsi="Times New Roman" w:cs="Times New Roman"/>
          <w:color w:val="000000" w:themeColor="text1"/>
          <w:sz w:val="24"/>
          <w:szCs w:val="24"/>
        </w:rPr>
      </w:pPr>
      <w:del w:id="4170" w:author="EliseSchramkowski" w:date="2021-09-07T16:29:00Z">
        <w:r w:rsidDel="001C4E0C">
          <w:rPr>
            <w:rFonts w:ascii="Times New Roman" w:hAnsi="Times New Roman" w:cs="Times New Roman"/>
            <w:color w:val="000000" w:themeColor="text1"/>
            <w:sz w:val="24"/>
            <w:szCs w:val="24"/>
          </w:rPr>
          <w:delText xml:space="preserve"> </w:delText>
        </w:r>
      </w:del>
      <w:r>
        <w:rPr>
          <w:rFonts w:ascii="Times New Roman" w:hAnsi="Times New Roman" w:cs="Times New Roman"/>
          <w:color w:val="000000" w:themeColor="text1"/>
          <w:sz w:val="24"/>
          <w:szCs w:val="24"/>
        </w:rPr>
        <w:t xml:space="preserve">have a positive impact on </w:t>
      </w:r>
      <w:ins w:id="4171" w:author="EliseSchramkowski" w:date="2021-09-07T16:29:00Z">
        <w:r w:rsidR="001C4E0C">
          <w:rPr>
            <w:rFonts w:ascii="Times New Roman" w:hAnsi="Times New Roman" w:cs="Times New Roman"/>
            <w:color w:val="000000" w:themeColor="text1"/>
            <w:sz w:val="24"/>
            <w:szCs w:val="24"/>
          </w:rPr>
          <w:t>statistical reporting quality</w:t>
        </w:r>
      </w:ins>
      <w:ins w:id="4172" w:author="EliseSchramkowski" w:date="2021-11-04T10:59:00Z">
        <w:r w:rsidR="00BB5614">
          <w:rPr>
            <w:rFonts w:ascii="Times New Roman" w:hAnsi="Times New Roman" w:cs="Times New Roman"/>
            <w:color w:val="000000" w:themeColor="text1"/>
            <w:sz w:val="24"/>
            <w:szCs w:val="24"/>
          </w:rPr>
          <w:t xml:space="preserve"> in</w:t>
        </w:r>
      </w:ins>
      <w:ins w:id="4173" w:author="EliseSchramkowski" w:date="2021-09-07T16:29:00Z">
        <w:r w:rsidR="001C4E0C">
          <w:rPr>
            <w:rFonts w:ascii="Times New Roman" w:hAnsi="Times New Roman" w:cs="Times New Roman"/>
            <w:color w:val="000000" w:themeColor="text1"/>
            <w:sz w:val="24"/>
            <w:szCs w:val="24"/>
          </w:rPr>
          <w:t xml:space="preserve"> </w:t>
        </w:r>
      </w:ins>
      <w:r>
        <w:rPr>
          <w:rFonts w:ascii="Times New Roman" w:hAnsi="Times New Roman" w:cs="Times New Roman"/>
          <w:color w:val="000000" w:themeColor="text1"/>
          <w:sz w:val="24"/>
          <w:szCs w:val="24"/>
        </w:rPr>
        <w:t>sociology</w:t>
      </w:r>
      <w:ins w:id="4174" w:author="EliseSchramkowski" w:date="2021-09-06T15:08:00Z">
        <w:r w:rsidR="009654B1">
          <w:rPr>
            <w:rFonts w:ascii="Times New Roman" w:hAnsi="Times New Roman" w:cs="Times New Roman"/>
            <w:color w:val="000000" w:themeColor="text1"/>
            <w:sz w:val="24"/>
            <w:szCs w:val="24"/>
          </w:rPr>
          <w:t>. Then, future research can</w:t>
        </w:r>
      </w:ins>
      <w:del w:id="4175" w:author="EliseSchramkowski" w:date="2021-09-06T15:08:00Z">
        <w:r w:rsidDel="009654B1">
          <w:rPr>
            <w:rFonts w:ascii="Times New Roman" w:hAnsi="Times New Roman" w:cs="Times New Roman"/>
            <w:color w:val="000000" w:themeColor="text1"/>
            <w:sz w:val="24"/>
            <w:szCs w:val="24"/>
          </w:rPr>
          <w:delText>, and to p</w:delText>
        </w:r>
      </w:del>
      <w:ins w:id="4176" w:author="EliseSchramkowski" w:date="2021-09-06T15:08:00Z">
        <w:r w:rsidR="009654B1">
          <w:rPr>
            <w:rFonts w:ascii="Times New Roman" w:hAnsi="Times New Roman" w:cs="Times New Roman"/>
            <w:color w:val="000000" w:themeColor="text1"/>
            <w:sz w:val="24"/>
            <w:szCs w:val="24"/>
          </w:rPr>
          <w:t xml:space="preserve"> p</w:t>
        </w:r>
      </w:ins>
      <w:r>
        <w:rPr>
          <w:rFonts w:ascii="Times New Roman" w:hAnsi="Times New Roman" w:cs="Times New Roman"/>
          <w:color w:val="000000" w:themeColor="text1"/>
          <w:sz w:val="24"/>
          <w:szCs w:val="24"/>
        </w:rPr>
        <w:t xml:space="preserve">rovide </w:t>
      </w:r>
      <w:del w:id="4177" w:author="EliseSchramkowski" w:date="2021-11-02T14:28:00Z">
        <w:r w:rsidDel="00BA473F">
          <w:rPr>
            <w:rFonts w:ascii="Times New Roman" w:hAnsi="Times New Roman" w:cs="Times New Roman"/>
            <w:color w:val="000000" w:themeColor="text1"/>
            <w:sz w:val="24"/>
            <w:szCs w:val="24"/>
          </w:rPr>
          <w:delText xml:space="preserve">further </w:delText>
        </w:r>
      </w:del>
      <w:r>
        <w:rPr>
          <w:rFonts w:ascii="Times New Roman" w:hAnsi="Times New Roman" w:cs="Times New Roman"/>
          <w:color w:val="000000" w:themeColor="text1"/>
          <w:sz w:val="24"/>
          <w:szCs w:val="24"/>
        </w:rPr>
        <w:t>recommendations on how the quality of statistical reporting within sociology could be improved even more.</w:t>
      </w:r>
    </w:p>
    <w:p w14:paraId="3AA4581B" w14:textId="5A3166E0" w:rsidR="00683706" w:rsidDel="00BD68AE" w:rsidRDefault="00683706" w:rsidP="0068370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del w:id="4178" w:author="EliseSchramkowski" w:date="2021-08-24T13:02:00Z"/>
          <w:rFonts w:ascii="Times New Roman" w:hAnsi="Times New Roman" w:cs="Times New Roman"/>
          <w:color w:val="000000" w:themeColor="text1"/>
          <w:sz w:val="24"/>
          <w:szCs w:val="24"/>
        </w:rPr>
      </w:pPr>
      <w:del w:id="4179" w:author="EliseSchramkowski" w:date="2021-08-24T13:02:00Z">
        <w:r w:rsidDel="00BD68AE">
          <w:rPr>
            <w:rFonts w:ascii="Times New Roman" w:hAnsi="Times New Roman" w:cs="Times New Roman"/>
            <w:color w:val="000000" w:themeColor="text1"/>
            <w:sz w:val="24"/>
            <w:szCs w:val="24"/>
          </w:rPr>
          <w:tab/>
        </w:r>
        <w:commentRangeStart w:id="4180"/>
        <w:r w:rsidDel="00BD68AE">
          <w:rPr>
            <w:rFonts w:ascii="Times New Roman" w:hAnsi="Times New Roman" w:cs="Times New Roman"/>
            <w:color w:val="000000" w:themeColor="text1"/>
            <w:sz w:val="24"/>
            <w:szCs w:val="24"/>
          </w:rPr>
          <w:delText xml:space="preserve">We also feel exactly reporting </w:delText>
        </w:r>
        <w:r w:rsidDel="00BD68AE">
          <w:rPr>
            <w:rFonts w:ascii="Times New Roman" w:hAnsi="Times New Roman" w:cs="Times New Roman"/>
            <w:i/>
            <w:iCs/>
            <w:color w:val="000000" w:themeColor="text1"/>
            <w:sz w:val="24"/>
            <w:szCs w:val="24"/>
          </w:rPr>
          <w:delText>p</w:delText>
        </w:r>
        <w:r w:rsidDel="00BD68AE">
          <w:rPr>
            <w:rFonts w:ascii="Times New Roman" w:hAnsi="Times New Roman" w:cs="Times New Roman"/>
            <w:color w:val="000000" w:themeColor="text1"/>
            <w:sz w:val="24"/>
            <w:szCs w:val="24"/>
          </w:rPr>
          <w:delText xml:space="preserve">-values should be standard practice within the sociological field. Often, p-values in sociology articles are reported inexactly, like ‘p &lt; X’, for example. Exactly reported </w:delText>
        </w:r>
        <w:commentRangeEnd w:id="4180"/>
        <w:r w:rsidDel="00BD68AE">
          <w:rPr>
            <w:rStyle w:val="CommentReference"/>
          </w:rPr>
          <w:commentReference w:id="4180"/>
        </w:r>
        <w:r w:rsidDel="00BD68AE">
          <w:rPr>
            <w:rFonts w:ascii="Times New Roman" w:hAnsi="Times New Roman" w:cs="Times New Roman"/>
            <w:color w:val="000000" w:themeColor="text1"/>
            <w:sz w:val="24"/>
            <w:szCs w:val="24"/>
          </w:rPr>
          <w:delText xml:space="preserve">p-values are more informative and can be recalculated more precisely, thereby giving more precise information on statistical reporting quality than inexactly reported </w:delText>
        </w:r>
        <w:r w:rsidDel="00BD68AE">
          <w:rPr>
            <w:rFonts w:ascii="Times New Roman" w:hAnsi="Times New Roman" w:cs="Times New Roman"/>
            <w:i/>
            <w:iCs/>
            <w:color w:val="000000" w:themeColor="text1"/>
            <w:sz w:val="24"/>
            <w:szCs w:val="24"/>
          </w:rPr>
          <w:delText>p</w:delText>
        </w:r>
        <w:r w:rsidDel="00BD68AE">
          <w:rPr>
            <w:rFonts w:ascii="Times New Roman" w:hAnsi="Times New Roman" w:cs="Times New Roman"/>
            <w:color w:val="000000" w:themeColor="text1"/>
            <w:sz w:val="24"/>
            <w:szCs w:val="24"/>
          </w:rPr>
          <w:delText xml:space="preserve">-values. This is especially true when studying publication bias or a bump in p-values, since only exactly reported p-values can be used in these cases. Sociology journals and sets of statistical reporting guidelines can help in making exactly reported </w:delText>
        </w:r>
        <w:r w:rsidDel="00BD68AE">
          <w:rPr>
            <w:rFonts w:ascii="Times New Roman" w:hAnsi="Times New Roman" w:cs="Times New Roman"/>
            <w:i/>
            <w:iCs/>
            <w:color w:val="000000" w:themeColor="text1"/>
            <w:sz w:val="24"/>
            <w:szCs w:val="24"/>
          </w:rPr>
          <w:delText>p</w:delText>
        </w:r>
        <w:r w:rsidDel="00BD68AE">
          <w:rPr>
            <w:rFonts w:ascii="Times New Roman" w:hAnsi="Times New Roman" w:cs="Times New Roman"/>
            <w:color w:val="000000" w:themeColor="text1"/>
            <w:sz w:val="24"/>
            <w:szCs w:val="24"/>
          </w:rPr>
          <w:delText xml:space="preserve">-values the standard way of reporting </w:delText>
        </w:r>
        <w:r w:rsidDel="00BD68AE">
          <w:rPr>
            <w:rFonts w:ascii="Times New Roman" w:hAnsi="Times New Roman" w:cs="Times New Roman"/>
            <w:i/>
            <w:iCs/>
            <w:color w:val="000000" w:themeColor="text1"/>
            <w:sz w:val="24"/>
            <w:szCs w:val="24"/>
          </w:rPr>
          <w:delText>p</w:delText>
        </w:r>
        <w:r w:rsidDel="00BD68AE">
          <w:rPr>
            <w:rFonts w:ascii="Times New Roman" w:hAnsi="Times New Roman" w:cs="Times New Roman"/>
            <w:color w:val="000000" w:themeColor="text1"/>
            <w:sz w:val="24"/>
            <w:szCs w:val="24"/>
          </w:rPr>
          <w:delText xml:space="preserve">-values by demanding authors use them. </w:delText>
        </w:r>
      </w:del>
    </w:p>
    <w:p w14:paraId="79BB214F" w14:textId="77777777" w:rsidR="00683706" w:rsidRDefault="00683706" w:rsidP="0068370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1AF9DD92" w14:textId="77777777" w:rsidR="00683706" w:rsidRDefault="00683706" w:rsidP="0068370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rFonts w:ascii="Times New Roman" w:hAnsi="Times New Roman" w:cs="Times New Roman"/>
          <w:color w:val="000000" w:themeColor="text1"/>
          <w:sz w:val="24"/>
          <w:szCs w:val="24"/>
        </w:rPr>
      </w:pPr>
    </w:p>
    <w:p w14:paraId="7EB5E5E7" w14:textId="1A2E591B" w:rsidR="00683706" w:rsidRPr="003F0DAB" w:rsidDel="003F0DAB" w:rsidRDefault="00683706">
      <w:pPr>
        <w:rPr>
          <w:del w:id="4181" w:author="EliseSchramkowski" w:date="2021-09-07T16:27:00Z"/>
          <w:rFonts w:ascii="Times New Roman" w:hAnsi="Times New Roman" w:cs="Times New Roman"/>
          <w:color w:val="000000" w:themeColor="text1"/>
          <w:sz w:val="24"/>
          <w:szCs w:val="24"/>
          <w:rPrChange w:id="4182" w:author="EliseSchramkowski" w:date="2021-09-07T16:27:00Z">
            <w:rPr>
              <w:del w:id="4183" w:author="EliseSchramkowski" w:date="2021-09-07T16:27:00Z"/>
            </w:rPr>
          </w:rPrChange>
        </w:rPr>
        <w:pPrChange w:id="4184" w:author="EliseSchramkowski" w:date="2021-09-07T16:27:00Z">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pPr>
        </w:pPrChange>
      </w:pPr>
      <w:del w:id="4185" w:author="EliseSchramkowski" w:date="2021-09-07T16:27:00Z">
        <w:r w:rsidRPr="003F0DAB" w:rsidDel="003F0DAB">
          <w:rPr>
            <w:rFonts w:ascii="Times New Roman" w:hAnsi="Times New Roman" w:cs="Times New Roman"/>
            <w:color w:val="000000" w:themeColor="text1"/>
            <w:sz w:val="24"/>
            <w:szCs w:val="24"/>
            <w:rPrChange w:id="4186" w:author="EliseSchramkowski" w:date="2021-09-07T16:27:00Z">
              <w:rPr/>
            </w:rPrChange>
          </w:rPr>
          <w:delText>Ander toekomstig onderzoek?</w:delText>
        </w:r>
      </w:del>
    </w:p>
    <w:p w14:paraId="2341D424" w14:textId="1D1B1E1A" w:rsidR="00683706" w:rsidRPr="006625EA" w:rsidDel="003F0DAB" w:rsidRDefault="00683706">
      <w:pPr>
        <w:rPr>
          <w:del w:id="4187" w:author="EliseSchramkowski" w:date="2021-09-07T16:27:00Z"/>
          <w:color w:val="70AD47" w:themeColor="accent6"/>
          <w:rPrChange w:id="4188" w:author="EliseSchramkowski" w:date="2021-09-08T09:48:00Z">
            <w:rPr>
              <w:del w:id="4189" w:author="EliseSchramkowski" w:date="2021-09-07T16:27:00Z"/>
              <w:color w:val="70AD47" w:themeColor="accent6"/>
              <w:lang w:val="nl-NL"/>
            </w:rPr>
          </w:rPrChange>
        </w:rPr>
        <w:pPrChange w:id="4190" w:author="EliseSchramkowski" w:date="2021-09-07T16:27:00Z">
          <w:pPr>
            <w:pStyle w:val="ListParagraph"/>
            <w:numPr>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ind w:hanging="360"/>
            <w:jc w:val="both"/>
          </w:pPr>
        </w:pPrChange>
      </w:pPr>
      <w:del w:id="4191" w:author="EliseSchramkowski" w:date="2021-09-07T16:27:00Z">
        <w:r w:rsidRPr="006625EA" w:rsidDel="003F0DAB">
          <w:rPr>
            <w:color w:val="70AD47" w:themeColor="accent6"/>
            <w:rPrChange w:id="4192" w:author="EliseSchramkowski" w:date="2021-09-08T09:48:00Z">
              <w:rPr>
                <w:color w:val="70AD47" w:themeColor="accent6"/>
                <w:lang w:val="nl-NL"/>
              </w:rPr>
            </w:rPrChange>
          </w:rPr>
          <w:delText>Beweging implementeren guidelines, kijken wat invloed is van implementeren daarvan.</w:delText>
        </w:r>
      </w:del>
    </w:p>
    <w:p w14:paraId="2F74416B" w14:textId="77777777" w:rsidR="00683706" w:rsidRPr="006625EA" w:rsidRDefault="00683706">
      <w:pPr>
        <w:rPr>
          <w:rPrChange w:id="4193" w:author="EliseSchramkowski" w:date="2021-09-08T09:48:00Z">
            <w:rPr>
              <w:lang w:val="nl-NL"/>
            </w:rPr>
          </w:rPrChange>
        </w:rPr>
        <w:pPrChange w:id="4194" w:author="EliseSchramkowski" w:date="2021-09-07T16:27:00Z">
          <w:pPr>
            <w:pStyle w:val="ListParagraph"/>
            <w:numPr>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ind w:hanging="360"/>
            <w:jc w:val="both"/>
          </w:pPr>
        </w:pPrChange>
      </w:pPr>
    </w:p>
    <w:p w14:paraId="15ED4AEE" w14:textId="77777777" w:rsidR="00E741E3" w:rsidRPr="006625EA" w:rsidRDefault="00E741E3" w:rsidP="00501534">
      <w:pPr>
        <w:rPr>
          <w:rPrChange w:id="4195" w:author="EliseSchramkowski" w:date="2021-09-08T09:48:00Z">
            <w:rPr>
              <w:lang w:val="nl-NL"/>
            </w:rPr>
          </w:rPrChange>
        </w:rPr>
      </w:pPr>
    </w:p>
    <w:p w14:paraId="38BD7F73" w14:textId="77777777" w:rsidR="00501534" w:rsidRPr="006625EA" w:rsidRDefault="00501534" w:rsidP="00501534">
      <w:pPr>
        <w:rPr>
          <w:rPrChange w:id="4196" w:author="EliseSchramkowski" w:date="2021-09-08T09:48:00Z">
            <w:rPr>
              <w:lang w:val="nl-NL"/>
            </w:rPr>
          </w:rPrChange>
        </w:rPr>
      </w:pPr>
    </w:p>
    <w:p w14:paraId="0044D56C" w14:textId="45FA91F0" w:rsidR="002E6A26" w:rsidRPr="002E6A26" w:rsidRDefault="002E6A26" w:rsidP="002E6A26">
      <w:pPr>
        <w:rPr>
          <w:rPrChange w:id="4197" w:author="EliseSchramkowski" w:date="2021-09-08T09:48:00Z">
            <w:rPr>
              <w:lang w:val="nl-NL"/>
            </w:rPr>
          </w:rPrChange>
        </w:rPr>
        <w:sectPr w:rsidR="002E6A26" w:rsidRPr="002E6A26" w:rsidSect="000D602F">
          <w:pgSz w:w="11906" w:h="16838"/>
          <w:pgMar w:top="1797" w:right="1797" w:bottom="1797" w:left="1797" w:header="709" w:footer="709" w:gutter="0"/>
          <w:pgNumType w:start="0"/>
          <w:cols w:space="708"/>
          <w:titlePg/>
          <w:docGrid w:linePitch="360"/>
        </w:sectPr>
        <w:pPrChange w:id="4198" w:author="EliseSchramkowski" w:date="2019-04-20T14:29:00Z">
          <w:pPr>
            <w:spacing w:after="0" w:line="480" w:lineRule="auto"/>
            <w:jc w:val="both"/>
          </w:pPr>
        </w:pPrChange>
      </w:pPr>
    </w:p>
    <w:p w14:paraId="528A007A" w14:textId="4C3CE3E2" w:rsidR="00E64A1F" w:rsidRDefault="00E64A1F" w:rsidP="00E64A1F">
      <w:pPr>
        <w:spacing w:after="0" w:line="360" w:lineRule="auto"/>
        <w:jc w:val="both"/>
        <w:rPr>
          <w:rFonts w:ascii="Times New Roman" w:hAnsi="Times New Roman" w:cs="Times New Roman"/>
          <w:b/>
          <w:sz w:val="24"/>
          <w:szCs w:val="24"/>
        </w:rPr>
      </w:pPr>
      <w:r>
        <w:rPr>
          <w:rFonts w:ascii="Times New Roman" w:hAnsi="Times New Roman" w:cs="Times New Roman"/>
          <w:b/>
          <w:color w:val="000000" w:themeColor="text1"/>
          <w:sz w:val="28"/>
          <w:szCs w:val="28"/>
        </w:rPr>
        <w:lastRenderedPageBreak/>
        <w:t>REFERENCES</w:t>
      </w:r>
    </w:p>
    <w:p w14:paraId="09B9E9D5" w14:textId="77777777" w:rsidR="005C50C9" w:rsidRDefault="00E64A1F" w:rsidP="00E64A1F">
      <w:pPr>
        <w:spacing w:after="0" w:line="480" w:lineRule="auto"/>
        <w:rPr>
          <w:rFonts w:ascii="Times New Roman" w:eastAsia="Times New Roman" w:hAnsi="Times New Roman" w:cs="Times New Roman"/>
          <w:sz w:val="24"/>
          <w:szCs w:val="24"/>
          <w:lang w:eastAsia="nl-NL"/>
        </w:rPr>
      </w:pPr>
      <w:r w:rsidRPr="000E5464">
        <w:rPr>
          <w:rFonts w:ascii="Times New Roman" w:eastAsia="Times New Roman" w:hAnsi="Times New Roman" w:cs="Times New Roman"/>
          <w:sz w:val="24"/>
          <w:szCs w:val="24"/>
          <w:lang w:eastAsia="nl-NL"/>
        </w:rPr>
        <w:t xml:space="preserve">Clarivate Analytics (2017, October 10). Journal Citation Reports: Sociology, </w:t>
      </w:r>
      <w:r w:rsidR="005C50C9">
        <w:rPr>
          <w:rFonts w:ascii="Times New Roman" w:eastAsia="Times New Roman" w:hAnsi="Times New Roman" w:cs="Times New Roman"/>
          <w:sz w:val="24"/>
          <w:szCs w:val="24"/>
          <w:lang w:eastAsia="nl-NL"/>
        </w:rPr>
        <w:t xml:space="preserve">2016. </w:t>
      </w:r>
    </w:p>
    <w:p w14:paraId="1056EE71" w14:textId="1B2A3537" w:rsidR="005C50C9" w:rsidRDefault="00E64A1F" w:rsidP="005C50C9">
      <w:pPr>
        <w:spacing w:after="0" w:line="480" w:lineRule="auto"/>
        <w:ind w:firstLine="284"/>
        <w:rPr>
          <w:rStyle w:val="Hyperlink"/>
          <w:rFonts w:ascii="Times New Roman" w:eastAsia="Times New Roman" w:hAnsi="Times New Roman" w:cs="Times New Roman"/>
          <w:color w:val="000000" w:themeColor="text1"/>
          <w:sz w:val="24"/>
          <w:szCs w:val="24"/>
          <w:u w:val="none"/>
          <w:lang w:eastAsia="nl-NL"/>
        </w:rPr>
      </w:pPr>
      <w:r w:rsidRPr="000E5464">
        <w:rPr>
          <w:rFonts w:ascii="Times New Roman" w:eastAsia="Times New Roman" w:hAnsi="Times New Roman" w:cs="Times New Roman"/>
          <w:color w:val="000000" w:themeColor="text1"/>
          <w:sz w:val="24"/>
          <w:szCs w:val="24"/>
          <w:lang w:eastAsia="nl-NL"/>
        </w:rPr>
        <w:t xml:space="preserve">Retrieved from </w:t>
      </w:r>
      <w:r w:rsidR="005C50C9">
        <w:rPr>
          <w:rStyle w:val="Hyperlink"/>
          <w:rFonts w:ascii="Times New Roman" w:eastAsia="Times New Roman" w:hAnsi="Times New Roman" w:cs="Times New Roman"/>
          <w:color w:val="000000" w:themeColor="text1"/>
          <w:sz w:val="24"/>
          <w:szCs w:val="24"/>
          <w:u w:val="none"/>
          <w:lang w:eastAsia="nl-NL"/>
        </w:rPr>
        <w:t>-com.proxy.library.uu.nl/</w:t>
      </w:r>
      <w:proofErr w:type="spellStart"/>
      <w:r w:rsidR="005C50C9">
        <w:rPr>
          <w:rStyle w:val="Hyperlink"/>
          <w:rFonts w:ascii="Times New Roman" w:eastAsia="Times New Roman" w:hAnsi="Times New Roman" w:cs="Times New Roman"/>
          <w:color w:val="000000" w:themeColor="text1"/>
          <w:sz w:val="24"/>
          <w:szCs w:val="24"/>
          <w:u w:val="none"/>
          <w:lang w:eastAsia="nl-NL"/>
        </w:rPr>
        <w:t>JCRJour</w:t>
      </w:r>
      <w:proofErr w:type="spellEnd"/>
    </w:p>
    <w:p w14:paraId="319FE784" w14:textId="3C22C476" w:rsidR="005C50C9" w:rsidRDefault="005C50C9" w:rsidP="005C50C9">
      <w:pPr>
        <w:spacing w:after="0" w:line="480" w:lineRule="auto"/>
        <w:ind w:firstLine="284"/>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nalHomeAction.action?SID</w:t>
      </w:r>
      <w:proofErr w:type="spellEnd"/>
      <w:r>
        <w:rPr>
          <w:rFonts w:ascii="Times New Roman" w:eastAsia="Times New Roman" w:hAnsi="Times New Roman" w:cs="Times New Roman"/>
          <w:sz w:val="24"/>
          <w:szCs w:val="24"/>
          <w:lang w:eastAsia="nl-NL"/>
        </w:rPr>
        <w:t>=A1-DQgg6Fhwox2FYqx2BFbS9RlcedDgx2FWFGn</w:t>
      </w:r>
    </w:p>
    <w:p w14:paraId="3F39FFCD" w14:textId="614E8519" w:rsidR="00BC622F" w:rsidRDefault="00E64A1F" w:rsidP="005C50C9">
      <w:pPr>
        <w:spacing w:after="0" w:line="480" w:lineRule="auto"/>
        <w:ind w:firstLine="284"/>
        <w:rPr>
          <w:rFonts w:ascii="Times New Roman" w:eastAsia="Times New Roman" w:hAnsi="Times New Roman" w:cs="Times New Roman"/>
          <w:sz w:val="24"/>
          <w:szCs w:val="24"/>
          <w:lang w:eastAsia="nl-NL"/>
        </w:rPr>
      </w:pPr>
      <w:r w:rsidRPr="000E5464">
        <w:rPr>
          <w:rFonts w:ascii="Times New Roman" w:eastAsia="Times New Roman" w:hAnsi="Times New Roman" w:cs="Times New Roman"/>
          <w:sz w:val="24"/>
          <w:szCs w:val="24"/>
          <w:lang w:eastAsia="nl-NL"/>
        </w:rPr>
        <w:t>HWI-</w:t>
      </w:r>
      <w:r w:rsidR="005C50C9">
        <w:rPr>
          <w:rFonts w:ascii="Times New Roman" w:eastAsia="Times New Roman" w:hAnsi="Times New Roman" w:cs="Times New Roman"/>
          <w:sz w:val="24"/>
          <w:szCs w:val="24"/>
          <w:lang w:eastAsia="nl-NL"/>
        </w:rPr>
        <w:t>18x2dv1xxye6CUOW8Va0lgrsEC0Qx3Dx3DqHp2KCJGPsLx2BdZTCxxa4</w:t>
      </w:r>
    </w:p>
    <w:p w14:paraId="49ACCDFF" w14:textId="77777777" w:rsidR="00B668D0" w:rsidRDefault="00E64A1F" w:rsidP="00BC622F">
      <w:pPr>
        <w:spacing w:after="0" w:line="480" w:lineRule="auto"/>
        <w:ind w:firstLine="284"/>
        <w:rPr>
          <w:rFonts w:ascii="Times New Roman" w:eastAsia="Times New Roman" w:hAnsi="Times New Roman" w:cs="Times New Roman"/>
          <w:sz w:val="24"/>
          <w:szCs w:val="24"/>
          <w:lang w:eastAsia="nl-NL"/>
        </w:rPr>
      </w:pPr>
      <w:r w:rsidRPr="000E5464">
        <w:rPr>
          <w:rFonts w:ascii="Times New Roman" w:eastAsia="Times New Roman" w:hAnsi="Times New Roman" w:cs="Times New Roman"/>
          <w:sz w:val="24"/>
          <w:szCs w:val="24"/>
          <w:lang w:eastAsia="nl-NL"/>
        </w:rPr>
        <w:t>jqgx3Dx3D-YwBaX6hN5JZpnPCj2lZNMAx3Dx3D-</w:t>
      </w:r>
      <w:r w:rsidR="00B668D0">
        <w:rPr>
          <w:rFonts w:ascii="Times New Roman" w:eastAsia="Times New Roman" w:hAnsi="Times New Roman" w:cs="Times New Roman"/>
          <w:sz w:val="24"/>
          <w:szCs w:val="24"/>
          <w:lang w:eastAsia="nl-NL"/>
        </w:rPr>
        <w:t>jywguyb6iMRLFJm7wHskH</w:t>
      </w:r>
    </w:p>
    <w:p w14:paraId="13412B01" w14:textId="6A79FDCF" w:rsidR="00E64A1F" w:rsidRDefault="00E64A1F" w:rsidP="00B668D0">
      <w:pPr>
        <w:spacing w:after="0" w:line="480" w:lineRule="auto"/>
        <w:ind w:left="284"/>
        <w:rPr>
          <w:rFonts w:ascii="Times New Roman" w:eastAsia="Times New Roman" w:hAnsi="Times New Roman" w:cs="Times New Roman"/>
          <w:sz w:val="24"/>
          <w:szCs w:val="24"/>
          <w:lang w:eastAsia="nl-NL"/>
        </w:rPr>
      </w:pPr>
      <w:r w:rsidRPr="000E5464">
        <w:rPr>
          <w:rFonts w:ascii="Times New Roman" w:eastAsia="Times New Roman" w:hAnsi="Times New Roman" w:cs="Times New Roman"/>
          <w:sz w:val="24"/>
          <w:szCs w:val="24"/>
          <w:lang w:eastAsia="nl-NL"/>
        </w:rPr>
        <w:t>Qx3Dx3D&amp;refineString=null&amp;SrcApp=IC2LS&amp;</w:t>
      </w:r>
      <w:r w:rsidR="00B668D0">
        <w:rPr>
          <w:rFonts w:ascii="Times New Roman" w:eastAsia="Times New Roman" w:hAnsi="Times New Roman" w:cs="Times New Roman"/>
          <w:sz w:val="24"/>
          <w:szCs w:val="24"/>
          <w:lang w:eastAsia="nl-NL"/>
        </w:rPr>
        <w:t>timeSpan=null&amp;Init=Yes&amp;wsid=</w:t>
      </w:r>
      <w:r w:rsidRPr="000E5464">
        <w:rPr>
          <w:rFonts w:ascii="Times New Roman" w:eastAsia="Times New Roman" w:hAnsi="Times New Roman" w:cs="Times New Roman"/>
          <w:sz w:val="24"/>
          <w:szCs w:val="24"/>
          <w:lang w:eastAsia="nl-NL"/>
        </w:rPr>
        <w:t>N1CIgDR1OV5XpHOAk77</w:t>
      </w:r>
      <w:r>
        <w:rPr>
          <w:rFonts w:ascii="Times New Roman" w:eastAsia="Times New Roman" w:hAnsi="Times New Roman" w:cs="Times New Roman"/>
          <w:sz w:val="24"/>
          <w:szCs w:val="24"/>
          <w:lang w:eastAsia="nl-NL"/>
        </w:rPr>
        <w:t>.</w:t>
      </w:r>
    </w:p>
    <w:p w14:paraId="4983239F" w14:textId="0111F4BA" w:rsidR="00074361" w:rsidRDefault="00074361">
      <w:pPr>
        <w:spacing w:after="0" w:line="480" w:lineRule="auto"/>
        <w:ind w:left="284" w:hanging="284"/>
        <w:rPr>
          <w:rFonts w:ascii="Times New Roman" w:eastAsia="Times New Roman" w:hAnsi="Times New Roman" w:cs="Times New Roman"/>
          <w:sz w:val="24"/>
          <w:szCs w:val="24"/>
          <w:lang w:eastAsia="nl-NL"/>
        </w:rPr>
        <w:pPrChange w:id="4199" w:author="Marcel van Assen" w:date="2019-03-11T07:21:00Z">
          <w:pPr>
            <w:spacing w:after="0" w:line="480" w:lineRule="auto"/>
          </w:pPr>
        </w:pPrChange>
      </w:pPr>
      <w:r w:rsidRPr="00074361">
        <w:rPr>
          <w:rFonts w:ascii="Times New Roman" w:eastAsia="Times New Roman" w:hAnsi="Times New Roman" w:cs="Times New Roman"/>
          <w:sz w:val="24"/>
          <w:szCs w:val="24"/>
          <w:lang w:eastAsia="nl-NL"/>
        </w:rPr>
        <w:t xml:space="preserve">Benjamin, D. J., Berger, J. O., </w:t>
      </w:r>
      <w:proofErr w:type="spellStart"/>
      <w:r w:rsidRPr="00074361">
        <w:rPr>
          <w:rFonts w:ascii="Times New Roman" w:eastAsia="Times New Roman" w:hAnsi="Times New Roman" w:cs="Times New Roman"/>
          <w:sz w:val="24"/>
          <w:szCs w:val="24"/>
          <w:lang w:eastAsia="nl-NL"/>
        </w:rPr>
        <w:t>Johannesson</w:t>
      </w:r>
      <w:proofErr w:type="spellEnd"/>
      <w:r w:rsidRPr="00074361">
        <w:rPr>
          <w:rFonts w:ascii="Times New Roman" w:eastAsia="Times New Roman" w:hAnsi="Times New Roman" w:cs="Times New Roman"/>
          <w:sz w:val="24"/>
          <w:szCs w:val="24"/>
          <w:lang w:eastAsia="nl-NL"/>
        </w:rPr>
        <w:t xml:space="preserve">, M., </w:t>
      </w:r>
      <w:proofErr w:type="spellStart"/>
      <w:r w:rsidRPr="00074361">
        <w:rPr>
          <w:rFonts w:ascii="Times New Roman" w:eastAsia="Times New Roman" w:hAnsi="Times New Roman" w:cs="Times New Roman"/>
          <w:sz w:val="24"/>
          <w:szCs w:val="24"/>
          <w:lang w:eastAsia="nl-NL"/>
        </w:rPr>
        <w:t>Nosek</w:t>
      </w:r>
      <w:proofErr w:type="spellEnd"/>
      <w:r w:rsidRPr="00074361">
        <w:rPr>
          <w:rFonts w:ascii="Times New Roman" w:eastAsia="Times New Roman" w:hAnsi="Times New Roman" w:cs="Times New Roman"/>
          <w:sz w:val="24"/>
          <w:szCs w:val="24"/>
          <w:lang w:eastAsia="nl-NL"/>
        </w:rPr>
        <w:t xml:space="preserve">, B. A., </w:t>
      </w:r>
      <w:proofErr w:type="spellStart"/>
      <w:r w:rsidRPr="00074361">
        <w:rPr>
          <w:rFonts w:ascii="Times New Roman" w:eastAsia="Times New Roman" w:hAnsi="Times New Roman" w:cs="Times New Roman"/>
          <w:sz w:val="24"/>
          <w:szCs w:val="24"/>
          <w:lang w:eastAsia="nl-NL"/>
        </w:rPr>
        <w:t>Wagenmakers</w:t>
      </w:r>
      <w:proofErr w:type="spellEnd"/>
      <w:r w:rsidRPr="00074361">
        <w:rPr>
          <w:rFonts w:ascii="Times New Roman" w:eastAsia="Times New Roman" w:hAnsi="Times New Roman" w:cs="Times New Roman"/>
          <w:sz w:val="24"/>
          <w:szCs w:val="24"/>
          <w:lang w:eastAsia="nl-NL"/>
        </w:rPr>
        <w:t xml:space="preserve">, E. J., Berk, R., ... &amp; </w:t>
      </w:r>
      <w:proofErr w:type="spellStart"/>
      <w:r w:rsidRPr="00074361">
        <w:rPr>
          <w:rFonts w:ascii="Times New Roman" w:eastAsia="Times New Roman" w:hAnsi="Times New Roman" w:cs="Times New Roman"/>
          <w:sz w:val="24"/>
          <w:szCs w:val="24"/>
          <w:lang w:eastAsia="nl-NL"/>
        </w:rPr>
        <w:t>Cesarini</w:t>
      </w:r>
      <w:proofErr w:type="spellEnd"/>
      <w:r w:rsidRPr="00074361">
        <w:rPr>
          <w:rFonts w:ascii="Times New Roman" w:eastAsia="Times New Roman" w:hAnsi="Times New Roman" w:cs="Times New Roman"/>
          <w:sz w:val="24"/>
          <w:szCs w:val="24"/>
          <w:lang w:eastAsia="nl-NL"/>
        </w:rPr>
        <w:t xml:space="preserve">, D. (2018). </w:t>
      </w:r>
      <w:r w:rsidR="00BC1617">
        <w:rPr>
          <w:rFonts w:ascii="Times New Roman" w:eastAsia="Times New Roman" w:hAnsi="Times New Roman" w:cs="Times New Roman"/>
          <w:sz w:val="24"/>
          <w:szCs w:val="24"/>
          <w:lang w:eastAsia="nl-NL"/>
        </w:rPr>
        <w:t>“</w:t>
      </w:r>
      <w:r w:rsidRPr="00074361">
        <w:rPr>
          <w:rFonts w:ascii="Times New Roman" w:eastAsia="Times New Roman" w:hAnsi="Times New Roman" w:cs="Times New Roman"/>
          <w:sz w:val="24"/>
          <w:szCs w:val="24"/>
          <w:lang w:eastAsia="nl-NL"/>
        </w:rPr>
        <w:t>Redefine statistical significance.</w:t>
      </w:r>
      <w:r w:rsidR="00BC1617">
        <w:rPr>
          <w:rFonts w:ascii="Times New Roman" w:eastAsia="Times New Roman" w:hAnsi="Times New Roman" w:cs="Times New Roman"/>
          <w:sz w:val="24"/>
          <w:szCs w:val="24"/>
          <w:lang w:eastAsia="nl-NL"/>
        </w:rPr>
        <w:t>”</w:t>
      </w:r>
      <w:r w:rsidRPr="00074361">
        <w:rPr>
          <w:rFonts w:ascii="Times New Roman" w:eastAsia="Times New Roman" w:hAnsi="Times New Roman" w:cs="Times New Roman"/>
          <w:sz w:val="24"/>
          <w:szCs w:val="24"/>
          <w:lang w:eastAsia="nl-NL"/>
        </w:rPr>
        <w:t> </w:t>
      </w:r>
      <w:r w:rsidRPr="00074361">
        <w:rPr>
          <w:rFonts w:ascii="Times New Roman" w:eastAsia="Times New Roman" w:hAnsi="Times New Roman" w:cs="Times New Roman"/>
          <w:i/>
          <w:iCs/>
          <w:sz w:val="24"/>
          <w:szCs w:val="24"/>
          <w:lang w:eastAsia="nl-NL"/>
        </w:rPr>
        <w:t xml:space="preserve">Nature Human </w:t>
      </w:r>
      <w:proofErr w:type="spellStart"/>
      <w:r w:rsidRPr="00074361">
        <w:rPr>
          <w:rFonts w:ascii="Times New Roman" w:eastAsia="Times New Roman" w:hAnsi="Times New Roman" w:cs="Times New Roman"/>
          <w:i/>
          <w:iCs/>
          <w:sz w:val="24"/>
          <w:szCs w:val="24"/>
          <w:lang w:eastAsia="nl-NL"/>
        </w:rPr>
        <w:t>Behaviour</w:t>
      </w:r>
      <w:proofErr w:type="spellEnd"/>
      <w:r w:rsidRPr="00074361">
        <w:rPr>
          <w:rFonts w:ascii="Times New Roman" w:eastAsia="Times New Roman" w:hAnsi="Times New Roman" w:cs="Times New Roman"/>
          <w:sz w:val="24"/>
          <w:szCs w:val="24"/>
          <w:lang w:eastAsia="nl-NL"/>
        </w:rPr>
        <w:t>, </w:t>
      </w:r>
      <w:r w:rsidRPr="00074361">
        <w:rPr>
          <w:rFonts w:ascii="Times New Roman" w:eastAsia="Times New Roman" w:hAnsi="Times New Roman" w:cs="Times New Roman"/>
          <w:i/>
          <w:iCs/>
          <w:sz w:val="24"/>
          <w:szCs w:val="24"/>
          <w:lang w:eastAsia="nl-NL"/>
        </w:rPr>
        <w:t>2</w:t>
      </w:r>
      <w:r w:rsidRPr="00074361">
        <w:rPr>
          <w:rFonts w:ascii="Times New Roman" w:eastAsia="Times New Roman" w:hAnsi="Times New Roman" w:cs="Times New Roman"/>
          <w:sz w:val="24"/>
          <w:szCs w:val="24"/>
          <w:lang w:eastAsia="nl-NL"/>
        </w:rPr>
        <w:t>(1), 6.</w:t>
      </w:r>
    </w:p>
    <w:p w14:paraId="461B814E" w14:textId="77777777" w:rsidR="00E64A1F" w:rsidRDefault="00E64A1F" w:rsidP="00E64A1F">
      <w:pPr>
        <w:spacing w:after="0" w:line="480" w:lineRule="auto"/>
        <w:rPr>
          <w:rFonts w:ascii="Times New Roman" w:eastAsia="Times New Roman" w:hAnsi="Times New Roman" w:cs="Times New Roman"/>
          <w:sz w:val="24"/>
          <w:szCs w:val="24"/>
          <w:lang w:eastAsia="nl-NL"/>
        </w:rPr>
      </w:pPr>
      <w:r w:rsidRPr="008A5503">
        <w:rPr>
          <w:rFonts w:ascii="Times New Roman" w:eastAsia="Times New Roman" w:hAnsi="Times New Roman" w:cs="Times New Roman"/>
          <w:sz w:val="24"/>
          <w:szCs w:val="24"/>
          <w:lang w:eastAsia="nl-NL"/>
        </w:rPr>
        <w:t>Cohen, J</w:t>
      </w:r>
      <w:r>
        <w:rPr>
          <w:rFonts w:ascii="Times New Roman" w:eastAsia="Times New Roman" w:hAnsi="Times New Roman" w:cs="Times New Roman"/>
          <w:sz w:val="24"/>
          <w:szCs w:val="24"/>
          <w:lang w:eastAsia="nl-NL"/>
        </w:rPr>
        <w:t>acob. 1992</w:t>
      </w:r>
      <w:r w:rsidRPr="008A5503">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t>“</w:t>
      </w:r>
      <w:r w:rsidRPr="008A5503">
        <w:rPr>
          <w:rFonts w:ascii="Times New Roman" w:eastAsia="Times New Roman" w:hAnsi="Times New Roman" w:cs="Times New Roman"/>
          <w:sz w:val="24"/>
          <w:szCs w:val="24"/>
          <w:lang w:eastAsia="nl-NL"/>
        </w:rPr>
        <w:t>A power primer</w:t>
      </w:r>
      <w:r>
        <w:rPr>
          <w:rFonts w:ascii="Times New Roman" w:eastAsia="Times New Roman" w:hAnsi="Times New Roman" w:cs="Times New Roman"/>
          <w:sz w:val="24"/>
          <w:szCs w:val="24"/>
          <w:lang w:eastAsia="nl-NL"/>
        </w:rPr>
        <w:t>.”</w:t>
      </w:r>
      <w:r w:rsidRPr="008A5503">
        <w:rPr>
          <w:rFonts w:ascii="Times New Roman" w:eastAsia="Times New Roman" w:hAnsi="Times New Roman" w:cs="Times New Roman"/>
          <w:sz w:val="24"/>
          <w:szCs w:val="24"/>
          <w:lang w:eastAsia="nl-NL"/>
        </w:rPr>
        <w:t xml:space="preserve"> </w:t>
      </w:r>
      <w:r w:rsidRPr="008A5503">
        <w:rPr>
          <w:rFonts w:ascii="Times New Roman" w:eastAsia="Times New Roman" w:hAnsi="Times New Roman" w:cs="Times New Roman"/>
          <w:i/>
          <w:iCs/>
          <w:sz w:val="24"/>
          <w:szCs w:val="24"/>
          <w:lang w:eastAsia="nl-NL"/>
        </w:rPr>
        <w:t>Psychological bulletin</w:t>
      </w:r>
      <w:r w:rsidRPr="008A5503">
        <w:rPr>
          <w:rFonts w:ascii="Times New Roman" w:eastAsia="Times New Roman" w:hAnsi="Times New Roman" w:cs="Times New Roman"/>
          <w:sz w:val="24"/>
          <w:szCs w:val="24"/>
          <w:lang w:eastAsia="nl-NL"/>
        </w:rPr>
        <w:t xml:space="preserve">, </w:t>
      </w:r>
      <w:r w:rsidRPr="008A5503">
        <w:rPr>
          <w:rFonts w:ascii="Times New Roman" w:eastAsia="Times New Roman" w:hAnsi="Times New Roman" w:cs="Times New Roman"/>
          <w:iCs/>
          <w:sz w:val="24"/>
          <w:szCs w:val="24"/>
          <w:lang w:eastAsia="nl-NL"/>
        </w:rPr>
        <w:t>112</w:t>
      </w:r>
      <w:r>
        <w:rPr>
          <w:rFonts w:ascii="Times New Roman" w:eastAsia="Times New Roman" w:hAnsi="Times New Roman" w:cs="Times New Roman"/>
          <w:sz w:val="24"/>
          <w:szCs w:val="24"/>
          <w:lang w:eastAsia="nl-NL"/>
        </w:rPr>
        <w:t xml:space="preserve">(1): </w:t>
      </w:r>
      <w:r w:rsidRPr="008A5503">
        <w:rPr>
          <w:rFonts w:ascii="Times New Roman" w:eastAsia="Times New Roman" w:hAnsi="Times New Roman" w:cs="Times New Roman"/>
          <w:sz w:val="24"/>
          <w:szCs w:val="24"/>
          <w:lang w:eastAsia="nl-NL"/>
        </w:rPr>
        <w:t>155</w:t>
      </w:r>
      <w:r>
        <w:rPr>
          <w:rFonts w:ascii="Times New Roman" w:eastAsia="Times New Roman" w:hAnsi="Times New Roman" w:cs="Times New Roman"/>
          <w:sz w:val="24"/>
          <w:szCs w:val="24"/>
          <w:lang w:eastAsia="nl-NL"/>
        </w:rPr>
        <w:t>-159</w:t>
      </w:r>
      <w:r w:rsidRPr="008A5503">
        <w:rPr>
          <w:rFonts w:ascii="Times New Roman" w:eastAsia="Times New Roman" w:hAnsi="Times New Roman" w:cs="Times New Roman"/>
          <w:sz w:val="24"/>
          <w:szCs w:val="24"/>
          <w:lang w:eastAsia="nl-NL"/>
        </w:rPr>
        <w:t>.</w:t>
      </w:r>
    </w:p>
    <w:p w14:paraId="283C732A" w14:textId="42A162B2" w:rsidR="00E64A1F" w:rsidRDefault="00E64A1F" w:rsidP="00324632">
      <w:pPr>
        <w:spacing w:after="0" w:line="480" w:lineRule="auto"/>
        <w:rPr>
          <w:rFonts w:ascii="Times New Roman" w:eastAsia="Times New Roman" w:hAnsi="Times New Roman" w:cs="Times New Roman"/>
          <w:sz w:val="24"/>
          <w:szCs w:val="24"/>
          <w:lang w:eastAsia="nl-NL"/>
        </w:rPr>
      </w:pPr>
      <w:proofErr w:type="spellStart"/>
      <w:r w:rsidRPr="00F36B7A">
        <w:rPr>
          <w:rFonts w:ascii="Times New Roman" w:eastAsia="Times New Roman" w:hAnsi="Times New Roman" w:cs="Times New Roman"/>
          <w:sz w:val="24"/>
          <w:szCs w:val="24"/>
          <w:lang w:eastAsia="nl-NL"/>
        </w:rPr>
        <w:t>Epskamp</w:t>
      </w:r>
      <w:proofErr w:type="spellEnd"/>
      <w:r w:rsidRPr="00F36B7A">
        <w:rPr>
          <w:rFonts w:ascii="Times New Roman" w:eastAsia="Times New Roman" w:hAnsi="Times New Roman" w:cs="Times New Roman"/>
          <w:sz w:val="24"/>
          <w:szCs w:val="24"/>
          <w:lang w:eastAsia="nl-NL"/>
        </w:rPr>
        <w:t>, S</w:t>
      </w:r>
      <w:r>
        <w:rPr>
          <w:rFonts w:ascii="Times New Roman" w:eastAsia="Times New Roman" w:hAnsi="Times New Roman" w:cs="Times New Roman"/>
          <w:sz w:val="24"/>
          <w:szCs w:val="24"/>
          <w:lang w:eastAsia="nl-NL"/>
        </w:rPr>
        <w:t>acha and</w:t>
      </w:r>
      <w:r w:rsidRPr="00F36B7A">
        <w:rPr>
          <w:rFonts w:ascii="Times New Roman" w:eastAsia="Times New Roman" w:hAnsi="Times New Roman" w:cs="Times New Roman"/>
          <w:sz w:val="24"/>
          <w:szCs w:val="24"/>
          <w:lang w:eastAsia="nl-NL"/>
        </w:rPr>
        <w:t xml:space="preserve"> </w:t>
      </w:r>
      <w:r w:rsidRPr="00AE4B13">
        <w:rPr>
          <w:rFonts w:ascii="Times New Roman" w:eastAsia="Times New Roman" w:hAnsi="Times New Roman" w:cs="Times New Roman"/>
          <w:sz w:val="24"/>
          <w:szCs w:val="24"/>
          <w:lang w:eastAsia="nl-NL"/>
        </w:rPr>
        <w:t>Michèle. B.</w:t>
      </w:r>
      <w:r w:rsidRPr="00AE4B13">
        <w:rPr>
          <w:rFonts w:ascii="Times New Roman" w:hAnsi="Times New Roman" w:cs="Times New Roman"/>
          <w:sz w:val="24"/>
          <w:szCs w:val="24"/>
        </w:rPr>
        <w:t xml:space="preserve"> </w:t>
      </w:r>
      <w:proofErr w:type="spellStart"/>
      <w:r>
        <w:rPr>
          <w:rFonts w:ascii="Times New Roman" w:eastAsia="Times New Roman" w:hAnsi="Times New Roman" w:cs="Times New Roman"/>
          <w:sz w:val="24"/>
          <w:szCs w:val="24"/>
          <w:lang w:eastAsia="nl-NL"/>
        </w:rPr>
        <w:t>Nuijten</w:t>
      </w:r>
      <w:proofErr w:type="spellEnd"/>
      <w:r>
        <w:rPr>
          <w:rFonts w:ascii="Times New Roman" w:eastAsia="Times New Roman" w:hAnsi="Times New Roman" w:cs="Times New Roman"/>
          <w:sz w:val="24"/>
          <w:szCs w:val="24"/>
          <w:lang w:eastAsia="nl-NL"/>
        </w:rPr>
        <w:t>. 2015</w:t>
      </w:r>
      <w:r w:rsidRPr="00F36B7A">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t>“</w:t>
      </w:r>
      <w:proofErr w:type="spellStart"/>
      <w:r w:rsidRPr="00F36B7A">
        <w:rPr>
          <w:rFonts w:ascii="Times New Roman" w:eastAsia="Times New Roman" w:hAnsi="Times New Roman" w:cs="Times New Roman"/>
          <w:sz w:val="24"/>
          <w:szCs w:val="24"/>
          <w:lang w:eastAsia="nl-NL"/>
        </w:rPr>
        <w:t>statcheck</w:t>
      </w:r>
      <w:proofErr w:type="spellEnd"/>
      <w:r w:rsidRPr="00F36B7A">
        <w:rPr>
          <w:rFonts w:ascii="Times New Roman" w:eastAsia="Times New Roman" w:hAnsi="Times New Roman" w:cs="Times New Roman"/>
          <w:sz w:val="24"/>
          <w:szCs w:val="24"/>
          <w:lang w:eastAsia="nl-NL"/>
        </w:rPr>
        <w:t xml:space="preserve">: Extract statistics from </w:t>
      </w:r>
    </w:p>
    <w:p w14:paraId="321AE654" w14:textId="77777777" w:rsidR="00E64A1F" w:rsidRDefault="00E64A1F" w:rsidP="00E64A1F">
      <w:pPr>
        <w:spacing w:after="0" w:line="480" w:lineRule="auto"/>
        <w:ind w:firstLine="284"/>
        <w:rPr>
          <w:rFonts w:ascii="Times New Roman" w:eastAsia="Times New Roman" w:hAnsi="Times New Roman" w:cs="Times New Roman"/>
          <w:sz w:val="24"/>
          <w:szCs w:val="24"/>
          <w:lang w:eastAsia="nl-NL"/>
        </w:rPr>
      </w:pPr>
      <w:r w:rsidRPr="00F36B7A">
        <w:rPr>
          <w:rFonts w:ascii="Times New Roman" w:eastAsia="Times New Roman" w:hAnsi="Times New Roman" w:cs="Times New Roman"/>
          <w:sz w:val="24"/>
          <w:szCs w:val="24"/>
          <w:lang w:eastAsia="nl-NL"/>
        </w:rPr>
        <w:t>articles and recompute p values</w:t>
      </w:r>
      <w:r w:rsidRPr="00F36B7A">
        <w:rPr>
          <w:rFonts w:ascii="Times New Roman" w:eastAsia="Times New Roman" w:hAnsi="Times New Roman" w:cs="Times New Roman"/>
          <w:i/>
          <w:sz w:val="24"/>
          <w:szCs w:val="24"/>
          <w:lang w:eastAsia="nl-NL"/>
        </w:rPr>
        <w:t xml:space="preserve">. </w:t>
      </w:r>
      <w:r w:rsidRPr="00F36B7A">
        <w:rPr>
          <w:rFonts w:ascii="Times New Roman" w:eastAsia="Times New Roman" w:hAnsi="Times New Roman" w:cs="Times New Roman"/>
          <w:sz w:val="24"/>
          <w:szCs w:val="24"/>
          <w:lang w:eastAsia="nl-NL"/>
        </w:rPr>
        <w:t>R package version 1.0.1.</w:t>
      </w:r>
      <w:r>
        <w:rPr>
          <w:rFonts w:ascii="Times New Roman" w:eastAsia="Times New Roman" w:hAnsi="Times New Roman" w:cs="Times New Roman"/>
          <w:sz w:val="24"/>
          <w:szCs w:val="24"/>
          <w:lang w:eastAsia="nl-NL"/>
        </w:rPr>
        <w:t xml:space="preserve">” Retrieved October 10, </w:t>
      </w:r>
    </w:p>
    <w:p w14:paraId="4D02F6B6" w14:textId="77777777" w:rsidR="00E64A1F" w:rsidRDefault="00E64A1F" w:rsidP="00E64A1F">
      <w:pPr>
        <w:spacing w:after="0" w:line="480" w:lineRule="auto"/>
        <w:ind w:firstLine="284"/>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2017</w:t>
      </w:r>
      <w:r w:rsidRPr="00F36B7A">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t>(http://CRAN.R-</w:t>
      </w:r>
      <w:r w:rsidRPr="00F36B7A">
        <w:rPr>
          <w:rFonts w:ascii="Times New Roman" w:eastAsia="Times New Roman" w:hAnsi="Times New Roman" w:cs="Times New Roman"/>
          <w:sz w:val="24"/>
          <w:szCs w:val="24"/>
          <w:lang w:eastAsia="nl-NL"/>
        </w:rPr>
        <w:t>project.org/package=statcheck</w:t>
      </w:r>
      <w:r>
        <w:rPr>
          <w:rFonts w:ascii="Times New Roman" w:eastAsia="Times New Roman" w:hAnsi="Times New Roman" w:cs="Times New Roman"/>
          <w:sz w:val="24"/>
          <w:szCs w:val="24"/>
          <w:lang w:eastAsia="nl-NL"/>
        </w:rPr>
        <w:t>)</w:t>
      </w:r>
      <w:r w:rsidRPr="00F36B7A">
        <w:rPr>
          <w:rFonts w:ascii="Times New Roman" w:eastAsia="Times New Roman" w:hAnsi="Times New Roman" w:cs="Times New Roman"/>
          <w:sz w:val="24"/>
          <w:szCs w:val="24"/>
          <w:lang w:eastAsia="nl-NL"/>
        </w:rPr>
        <w:t>.</w:t>
      </w:r>
    </w:p>
    <w:p w14:paraId="05BF87ED" w14:textId="77777777" w:rsidR="00E64A1F" w:rsidRDefault="00E64A1F" w:rsidP="00E64A1F">
      <w:pPr>
        <w:spacing w:after="0" w:line="480" w:lineRule="auto"/>
        <w:rPr>
          <w:rFonts w:ascii="Times New Roman" w:eastAsia="Times New Roman" w:hAnsi="Times New Roman" w:cs="Times New Roman"/>
          <w:sz w:val="24"/>
          <w:szCs w:val="24"/>
          <w:lang w:eastAsia="nl-NL"/>
        </w:rPr>
      </w:pPr>
      <w:r w:rsidRPr="00423E79">
        <w:rPr>
          <w:rFonts w:ascii="Times New Roman" w:eastAsia="Times New Roman" w:hAnsi="Times New Roman" w:cs="Times New Roman"/>
          <w:sz w:val="24"/>
          <w:szCs w:val="24"/>
          <w:lang w:eastAsia="nl-NL"/>
        </w:rPr>
        <w:t>Fanelli, D</w:t>
      </w:r>
      <w:r>
        <w:rPr>
          <w:rFonts w:ascii="Times New Roman" w:eastAsia="Times New Roman" w:hAnsi="Times New Roman" w:cs="Times New Roman"/>
          <w:sz w:val="24"/>
          <w:szCs w:val="24"/>
          <w:lang w:eastAsia="nl-NL"/>
        </w:rPr>
        <w:t>aniele. 2011</w:t>
      </w:r>
      <w:r w:rsidRPr="00423E79">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t>“</w:t>
      </w:r>
      <w:r w:rsidRPr="00423E79">
        <w:rPr>
          <w:rFonts w:ascii="Times New Roman" w:eastAsia="Times New Roman" w:hAnsi="Times New Roman" w:cs="Times New Roman"/>
          <w:sz w:val="24"/>
          <w:szCs w:val="24"/>
          <w:lang w:eastAsia="nl-NL"/>
        </w:rPr>
        <w:t>Negative results are disappe</w:t>
      </w:r>
      <w:r>
        <w:rPr>
          <w:rFonts w:ascii="Times New Roman" w:eastAsia="Times New Roman" w:hAnsi="Times New Roman" w:cs="Times New Roman"/>
          <w:sz w:val="24"/>
          <w:szCs w:val="24"/>
          <w:lang w:eastAsia="nl-NL"/>
        </w:rPr>
        <w:t xml:space="preserve">aring from most disciplines and </w:t>
      </w:r>
    </w:p>
    <w:p w14:paraId="1FCE407A" w14:textId="54380B2D" w:rsidR="00E64A1F" w:rsidRDefault="00E64A1F" w:rsidP="00E8051E">
      <w:pPr>
        <w:spacing w:after="0" w:line="480" w:lineRule="auto"/>
        <w:ind w:firstLine="284"/>
        <w:rPr>
          <w:ins w:id="4200" w:author="EliseSchramkowski" w:date="2021-11-01T12:03:00Z"/>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c</w:t>
      </w:r>
      <w:r w:rsidRPr="00423E79">
        <w:rPr>
          <w:rFonts w:ascii="Times New Roman" w:eastAsia="Times New Roman" w:hAnsi="Times New Roman" w:cs="Times New Roman"/>
          <w:sz w:val="24"/>
          <w:szCs w:val="24"/>
          <w:lang w:eastAsia="nl-NL"/>
        </w:rPr>
        <w:t>ountries</w:t>
      </w:r>
      <w:r>
        <w:rPr>
          <w:rFonts w:ascii="Times New Roman" w:eastAsia="Times New Roman" w:hAnsi="Times New Roman" w:cs="Times New Roman"/>
          <w:sz w:val="24"/>
          <w:szCs w:val="24"/>
          <w:lang w:eastAsia="nl-NL"/>
        </w:rPr>
        <w:t xml:space="preserve">.” </w:t>
      </w:r>
      <w:proofErr w:type="spellStart"/>
      <w:r w:rsidRPr="00E8051E">
        <w:rPr>
          <w:rFonts w:ascii="Times New Roman" w:eastAsia="Times New Roman" w:hAnsi="Times New Roman" w:cs="Times New Roman"/>
          <w:sz w:val="24"/>
          <w:szCs w:val="24"/>
          <w:lang w:eastAsia="nl-NL"/>
          <w:rPrChange w:id="4201" w:author="EliseSchramkowski" w:date="2021-11-01T12:03:00Z">
            <w:rPr>
              <w:rFonts w:ascii="Times New Roman" w:eastAsia="Times New Roman" w:hAnsi="Times New Roman" w:cs="Times New Roman"/>
              <w:i/>
              <w:iCs/>
              <w:sz w:val="24"/>
              <w:szCs w:val="24"/>
              <w:lang w:eastAsia="nl-NL"/>
            </w:rPr>
          </w:rPrChange>
        </w:rPr>
        <w:t>Scientometrics</w:t>
      </w:r>
      <w:proofErr w:type="spellEnd"/>
      <w:r w:rsidRPr="00423E79">
        <w:rPr>
          <w:rFonts w:ascii="Times New Roman" w:eastAsia="Times New Roman" w:hAnsi="Times New Roman" w:cs="Times New Roman"/>
          <w:sz w:val="24"/>
          <w:szCs w:val="24"/>
          <w:lang w:eastAsia="nl-NL"/>
        </w:rPr>
        <w:t xml:space="preserve">, </w:t>
      </w:r>
      <w:r w:rsidRPr="00E8051E">
        <w:rPr>
          <w:rFonts w:ascii="Times New Roman" w:eastAsia="Times New Roman" w:hAnsi="Times New Roman" w:cs="Times New Roman"/>
          <w:sz w:val="24"/>
          <w:szCs w:val="24"/>
          <w:lang w:eastAsia="nl-NL"/>
        </w:rPr>
        <w:t>90</w:t>
      </w:r>
      <w:r>
        <w:rPr>
          <w:rFonts w:ascii="Times New Roman" w:eastAsia="Times New Roman" w:hAnsi="Times New Roman" w:cs="Times New Roman"/>
          <w:sz w:val="24"/>
          <w:szCs w:val="24"/>
          <w:lang w:eastAsia="nl-NL"/>
        </w:rPr>
        <w:t>(3):</w:t>
      </w:r>
      <w:r w:rsidRPr="00423E79">
        <w:rPr>
          <w:rFonts w:ascii="Times New Roman" w:eastAsia="Times New Roman" w:hAnsi="Times New Roman" w:cs="Times New Roman"/>
          <w:sz w:val="24"/>
          <w:szCs w:val="24"/>
          <w:lang w:eastAsia="nl-NL"/>
        </w:rPr>
        <w:t xml:space="preserve"> 891-904.</w:t>
      </w:r>
    </w:p>
    <w:p w14:paraId="2DF407C5" w14:textId="77777777" w:rsidR="00E8051E" w:rsidRDefault="00E8051E" w:rsidP="00E8051E">
      <w:pPr>
        <w:spacing w:after="0" w:line="480" w:lineRule="auto"/>
        <w:rPr>
          <w:ins w:id="4202" w:author="EliseSchramkowski" w:date="2021-11-01T12:05:00Z"/>
          <w:rFonts w:ascii="Times New Roman" w:eastAsia="Times New Roman" w:hAnsi="Times New Roman" w:cs="Times New Roman"/>
          <w:sz w:val="24"/>
          <w:szCs w:val="24"/>
          <w:lang w:eastAsia="nl-NL"/>
        </w:rPr>
      </w:pPr>
      <w:ins w:id="4203" w:author="EliseSchramkowski" w:date="2021-11-01T12:03:00Z">
        <w:r w:rsidRPr="00E8051E">
          <w:rPr>
            <w:rFonts w:ascii="Times New Roman" w:eastAsia="Times New Roman" w:hAnsi="Times New Roman" w:cs="Times New Roman"/>
            <w:sz w:val="24"/>
            <w:szCs w:val="24"/>
            <w:lang w:eastAsia="nl-NL"/>
            <w:rPrChange w:id="4204" w:author="EliseSchramkowski" w:date="2021-11-01T12:03:00Z">
              <w:rPr>
                <w:color w:val="222222"/>
                <w:sz w:val="20"/>
                <w:szCs w:val="20"/>
                <w:shd w:val="clear" w:color="auto" w:fill="FFFFFF"/>
              </w:rPr>
            </w:rPrChange>
          </w:rPr>
          <w:t xml:space="preserve">Franco, Annie, Neil Malhotra, and Gabor </w:t>
        </w:r>
        <w:proofErr w:type="spellStart"/>
        <w:r w:rsidRPr="00E8051E">
          <w:rPr>
            <w:rFonts w:ascii="Times New Roman" w:eastAsia="Times New Roman" w:hAnsi="Times New Roman" w:cs="Times New Roman"/>
            <w:sz w:val="24"/>
            <w:szCs w:val="24"/>
            <w:lang w:eastAsia="nl-NL"/>
            <w:rPrChange w:id="4205" w:author="EliseSchramkowski" w:date="2021-11-01T12:03:00Z">
              <w:rPr>
                <w:color w:val="222222"/>
                <w:sz w:val="20"/>
                <w:szCs w:val="20"/>
                <w:shd w:val="clear" w:color="auto" w:fill="FFFFFF"/>
              </w:rPr>
            </w:rPrChange>
          </w:rPr>
          <w:t>Simonovits</w:t>
        </w:r>
        <w:proofErr w:type="spellEnd"/>
        <w:r w:rsidRPr="00E8051E">
          <w:rPr>
            <w:rFonts w:ascii="Times New Roman" w:eastAsia="Times New Roman" w:hAnsi="Times New Roman" w:cs="Times New Roman"/>
            <w:sz w:val="24"/>
            <w:szCs w:val="24"/>
            <w:lang w:eastAsia="nl-NL"/>
            <w:rPrChange w:id="4206" w:author="EliseSchramkowski" w:date="2021-11-01T12:03:00Z">
              <w:rPr>
                <w:color w:val="222222"/>
                <w:sz w:val="20"/>
                <w:szCs w:val="20"/>
                <w:shd w:val="clear" w:color="auto" w:fill="FFFFFF"/>
              </w:rPr>
            </w:rPrChange>
          </w:rPr>
          <w:t xml:space="preserve">. </w:t>
        </w:r>
      </w:ins>
      <w:ins w:id="4207" w:author="EliseSchramkowski" w:date="2021-11-01T12:05:00Z">
        <w:r>
          <w:rPr>
            <w:rFonts w:ascii="Times New Roman" w:eastAsia="Times New Roman" w:hAnsi="Times New Roman" w:cs="Times New Roman"/>
            <w:sz w:val="24"/>
            <w:szCs w:val="24"/>
            <w:lang w:eastAsia="nl-NL"/>
          </w:rPr>
          <w:t xml:space="preserve">2014. </w:t>
        </w:r>
      </w:ins>
      <w:ins w:id="4208" w:author="EliseSchramkowski" w:date="2021-11-01T12:03:00Z">
        <w:r w:rsidRPr="00E8051E">
          <w:rPr>
            <w:rFonts w:ascii="Times New Roman" w:eastAsia="Times New Roman" w:hAnsi="Times New Roman" w:cs="Times New Roman"/>
            <w:sz w:val="24"/>
            <w:szCs w:val="24"/>
            <w:lang w:eastAsia="nl-NL"/>
            <w:rPrChange w:id="4209" w:author="EliseSchramkowski" w:date="2021-11-01T12:03:00Z">
              <w:rPr>
                <w:color w:val="222222"/>
                <w:sz w:val="20"/>
                <w:szCs w:val="20"/>
                <w:shd w:val="clear" w:color="auto" w:fill="FFFFFF"/>
              </w:rPr>
            </w:rPrChange>
          </w:rPr>
          <w:t xml:space="preserve">"Publication bias in the social </w:t>
        </w:r>
      </w:ins>
    </w:p>
    <w:p w14:paraId="69C631ED" w14:textId="655FD42C" w:rsidR="00E8051E" w:rsidRDefault="00E8051E" w:rsidP="00E8051E">
      <w:pPr>
        <w:spacing w:after="0" w:line="480" w:lineRule="auto"/>
        <w:ind w:firstLine="284"/>
        <w:rPr>
          <w:ins w:id="4210" w:author="EliseSchramkowski" w:date="2021-11-01T12:06:00Z"/>
          <w:rFonts w:ascii="Times New Roman" w:eastAsia="Times New Roman" w:hAnsi="Times New Roman" w:cs="Times New Roman"/>
          <w:sz w:val="24"/>
          <w:szCs w:val="24"/>
          <w:lang w:eastAsia="nl-NL"/>
        </w:rPr>
      </w:pPr>
      <w:ins w:id="4211" w:author="EliseSchramkowski" w:date="2021-11-01T12:03:00Z">
        <w:r w:rsidRPr="00E8051E">
          <w:rPr>
            <w:rFonts w:ascii="Times New Roman" w:eastAsia="Times New Roman" w:hAnsi="Times New Roman" w:cs="Times New Roman"/>
            <w:sz w:val="24"/>
            <w:szCs w:val="24"/>
            <w:lang w:eastAsia="nl-NL"/>
            <w:rPrChange w:id="4212" w:author="EliseSchramkowski" w:date="2021-11-01T12:03:00Z">
              <w:rPr>
                <w:color w:val="222222"/>
                <w:sz w:val="20"/>
                <w:szCs w:val="20"/>
                <w:shd w:val="clear" w:color="auto" w:fill="FFFFFF"/>
              </w:rPr>
            </w:rPrChange>
          </w:rPr>
          <w:t>sciences: Unlocking the file drawer." </w:t>
        </w:r>
        <w:r w:rsidRPr="00301337">
          <w:rPr>
            <w:rFonts w:ascii="Times New Roman" w:eastAsia="Times New Roman" w:hAnsi="Times New Roman" w:cs="Times New Roman"/>
            <w:i/>
            <w:iCs/>
            <w:sz w:val="24"/>
            <w:szCs w:val="24"/>
            <w:lang w:eastAsia="nl-NL"/>
            <w:rPrChange w:id="4213" w:author="EliseSchramkowski" w:date="2021-11-01T12:08:00Z">
              <w:rPr>
                <w:i/>
                <w:iCs/>
                <w:color w:val="222222"/>
                <w:sz w:val="20"/>
                <w:szCs w:val="20"/>
                <w:shd w:val="clear" w:color="auto" w:fill="FFFFFF"/>
              </w:rPr>
            </w:rPrChange>
          </w:rPr>
          <w:t>Science</w:t>
        </w:r>
      </w:ins>
      <w:ins w:id="4214" w:author="EliseSchramkowski" w:date="2021-11-01T12:08:00Z">
        <w:r w:rsidR="00301337">
          <w:rPr>
            <w:rFonts w:ascii="Times New Roman" w:eastAsia="Times New Roman" w:hAnsi="Times New Roman" w:cs="Times New Roman"/>
            <w:sz w:val="24"/>
            <w:szCs w:val="24"/>
            <w:lang w:eastAsia="nl-NL"/>
          </w:rPr>
          <w:t>,</w:t>
        </w:r>
      </w:ins>
      <w:ins w:id="4215" w:author="EliseSchramkowski" w:date="2021-11-01T12:03:00Z">
        <w:r w:rsidRPr="00301337">
          <w:rPr>
            <w:rFonts w:ascii="Times New Roman" w:eastAsia="Times New Roman" w:hAnsi="Times New Roman" w:cs="Times New Roman"/>
            <w:sz w:val="24"/>
            <w:szCs w:val="24"/>
            <w:lang w:eastAsia="nl-NL"/>
            <w:rPrChange w:id="4216" w:author="EliseSchramkowski" w:date="2021-11-01T12:08:00Z">
              <w:rPr>
                <w:color w:val="222222"/>
                <w:sz w:val="20"/>
                <w:szCs w:val="20"/>
                <w:shd w:val="clear" w:color="auto" w:fill="FFFFFF"/>
              </w:rPr>
            </w:rPrChange>
          </w:rPr>
          <w:t> </w:t>
        </w:r>
      </w:ins>
      <w:ins w:id="4217" w:author="EliseSchramkowski" w:date="2021-11-01T12:04:00Z">
        <w:r w:rsidRPr="00DC0B5A">
          <w:rPr>
            <w:rFonts w:ascii="Times New Roman" w:eastAsia="Times New Roman" w:hAnsi="Times New Roman" w:cs="Times New Roman"/>
            <w:sz w:val="24"/>
            <w:szCs w:val="24"/>
            <w:lang w:eastAsia="nl-NL"/>
          </w:rPr>
          <w:t>6203</w:t>
        </w:r>
        <w:r>
          <w:rPr>
            <w:rFonts w:ascii="Times New Roman" w:eastAsia="Times New Roman" w:hAnsi="Times New Roman" w:cs="Times New Roman"/>
            <w:sz w:val="24"/>
            <w:szCs w:val="24"/>
            <w:lang w:eastAsia="nl-NL"/>
          </w:rPr>
          <w:t>(</w:t>
        </w:r>
        <w:r w:rsidRPr="00DC0B5A">
          <w:rPr>
            <w:rFonts w:ascii="Times New Roman" w:eastAsia="Times New Roman" w:hAnsi="Times New Roman" w:cs="Times New Roman"/>
            <w:sz w:val="24"/>
            <w:szCs w:val="24"/>
            <w:lang w:eastAsia="nl-NL"/>
          </w:rPr>
          <w:t>345</w:t>
        </w:r>
      </w:ins>
      <w:ins w:id="4218" w:author="EliseSchramkowski" w:date="2021-11-01T12:05:00Z">
        <w:r>
          <w:rPr>
            <w:rFonts w:ascii="Times New Roman" w:eastAsia="Times New Roman" w:hAnsi="Times New Roman" w:cs="Times New Roman"/>
            <w:sz w:val="24"/>
            <w:szCs w:val="24"/>
            <w:lang w:eastAsia="nl-NL"/>
          </w:rPr>
          <w:t>)</w:t>
        </w:r>
      </w:ins>
      <w:ins w:id="4219" w:author="EliseSchramkowski" w:date="2021-11-01T12:03:00Z">
        <w:r w:rsidRPr="00E8051E">
          <w:rPr>
            <w:rFonts w:ascii="Times New Roman" w:eastAsia="Times New Roman" w:hAnsi="Times New Roman" w:cs="Times New Roman"/>
            <w:sz w:val="24"/>
            <w:szCs w:val="24"/>
            <w:lang w:eastAsia="nl-NL"/>
            <w:rPrChange w:id="4220" w:author="EliseSchramkowski" w:date="2021-11-01T12:03:00Z">
              <w:rPr>
                <w:color w:val="222222"/>
                <w:sz w:val="20"/>
                <w:szCs w:val="20"/>
                <w:shd w:val="clear" w:color="auto" w:fill="FFFFFF"/>
              </w:rPr>
            </w:rPrChange>
          </w:rPr>
          <w:t>: 1502-1505.</w:t>
        </w:r>
      </w:ins>
    </w:p>
    <w:p w14:paraId="4538E224" w14:textId="4C3E9B9D" w:rsidR="00301337" w:rsidRDefault="00301337" w:rsidP="00301337">
      <w:pPr>
        <w:spacing w:after="0" w:line="480" w:lineRule="auto"/>
        <w:rPr>
          <w:ins w:id="4221" w:author="EliseSchramkowski" w:date="2021-11-01T12:07:00Z"/>
          <w:rFonts w:ascii="Times New Roman" w:eastAsia="Times New Roman" w:hAnsi="Times New Roman" w:cs="Times New Roman"/>
          <w:sz w:val="24"/>
          <w:szCs w:val="24"/>
          <w:lang w:eastAsia="nl-NL"/>
        </w:rPr>
      </w:pPr>
      <w:ins w:id="4222" w:author="EliseSchramkowski" w:date="2021-11-01T12:06:00Z">
        <w:r w:rsidRPr="00301337">
          <w:rPr>
            <w:rFonts w:ascii="Times New Roman" w:eastAsia="Times New Roman" w:hAnsi="Times New Roman" w:cs="Times New Roman"/>
            <w:sz w:val="24"/>
            <w:szCs w:val="24"/>
            <w:lang w:eastAsia="nl-NL"/>
            <w:rPrChange w:id="4223" w:author="EliseSchramkowski" w:date="2021-11-01T12:06:00Z">
              <w:rPr>
                <w:color w:val="222222"/>
                <w:sz w:val="20"/>
                <w:szCs w:val="20"/>
                <w:shd w:val="clear" w:color="auto" w:fill="FFFFFF"/>
              </w:rPr>
            </w:rPrChange>
          </w:rPr>
          <w:t xml:space="preserve">Franco, Annie, Neil Malhotra, and Gabor </w:t>
        </w:r>
        <w:proofErr w:type="spellStart"/>
        <w:r w:rsidRPr="00301337">
          <w:rPr>
            <w:rFonts w:ascii="Times New Roman" w:eastAsia="Times New Roman" w:hAnsi="Times New Roman" w:cs="Times New Roman"/>
            <w:sz w:val="24"/>
            <w:szCs w:val="24"/>
            <w:lang w:eastAsia="nl-NL"/>
            <w:rPrChange w:id="4224" w:author="EliseSchramkowski" w:date="2021-11-01T12:06:00Z">
              <w:rPr>
                <w:color w:val="222222"/>
                <w:sz w:val="20"/>
                <w:szCs w:val="20"/>
                <w:shd w:val="clear" w:color="auto" w:fill="FFFFFF"/>
              </w:rPr>
            </w:rPrChange>
          </w:rPr>
          <w:t>Simonovits</w:t>
        </w:r>
        <w:proofErr w:type="spellEnd"/>
        <w:r w:rsidRPr="00301337">
          <w:rPr>
            <w:rFonts w:ascii="Times New Roman" w:eastAsia="Times New Roman" w:hAnsi="Times New Roman" w:cs="Times New Roman"/>
            <w:sz w:val="24"/>
            <w:szCs w:val="24"/>
            <w:lang w:eastAsia="nl-NL"/>
            <w:rPrChange w:id="4225" w:author="EliseSchramkowski" w:date="2021-11-01T12:06:00Z">
              <w:rPr>
                <w:color w:val="222222"/>
                <w:sz w:val="20"/>
                <w:szCs w:val="20"/>
                <w:shd w:val="clear" w:color="auto" w:fill="FFFFFF"/>
              </w:rPr>
            </w:rPrChange>
          </w:rPr>
          <w:t>.</w:t>
        </w:r>
      </w:ins>
      <w:ins w:id="4226" w:author="EliseSchramkowski" w:date="2021-11-01T12:08:00Z">
        <w:r w:rsidR="00AA78E7">
          <w:rPr>
            <w:rFonts w:ascii="Times New Roman" w:eastAsia="Times New Roman" w:hAnsi="Times New Roman" w:cs="Times New Roman"/>
            <w:sz w:val="24"/>
            <w:szCs w:val="24"/>
            <w:lang w:eastAsia="nl-NL"/>
          </w:rPr>
          <w:t xml:space="preserve"> 2016.</w:t>
        </w:r>
      </w:ins>
      <w:ins w:id="4227" w:author="EliseSchramkowski" w:date="2021-11-01T12:06:00Z">
        <w:r w:rsidRPr="00301337">
          <w:rPr>
            <w:rFonts w:ascii="Times New Roman" w:eastAsia="Times New Roman" w:hAnsi="Times New Roman" w:cs="Times New Roman"/>
            <w:sz w:val="24"/>
            <w:szCs w:val="24"/>
            <w:lang w:eastAsia="nl-NL"/>
            <w:rPrChange w:id="4228" w:author="EliseSchramkowski" w:date="2021-11-01T12:06:00Z">
              <w:rPr>
                <w:color w:val="222222"/>
                <w:sz w:val="20"/>
                <w:szCs w:val="20"/>
                <w:shd w:val="clear" w:color="auto" w:fill="FFFFFF"/>
              </w:rPr>
            </w:rPrChange>
          </w:rPr>
          <w:t xml:space="preserve"> "Underreporting in psychology </w:t>
        </w:r>
      </w:ins>
    </w:p>
    <w:p w14:paraId="6FED4B73" w14:textId="77777777" w:rsidR="00301337" w:rsidRDefault="00301337" w:rsidP="00301337">
      <w:pPr>
        <w:spacing w:after="0" w:line="480" w:lineRule="auto"/>
        <w:ind w:firstLine="284"/>
        <w:rPr>
          <w:ins w:id="4229" w:author="EliseSchramkowski" w:date="2021-11-01T12:08:00Z"/>
          <w:rFonts w:ascii="Times New Roman" w:eastAsia="Times New Roman" w:hAnsi="Times New Roman" w:cs="Times New Roman"/>
          <w:i/>
          <w:iCs/>
          <w:sz w:val="24"/>
          <w:szCs w:val="24"/>
          <w:lang w:eastAsia="nl-NL"/>
        </w:rPr>
      </w:pPr>
      <w:ins w:id="4230" w:author="EliseSchramkowski" w:date="2021-11-01T12:06:00Z">
        <w:r w:rsidRPr="00301337">
          <w:rPr>
            <w:rFonts w:ascii="Times New Roman" w:eastAsia="Times New Roman" w:hAnsi="Times New Roman" w:cs="Times New Roman"/>
            <w:sz w:val="24"/>
            <w:szCs w:val="24"/>
            <w:lang w:eastAsia="nl-NL"/>
            <w:rPrChange w:id="4231" w:author="EliseSchramkowski" w:date="2021-11-01T12:06:00Z">
              <w:rPr>
                <w:color w:val="222222"/>
                <w:sz w:val="20"/>
                <w:szCs w:val="20"/>
                <w:shd w:val="clear" w:color="auto" w:fill="FFFFFF"/>
              </w:rPr>
            </w:rPrChange>
          </w:rPr>
          <w:t>experiments: Evidence from a study registry." </w:t>
        </w:r>
        <w:r w:rsidRPr="00301337">
          <w:rPr>
            <w:rFonts w:ascii="Times New Roman" w:eastAsia="Times New Roman" w:hAnsi="Times New Roman" w:cs="Times New Roman"/>
            <w:i/>
            <w:iCs/>
            <w:sz w:val="24"/>
            <w:szCs w:val="24"/>
            <w:lang w:eastAsia="nl-NL"/>
            <w:rPrChange w:id="4232" w:author="EliseSchramkowski" w:date="2021-11-01T12:08:00Z">
              <w:rPr>
                <w:i/>
                <w:iCs/>
                <w:color w:val="222222"/>
                <w:sz w:val="20"/>
                <w:szCs w:val="20"/>
                <w:shd w:val="clear" w:color="auto" w:fill="FFFFFF"/>
              </w:rPr>
            </w:rPrChange>
          </w:rPr>
          <w:t xml:space="preserve">Social Psychological and Personality </w:t>
        </w:r>
      </w:ins>
    </w:p>
    <w:p w14:paraId="6650C046" w14:textId="741297B3" w:rsidR="00301337" w:rsidRDefault="00301337" w:rsidP="00301337">
      <w:pPr>
        <w:spacing w:after="0" w:line="480" w:lineRule="auto"/>
        <w:ind w:firstLine="284"/>
        <w:rPr>
          <w:rFonts w:ascii="Times New Roman" w:eastAsia="Times New Roman" w:hAnsi="Times New Roman" w:cs="Times New Roman"/>
          <w:sz w:val="24"/>
          <w:szCs w:val="24"/>
          <w:lang w:eastAsia="nl-NL"/>
        </w:rPr>
      </w:pPr>
      <w:ins w:id="4233" w:author="EliseSchramkowski" w:date="2021-11-01T12:06:00Z">
        <w:r w:rsidRPr="00301337">
          <w:rPr>
            <w:rFonts w:ascii="Times New Roman" w:eastAsia="Times New Roman" w:hAnsi="Times New Roman" w:cs="Times New Roman"/>
            <w:i/>
            <w:iCs/>
            <w:sz w:val="24"/>
            <w:szCs w:val="24"/>
            <w:lang w:eastAsia="nl-NL"/>
            <w:rPrChange w:id="4234" w:author="EliseSchramkowski" w:date="2021-11-01T12:08:00Z">
              <w:rPr>
                <w:i/>
                <w:iCs/>
                <w:color w:val="222222"/>
                <w:sz w:val="20"/>
                <w:szCs w:val="20"/>
                <w:shd w:val="clear" w:color="auto" w:fill="FFFFFF"/>
              </w:rPr>
            </w:rPrChange>
          </w:rPr>
          <w:t>Science</w:t>
        </w:r>
      </w:ins>
      <w:ins w:id="4235" w:author="EliseSchramkowski" w:date="2021-11-01T12:08:00Z">
        <w:r>
          <w:rPr>
            <w:rFonts w:ascii="Times New Roman" w:eastAsia="Times New Roman" w:hAnsi="Times New Roman" w:cs="Times New Roman"/>
            <w:sz w:val="24"/>
            <w:szCs w:val="24"/>
            <w:lang w:eastAsia="nl-NL"/>
          </w:rPr>
          <w:t>,</w:t>
        </w:r>
      </w:ins>
      <w:ins w:id="4236" w:author="EliseSchramkowski" w:date="2021-11-01T12:06:00Z">
        <w:r w:rsidRPr="00301337">
          <w:rPr>
            <w:rFonts w:ascii="Times New Roman" w:eastAsia="Times New Roman" w:hAnsi="Times New Roman" w:cs="Times New Roman"/>
            <w:sz w:val="24"/>
            <w:szCs w:val="24"/>
            <w:lang w:eastAsia="nl-NL"/>
            <w:rPrChange w:id="4237" w:author="EliseSchramkowski" w:date="2021-11-01T12:06:00Z">
              <w:rPr>
                <w:color w:val="222222"/>
                <w:sz w:val="20"/>
                <w:szCs w:val="20"/>
                <w:shd w:val="clear" w:color="auto" w:fill="FFFFFF"/>
              </w:rPr>
            </w:rPrChange>
          </w:rPr>
          <w:t> 7</w:t>
        </w:r>
      </w:ins>
      <w:ins w:id="4238" w:author="EliseSchramkowski" w:date="2021-11-01T12:08:00Z">
        <w:r>
          <w:rPr>
            <w:rFonts w:ascii="Times New Roman" w:eastAsia="Times New Roman" w:hAnsi="Times New Roman" w:cs="Times New Roman"/>
            <w:sz w:val="24"/>
            <w:szCs w:val="24"/>
            <w:lang w:eastAsia="nl-NL"/>
          </w:rPr>
          <w:t>(1)</w:t>
        </w:r>
        <w:r w:rsidR="00AA78E7">
          <w:rPr>
            <w:rFonts w:ascii="Times New Roman" w:eastAsia="Times New Roman" w:hAnsi="Times New Roman" w:cs="Times New Roman"/>
            <w:sz w:val="24"/>
            <w:szCs w:val="24"/>
            <w:lang w:eastAsia="nl-NL"/>
          </w:rPr>
          <w:t xml:space="preserve">: </w:t>
        </w:r>
      </w:ins>
      <w:ins w:id="4239" w:author="EliseSchramkowski" w:date="2021-11-01T12:06:00Z">
        <w:r w:rsidRPr="00301337">
          <w:rPr>
            <w:rFonts w:ascii="Times New Roman" w:eastAsia="Times New Roman" w:hAnsi="Times New Roman" w:cs="Times New Roman"/>
            <w:sz w:val="24"/>
            <w:szCs w:val="24"/>
            <w:lang w:eastAsia="nl-NL"/>
            <w:rPrChange w:id="4240" w:author="EliseSchramkowski" w:date="2021-11-01T12:06:00Z">
              <w:rPr>
                <w:color w:val="222222"/>
                <w:sz w:val="20"/>
                <w:szCs w:val="20"/>
                <w:shd w:val="clear" w:color="auto" w:fill="FFFFFF"/>
              </w:rPr>
            </w:rPrChange>
          </w:rPr>
          <w:t>8-12.</w:t>
        </w:r>
      </w:ins>
    </w:p>
    <w:p w14:paraId="468C56B2" w14:textId="77777777" w:rsidR="00E64A1F" w:rsidRDefault="00E64A1F" w:rsidP="00E64A1F">
      <w:pPr>
        <w:spacing w:after="0" w:line="480" w:lineRule="auto"/>
        <w:rPr>
          <w:rFonts w:ascii="Times New Roman" w:eastAsia="Times New Roman" w:hAnsi="Times New Roman" w:cs="Times New Roman"/>
          <w:color w:val="000000" w:themeColor="text1"/>
          <w:sz w:val="24"/>
          <w:szCs w:val="24"/>
          <w:lang w:eastAsia="nl-NL"/>
        </w:rPr>
      </w:pPr>
      <w:r>
        <w:rPr>
          <w:rFonts w:ascii="Times New Roman" w:eastAsia="Times New Roman" w:hAnsi="Times New Roman" w:cs="Times New Roman"/>
          <w:sz w:val="24"/>
          <w:szCs w:val="24"/>
          <w:lang w:eastAsia="nl-NL"/>
        </w:rPr>
        <w:t xml:space="preserve">Gerber, Alan </w:t>
      </w:r>
      <w:proofErr w:type="gramStart"/>
      <w:r>
        <w:rPr>
          <w:rFonts w:ascii="Times New Roman" w:eastAsia="Times New Roman" w:hAnsi="Times New Roman" w:cs="Times New Roman"/>
          <w:sz w:val="24"/>
          <w:szCs w:val="24"/>
          <w:lang w:eastAsia="nl-NL"/>
        </w:rPr>
        <w:t>S.</w:t>
      </w:r>
      <w:proofErr w:type="gramEnd"/>
      <w:r>
        <w:rPr>
          <w:rFonts w:ascii="Times New Roman" w:eastAsia="Times New Roman" w:hAnsi="Times New Roman" w:cs="Times New Roman"/>
          <w:sz w:val="24"/>
          <w:szCs w:val="24"/>
          <w:lang w:eastAsia="nl-NL"/>
        </w:rPr>
        <w:t xml:space="preserve"> and Neil Malhotra. </w:t>
      </w:r>
      <w:r w:rsidRPr="00ED1F92">
        <w:rPr>
          <w:rFonts w:ascii="Times New Roman" w:eastAsia="Times New Roman" w:hAnsi="Times New Roman" w:cs="Times New Roman"/>
          <w:color w:val="000000" w:themeColor="text1"/>
          <w:sz w:val="24"/>
          <w:szCs w:val="24"/>
          <w:lang w:eastAsia="nl-NL"/>
        </w:rPr>
        <w:t>2006. “Can political sci</w:t>
      </w:r>
      <w:r>
        <w:rPr>
          <w:rFonts w:ascii="Times New Roman" w:eastAsia="Times New Roman" w:hAnsi="Times New Roman" w:cs="Times New Roman"/>
          <w:color w:val="000000" w:themeColor="text1"/>
          <w:sz w:val="24"/>
          <w:szCs w:val="24"/>
          <w:lang w:eastAsia="nl-NL"/>
        </w:rPr>
        <w:t xml:space="preserve">ence literatures be </w:t>
      </w:r>
    </w:p>
    <w:p w14:paraId="10E6C45B" w14:textId="4C81700D" w:rsidR="00E64A1F" w:rsidRDefault="00E64A1F" w:rsidP="00E64A1F">
      <w:pPr>
        <w:spacing w:after="0" w:line="480" w:lineRule="auto"/>
        <w:ind w:firstLine="284"/>
        <w:rPr>
          <w:rFonts w:ascii="Times New Roman" w:eastAsia="Times New Roman" w:hAnsi="Times New Roman" w:cs="Times New Roman"/>
          <w:color w:val="000000" w:themeColor="text1"/>
          <w:sz w:val="24"/>
          <w:szCs w:val="24"/>
          <w:lang w:eastAsia="nl-NL"/>
        </w:rPr>
      </w:pPr>
      <w:r>
        <w:rPr>
          <w:rFonts w:ascii="Times New Roman" w:eastAsia="Times New Roman" w:hAnsi="Times New Roman" w:cs="Times New Roman"/>
          <w:color w:val="000000" w:themeColor="text1"/>
          <w:sz w:val="24"/>
          <w:szCs w:val="24"/>
          <w:lang w:eastAsia="nl-NL"/>
        </w:rPr>
        <w:t xml:space="preserve">believed? A </w:t>
      </w:r>
      <w:r w:rsidRPr="00ED1F92">
        <w:rPr>
          <w:rFonts w:ascii="Times New Roman" w:eastAsia="Times New Roman" w:hAnsi="Times New Roman" w:cs="Times New Roman"/>
          <w:color w:val="000000" w:themeColor="text1"/>
          <w:sz w:val="24"/>
          <w:szCs w:val="24"/>
          <w:lang w:eastAsia="nl-NL"/>
        </w:rPr>
        <w:t>study of publication</w:t>
      </w:r>
      <w:r w:rsidR="004A1C09">
        <w:rPr>
          <w:rFonts w:ascii="Times New Roman" w:eastAsia="Times New Roman" w:hAnsi="Times New Roman" w:cs="Times New Roman"/>
          <w:color w:val="000000" w:themeColor="text1"/>
          <w:sz w:val="24"/>
          <w:szCs w:val="24"/>
          <w:lang w:eastAsia="nl-NL"/>
        </w:rPr>
        <w:t xml:space="preserve"> bias in the APSR and the AJPS.”</w:t>
      </w:r>
      <w:r>
        <w:rPr>
          <w:rFonts w:ascii="Times New Roman" w:eastAsia="Times New Roman" w:hAnsi="Times New Roman" w:cs="Times New Roman"/>
          <w:color w:val="000000" w:themeColor="text1"/>
          <w:sz w:val="24"/>
          <w:szCs w:val="24"/>
          <w:lang w:eastAsia="nl-NL"/>
        </w:rPr>
        <w:t xml:space="preserve"> Presented at </w:t>
      </w:r>
    </w:p>
    <w:p w14:paraId="00079ACC" w14:textId="77777777" w:rsidR="00E64A1F" w:rsidRDefault="00E64A1F" w:rsidP="00E64A1F">
      <w:pPr>
        <w:spacing w:after="0" w:line="480" w:lineRule="auto"/>
        <w:ind w:firstLine="284"/>
        <w:rPr>
          <w:rFonts w:ascii="Times New Roman" w:eastAsia="Times New Roman" w:hAnsi="Times New Roman" w:cs="Times New Roman"/>
          <w:color w:val="000000" w:themeColor="text1"/>
          <w:sz w:val="24"/>
          <w:szCs w:val="24"/>
          <w:lang w:eastAsia="nl-NL"/>
        </w:rPr>
      </w:pPr>
      <w:r>
        <w:rPr>
          <w:rFonts w:ascii="Times New Roman" w:eastAsia="Times New Roman" w:hAnsi="Times New Roman" w:cs="Times New Roman"/>
          <w:color w:val="000000" w:themeColor="text1"/>
          <w:sz w:val="24"/>
          <w:szCs w:val="24"/>
          <w:lang w:eastAsia="nl-NL"/>
        </w:rPr>
        <w:t>the</w:t>
      </w:r>
      <w:r w:rsidRPr="00ED1F92">
        <w:rPr>
          <w:rFonts w:ascii="Times New Roman" w:eastAsia="Times New Roman" w:hAnsi="Times New Roman" w:cs="Times New Roman"/>
          <w:color w:val="000000" w:themeColor="text1"/>
          <w:sz w:val="24"/>
          <w:szCs w:val="24"/>
          <w:lang w:eastAsia="nl-NL"/>
        </w:rPr>
        <w:t xml:space="preserve"> </w:t>
      </w:r>
      <w:r w:rsidRPr="00ED1F92">
        <w:rPr>
          <w:rFonts w:ascii="Times New Roman" w:eastAsia="Times New Roman" w:hAnsi="Times New Roman" w:cs="Times New Roman"/>
          <w:iCs/>
          <w:color w:val="000000" w:themeColor="text1"/>
          <w:sz w:val="24"/>
          <w:szCs w:val="24"/>
          <w:lang w:eastAsia="nl-NL"/>
        </w:rPr>
        <w:t>Annual Meeting of the Midwest Political Science Association</w:t>
      </w:r>
      <w:r>
        <w:rPr>
          <w:rFonts w:ascii="Times New Roman" w:eastAsia="Times New Roman" w:hAnsi="Times New Roman" w:cs="Times New Roman"/>
          <w:iCs/>
          <w:color w:val="000000" w:themeColor="text1"/>
          <w:sz w:val="24"/>
          <w:szCs w:val="24"/>
          <w:lang w:eastAsia="nl-NL"/>
        </w:rPr>
        <w:t>, Chicago, IL</w:t>
      </w:r>
      <w:r>
        <w:rPr>
          <w:rFonts w:ascii="Times New Roman" w:eastAsia="Times New Roman" w:hAnsi="Times New Roman" w:cs="Times New Roman"/>
          <w:color w:val="000000" w:themeColor="text1"/>
          <w:sz w:val="24"/>
          <w:szCs w:val="24"/>
          <w:lang w:eastAsia="nl-NL"/>
        </w:rPr>
        <w:t>,</w:t>
      </w:r>
    </w:p>
    <w:p w14:paraId="3ECA3F61" w14:textId="77777777" w:rsidR="00E64A1F" w:rsidRPr="00ED7D83" w:rsidRDefault="00E64A1F" w:rsidP="00E64A1F">
      <w:pPr>
        <w:spacing w:after="0" w:line="480" w:lineRule="auto"/>
        <w:ind w:firstLine="284"/>
        <w:rPr>
          <w:rFonts w:ascii="Times New Roman" w:eastAsia="Times New Roman" w:hAnsi="Times New Roman" w:cs="Times New Roman"/>
          <w:color w:val="000000" w:themeColor="text1"/>
          <w:sz w:val="24"/>
          <w:szCs w:val="24"/>
          <w:lang w:eastAsia="nl-NL"/>
        </w:rPr>
      </w:pPr>
      <w:r w:rsidRPr="00ED1F92">
        <w:rPr>
          <w:rFonts w:ascii="Times New Roman" w:eastAsia="Times New Roman" w:hAnsi="Times New Roman" w:cs="Times New Roman"/>
          <w:color w:val="000000" w:themeColor="text1"/>
          <w:sz w:val="24"/>
          <w:szCs w:val="24"/>
          <w:lang w:eastAsia="nl-NL"/>
        </w:rPr>
        <w:lastRenderedPageBreak/>
        <w:t>April.</w:t>
      </w:r>
    </w:p>
    <w:p w14:paraId="6FEE39B7" w14:textId="77777777" w:rsidR="00E64A1F" w:rsidRDefault="00E64A1F" w:rsidP="00E64A1F">
      <w:pPr>
        <w:spacing w:after="0" w:line="480" w:lineRule="auto"/>
        <w:rPr>
          <w:rFonts w:ascii="Times New Roman" w:eastAsia="Times New Roman" w:hAnsi="Times New Roman" w:cs="Times New Roman"/>
          <w:sz w:val="24"/>
          <w:szCs w:val="24"/>
          <w:lang w:eastAsia="nl-NL"/>
        </w:rPr>
      </w:pPr>
      <w:r w:rsidRPr="00050F4E">
        <w:rPr>
          <w:rFonts w:ascii="Times New Roman" w:eastAsia="Times New Roman" w:hAnsi="Times New Roman" w:cs="Times New Roman"/>
          <w:sz w:val="24"/>
          <w:szCs w:val="24"/>
          <w:lang w:eastAsia="nl-NL"/>
        </w:rPr>
        <w:t>Gerber, Alan. S. and Neil Malhotra.</w:t>
      </w:r>
      <w:r>
        <w:rPr>
          <w:rFonts w:ascii="Times New Roman" w:eastAsia="Times New Roman" w:hAnsi="Times New Roman" w:cs="Times New Roman"/>
          <w:sz w:val="24"/>
          <w:szCs w:val="24"/>
          <w:lang w:eastAsia="nl-NL"/>
        </w:rPr>
        <w:t xml:space="preserve"> 2008</w:t>
      </w:r>
      <w:r w:rsidRPr="00050F4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t>“</w:t>
      </w:r>
      <w:r w:rsidRPr="00050F4E">
        <w:rPr>
          <w:rFonts w:ascii="Times New Roman" w:eastAsia="Times New Roman" w:hAnsi="Times New Roman" w:cs="Times New Roman"/>
          <w:sz w:val="24"/>
          <w:szCs w:val="24"/>
          <w:lang w:eastAsia="nl-NL"/>
        </w:rPr>
        <w:t>Publication bias in empirical sociol</w:t>
      </w:r>
      <w:r>
        <w:rPr>
          <w:rFonts w:ascii="Times New Roman" w:eastAsia="Times New Roman" w:hAnsi="Times New Roman" w:cs="Times New Roman"/>
          <w:sz w:val="24"/>
          <w:szCs w:val="24"/>
          <w:lang w:eastAsia="nl-NL"/>
        </w:rPr>
        <w:t xml:space="preserve">ogical </w:t>
      </w:r>
    </w:p>
    <w:p w14:paraId="547F9D8B" w14:textId="0B52E500" w:rsidR="00E64A1F" w:rsidRDefault="00E64A1F" w:rsidP="00E64A1F">
      <w:pPr>
        <w:spacing w:after="0" w:line="480" w:lineRule="auto"/>
        <w:ind w:left="284"/>
        <w:rPr>
          <w:rFonts w:ascii="Times New Roman" w:eastAsia="Times New Roman" w:hAnsi="Times New Roman" w:cs="Times New Roman"/>
          <w:sz w:val="24"/>
          <w:szCs w:val="24"/>
          <w:lang w:eastAsia="nl-NL"/>
        </w:rPr>
      </w:pPr>
      <w:r w:rsidRPr="00050F4E">
        <w:rPr>
          <w:rFonts w:ascii="Times New Roman" w:eastAsia="Times New Roman" w:hAnsi="Times New Roman" w:cs="Times New Roman"/>
          <w:sz w:val="24"/>
          <w:szCs w:val="24"/>
          <w:lang w:eastAsia="nl-NL"/>
        </w:rPr>
        <w:t>research: Do arbitrary significance le</w:t>
      </w:r>
      <w:r w:rsidR="00100140">
        <w:rPr>
          <w:rFonts w:ascii="Times New Roman" w:eastAsia="Times New Roman" w:hAnsi="Times New Roman" w:cs="Times New Roman"/>
          <w:sz w:val="24"/>
          <w:szCs w:val="24"/>
          <w:lang w:eastAsia="nl-NL"/>
        </w:rPr>
        <w:t>vels distort published results?</w:t>
      </w:r>
      <w:r>
        <w:rPr>
          <w:rFonts w:ascii="Times New Roman" w:eastAsia="Times New Roman" w:hAnsi="Times New Roman" w:cs="Times New Roman"/>
          <w:sz w:val="24"/>
          <w:szCs w:val="24"/>
          <w:lang w:eastAsia="nl-NL"/>
        </w:rPr>
        <w:t>”</w:t>
      </w:r>
      <w:r w:rsidRPr="00050F4E">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i/>
          <w:iCs/>
          <w:sz w:val="24"/>
          <w:szCs w:val="24"/>
          <w:lang w:eastAsia="nl-NL"/>
        </w:rPr>
        <w:t xml:space="preserve">Sociological </w:t>
      </w:r>
      <w:r w:rsidRPr="00050F4E">
        <w:rPr>
          <w:rFonts w:ascii="Times New Roman" w:eastAsia="Times New Roman" w:hAnsi="Times New Roman" w:cs="Times New Roman"/>
          <w:i/>
          <w:iCs/>
          <w:sz w:val="24"/>
          <w:szCs w:val="24"/>
          <w:lang w:eastAsia="nl-NL"/>
        </w:rPr>
        <w:t>Methods &amp; Research</w:t>
      </w:r>
      <w:r w:rsidRPr="00050F4E">
        <w:rPr>
          <w:rFonts w:ascii="Times New Roman" w:eastAsia="Times New Roman" w:hAnsi="Times New Roman" w:cs="Times New Roman"/>
          <w:sz w:val="24"/>
          <w:szCs w:val="24"/>
          <w:lang w:eastAsia="nl-NL"/>
        </w:rPr>
        <w:t xml:space="preserve">, </w:t>
      </w:r>
      <w:r w:rsidRPr="00050F4E">
        <w:rPr>
          <w:rFonts w:ascii="Times New Roman" w:eastAsia="Times New Roman" w:hAnsi="Times New Roman" w:cs="Times New Roman"/>
          <w:iCs/>
          <w:sz w:val="24"/>
          <w:szCs w:val="24"/>
          <w:lang w:eastAsia="nl-NL"/>
        </w:rPr>
        <w:t>37</w:t>
      </w:r>
      <w:r>
        <w:rPr>
          <w:rFonts w:ascii="Times New Roman" w:eastAsia="Times New Roman" w:hAnsi="Times New Roman" w:cs="Times New Roman"/>
          <w:sz w:val="24"/>
          <w:szCs w:val="24"/>
          <w:lang w:eastAsia="nl-NL"/>
        </w:rPr>
        <w:t>(1):</w:t>
      </w:r>
      <w:r w:rsidRPr="00050F4E">
        <w:rPr>
          <w:rFonts w:ascii="Times New Roman" w:eastAsia="Times New Roman" w:hAnsi="Times New Roman" w:cs="Times New Roman"/>
          <w:sz w:val="24"/>
          <w:szCs w:val="24"/>
          <w:lang w:eastAsia="nl-NL"/>
        </w:rPr>
        <w:t xml:space="preserve"> 3-30.</w:t>
      </w:r>
    </w:p>
    <w:p w14:paraId="1D941E71" w14:textId="0519E88E" w:rsidR="00E64A1F" w:rsidRPr="007C4042" w:rsidRDefault="00E64A1F" w:rsidP="00E64A1F">
      <w:pPr>
        <w:spacing w:after="0" w:line="480" w:lineRule="auto"/>
        <w:rPr>
          <w:rStyle w:val="separator"/>
          <w:rFonts w:ascii="Times New Roman" w:hAnsi="Times New Roman" w:cs="Times New Roman"/>
          <w:color w:val="000000" w:themeColor="text1"/>
          <w:sz w:val="24"/>
          <w:szCs w:val="24"/>
        </w:rPr>
      </w:pPr>
      <w:proofErr w:type="spellStart"/>
      <w:r w:rsidRPr="00E64A1F">
        <w:rPr>
          <w:rFonts w:ascii="Times New Roman" w:eastAsia="Times New Roman" w:hAnsi="Times New Roman" w:cs="Times New Roman"/>
          <w:sz w:val="24"/>
          <w:szCs w:val="24"/>
          <w:lang w:eastAsia="nl-NL"/>
        </w:rPr>
        <w:t>Hartgerink</w:t>
      </w:r>
      <w:proofErr w:type="spellEnd"/>
      <w:r w:rsidRPr="00E64A1F">
        <w:rPr>
          <w:rFonts w:ascii="Times New Roman" w:eastAsia="Times New Roman" w:hAnsi="Times New Roman" w:cs="Times New Roman"/>
          <w:sz w:val="24"/>
          <w:szCs w:val="24"/>
          <w:lang w:eastAsia="nl-NL"/>
        </w:rPr>
        <w:t>, Chris. H. J. 2017. “2016 marginal, e</w:t>
      </w:r>
      <w:r w:rsidRPr="007C4042">
        <w:rPr>
          <w:rStyle w:val="separator"/>
          <w:rFonts w:ascii="Times New Roman" w:hAnsi="Times New Roman" w:cs="Times New Roman"/>
          <w:color w:val="000000" w:themeColor="text1"/>
          <w:sz w:val="24"/>
          <w:szCs w:val="24"/>
        </w:rPr>
        <w:t>xtraction functions: extract results.”</w:t>
      </w:r>
    </w:p>
    <w:p w14:paraId="14E6B48A" w14:textId="77777777" w:rsidR="00E64A1F" w:rsidRPr="00FA5939" w:rsidRDefault="00E64A1F" w:rsidP="00E64A1F">
      <w:pPr>
        <w:spacing w:after="0" w:line="480" w:lineRule="auto"/>
        <w:ind w:firstLine="284"/>
        <w:rPr>
          <w:rStyle w:val="Strong"/>
          <w:rFonts w:ascii="Times New Roman" w:hAnsi="Times New Roman" w:cs="Times New Roman"/>
          <w:b w:val="0"/>
          <w:color w:val="000000" w:themeColor="text1"/>
          <w:sz w:val="24"/>
          <w:szCs w:val="24"/>
        </w:rPr>
      </w:pPr>
      <w:r w:rsidRPr="00FA5939">
        <w:rPr>
          <w:rStyle w:val="Strong"/>
          <w:rFonts w:ascii="Times New Roman" w:hAnsi="Times New Roman" w:cs="Times New Roman"/>
          <w:b w:val="0"/>
          <w:color w:val="000000" w:themeColor="text1"/>
          <w:sz w:val="24"/>
          <w:szCs w:val="24"/>
        </w:rPr>
        <w:t xml:space="preserve">Retrieved 13 </w:t>
      </w:r>
      <w:proofErr w:type="gramStart"/>
      <w:r w:rsidRPr="00FA5939">
        <w:rPr>
          <w:rStyle w:val="Strong"/>
          <w:rFonts w:ascii="Times New Roman" w:hAnsi="Times New Roman" w:cs="Times New Roman"/>
          <w:b w:val="0"/>
          <w:color w:val="000000" w:themeColor="text1"/>
          <w:sz w:val="24"/>
          <w:szCs w:val="24"/>
        </w:rPr>
        <w:t>December,</w:t>
      </w:r>
      <w:proofErr w:type="gramEnd"/>
      <w:r w:rsidRPr="00FA5939">
        <w:rPr>
          <w:rStyle w:val="Strong"/>
          <w:rFonts w:ascii="Times New Roman" w:hAnsi="Times New Roman" w:cs="Times New Roman"/>
          <w:b w:val="0"/>
          <w:color w:val="000000" w:themeColor="text1"/>
          <w:sz w:val="24"/>
          <w:szCs w:val="24"/>
        </w:rPr>
        <w:t xml:space="preserve"> 2017 (https://github.com/chartgerink/2016marinal/blob/m </w:t>
      </w:r>
    </w:p>
    <w:p w14:paraId="2FC0ACA3" w14:textId="5DED1C96" w:rsidR="00E64A1F" w:rsidRPr="00995B8A" w:rsidRDefault="00E64A1F" w:rsidP="00F7730D">
      <w:pPr>
        <w:pStyle w:val="Default"/>
        <w:spacing w:line="480" w:lineRule="auto"/>
        <w:ind w:firstLine="284"/>
        <w:rPr>
          <w:rFonts w:eastAsia="Times New Roman"/>
          <w:bCs/>
          <w:lang w:val="en-US" w:eastAsia="nl-NL"/>
        </w:rPr>
      </w:pPr>
      <w:r w:rsidRPr="00F7730D">
        <w:rPr>
          <w:rStyle w:val="Strong"/>
          <w:rFonts w:ascii="Times New Roman" w:hAnsi="Times New Roman" w:cs="Times New Roman"/>
          <w:b w:val="0"/>
          <w:color w:val="000000" w:themeColor="text1"/>
          <w:lang w:val="en-US"/>
        </w:rPr>
        <w:t>aster/).</w:t>
      </w:r>
    </w:p>
    <w:p w14:paraId="6C708AC8" w14:textId="58C0DE5D" w:rsidR="0078215F" w:rsidDel="004A25B8" w:rsidRDefault="00FE4BB3" w:rsidP="00F7730D">
      <w:pPr>
        <w:pStyle w:val="Default"/>
        <w:tabs>
          <w:tab w:val="left" w:pos="284"/>
        </w:tabs>
        <w:spacing w:line="480" w:lineRule="auto"/>
        <w:rPr>
          <w:del w:id="4241" w:author="EliseSchramkowski" w:date="2021-09-08T14:23:00Z"/>
          <w:rFonts w:ascii="Times New Roman" w:eastAsia="Times New Roman" w:hAnsi="Times New Roman" w:cs="Times New Roman"/>
          <w:lang w:val="en-US" w:eastAsia="nl-NL"/>
        </w:rPr>
      </w:pPr>
      <w:del w:id="4242" w:author="EliseSchramkowski" w:date="2021-09-08T14:23:00Z">
        <w:r w:rsidRPr="00FE4BB3" w:rsidDel="004A25B8">
          <w:rPr>
            <w:rFonts w:ascii="Times New Roman" w:eastAsia="Times New Roman" w:hAnsi="Times New Roman" w:cs="Times New Roman"/>
            <w:lang w:val="en-US" w:eastAsia="nl-NL"/>
          </w:rPr>
          <w:delText xml:space="preserve">Hartgerink, Chris. H. J. and </w:delText>
        </w:r>
        <w:r w:rsidR="0078215F" w:rsidDel="004A25B8">
          <w:rPr>
            <w:rFonts w:ascii="Times New Roman" w:eastAsia="Times New Roman" w:hAnsi="Times New Roman" w:cs="Times New Roman"/>
            <w:lang w:val="en-US" w:eastAsia="nl-NL"/>
          </w:rPr>
          <w:delText xml:space="preserve">Peter </w:delText>
        </w:r>
        <w:r w:rsidDel="004A25B8">
          <w:rPr>
            <w:rFonts w:ascii="Times New Roman" w:eastAsia="Times New Roman" w:hAnsi="Times New Roman" w:cs="Times New Roman"/>
            <w:lang w:val="en-US" w:eastAsia="nl-NL"/>
          </w:rPr>
          <w:delText>Murray</w:delText>
        </w:r>
        <w:r w:rsidR="0078215F" w:rsidDel="004A25B8">
          <w:rPr>
            <w:rFonts w:ascii="Times New Roman" w:eastAsia="Times New Roman" w:hAnsi="Times New Roman" w:cs="Times New Roman"/>
            <w:lang w:val="en-US" w:eastAsia="nl-NL"/>
          </w:rPr>
          <w:delText>-Rust.</w:delText>
        </w:r>
        <w:r w:rsidDel="004A25B8">
          <w:rPr>
            <w:rFonts w:ascii="Times New Roman" w:eastAsia="Times New Roman" w:hAnsi="Times New Roman" w:cs="Times New Roman"/>
            <w:lang w:val="en-US" w:eastAsia="nl-NL"/>
          </w:rPr>
          <w:delText xml:space="preserve"> </w:delText>
        </w:r>
        <w:r w:rsidRPr="00FE4BB3" w:rsidDel="004A25B8">
          <w:rPr>
            <w:rFonts w:ascii="Times New Roman" w:eastAsia="Times New Roman" w:hAnsi="Times New Roman" w:cs="Times New Roman"/>
            <w:lang w:val="en-US" w:eastAsia="nl-NL"/>
          </w:rPr>
          <w:delText>201</w:delText>
        </w:r>
        <w:r w:rsidDel="004A25B8">
          <w:rPr>
            <w:rFonts w:ascii="Times New Roman" w:eastAsia="Times New Roman" w:hAnsi="Times New Roman" w:cs="Times New Roman"/>
            <w:lang w:val="en-US" w:eastAsia="nl-NL"/>
          </w:rPr>
          <w:delText>8</w:delText>
        </w:r>
        <w:r w:rsidRPr="00FE4BB3" w:rsidDel="004A25B8">
          <w:rPr>
            <w:rFonts w:ascii="Times New Roman" w:eastAsia="Times New Roman" w:hAnsi="Times New Roman" w:cs="Times New Roman"/>
            <w:lang w:val="en-US" w:eastAsia="nl-NL"/>
          </w:rPr>
          <w:delText>.</w:delText>
        </w:r>
        <w:r w:rsidDel="004A25B8">
          <w:rPr>
            <w:rFonts w:ascii="Times New Roman" w:eastAsia="Times New Roman" w:hAnsi="Times New Roman" w:cs="Times New Roman"/>
            <w:lang w:val="en-US" w:eastAsia="nl-NL"/>
          </w:rPr>
          <w:delText xml:space="preserve"> </w:delText>
        </w:r>
        <w:bookmarkStart w:id="4243" w:name="OLE_LINK4"/>
        <w:r w:rsidR="00995B8A" w:rsidDel="004A25B8">
          <w:rPr>
            <w:rFonts w:ascii="Times New Roman" w:eastAsia="Times New Roman" w:hAnsi="Times New Roman" w:cs="Times New Roman"/>
            <w:lang w:val="en-US" w:eastAsia="nl-NL"/>
          </w:rPr>
          <w:delText>“</w:delText>
        </w:r>
        <w:r w:rsidDel="004A25B8">
          <w:rPr>
            <w:rFonts w:ascii="Times New Roman" w:eastAsia="Times New Roman" w:hAnsi="Times New Roman" w:cs="Times New Roman"/>
            <w:lang w:val="en-US" w:eastAsia="nl-NL"/>
          </w:rPr>
          <w:delText xml:space="preserve">Extracting data from vector </w:delText>
        </w:r>
      </w:del>
    </w:p>
    <w:p w14:paraId="273F5CDB" w14:textId="7F3FCC50" w:rsidR="00FE4BB3" w:rsidRPr="00995B8A" w:rsidDel="004A25B8" w:rsidRDefault="00FE4BB3" w:rsidP="00371F54">
      <w:pPr>
        <w:pStyle w:val="Default"/>
        <w:tabs>
          <w:tab w:val="left" w:pos="284"/>
        </w:tabs>
        <w:spacing w:line="480" w:lineRule="auto"/>
        <w:ind w:left="284"/>
        <w:rPr>
          <w:del w:id="4244" w:author="EliseSchramkowski" w:date="2021-09-08T14:23:00Z"/>
          <w:rFonts w:ascii="Times New Roman" w:eastAsia="Times New Roman" w:hAnsi="Times New Roman" w:cs="Times New Roman"/>
          <w:lang w:val="en-US" w:eastAsia="nl-NL"/>
        </w:rPr>
      </w:pPr>
      <w:del w:id="4245" w:author="EliseSchramkowski" w:date="2021-09-08T14:23:00Z">
        <w:r w:rsidDel="004A25B8">
          <w:rPr>
            <w:rFonts w:ascii="Times New Roman" w:eastAsia="Times New Roman" w:hAnsi="Times New Roman" w:cs="Times New Roman"/>
            <w:lang w:val="en-US" w:eastAsia="nl-NL"/>
          </w:rPr>
          <w:delText>figures and scholarly articles</w:delText>
        </w:r>
        <w:bookmarkEnd w:id="4243"/>
        <w:r w:rsidR="00BC1617" w:rsidDel="004A25B8">
          <w:rPr>
            <w:rFonts w:ascii="Times New Roman" w:eastAsia="Times New Roman" w:hAnsi="Times New Roman" w:cs="Times New Roman"/>
            <w:lang w:val="en-US" w:eastAsia="nl-NL"/>
          </w:rPr>
          <w:delText>.</w:delText>
        </w:r>
        <w:r w:rsidR="00995B8A" w:rsidDel="004A25B8">
          <w:rPr>
            <w:rFonts w:ascii="Times New Roman" w:eastAsia="Times New Roman" w:hAnsi="Times New Roman" w:cs="Times New Roman"/>
            <w:lang w:val="en-US" w:eastAsia="nl-NL"/>
          </w:rPr>
          <w:delText xml:space="preserve">” </w:delText>
        </w:r>
        <w:r w:rsidR="00995B8A" w:rsidRPr="00995B8A" w:rsidDel="004A25B8">
          <w:rPr>
            <w:rFonts w:ascii="Times New Roman" w:eastAsia="Times New Roman" w:hAnsi="Times New Roman" w:cs="Times New Roman"/>
            <w:lang w:val="en-US" w:eastAsia="nl-NL"/>
          </w:rPr>
          <w:delText>Department of Methodology,</w:delText>
        </w:r>
        <w:r w:rsidR="00995B8A" w:rsidDel="004A25B8">
          <w:rPr>
            <w:rFonts w:ascii="Times New Roman" w:eastAsia="Times New Roman" w:hAnsi="Times New Roman" w:cs="Times New Roman"/>
            <w:lang w:val="en-US" w:eastAsia="nl-NL"/>
          </w:rPr>
          <w:delText xml:space="preserve"> Tilburg University, Netherlands. </w:delText>
        </w:r>
        <w:r w:rsidR="00F7730D" w:rsidDel="004A25B8">
          <w:rPr>
            <w:rFonts w:ascii="Times New Roman" w:eastAsia="Times New Roman" w:hAnsi="Times New Roman" w:cs="Times New Roman"/>
            <w:lang w:val="en-US" w:eastAsia="nl-NL"/>
          </w:rPr>
          <w:delText xml:space="preserve"> </w:delText>
        </w:r>
        <w:r w:rsidR="00371F54" w:rsidDel="004A25B8">
          <w:rPr>
            <w:rFonts w:ascii="Times New Roman" w:eastAsia="Times New Roman" w:hAnsi="Times New Roman" w:cs="Times New Roman"/>
            <w:lang w:val="en-US" w:eastAsia="nl-NL"/>
          </w:rPr>
          <w:delText>U</w:delText>
        </w:r>
        <w:r w:rsidR="00995B8A" w:rsidDel="004A25B8">
          <w:rPr>
            <w:rFonts w:ascii="Times New Roman" w:eastAsia="Times New Roman" w:hAnsi="Times New Roman" w:cs="Times New Roman"/>
            <w:lang w:val="en-US" w:eastAsia="nl-NL"/>
          </w:rPr>
          <w:delText>npublished manuscript.</w:delText>
        </w:r>
      </w:del>
    </w:p>
    <w:p w14:paraId="6CCFD30F" w14:textId="43B8E53E" w:rsidR="00FA0805" w:rsidRDefault="00FA0805" w:rsidP="00FE4BB3">
      <w:pPr>
        <w:pStyle w:val="Default"/>
        <w:spacing w:line="480" w:lineRule="auto"/>
        <w:rPr>
          <w:rFonts w:ascii="Times New Roman" w:eastAsia="Times New Roman" w:hAnsi="Times New Roman" w:cs="Times New Roman"/>
          <w:lang w:val="en-US" w:eastAsia="nl-NL"/>
        </w:rPr>
      </w:pPr>
      <w:r w:rsidRPr="00652A58">
        <w:rPr>
          <w:rFonts w:ascii="Times New Roman" w:eastAsia="Times New Roman" w:hAnsi="Times New Roman" w:cs="Times New Roman"/>
          <w:lang w:eastAsia="nl-NL"/>
          <w:rPrChange w:id="4246" w:author="EliseSchramkowski" w:date="2021-09-08T17:04:00Z">
            <w:rPr>
              <w:rFonts w:ascii="Times New Roman" w:eastAsia="Times New Roman" w:hAnsi="Times New Roman" w:cs="Times New Roman"/>
              <w:lang w:val="en-US" w:eastAsia="nl-NL"/>
            </w:rPr>
          </w:rPrChange>
        </w:rPr>
        <w:t xml:space="preserve">Hartgerink, Chris. H. J., Jelte M. Wicherts, &amp; Marcel A. L. M. Van Assen. </w:t>
      </w:r>
      <w:r w:rsidRPr="001A7C6F">
        <w:rPr>
          <w:rFonts w:ascii="Times New Roman" w:eastAsia="Times New Roman" w:hAnsi="Times New Roman" w:cs="Times New Roman"/>
          <w:lang w:val="en-US" w:eastAsia="nl-NL"/>
        </w:rPr>
        <w:t xml:space="preserve">2017. </w:t>
      </w:r>
    </w:p>
    <w:p w14:paraId="7BE0D364" w14:textId="5E3A221F" w:rsidR="00FA0805" w:rsidRPr="00541A1F" w:rsidRDefault="00FA0805" w:rsidP="00FA0805">
      <w:pPr>
        <w:pStyle w:val="Default"/>
        <w:spacing w:line="480" w:lineRule="auto"/>
        <w:ind w:left="284"/>
        <w:rPr>
          <w:rFonts w:ascii="Times New Roman" w:hAnsi="Times New Roman" w:cs="Times New Roman"/>
        </w:rPr>
      </w:pPr>
      <w:r w:rsidRPr="001A7C6F">
        <w:rPr>
          <w:rFonts w:ascii="Times New Roman" w:eastAsia="Times New Roman" w:hAnsi="Times New Roman" w:cs="Times New Roman"/>
          <w:lang w:val="en-US" w:eastAsia="nl-NL"/>
        </w:rPr>
        <w:t xml:space="preserve">“Too good to be false: </w:t>
      </w:r>
      <w:del w:id="4247" w:author="EliseSchramkowski" w:date="2019-02-11T10:58:00Z">
        <w:r w:rsidRPr="001A7C6F" w:rsidDel="00F120AB">
          <w:rPr>
            <w:rFonts w:ascii="Times New Roman" w:eastAsia="Times New Roman" w:hAnsi="Times New Roman" w:cs="Times New Roman"/>
            <w:lang w:val="en-US" w:eastAsia="nl-NL"/>
          </w:rPr>
          <w:delText>Non</w:delText>
        </w:r>
        <w:r w:rsidDel="00F120AB">
          <w:rPr>
            <w:rFonts w:ascii="Times New Roman" w:eastAsia="Times New Roman" w:hAnsi="Times New Roman" w:cs="Times New Roman"/>
            <w:lang w:val="en-US" w:eastAsia="nl-NL"/>
          </w:rPr>
          <w:delText>significant</w:delText>
        </w:r>
      </w:del>
      <w:proofErr w:type="gramStart"/>
      <w:ins w:id="4248" w:author="EliseSchramkowski" w:date="2019-02-11T10:58:00Z">
        <w:r w:rsidR="00F120AB">
          <w:rPr>
            <w:rFonts w:ascii="Times New Roman" w:eastAsia="Times New Roman" w:hAnsi="Times New Roman" w:cs="Times New Roman"/>
            <w:lang w:val="en-US" w:eastAsia="nl-NL"/>
          </w:rPr>
          <w:t>Non-significant</w:t>
        </w:r>
      </w:ins>
      <w:proofErr w:type="gramEnd"/>
      <w:r>
        <w:rPr>
          <w:rFonts w:ascii="Times New Roman" w:eastAsia="Times New Roman" w:hAnsi="Times New Roman" w:cs="Times New Roman"/>
          <w:lang w:val="en-US" w:eastAsia="nl-NL"/>
        </w:rPr>
        <w:t xml:space="preserve"> results revisited.” </w:t>
      </w:r>
      <w:r w:rsidRPr="00541A1F">
        <w:rPr>
          <w:rFonts w:ascii="Times New Roman" w:eastAsia="Times New Roman" w:hAnsi="Times New Roman" w:cs="Times New Roman"/>
          <w:i/>
          <w:iCs/>
          <w:lang w:eastAsia="nl-NL"/>
        </w:rPr>
        <w:t>Collabra: Psychology</w:t>
      </w:r>
      <w:r w:rsidRPr="00541A1F">
        <w:rPr>
          <w:rFonts w:ascii="Times New Roman" w:eastAsia="Times New Roman" w:hAnsi="Times New Roman" w:cs="Times New Roman"/>
          <w:lang w:eastAsia="nl-NL"/>
        </w:rPr>
        <w:t xml:space="preserve">, </w:t>
      </w:r>
      <w:r w:rsidRPr="00541A1F">
        <w:rPr>
          <w:rFonts w:ascii="Times New Roman" w:eastAsia="Times New Roman" w:hAnsi="Times New Roman" w:cs="Times New Roman"/>
          <w:iCs/>
          <w:lang w:eastAsia="nl-NL"/>
        </w:rPr>
        <w:t>3</w:t>
      </w:r>
      <w:r w:rsidRPr="00541A1F">
        <w:rPr>
          <w:rFonts w:ascii="Times New Roman" w:eastAsia="Times New Roman" w:hAnsi="Times New Roman" w:cs="Times New Roman"/>
          <w:lang w:eastAsia="nl-NL"/>
        </w:rPr>
        <w:t xml:space="preserve">(1): 1-18. </w:t>
      </w:r>
      <w:r w:rsidRPr="00541A1F">
        <w:rPr>
          <w:rFonts w:ascii="Times New Roman" w:hAnsi="Times New Roman" w:cs="Times New Roman"/>
        </w:rPr>
        <w:t>https://doi.org/10.1525/collabra.71.</w:t>
      </w:r>
    </w:p>
    <w:p w14:paraId="3D3B3F28" w14:textId="77777777" w:rsidR="00E64A1F" w:rsidRPr="00503DB9" w:rsidRDefault="00E64A1F" w:rsidP="00E64A1F">
      <w:pPr>
        <w:spacing w:after="0" w:line="480" w:lineRule="auto"/>
        <w:rPr>
          <w:rFonts w:ascii="Times New Roman" w:hAnsi="Times New Roman" w:cs="Times New Roman"/>
          <w:sz w:val="24"/>
          <w:szCs w:val="24"/>
          <w:lang w:val="nl-NL"/>
          <w:rPrChange w:id="4249" w:author="EliseSchramkowski" w:date="2019-04-10T15:16:00Z">
            <w:rPr>
              <w:rFonts w:ascii="Times New Roman" w:hAnsi="Times New Roman" w:cs="Times New Roman"/>
              <w:sz w:val="24"/>
              <w:szCs w:val="24"/>
            </w:rPr>
          </w:rPrChange>
        </w:rPr>
      </w:pPr>
      <w:r w:rsidRPr="00F70D6A">
        <w:rPr>
          <w:rFonts w:ascii="Times New Roman" w:hAnsi="Times New Roman" w:cs="Times New Roman"/>
          <w:sz w:val="24"/>
          <w:szCs w:val="24"/>
          <w:lang w:val="nl-NL"/>
        </w:rPr>
        <w:t xml:space="preserve">Hartgerink, Chris. H. J., Robbie C. M. Van Aert, </w:t>
      </w:r>
      <w:r w:rsidRPr="00F70D6A">
        <w:rPr>
          <w:rFonts w:ascii="Times New Roman" w:eastAsia="Times New Roman" w:hAnsi="Times New Roman" w:cs="Times New Roman"/>
          <w:sz w:val="24"/>
          <w:szCs w:val="24"/>
          <w:lang w:val="nl-NL" w:eastAsia="nl-NL"/>
        </w:rPr>
        <w:t xml:space="preserve">Michèle. </w:t>
      </w:r>
      <w:r w:rsidRPr="00503DB9">
        <w:rPr>
          <w:rFonts w:ascii="Times New Roman" w:eastAsia="Times New Roman" w:hAnsi="Times New Roman" w:cs="Times New Roman"/>
          <w:sz w:val="24"/>
          <w:szCs w:val="24"/>
          <w:lang w:val="nl-NL" w:eastAsia="nl-NL"/>
          <w:rPrChange w:id="4250" w:author="EliseSchramkowski" w:date="2019-04-10T15:16:00Z">
            <w:rPr>
              <w:rFonts w:ascii="Times New Roman" w:eastAsia="Times New Roman" w:hAnsi="Times New Roman" w:cs="Times New Roman"/>
              <w:sz w:val="24"/>
              <w:szCs w:val="24"/>
              <w:lang w:eastAsia="nl-NL"/>
            </w:rPr>
          </w:rPrChange>
        </w:rPr>
        <w:t>B.</w:t>
      </w:r>
      <w:r w:rsidRPr="00503DB9">
        <w:rPr>
          <w:rFonts w:ascii="Times New Roman" w:hAnsi="Times New Roman" w:cs="Times New Roman"/>
          <w:sz w:val="24"/>
          <w:szCs w:val="24"/>
          <w:lang w:val="nl-NL"/>
          <w:rPrChange w:id="4251" w:author="EliseSchramkowski" w:date="2019-04-10T15:16:00Z">
            <w:rPr>
              <w:rFonts w:ascii="Times New Roman" w:hAnsi="Times New Roman" w:cs="Times New Roman"/>
              <w:sz w:val="24"/>
              <w:szCs w:val="24"/>
            </w:rPr>
          </w:rPrChange>
        </w:rPr>
        <w:t xml:space="preserve"> Nuijten, Jelte M. </w:t>
      </w:r>
      <w:r w:rsidRPr="00503DB9">
        <w:rPr>
          <w:rFonts w:ascii="Times New Roman" w:hAnsi="Times New Roman" w:cs="Times New Roman"/>
          <w:sz w:val="24"/>
          <w:szCs w:val="24"/>
          <w:lang w:val="nl-NL"/>
          <w:rPrChange w:id="4252" w:author="EliseSchramkowski" w:date="2019-04-10T15:16:00Z">
            <w:rPr>
              <w:rFonts w:ascii="Times New Roman" w:hAnsi="Times New Roman" w:cs="Times New Roman"/>
              <w:sz w:val="24"/>
              <w:szCs w:val="24"/>
            </w:rPr>
          </w:rPrChange>
        </w:rPr>
        <w:tab/>
      </w:r>
    </w:p>
    <w:p w14:paraId="24F2B082" w14:textId="77777777" w:rsidR="00E64A1F" w:rsidRDefault="00E64A1F" w:rsidP="00E64A1F">
      <w:pPr>
        <w:spacing w:after="0" w:line="480" w:lineRule="auto"/>
        <w:ind w:firstLine="284"/>
        <w:rPr>
          <w:rFonts w:ascii="Times New Roman" w:hAnsi="Times New Roman" w:cs="Times New Roman"/>
          <w:sz w:val="24"/>
          <w:szCs w:val="24"/>
        </w:rPr>
      </w:pPr>
      <w:r w:rsidRPr="00503DB9">
        <w:rPr>
          <w:rFonts w:ascii="Times New Roman" w:hAnsi="Times New Roman" w:cs="Times New Roman"/>
          <w:sz w:val="24"/>
          <w:szCs w:val="24"/>
          <w:lang w:val="nl-NL"/>
          <w:rPrChange w:id="4253" w:author="EliseSchramkowski" w:date="2019-04-10T15:16:00Z">
            <w:rPr>
              <w:rFonts w:ascii="Times New Roman" w:hAnsi="Times New Roman" w:cs="Times New Roman"/>
              <w:sz w:val="24"/>
              <w:szCs w:val="24"/>
            </w:rPr>
          </w:rPrChange>
        </w:rPr>
        <w:t xml:space="preserve">Wicherts and Marcel A. L. M. Van Assen. </w:t>
      </w:r>
      <w:r w:rsidRPr="00843974">
        <w:rPr>
          <w:rFonts w:ascii="Times New Roman" w:hAnsi="Times New Roman" w:cs="Times New Roman"/>
          <w:sz w:val="24"/>
          <w:szCs w:val="24"/>
        </w:rPr>
        <w:t xml:space="preserve">2016. </w:t>
      </w:r>
      <w:r>
        <w:rPr>
          <w:rFonts w:ascii="Times New Roman" w:hAnsi="Times New Roman" w:cs="Times New Roman"/>
          <w:sz w:val="24"/>
          <w:szCs w:val="24"/>
        </w:rPr>
        <w:t>“</w:t>
      </w:r>
      <w:r w:rsidRPr="00843974">
        <w:rPr>
          <w:rFonts w:ascii="Times New Roman" w:hAnsi="Times New Roman" w:cs="Times New Roman"/>
          <w:sz w:val="24"/>
          <w:szCs w:val="24"/>
        </w:rPr>
        <w:t xml:space="preserve">Distributions of p-values </w:t>
      </w:r>
      <w:r>
        <w:rPr>
          <w:rFonts w:ascii="Times New Roman" w:hAnsi="Times New Roman" w:cs="Times New Roman"/>
          <w:sz w:val="24"/>
          <w:szCs w:val="24"/>
        </w:rPr>
        <w:tab/>
      </w:r>
    </w:p>
    <w:p w14:paraId="0D6A2FF0" w14:textId="77777777" w:rsidR="00E64A1F" w:rsidRPr="00503DB9" w:rsidRDefault="00E64A1F" w:rsidP="00E64A1F">
      <w:pPr>
        <w:spacing w:after="0" w:line="480" w:lineRule="auto"/>
        <w:ind w:left="284"/>
        <w:rPr>
          <w:rFonts w:ascii="Times New Roman" w:hAnsi="Times New Roman" w:cs="Times New Roman"/>
          <w:sz w:val="24"/>
          <w:szCs w:val="24"/>
          <w:lang w:val="nl-NL"/>
          <w:rPrChange w:id="4254" w:author="EliseSchramkowski" w:date="2019-04-10T15:16:00Z">
            <w:rPr>
              <w:rFonts w:ascii="Times New Roman" w:hAnsi="Times New Roman" w:cs="Times New Roman"/>
              <w:sz w:val="24"/>
              <w:szCs w:val="24"/>
            </w:rPr>
          </w:rPrChange>
        </w:rPr>
      </w:pPr>
      <w:r>
        <w:rPr>
          <w:rFonts w:ascii="Times New Roman" w:hAnsi="Times New Roman" w:cs="Times New Roman"/>
          <w:sz w:val="24"/>
          <w:szCs w:val="24"/>
        </w:rPr>
        <w:t xml:space="preserve">smaller than. 05 in </w:t>
      </w:r>
      <w:r w:rsidRPr="00843974">
        <w:rPr>
          <w:rFonts w:ascii="Times New Roman" w:hAnsi="Times New Roman" w:cs="Times New Roman"/>
          <w:sz w:val="24"/>
          <w:szCs w:val="24"/>
        </w:rPr>
        <w:t>psychology: what is going on?</w:t>
      </w:r>
      <w:r>
        <w:rPr>
          <w:rFonts w:ascii="Times New Roman" w:hAnsi="Times New Roman" w:cs="Times New Roman"/>
          <w:sz w:val="24"/>
          <w:szCs w:val="24"/>
        </w:rPr>
        <w:t xml:space="preserve">” </w:t>
      </w:r>
      <w:r w:rsidRPr="00503DB9">
        <w:rPr>
          <w:rFonts w:ascii="Times New Roman" w:hAnsi="Times New Roman" w:cs="Times New Roman"/>
          <w:i/>
          <w:iCs/>
          <w:color w:val="000000" w:themeColor="text1"/>
          <w:sz w:val="24"/>
          <w:szCs w:val="24"/>
          <w:lang w:val="nl-NL"/>
          <w:rPrChange w:id="4255" w:author="EliseSchramkowski" w:date="2019-04-10T15:16:00Z">
            <w:rPr>
              <w:rFonts w:ascii="Times New Roman" w:hAnsi="Times New Roman" w:cs="Times New Roman"/>
              <w:i/>
              <w:iCs/>
              <w:color w:val="000000" w:themeColor="text1"/>
              <w:sz w:val="24"/>
              <w:szCs w:val="24"/>
            </w:rPr>
          </w:rPrChange>
        </w:rPr>
        <w:t>PeerJ</w:t>
      </w:r>
      <w:r w:rsidRPr="00503DB9">
        <w:rPr>
          <w:rFonts w:ascii="Times New Roman" w:hAnsi="Times New Roman" w:cs="Times New Roman"/>
          <w:color w:val="000000" w:themeColor="text1"/>
          <w:sz w:val="24"/>
          <w:szCs w:val="24"/>
          <w:lang w:val="nl-NL"/>
          <w:rPrChange w:id="4256" w:author="EliseSchramkowski" w:date="2019-04-10T15:16:00Z">
            <w:rPr>
              <w:rFonts w:ascii="Times New Roman" w:hAnsi="Times New Roman" w:cs="Times New Roman"/>
              <w:color w:val="000000" w:themeColor="text1"/>
              <w:sz w:val="24"/>
              <w:szCs w:val="24"/>
            </w:rPr>
          </w:rPrChange>
        </w:rPr>
        <w:t xml:space="preserve">, </w:t>
      </w:r>
      <w:r w:rsidRPr="00503DB9">
        <w:rPr>
          <w:rFonts w:ascii="Times New Roman" w:hAnsi="Times New Roman" w:cs="Times New Roman"/>
          <w:iCs/>
          <w:color w:val="000000" w:themeColor="text1"/>
          <w:sz w:val="24"/>
          <w:szCs w:val="24"/>
          <w:lang w:val="nl-NL"/>
          <w:rPrChange w:id="4257" w:author="EliseSchramkowski" w:date="2019-04-10T15:16:00Z">
            <w:rPr>
              <w:rFonts w:ascii="Times New Roman" w:hAnsi="Times New Roman" w:cs="Times New Roman"/>
              <w:iCs/>
              <w:color w:val="000000" w:themeColor="text1"/>
              <w:sz w:val="24"/>
              <w:szCs w:val="24"/>
            </w:rPr>
          </w:rPrChange>
        </w:rPr>
        <w:t>4</w:t>
      </w:r>
      <w:r w:rsidRPr="00503DB9">
        <w:rPr>
          <w:rFonts w:ascii="Times New Roman" w:hAnsi="Times New Roman" w:cs="Times New Roman"/>
          <w:color w:val="000000" w:themeColor="text1"/>
          <w:sz w:val="24"/>
          <w:szCs w:val="24"/>
          <w:lang w:val="nl-NL"/>
          <w:rPrChange w:id="4258" w:author="EliseSchramkowski" w:date="2019-04-10T15:16:00Z">
            <w:rPr>
              <w:rFonts w:ascii="Times New Roman" w:hAnsi="Times New Roman" w:cs="Times New Roman"/>
              <w:color w:val="000000" w:themeColor="text1"/>
              <w:sz w:val="24"/>
              <w:szCs w:val="24"/>
            </w:rPr>
          </w:rPrChange>
        </w:rPr>
        <w:t xml:space="preserve">: 1–28. </w:t>
      </w:r>
      <w:r w:rsidR="00247880">
        <w:fldChar w:fldCharType="begin"/>
      </w:r>
      <w:r w:rsidR="00247880" w:rsidRPr="00503DB9">
        <w:rPr>
          <w:rFonts w:ascii="Times New Roman" w:hAnsi="Times New Roman" w:cs="Times New Roman"/>
          <w:color w:val="000000" w:themeColor="text1"/>
          <w:sz w:val="24"/>
          <w:szCs w:val="24"/>
          <w:lang w:val="nl-NL"/>
          <w:rPrChange w:id="4259" w:author="EliseSchramkowski" w:date="2019-04-10T15:16:00Z">
            <w:rPr>
              <w:rFonts w:ascii="Times New Roman" w:hAnsi="Times New Roman" w:cs="Times New Roman"/>
              <w:color w:val="000000" w:themeColor="text1"/>
              <w:sz w:val="24"/>
              <w:szCs w:val="24"/>
            </w:rPr>
          </w:rPrChange>
        </w:rPr>
        <w:instrText xml:space="preserve"> HYPERLINK "https://doi.org/10.7717/peerj.1935" </w:instrText>
      </w:r>
      <w:r w:rsidR="00247880">
        <w:fldChar w:fldCharType="separate"/>
      </w:r>
      <w:r w:rsidRPr="00503DB9">
        <w:rPr>
          <w:rFonts w:ascii="Times New Roman" w:hAnsi="Times New Roman" w:cs="Times New Roman"/>
          <w:color w:val="000000" w:themeColor="text1"/>
          <w:sz w:val="24"/>
          <w:szCs w:val="24"/>
          <w:lang w:val="nl-NL"/>
          <w:rPrChange w:id="4260" w:author="EliseSchramkowski" w:date="2019-04-10T15:16:00Z">
            <w:rPr>
              <w:rFonts w:ascii="Times New Roman" w:hAnsi="Times New Roman" w:cs="Times New Roman"/>
              <w:color w:val="000000" w:themeColor="text1"/>
              <w:sz w:val="24"/>
              <w:szCs w:val="24"/>
            </w:rPr>
          </w:rPrChange>
        </w:rPr>
        <w:t>doi:</w:t>
      </w:r>
      <w:r w:rsidRPr="00503DB9">
        <w:rPr>
          <w:rStyle w:val="Hyperlink"/>
          <w:rFonts w:ascii="Times New Roman" w:hAnsi="Times New Roman" w:cs="Times New Roman"/>
          <w:color w:val="000000" w:themeColor="text1"/>
          <w:sz w:val="24"/>
          <w:szCs w:val="24"/>
          <w:u w:val="none"/>
          <w:lang w:val="nl-NL"/>
          <w:rPrChange w:id="4261" w:author="EliseSchramkowski" w:date="2019-04-10T15:16:00Z">
            <w:rPr>
              <w:rStyle w:val="Hyperlink"/>
              <w:rFonts w:ascii="Times New Roman" w:hAnsi="Times New Roman" w:cs="Times New Roman"/>
              <w:color w:val="000000" w:themeColor="text1"/>
              <w:sz w:val="24"/>
              <w:szCs w:val="24"/>
              <w:u w:val="none"/>
            </w:rPr>
          </w:rPrChange>
        </w:rPr>
        <w:t>10.7717/peerj.1935</w:t>
      </w:r>
      <w:r w:rsidR="00247880">
        <w:rPr>
          <w:rStyle w:val="Hyperlink"/>
          <w:rFonts w:ascii="Times New Roman" w:hAnsi="Times New Roman" w:cs="Times New Roman"/>
          <w:color w:val="000000" w:themeColor="text1"/>
          <w:sz w:val="24"/>
          <w:szCs w:val="24"/>
          <w:u w:val="none"/>
        </w:rPr>
        <w:fldChar w:fldCharType="end"/>
      </w:r>
      <w:r w:rsidRPr="00503DB9">
        <w:rPr>
          <w:rFonts w:ascii="Times New Roman" w:hAnsi="Times New Roman" w:cs="Times New Roman"/>
          <w:sz w:val="24"/>
          <w:szCs w:val="24"/>
          <w:lang w:val="nl-NL"/>
          <w:rPrChange w:id="4262" w:author="EliseSchramkowski" w:date="2019-04-10T15:16:00Z">
            <w:rPr>
              <w:rFonts w:ascii="Times New Roman" w:hAnsi="Times New Roman" w:cs="Times New Roman"/>
              <w:sz w:val="24"/>
              <w:szCs w:val="24"/>
            </w:rPr>
          </w:rPrChange>
        </w:rPr>
        <w:t>.</w:t>
      </w:r>
    </w:p>
    <w:p w14:paraId="362883C1" w14:textId="77777777" w:rsidR="00E64A1F" w:rsidRDefault="00E64A1F" w:rsidP="00E64A1F">
      <w:pPr>
        <w:spacing w:after="0" w:line="480" w:lineRule="auto"/>
        <w:rPr>
          <w:rFonts w:ascii="Times New Roman" w:eastAsia="Times New Roman" w:hAnsi="Times New Roman" w:cs="Times New Roman"/>
          <w:sz w:val="24"/>
          <w:szCs w:val="24"/>
          <w:lang w:eastAsia="nl-NL"/>
        </w:rPr>
      </w:pPr>
      <w:r w:rsidRPr="00503DB9">
        <w:rPr>
          <w:rFonts w:ascii="Times New Roman" w:eastAsia="Times New Roman" w:hAnsi="Times New Roman" w:cs="Times New Roman"/>
          <w:sz w:val="24"/>
          <w:szCs w:val="24"/>
          <w:lang w:val="nl-NL" w:eastAsia="nl-NL"/>
          <w:rPrChange w:id="4263" w:author="EliseSchramkowski" w:date="2019-04-10T15:16:00Z">
            <w:rPr>
              <w:rFonts w:ascii="Times New Roman" w:eastAsia="Times New Roman" w:hAnsi="Times New Roman" w:cs="Times New Roman"/>
              <w:sz w:val="24"/>
              <w:szCs w:val="24"/>
              <w:lang w:eastAsia="nl-NL"/>
            </w:rPr>
          </w:rPrChange>
        </w:rPr>
        <w:t xml:space="preserve">John, Leslie. K., George Loewenstein and Drazen Prelec. </w:t>
      </w:r>
      <w:r w:rsidRPr="00A57686">
        <w:rPr>
          <w:rFonts w:ascii="Times New Roman" w:eastAsia="Times New Roman" w:hAnsi="Times New Roman" w:cs="Times New Roman"/>
          <w:sz w:val="24"/>
          <w:szCs w:val="24"/>
          <w:lang w:eastAsia="nl-NL"/>
        </w:rPr>
        <w:t xml:space="preserve">2012. “Measuring </w:t>
      </w:r>
      <w:r>
        <w:rPr>
          <w:rFonts w:ascii="Times New Roman" w:eastAsia="Times New Roman" w:hAnsi="Times New Roman" w:cs="Times New Roman"/>
          <w:sz w:val="24"/>
          <w:szCs w:val="24"/>
          <w:lang w:eastAsia="nl-NL"/>
        </w:rPr>
        <w:t xml:space="preserve">the </w:t>
      </w:r>
      <w:r>
        <w:rPr>
          <w:rFonts w:ascii="Times New Roman" w:eastAsia="Times New Roman" w:hAnsi="Times New Roman" w:cs="Times New Roman"/>
          <w:sz w:val="24"/>
          <w:szCs w:val="24"/>
          <w:lang w:eastAsia="nl-NL"/>
        </w:rPr>
        <w:tab/>
      </w:r>
    </w:p>
    <w:p w14:paraId="4B534A85" w14:textId="77777777" w:rsidR="00E64A1F" w:rsidRDefault="00E64A1F" w:rsidP="00E64A1F">
      <w:pPr>
        <w:spacing w:after="0" w:line="480" w:lineRule="auto"/>
        <w:ind w:firstLine="284"/>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prevalence of questionable </w:t>
      </w:r>
      <w:r w:rsidRPr="00A57686">
        <w:rPr>
          <w:rFonts w:ascii="Times New Roman" w:eastAsia="Times New Roman" w:hAnsi="Times New Roman" w:cs="Times New Roman"/>
          <w:sz w:val="24"/>
          <w:szCs w:val="24"/>
          <w:lang w:eastAsia="nl-NL"/>
        </w:rPr>
        <w:t>research practices with incentives for truth telling.</w:t>
      </w:r>
      <w:r>
        <w:rPr>
          <w:rFonts w:ascii="Times New Roman" w:eastAsia="Times New Roman" w:hAnsi="Times New Roman" w:cs="Times New Roman"/>
          <w:sz w:val="24"/>
          <w:szCs w:val="24"/>
          <w:lang w:eastAsia="nl-NL"/>
        </w:rPr>
        <w:t>”</w:t>
      </w:r>
      <w:r w:rsidRPr="00A57686">
        <w:rPr>
          <w:rFonts w:ascii="Times New Roman" w:eastAsia="Times New Roman" w:hAnsi="Times New Roman" w:cs="Times New Roman"/>
          <w:sz w:val="24"/>
          <w:szCs w:val="24"/>
          <w:lang w:eastAsia="nl-NL"/>
        </w:rPr>
        <w:t xml:space="preserve"> </w:t>
      </w:r>
    </w:p>
    <w:p w14:paraId="555EAE20" w14:textId="77777777" w:rsidR="00E64A1F" w:rsidRDefault="00E64A1F" w:rsidP="00E64A1F">
      <w:pPr>
        <w:spacing w:after="0" w:line="480" w:lineRule="auto"/>
        <w:ind w:firstLine="284"/>
        <w:rPr>
          <w:rFonts w:ascii="Times New Roman" w:eastAsia="Times New Roman" w:hAnsi="Times New Roman" w:cs="Times New Roman"/>
          <w:sz w:val="24"/>
          <w:szCs w:val="24"/>
          <w:lang w:eastAsia="nl-NL"/>
        </w:rPr>
      </w:pPr>
      <w:r>
        <w:rPr>
          <w:rFonts w:ascii="Times New Roman" w:eastAsia="Times New Roman" w:hAnsi="Times New Roman" w:cs="Times New Roman"/>
          <w:i/>
          <w:iCs/>
          <w:sz w:val="24"/>
          <w:szCs w:val="24"/>
          <w:lang w:eastAsia="nl-NL"/>
        </w:rPr>
        <w:t xml:space="preserve">Psychological </w:t>
      </w:r>
      <w:r w:rsidRPr="00A57686">
        <w:rPr>
          <w:rFonts w:ascii="Times New Roman" w:eastAsia="Times New Roman" w:hAnsi="Times New Roman" w:cs="Times New Roman"/>
          <w:i/>
          <w:iCs/>
          <w:sz w:val="24"/>
          <w:szCs w:val="24"/>
          <w:lang w:eastAsia="nl-NL"/>
        </w:rPr>
        <w:t>science</w:t>
      </w:r>
      <w:r w:rsidRPr="00A57686">
        <w:rPr>
          <w:rFonts w:ascii="Times New Roman" w:eastAsia="Times New Roman" w:hAnsi="Times New Roman" w:cs="Times New Roman"/>
          <w:sz w:val="24"/>
          <w:szCs w:val="24"/>
          <w:lang w:eastAsia="nl-NL"/>
        </w:rPr>
        <w:t xml:space="preserve">, </w:t>
      </w:r>
      <w:r w:rsidRPr="00A57686">
        <w:rPr>
          <w:rFonts w:ascii="Times New Roman" w:eastAsia="Times New Roman" w:hAnsi="Times New Roman" w:cs="Times New Roman"/>
          <w:iCs/>
          <w:sz w:val="24"/>
          <w:szCs w:val="24"/>
          <w:lang w:eastAsia="nl-NL"/>
        </w:rPr>
        <w:t>23</w:t>
      </w:r>
      <w:r w:rsidRPr="00A57686">
        <w:rPr>
          <w:rFonts w:ascii="Times New Roman" w:eastAsia="Times New Roman" w:hAnsi="Times New Roman" w:cs="Times New Roman"/>
          <w:sz w:val="24"/>
          <w:szCs w:val="24"/>
          <w:lang w:eastAsia="nl-NL"/>
        </w:rPr>
        <w:t>(5)</w:t>
      </w:r>
      <w:r>
        <w:rPr>
          <w:rFonts w:ascii="Times New Roman" w:eastAsia="Times New Roman" w:hAnsi="Times New Roman" w:cs="Times New Roman"/>
          <w:sz w:val="24"/>
          <w:szCs w:val="24"/>
          <w:lang w:eastAsia="nl-NL"/>
        </w:rPr>
        <w:t>:</w:t>
      </w:r>
      <w:r w:rsidRPr="00A57686">
        <w:rPr>
          <w:rFonts w:ascii="Times New Roman" w:eastAsia="Times New Roman" w:hAnsi="Times New Roman" w:cs="Times New Roman"/>
          <w:sz w:val="24"/>
          <w:szCs w:val="24"/>
          <w:lang w:eastAsia="nl-NL"/>
        </w:rPr>
        <w:t xml:space="preserve"> 524-532.</w:t>
      </w:r>
    </w:p>
    <w:p w14:paraId="615FE7E9" w14:textId="0F1BCD0A" w:rsidR="00E64A1F" w:rsidRDefault="00E64A1F" w:rsidP="00E64A1F">
      <w:pPr>
        <w:spacing w:after="0" w:line="480" w:lineRule="auto"/>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Lakens</w:t>
      </w:r>
      <w:proofErr w:type="spellEnd"/>
      <w:r>
        <w:rPr>
          <w:rFonts w:ascii="Times New Roman" w:eastAsia="Times New Roman" w:hAnsi="Times New Roman" w:cs="Times New Roman"/>
          <w:sz w:val="24"/>
          <w:szCs w:val="24"/>
          <w:lang w:eastAsia="nl-NL"/>
        </w:rPr>
        <w:t xml:space="preserve">, </w:t>
      </w:r>
      <w:proofErr w:type="spellStart"/>
      <w:r>
        <w:rPr>
          <w:rFonts w:ascii="Times New Roman" w:eastAsia="Times New Roman" w:hAnsi="Times New Roman" w:cs="Times New Roman"/>
          <w:sz w:val="24"/>
          <w:szCs w:val="24"/>
          <w:lang w:eastAsia="nl-NL"/>
        </w:rPr>
        <w:t>Daniël</w:t>
      </w:r>
      <w:proofErr w:type="spellEnd"/>
      <w:r>
        <w:rPr>
          <w:rFonts w:ascii="Times New Roman" w:eastAsia="Times New Roman" w:hAnsi="Times New Roman" w:cs="Times New Roman"/>
          <w:sz w:val="24"/>
          <w:szCs w:val="24"/>
          <w:lang w:eastAsia="nl-NL"/>
        </w:rPr>
        <w:t>. 2015</w:t>
      </w:r>
      <w:r w:rsidR="002C4D2B">
        <w:rPr>
          <w:rFonts w:ascii="Times New Roman" w:eastAsia="Times New Roman" w:hAnsi="Times New Roman" w:cs="Times New Roman"/>
          <w:sz w:val="24"/>
          <w:szCs w:val="24"/>
          <w:lang w:eastAsia="nl-NL"/>
        </w:rPr>
        <w:t>a</w:t>
      </w:r>
      <w:r w:rsidRPr="00955086">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t>“</w:t>
      </w:r>
      <w:r w:rsidRPr="00955086">
        <w:rPr>
          <w:rFonts w:ascii="Times New Roman" w:eastAsia="Times New Roman" w:hAnsi="Times New Roman" w:cs="Times New Roman"/>
          <w:sz w:val="24"/>
          <w:szCs w:val="24"/>
          <w:lang w:eastAsia="nl-NL"/>
        </w:rPr>
        <w:t xml:space="preserve">On the challenges of drawing conclusions from p-values just </w:t>
      </w:r>
    </w:p>
    <w:p w14:paraId="3750B614" w14:textId="77777777" w:rsidR="00E64A1F" w:rsidRPr="001704FB" w:rsidRDefault="00E64A1F" w:rsidP="00E64A1F">
      <w:pPr>
        <w:spacing w:after="0" w:line="480" w:lineRule="auto"/>
        <w:ind w:firstLine="284"/>
        <w:rPr>
          <w:rFonts w:ascii="Times New Roman" w:eastAsia="Times New Roman" w:hAnsi="Times New Roman" w:cs="Times New Roman"/>
          <w:sz w:val="24"/>
          <w:szCs w:val="24"/>
          <w:lang w:val="nl-NL" w:eastAsia="nl-NL"/>
        </w:rPr>
      </w:pPr>
      <w:r w:rsidRPr="001704FB">
        <w:rPr>
          <w:rFonts w:ascii="Times New Roman" w:eastAsia="Times New Roman" w:hAnsi="Times New Roman" w:cs="Times New Roman"/>
          <w:sz w:val="24"/>
          <w:szCs w:val="24"/>
          <w:lang w:val="nl-NL" w:eastAsia="nl-NL"/>
        </w:rPr>
        <w:t xml:space="preserve">below 0.05.” </w:t>
      </w:r>
      <w:r w:rsidRPr="001704FB">
        <w:rPr>
          <w:rFonts w:ascii="Times New Roman" w:eastAsia="Times New Roman" w:hAnsi="Times New Roman" w:cs="Times New Roman"/>
          <w:i/>
          <w:iCs/>
          <w:sz w:val="24"/>
          <w:szCs w:val="24"/>
          <w:lang w:val="nl-NL" w:eastAsia="nl-NL"/>
        </w:rPr>
        <w:t>PeerJ</w:t>
      </w:r>
      <w:r w:rsidRPr="001704FB">
        <w:rPr>
          <w:rFonts w:ascii="Times New Roman" w:eastAsia="Times New Roman" w:hAnsi="Times New Roman" w:cs="Times New Roman"/>
          <w:sz w:val="24"/>
          <w:szCs w:val="24"/>
          <w:lang w:val="nl-NL" w:eastAsia="nl-NL"/>
        </w:rPr>
        <w:t xml:space="preserve">, </w:t>
      </w:r>
      <w:r w:rsidRPr="001704FB">
        <w:rPr>
          <w:rFonts w:ascii="Times New Roman" w:eastAsia="Times New Roman" w:hAnsi="Times New Roman" w:cs="Times New Roman"/>
          <w:i/>
          <w:iCs/>
          <w:sz w:val="24"/>
          <w:szCs w:val="24"/>
          <w:lang w:val="nl-NL" w:eastAsia="nl-NL"/>
        </w:rPr>
        <w:t>3</w:t>
      </w:r>
      <w:r w:rsidRPr="001704FB">
        <w:rPr>
          <w:rFonts w:ascii="Times New Roman" w:eastAsia="Times New Roman" w:hAnsi="Times New Roman" w:cs="Times New Roman"/>
          <w:sz w:val="24"/>
          <w:szCs w:val="24"/>
          <w:lang w:val="nl-NL" w:eastAsia="nl-NL"/>
        </w:rPr>
        <w:t>: 1-14. doi:10.7717/peerj.1142.</w:t>
      </w:r>
    </w:p>
    <w:p w14:paraId="2E65EE57" w14:textId="55E7742B" w:rsidR="00E64A1F" w:rsidRDefault="00E64A1F" w:rsidP="00E64A1F">
      <w:pPr>
        <w:spacing w:after="0" w:line="480" w:lineRule="auto"/>
        <w:rPr>
          <w:rFonts w:ascii="Times New Roman" w:eastAsia="Times New Roman" w:hAnsi="Times New Roman" w:cs="Times New Roman"/>
          <w:sz w:val="24"/>
          <w:szCs w:val="24"/>
          <w:lang w:eastAsia="nl-NL"/>
        </w:rPr>
      </w:pPr>
      <w:r w:rsidRPr="00F7730D">
        <w:rPr>
          <w:rFonts w:ascii="Times New Roman" w:eastAsia="Times New Roman" w:hAnsi="Times New Roman" w:cs="Times New Roman"/>
          <w:sz w:val="24"/>
          <w:szCs w:val="24"/>
          <w:lang w:val="nl-NL" w:eastAsia="nl-NL"/>
        </w:rPr>
        <w:t xml:space="preserve">Lakens, Daniël. </w:t>
      </w:r>
      <w:r w:rsidRPr="001B6F30">
        <w:rPr>
          <w:rFonts w:ascii="Times New Roman" w:eastAsia="Times New Roman" w:hAnsi="Times New Roman" w:cs="Times New Roman"/>
          <w:sz w:val="24"/>
          <w:szCs w:val="24"/>
          <w:lang w:eastAsia="nl-NL"/>
        </w:rPr>
        <w:t>201</w:t>
      </w:r>
      <w:r>
        <w:rPr>
          <w:rFonts w:ascii="Times New Roman" w:eastAsia="Times New Roman" w:hAnsi="Times New Roman" w:cs="Times New Roman"/>
          <w:sz w:val="24"/>
          <w:szCs w:val="24"/>
          <w:lang w:eastAsia="nl-NL"/>
        </w:rPr>
        <w:t>5</w:t>
      </w:r>
      <w:r w:rsidR="002C4D2B">
        <w:rPr>
          <w:rFonts w:ascii="Times New Roman" w:eastAsia="Times New Roman" w:hAnsi="Times New Roman" w:cs="Times New Roman"/>
          <w:sz w:val="24"/>
          <w:szCs w:val="24"/>
          <w:lang w:eastAsia="nl-NL"/>
        </w:rPr>
        <w:t>b</w:t>
      </w:r>
      <w:r w:rsidRPr="001B6F30">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t>“</w:t>
      </w:r>
      <w:r w:rsidRPr="001B6F30">
        <w:rPr>
          <w:rFonts w:ascii="Times New Roman" w:eastAsia="Times New Roman" w:hAnsi="Times New Roman" w:cs="Times New Roman"/>
          <w:sz w:val="24"/>
          <w:szCs w:val="24"/>
          <w:lang w:eastAsia="nl-NL"/>
        </w:rPr>
        <w:t xml:space="preserve">What p-hacking really looks like: A comment on </w:t>
      </w:r>
      <w:proofErr w:type="spellStart"/>
      <w:r w:rsidRPr="001B6F30">
        <w:rPr>
          <w:rFonts w:ascii="Times New Roman" w:eastAsia="Times New Roman" w:hAnsi="Times New Roman" w:cs="Times New Roman"/>
          <w:sz w:val="24"/>
          <w:szCs w:val="24"/>
          <w:lang w:eastAsia="nl-NL"/>
        </w:rPr>
        <w:t>Masicampo</w:t>
      </w:r>
      <w:proofErr w:type="spellEnd"/>
      <w:r w:rsidRPr="001B6F30">
        <w:rPr>
          <w:rFonts w:ascii="Times New Roman" w:eastAsia="Times New Roman" w:hAnsi="Times New Roman" w:cs="Times New Roman"/>
          <w:sz w:val="24"/>
          <w:szCs w:val="24"/>
          <w:lang w:eastAsia="nl-NL"/>
        </w:rPr>
        <w:t xml:space="preserve"> </w:t>
      </w:r>
    </w:p>
    <w:p w14:paraId="1775479D" w14:textId="77777777" w:rsidR="00E64A1F" w:rsidRDefault="00E64A1F" w:rsidP="00E64A1F">
      <w:pPr>
        <w:spacing w:after="0" w:line="480" w:lineRule="auto"/>
        <w:ind w:firstLine="284"/>
        <w:rPr>
          <w:rFonts w:ascii="Times New Roman" w:eastAsia="Times New Roman" w:hAnsi="Times New Roman" w:cs="Times New Roman"/>
          <w:sz w:val="24"/>
          <w:szCs w:val="24"/>
          <w:lang w:eastAsia="nl-NL"/>
        </w:rPr>
      </w:pPr>
      <w:r w:rsidRPr="001B6F30">
        <w:rPr>
          <w:rFonts w:ascii="Times New Roman" w:eastAsia="Times New Roman" w:hAnsi="Times New Roman" w:cs="Times New Roman"/>
          <w:sz w:val="24"/>
          <w:szCs w:val="24"/>
          <w:lang w:eastAsia="nl-NL"/>
        </w:rPr>
        <w:t xml:space="preserve">and </w:t>
      </w:r>
      <w:proofErr w:type="spellStart"/>
      <w:r w:rsidRPr="001B6F30">
        <w:rPr>
          <w:rFonts w:ascii="Times New Roman" w:eastAsia="Times New Roman" w:hAnsi="Times New Roman" w:cs="Times New Roman"/>
          <w:sz w:val="24"/>
          <w:szCs w:val="24"/>
          <w:lang w:eastAsia="nl-NL"/>
        </w:rPr>
        <w:t>LaLande</w:t>
      </w:r>
      <w:proofErr w:type="spellEnd"/>
      <w:r w:rsidRPr="001B6F30">
        <w:rPr>
          <w:rFonts w:ascii="Times New Roman" w:eastAsia="Times New Roman" w:hAnsi="Times New Roman" w:cs="Times New Roman"/>
          <w:sz w:val="24"/>
          <w:szCs w:val="24"/>
          <w:lang w:eastAsia="nl-NL"/>
        </w:rPr>
        <w:t xml:space="preserve"> (2012)</w:t>
      </w:r>
      <w:r>
        <w:rPr>
          <w:rFonts w:ascii="Times New Roman" w:eastAsia="Times New Roman" w:hAnsi="Times New Roman" w:cs="Times New Roman"/>
          <w:sz w:val="24"/>
          <w:szCs w:val="24"/>
          <w:lang w:eastAsia="nl-NL"/>
        </w:rPr>
        <w:t xml:space="preserve">.” </w:t>
      </w:r>
      <w:r w:rsidRPr="001B6F30">
        <w:rPr>
          <w:rFonts w:ascii="Times New Roman" w:eastAsia="Times New Roman" w:hAnsi="Times New Roman" w:cs="Times New Roman"/>
          <w:i/>
          <w:iCs/>
          <w:sz w:val="24"/>
          <w:szCs w:val="24"/>
          <w:lang w:eastAsia="nl-NL"/>
        </w:rPr>
        <w:t>The Quarterly Journal of Experimental Psychology</w:t>
      </w:r>
      <w:r w:rsidRPr="001B6F30">
        <w:rPr>
          <w:rFonts w:ascii="Times New Roman" w:eastAsia="Times New Roman" w:hAnsi="Times New Roman" w:cs="Times New Roman"/>
          <w:sz w:val="24"/>
          <w:szCs w:val="24"/>
          <w:lang w:eastAsia="nl-NL"/>
        </w:rPr>
        <w:t xml:space="preserve">, </w:t>
      </w:r>
      <w:r w:rsidRPr="001B6F30">
        <w:rPr>
          <w:rFonts w:ascii="Times New Roman" w:eastAsia="Times New Roman" w:hAnsi="Times New Roman" w:cs="Times New Roman"/>
          <w:i/>
          <w:iCs/>
          <w:sz w:val="24"/>
          <w:szCs w:val="24"/>
          <w:lang w:eastAsia="nl-NL"/>
        </w:rPr>
        <w:t>68</w:t>
      </w:r>
      <w:r>
        <w:rPr>
          <w:rFonts w:ascii="Times New Roman" w:eastAsia="Times New Roman" w:hAnsi="Times New Roman" w:cs="Times New Roman"/>
          <w:sz w:val="24"/>
          <w:szCs w:val="24"/>
          <w:lang w:eastAsia="nl-NL"/>
        </w:rPr>
        <w:t>(4):</w:t>
      </w:r>
      <w:r w:rsidRPr="001B6F30">
        <w:rPr>
          <w:rFonts w:ascii="Times New Roman" w:eastAsia="Times New Roman" w:hAnsi="Times New Roman" w:cs="Times New Roman"/>
          <w:sz w:val="24"/>
          <w:szCs w:val="24"/>
          <w:lang w:eastAsia="nl-NL"/>
        </w:rPr>
        <w:t xml:space="preserve"> </w:t>
      </w:r>
    </w:p>
    <w:p w14:paraId="09491ADE" w14:textId="4509728F" w:rsidR="00E64A1F" w:rsidRDefault="00E64A1F" w:rsidP="00E64A1F">
      <w:pPr>
        <w:spacing w:after="0" w:line="480" w:lineRule="auto"/>
        <w:ind w:firstLine="284"/>
        <w:rPr>
          <w:rFonts w:ascii="Times New Roman" w:eastAsia="Times New Roman" w:hAnsi="Times New Roman" w:cs="Times New Roman"/>
          <w:sz w:val="24"/>
          <w:szCs w:val="24"/>
          <w:lang w:eastAsia="nl-NL"/>
        </w:rPr>
      </w:pPr>
      <w:r w:rsidRPr="001B6F30">
        <w:rPr>
          <w:rFonts w:ascii="Times New Roman" w:eastAsia="Times New Roman" w:hAnsi="Times New Roman" w:cs="Times New Roman"/>
          <w:sz w:val="24"/>
          <w:szCs w:val="24"/>
          <w:lang w:eastAsia="nl-NL"/>
        </w:rPr>
        <w:t>829-832.</w:t>
      </w:r>
    </w:p>
    <w:p w14:paraId="49AC4E30" w14:textId="77777777" w:rsidR="00FA0805" w:rsidRDefault="00FA0805" w:rsidP="00FA0805">
      <w:pPr>
        <w:spacing w:after="0" w:line="480" w:lineRule="auto"/>
        <w:rPr>
          <w:rFonts w:ascii="Times New Roman" w:eastAsia="Times New Roman" w:hAnsi="Times New Roman" w:cs="Times New Roman"/>
          <w:color w:val="000000" w:themeColor="text1"/>
          <w:sz w:val="24"/>
          <w:szCs w:val="24"/>
          <w:lang w:eastAsia="nl-NL"/>
        </w:rPr>
      </w:pPr>
      <w:r w:rsidRPr="00ED1F92">
        <w:rPr>
          <w:rFonts w:ascii="Times New Roman" w:eastAsia="Times New Roman" w:hAnsi="Times New Roman" w:cs="Times New Roman"/>
          <w:color w:val="000000" w:themeColor="text1"/>
          <w:sz w:val="24"/>
          <w:szCs w:val="24"/>
          <w:lang w:eastAsia="nl-NL"/>
        </w:rPr>
        <w:t xml:space="preserve">Lang, Thomas </w:t>
      </w:r>
      <w:proofErr w:type="gramStart"/>
      <w:r w:rsidRPr="00ED1F92">
        <w:rPr>
          <w:rFonts w:ascii="Times New Roman" w:eastAsia="Times New Roman" w:hAnsi="Times New Roman" w:cs="Times New Roman"/>
          <w:color w:val="000000" w:themeColor="text1"/>
          <w:sz w:val="24"/>
          <w:szCs w:val="24"/>
          <w:lang w:eastAsia="nl-NL"/>
        </w:rPr>
        <w:t>A.</w:t>
      </w:r>
      <w:proofErr w:type="gramEnd"/>
      <w:r w:rsidRPr="00ED1F92">
        <w:rPr>
          <w:rFonts w:ascii="Times New Roman" w:eastAsia="Times New Roman" w:hAnsi="Times New Roman" w:cs="Times New Roman"/>
          <w:color w:val="000000" w:themeColor="text1"/>
          <w:sz w:val="24"/>
          <w:szCs w:val="24"/>
          <w:lang w:eastAsia="nl-NL"/>
        </w:rPr>
        <w:t xml:space="preserve"> and Douglas G. Altman. 2013. “Basic stat</w:t>
      </w:r>
      <w:r>
        <w:rPr>
          <w:rFonts w:ascii="Times New Roman" w:eastAsia="Times New Roman" w:hAnsi="Times New Roman" w:cs="Times New Roman"/>
          <w:color w:val="000000" w:themeColor="text1"/>
          <w:sz w:val="24"/>
          <w:szCs w:val="24"/>
          <w:lang w:eastAsia="nl-NL"/>
        </w:rPr>
        <w:t xml:space="preserve">istical reporting for </w:t>
      </w:r>
      <w:r>
        <w:rPr>
          <w:rFonts w:ascii="Times New Roman" w:eastAsia="Times New Roman" w:hAnsi="Times New Roman" w:cs="Times New Roman"/>
          <w:color w:val="000000" w:themeColor="text1"/>
          <w:sz w:val="24"/>
          <w:szCs w:val="24"/>
          <w:lang w:eastAsia="nl-NL"/>
        </w:rPr>
        <w:tab/>
      </w:r>
    </w:p>
    <w:p w14:paraId="724054E9" w14:textId="77777777" w:rsidR="00FA0805" w:rsidRDefault="00FA0805" w:rsidP="00FA0805">
      <w:pPr>
        <w:spacing w:after="0" w:line="480" w:lineRule="auto"/>
        <w:ind w:left="284"/>
        <w:rPr>
          <w:rFonts w:ascii="Times New Roman" w:eastAsia="Times New Roman" w:hAnsi="Times New Roman" w:cs="Times New Roman"/>
          <w:color w:val="000000" w:themeColor="text1"/>
          <w:sz w:val="24"/>
          <w:szCs w:val="24"/>
          <w:lang w:eastAsia="nl-NL"/>
        </w:rPr>
      </w:pPr>
      <w:r>
        <w:rPr>
          <w:rFonts w:ascii="Times New Roman" w:eastAsia="Times New Roman" w:hAnsi="Times New Roman" w:cs="Times New Roman"/>
          <w:color w:val="000000" w:themeColor="text1"/>
          <w:sz w:val="24"/>
          <w:szCs w:val="24"/>
          <w:lang w:eastAsia="nl-NL"/>
        </w:rPr>
        <w:t xml:space="preserve">articles </w:t>
      </w:r>
      <w:r w:rsidRPr="00ED1F92">
        <w:rPr>
          <w:rFonts w:ascii="Times New Roman" w:eastAsia="Times New Roman" w:hAnsi="Times New Roman" w:cs="Times New Roman"/>
          <w:color w:val="000000" w:themeColor="text1"/>
          <w:sz w:val="24"/>
          <w:szCs w:val="24"/>
          <w:lang w:eastAsia="nl-NL"/>
        </w:rPr>
        <w:t>published in clinical medical journals: the SAMP</w:t>
      </w:r>
      <w:r>
        <w:rPr>
          <w:rFonts w:ascii="Times New Roman" w:eastAsia="Times New Roman" w:hAnsi="Times New Roman" w:cs="Times New Roman"/>
          <w:color w:val="000000" w:themeColor="text1"/>
          <w:sz w:val="24"/>
          <w:szCs w:val="24"/>
          <w:lang w:eastAsia="nl-NL"/>
        </w:rPr>
        <w:t xml:space="preserve">L Guidelines.” Pp. 175–182 in </w:t>
      </w:r>
      <w:r w:rsidRPr="00ED1F92">
        <w:rPr>
          <w:rFonts w:ascii="Times New Roman" w:eastAsia="Times New Roman" w:hAnsi="Times New Roman" w:cs="Times New Roman"/>
          <w:i/>
          <w:color w:val="000000" w:themeColor="text1"/>
          <w:sz w:val="24"/>
          <w:szCs w:val="24"/>
          <w:lang w:eastAsia="nl-NL"/>
        </w:rPr>
        <w:t>Science Editors' Handbook</w:t>
      </w:r>
      <w:r>
        <w:rPr>
          <w:rFonts w:ascii="Times New Roman" w:eastAsia="Times New Roman" w:hAnsi="Times New Roman" w:cs="Times New Roman"/>
          <w:color w:val="000000" w:themeColor="text1"/>
          <w:sz w:val="24"/>
          <w:szCs w:val="24"/>
          <w:lang w:eastAsia="nl-NL"/>
        </w:rPr>
        <w:t>, edited by P. Smart</w:t>
      </w:r>
      <w:r w:rsidRPr="00ED1F92">
        <w:rPr>
          <w:rFonts w:ascii="Times New Roman" w:eastAsia="Times New Roman" w:hAnsi="Times New Roman" w:cs="Times New Roman"/>
          <w:color w:val="000000" w:themeColor="text1"/>
          <w:sz w:val="24"/>
          <w:szCs w:val="24"/>
          <w:lang w:eastAsia="nl-NL"/>
        </w:rPr>
        <w:t xml:space="preserve">, H. </w:t>
      </w:r>
      <w:proofErr w:type="gramStart"/>
      <w:r w:rsidRPr="00ED1F92">
        <w:rPr>
          <w:rFonts w:ascii="Times New Roman" w:eastAsia="Times New Roman" w:hAnsi="Times New Roman" w:cs="Times New Roman"/>
          <w:color w:val="000000" w:themeColor="text1"/>
          <w:sz w:val="24"/>
          <w:szCs w:val="24"/>
          <w:lang w:eastAsia="nl-NL"/>
        </w:rPr>
        <w:t>Maisonneuve</w:t>
      </w:r>
      <w:proofErr w:type="gramEnd"/>
      <w:r w:rsidRPr="00ED1F92">
        <w:rPr>
          <w:rFonts w:ascii="Times New Roman" w:eastAsia="Times New Roman" w:hAnsi="Times New Roman" w:cs="Times New Roman"/>
          <w:color w:val="000000" w:themeColor="text1"/>
          <w:sz w:val="24"/>
          <w:szCs w:val="24"/>
          <w:lang w:eastAsia="nl-NL"/>
        </w:rPr>
        <w:t xml:space="preserve"> and A. </w:t>
      </w:r>
      <w:proofErr w:type="spellStart"/>
      <w:r w:rsidRPr="00ED1F92">
        <w:rPr>
          <w:rFonts w:ascii="Times New Roman" w:eastAsia="Times New Roman" w:hAnsi="Times New Roman" w:cs="Times New Roman"/>
          <w:color w:val="000000" w:themeColor="text1"/>
          <w:sz w:val="24"/>
          <w:szCs w:val="24"/>
          <w:lang w:eastAsia="nl-NL"/>
        </w:rPr>
        <w:t>Pold</w:t>
      </w:r>
      <w:r>
        <w:rPr>
          <w:rFonts w:ascii="Times New Roman" w:eastAsia="Times New Roman" w:hAnsi="Times New Roman" w:cs="Times New Roman"/>
          <w:color w:val="000000" w:themeColor="text1"/>
          <w:sz w:val="24"/>
          <w:szCs w:val="24"/>
          <w:lang w:eastAsia="nl-NL"/>
        </w:rPr>
        <w:t>erman</w:t>
      </w:r>
      <w:proofErr w:type="spellEnd"/>
      <w:r>
        <w:rPr>
          <w:rFonts w:ascii="Times New Roman" w:eastAsia="Times New Roman" w:hAnsi="Times New Roman" w:cs="Times New Roman"/>
          <w:color w:val="000000" w:themeColor="text1"/>
          <w:sz w:val="24"/>
          <w:szCs w:val="24"/>
          <w:lang w:eastAsia="nl-NL"/>
        </w:rPr>
        <w:t xml:space="preserve">. </w:t>
      </w:r>
      <w:r w:rsidRPr="00AC15D7">
        <w:rPr>
          <w:rFonts w:ascii="Times New Roman" w:eastAsia="Times New Roman" w:hAnsi="Times New Roman" w:cs="Times New Roman"/>
          <w:color w:val="000000" w:themeColor="text1"/>
          <w:sz w:val="24"/>
          <w:szCs w:val="24"/>
          <w:lang w:eastAsia="nl-NL"/>
        </w:rPr>
        <w:t>Split,</w:t>
      </w:r>
      <w:r w:rsidRPr="00ED1F92">
        <w:rPr>
          <w:rFonts w:ascii="Times New Roman" w:eastAsia="Times New Roman" w:hAnsi="Times New Roman" w:cs="Times New Roman"/>
          <w:color w:val="000000" w:themeColor="text1"/>
          <w:sz w:val="24"/>
          <w:szCs w:val="24"/>
          <w:lang w:eastAsia="nl-NL"/>
        </w:rPr>
        <w:t xml:space="preserve"> </w:t>
      </w:r>
      <w:r>
        <w:rPr>
          <w:rFonts w:ascii="Times New Roman" w:eastAsia="Times New Roman" w:hAnsi="Times New Roman" w:cs="Times New Roman"/>
          <w:color w:val="000000" w:themeColor="text1"/>
          <w:sz w:val="24"/>
          <w:szCs w:val="24"/>
          <w:lang w:eastAsia="nl-NL"/>
        </w:rPr>
        <w:t xml:space="preserve">Croatia, </w:t>
      </w:r>
      <w:r w:rsidRPr="00ED1F92">
        <w:rPr>
          <w:rFonts w:ascii="Times New Roman" w:eastAsia="Times New Roman" w:hAnsi="Times New Roman" w:cs="Times New Roman"/>
          <w:color w:val="000000" w:themeColor="text1"/>
          <w:sz w:val="24"/>
          <w:szCs w:val="24"/>
          <w:lang w:eastAsia="nl-NL"/>
        </w:rPr>
        <w:t>European Association of Science Editors.</w:t>
      </w:r>
    </w:p>
    <w:p w14:paraId="54987F67" w14:textId="77777777" w:rsidR="00E64A1F" w:rsidRDefault="00E64A1F" w:rsidP="00E64A1F">
      <w:pPr>
        <w:spacing w:after="0" w:line="480" w:lineRule="auto"/>
        <w:rPr>
          <w:rFonts w:ascii="Times New Roman" w:eastAsia="Times New Roman" w:hAnsi="Times New Roman" w:cs="Times New Roman"/>
          <w:sz w:val="24"/>
          <w:szCs w:val="24"/>
          <w:lang w:eastAsia="nl-NL"/>
        </w:rPr>
      </w:pPr>
      <w:proofErr w:type="spellStart"/>
      <w:r w:rsidRPr="007348D6">
        <w:rPr>
          <w:rFonts w:ascii="Times New Roman" w:eastAsia="Times New Roman" w:hAnsi="Times New Roman" w:cs="Times New Roman"/>
          <w:sz w:val="24"/>
          <w:szCs w:val="24"/>
          <w:lang w:eastAsia="nl-NL"/>
        </w:rPr>
        <w:lastRenderedPageBreak/>
        <w:t>Leahey</w:t>
      </w:r>
      <w:proofErr w:type="spellEnd"/>
      <w:r w:rsidRPr="007348D6">
        <w:rPr>
          <w:rFonts w:ascii="Times New Roman" w:eastAsia="Times New Roman" w:hAnsi="Times New Roman" w:cs="Times New Roman"/>
          <w:sz w:val="24"/>
          <w:szCs w:val="24"/>
          <w:lang w:eastAsia="nl-NL"/>
        </w:rPr>
        <w:t>, E</w:t>
      </w:r>
      <w:r>
        <w:rPr>
          <w:rFonts w:ascii="Times New Roman" w:eastAsia="Times New Roman" w:hAnsi="Times New Roman" w:cs="Times New Roman"/>
          <w:sz w:val="24"/>
          <w:szCs w:val="24"/>
          <w:lang w:eastAsia="nl-NL"/>
        </w:rPr>
        <w:t>rin. 2005</w:t>
      </w:r>
      <w:r w:rsidRPr="007348D6">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t>“</w:t>
      </w:r>
      <w:r w:rsidRPr="007348D6">
        <w:rPr>
          <w:rFonts w:ascii="Times New Roman" w:eastAsia="Times New Roman" w:hAnsi="Times New Roman" w:cs="Times New Roman"/>
          <w:sz w:val="24"/>
          <w:szCs w:val="24"/>
          <w:lang w:eastAsia="nl-NL"/>
        </w:rPr>
        <w:t xml:space="preserve">Alphas and asterisks: the development of statistical significance </w:t>
      </w:r>
    </w:p>
    <w:p w14:paraId="795C7A91" w14:textId="77777777" w:rsidR="00E64A1F" w:rsidRPr="007348D6" w:rsidRDefault="00E64A1F" w:rsidP="00E64A1F">
      <w:pPr>
        <w:spacing w:after="0" w:line="480" w:lineRule="auto"/>
        <w:ind w:firstLine="284"/>
        <w:rPr>
          <w:rFonts w:ascii="Times New Roman" w:eastAsia="Times New Roman" w:hAnsi="Times New Roman" w:cs="Times New Roman"/>
          <w:sz w:val="24"/>
          <w:szCs w:val="24"/>
          <w:lang w:eastAsia="nl-NL"/>
        </w:rPr>
      </w:pPr>
      <w:r w:rsidRPr="007348D6">
        <w:rPr>
          <w:rFonts w:ascii="Times New Roman" w:eastAsia="Times New Roman" w:hAnsi="Times New Roman" w:cs="Times New Roman"/>
          <w:sz w:val="24"/>
          <w:szCs w:val="24"/>
          <w:lang w:eastAsia="nl-NL"/>
        </w:rPr>
        <w:t xml:space="preserve">testing </w:t>
      </w:r>
      <w:r>
        <w:rPr>
          <w:rFonts w:ascii="Times New Roman" w:eastAsia="Times New Roman" w:hAnsi="Times New Roman" w:cs="Times New Roman"/>
          <w:sz w:val="24"/>
          <w:szCs w:val="24"/>
          <w:lang w:eastAsia="nl-NL"/>
        </w:rPr>
        <w:t>s</w:t>
      </w:r>
      <w:r w:rsidRPr="007348D6">
        <w:rPr>
          <w:rFonts w:ascii="Times New Roman" w:eastAsia="Times New Roman" w:hAnsi="Times New Roman" w:cs="Times New Roman"/>
          <w:sz w:val="24"/>
          <w:szCs w:val="24"/>
          <w:lang w:eastAsia="nl-NL"/>
        </w:rPr>
        <w:t>tandards in sociology.</w:t>
      </w:r>
      <w:r>
        <w:rPr>
          <w:rFonts w:ascii="Times New Roman" w:eastAsia="Times New Roman" w:hAnsi="Times New Roman" w:cs="Times New Roman"/>
          <w:sz w:val="24"/>
          <w:szCs w:val="24"/>
          <w:lang w:eastAsia="nl-NL"/>
        </w:rPr>
        <w:t>”</w:t>
      </w:r>
      <w:r w:rsidRPr="007348D6">
        <w:rPr>
          <w:rFonts w:ascii="Times New Roman" w:eastAsia="Times New Roman" w:hAnsi="Times New Roman" w:cs="Times New Roman"/>
          <w:sz w:val="24"/>
          <w:szCs w:val="24"/>
          <w:lang w:eastAsia="nl-NL"/>
        </w:rPr>
        <w:t xml:space="preserve"> </w:t>
      </w:r>
      <w:r w:rsidRPr="007348D6">
        <w:rPr>
          <w:rFonts w:ascii="Times New Roman" w:eastAsia="Times New Roman" w:hAnsi="Times New Roman" w:cs="Times New Roman"/>
          <w:i/>
          <w:iCs/>
          <w:sz w:val="24"/>
          <w:szCs w:val="24"/>
          <w:lang w:eastAsia="nl-NL"/>
        </w:rPr>
        <w:t>Social Forces</w:t>
      </w:r>
      <w:r w:rsidRPr="007348D6">
        <w:rPr>
          <w:rFonts w:ascii="Times New Roman" w:eastAsia="Times New Roman" w:hAnsi="Times New Roman" w:cs="Times New Roman"/>
          <w:sz w:val="24"/>
          <w:szCs w:val="24"/>
          <w:lang w:eastAsia="nl-NL"/>
        </w:rPr>
        <w:t xml:space="preserve">, </w:t>
      </w:r>
      <w:r w:rsidRPr="007348D6">
        <w:rPr>
          <w:rFonts w:ascii="Times New Roman" w:eastAsia="Times New Roman" w:hAnsi="Times New Roman" w:cs="Times New Roman"/>
          <w:iCs/>
          <w:sz w:val="24"/>
          <w:szCs w:val="24"/>
          <w:lang w:eastAsia="nl-NL"/>
        </w:rPr>
        <w:t>84</w:t>
      </w:r>
      <w:r>
        <w:rPr>
          <w:rFonts w:ascii="Times New Roman" w:eastAsia="Times New Roman" w:hAnsi="Times New Roman" w:cs="Times New Roman"/>
          <w:sz w:val="24"/>
          <w:szCs w:val="24"/>
          <w:lang w:eastAsia="nl-NL"/>
        </w:rPr>
        <w:t>(1):</w:t>
      </w:r>
      <w:r w:rsidRPr="007348D6">
        <w:rPr>
          <w:rFonts w:ascii="Times New Roman" w:eastAsia="Times New Roman" w:hAnsi="Times New Roman" w:cs="Times New Roman"/>
          <w:sz w:val="24"/>
          <w:szCs w:val="24"/>
          <w:lang w:eastAsia="nl-NL"/>
        </w:rPr>
        <w:t xml:space="preserve"> 1-24.</w:t>
      </w:r>
    </w:p>
    <w:p w14:paraId="6BD6F8F2" w14:textId="77777777" w:rsidR="00E64A1F" w:rsidRDefault="00E64A1F" w:rsidP="00E64A1F">
      <w:pPr>
        <w:spacing w:after="0" w:line="480" w:lineRule="auto"/>
        <w:rPr>
          <w:rFonts w:ascii="Times New Roman" w:eastAsia="Times New Roman" w:hAnsi="Times New Roman" w:cs="Times New Roman"/>
          <w:color w:val="000000" w:themeColor="text1"/>
          <w:sz w:val="24"/>
          <w:szCs w:val="24"/>
          <w:lang w:eastAsia="nl-NL"/>
        </w:rPr>
      </w:pPr>
      <w:r w:rsidRPr="00236309">
        <w:rPr>
          <w:rFonts w:ascii="Times New Roman" w:eastAsia="Times New Roman" w:hAnsi="Times New Roman" w:cs="Times New Roman"/>
          <w:color w:val="000000" w:themeColor="text1"/>
          <w:sz w:val="24"/>
          <w:szCs w:val="24"/>
          <w:lang w:eastAsia="nl-NL"/>
        </w:rPr>
        <w:t xml:space="preserve">Leggett, Nathan C., Nicole A. Thomas, Tobias </w:t>
      </w:r>
      <w:proofErr w:type="spellStart"/>
      <w:r w:rsidRPr="00236309">
        <w:rPr>
          <w:rFonts w:ascii="Times New Roman" w:eastAsia="Times New Roman" w:hAnsi="Times New Roman" w:cs="Times New Roman"/>
          <w:color w:val="000000" w:themeColor="text1"/>
          <w:sz w:val="24"/>
          <w:szCs w:val="24"/>
          <w:lang w:eastAsia="nl-NL"/>
        </w:rPr>
        <w:t>Loetscher</w:t>
      </w:r>
      <w:proofErr w:type="spellEnd"/>
      <w:r w:rsidRPr="00236309">
        <w:rPr>
          <w:rFonts w:ascii="Times New Roman" w:eastAsia="Times New Roman" w:hAnsi="Times New Roman" w:cs="Times New Roman"/>
          <w:color w:val="000000" w:themeColor="text1"/>
          <w:sz w:val="24"/>
          <w:szCs w:val="24"/>
          <w:lang w:eastAsia="nl-NL"/>
        </w:rPr>
        <w:t>, an</w:t>
      </w:r>
      <w:r>
        <w:rPr>
          <w:rFonts w:ascii="Times New Roman" w:eastAsia="Times New Roman" w:hAnsi="Times New Roman" w:cs="Times New Roman"/>
          <w:color w:val="000000" w:themeColor="text1"/>
          <w:sz w:val="24"/>
          <w:szCs w:val="24"/>
          <w:lang w:eastAsia="nl-NL"/>
        </w:rPr>
        <w:t>d Michael E. R. Nicholls.</w:t>
      </w:r>
    </w:p>
    <w:p w14:paraId="311947E3" w14:textId="77777777" w:rsidR="00E64A1F" w:rsidRDefault="00E64A1F" w:rsidP="00E64A1F">
      <w:pPr>
        <w:spacing w:after="0" w:line="480" w:lineRule="auto"/>
        <w:ind w:left="284"/>
        <w:rPr>
          <w:rFonts w:ascii="Times New Roman" w:eastAsia="Times New Roman" w:hAnsi="Times New Roman" w:cs="Times New Roman"/>
          <w:color w:val="000000" w:themeColor="text1"/>
          <w:sz w:val="24"/>
          <w:szCs w:val="24"/>
          <w:lang w:eastAsia="nl-NL"/>
        </w:rPr>
      </w:pPr>
      <w:r>
        <w:rPr>
          <w:rFonts w:ascii="Times New Roman" w:eastAsia="Times New Roman" w:hAnsi="Times New Roman" w:cs="Times New Roman"/>
          <w:color w:val="000000" w:themeColor="text1"/>
          <w:sz w:val="24"/>
          <w:szCs w:val="24"/>
          <w:lang w:eastAsia="nl-NL"/>
        </w:rPr>
        <w:t xml:space="preserve">2013. </w:t>
      </w:r>
      <w:r w:rsidRPr="00236309">
        <w:rPr>
          <w:rFonts w:ascii="Times New Roman" w:eastAsia="Times New Roman" w:hAnsi="Times New Roman" w:cs="Times New Roman"/>
          <w:color w:val="000000" w:themeColor="text1"/>
          <w:sz w:val="24"/>
          <w:szCs w:val="24"/>
          <w:lang w:eastAsia="nl-NL"/>
        </w:rPr>
        <w:t xml:space="preserve">“The life of p: “just significant” results </w:t>
      </w:r>
      <w:r>
        <w:rPr>
          <w:rFonts w:ascii="Times New Roman" w:eastAsia="Times New Roman" w:hAnsi="Times New Roman" w:cs="Times New Roman"/>
          <w:color w:val="000000" w:themeColor="text1"/>
          <w:sz w:val="24"/>
          <w:szCs w:val="24"/>
          <w:lang w:eastAsia="nl-NL"/>
        </w:rPr>
        <w:t xml:space="preserve">are on the rise.” </w:t>
      </w:r>
      <w:r w:rsidRPr="00A031BE">
        <w:rPr>
          <w:rFonts w:ascii="Times New Roman" w:eastAsia="Times New Roman" w:hAnsi="Times New Roman" w:cs="Times New Roman"/>
          <w:i/>
          <w:color w:val="000000" w:themeColor="text1"/>
          <w:sz w:val="24"/>
          <w:szCs w:val="24"/>
          <w:lang w:eastAsia="nl-NL"/>
        </w:rPr>
        <w:t>The Quarterly Journal of Experimental Psychology</w:t>
      </w:r>
      <w:r>
        <w:rPr>
          <w:rFonts w:ascii="Times New Roman" w:eastAsia="Times New Roman" w:hAnsi="Times New Roman" w:cs="Times New Roman"/>
          <w:color w:val="000000" w:themeColor="text1"/>
          <w:sz w:val="24"/>
          <w:szCs w:val="24"/>
          <w:lang w:eastAsia="nl-NL"/>
        </w:rPr>
        <w:t>,</w:t>
      </w:r>
      <w:r w:rsidRPr="00236309">
        <w:rPr>
          <w:rFonts w:ascii="Times New Roman" w:hAnsi="Times New Roman" w:cs="Times New Roman"/>
          <w:i/>
          <w:iCs/>
          <w:sz w:val="24"/>
          <w:szCs w:val="24"/>
        </w:rPr>
        <w:t xml:space="preserve"> </w:t>
      </w:r>
      <w:r w:rsidRPr="00236309">
        <w:rPr>
          <w:rFonts w:ascii="Times New Roman" w:hAnsi="Times New Roman" w:cs="Times New Roman"/>
          <w:iCs/>
          <w:sz w:val="24"/>
          <w:szCs w:val="24"/>
        </w:rPr>
        <w:t>66</w:t>
      </w:r>
      <w:r w:rsidRPr="00236309">
        <w:rPr>
          <w:rFonts w:ascii="Times New Roman" w:hAnsi="Times New Roman" w:cs="Times New Roman"/>
          <w:sz w:val="24"/>
          <w:szCs w:val="24"/>
        </w:rPr>
        <w:t>(12): 2303-2309.</w:t>
      </w:r>
      <w:r w:rsidRPr="00236309">
        <w:rPr>
          <w:rFonts w:ascii="Times New Roman" w:eastAsia="Times New Roman" w:hAnsi="Times New Roman" w:cs="Times New Roman"/>
          <w:color w:val="000000" w:themeColor="text1"/>
          <w:sz w:val="24"/>
          <w:szCs w:val="24"/>
          <w:lang w:eastAsia="nl-NL"/>
        </w:rPr>
        <w:t xml:space="preserve"> </w:t>
      </w:r>
    </w:p>
    <w:p w14:paraId="31E79F90" w14:textId="77777777" w:rsidR="00E64A1F" w:rsidRDefault="00E64A1F" w:rsidP="00E64A1F">
      <w:pPr>
        <w:spacing w:after="0" w:line="480" w:lineRule="auto"/>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Masicampo</w:t>
      </w:r>
      <w:proofErr w:type="spellEnd"/>
      <w:r>
        <w:rPr>
          <w:rFonts w:ascii="Times New Roman" w:eastAsia="Times New Roman" w:hAnsi="Times New Roman" w:cs="Times New Roman"/>
          <w:sz w:val="24"/>
          <w:szCs w:val="24"/>
          <w:lang w:eastAsia="nl-NL"/>
        </w:rPr>
        <w:t xml:space="preserve">, </w:t>
      </w:r>
      <w:r w:rsidRPr="00A909EE">
        <w:rPr>
          <w:rFonts w:ascii="Times New Roman" w:eastAsia="Times New Roman" w:hAnsi="Times New Roman" w:cs="Times New Roman"/>
          <w:color w:val="000000" w:themeColor="text1"/>
          <w:sz w:val="24"/>
          <w:szCs w:val="24"/>
          <w:lang w:eastAsia="nl-NL"/>
        </w:rPr>
        <w:t xml:space="preserve">E. J. and </w:t>
      </w:r>
      <w:r>
        <w:rPr>
          <w:rFonts w:ascii="Times New Roman" w:eastAsia="Times New Roman" w:hAnsi="Times New Roman" w:cs="Times New Roman"/>
          <w:sz w:val="24"/>
          <w:szCs w:val="24"/>
          <w:lang w:eastAsia="nl-NL"/>
        </w:rPr>
        <w:t xml:space="preserve">Daniel R. </w:t>
      </w:r>
      <w:proofErr w:type="spellStart"/>
      <w:r>
        <w:rPr>
          <w:rFonts w:ascii="Times New Roman" w:eastAsia="Times New Roman" w:hAnsi="Times New Roman" w:cs="Times New Roman"/>
          <w:sz w:val="24"/>
          <w:szCs w:val="24"/>
          <w:lang w:eastAsia="nl-NL"/>
        </w:rPr>
        <w:t>Lalande</w:t>
      </w:r>
      <w:proofErr w:type="spellEnd"/>
      <w:r>
        <w:rPr>
          <w:rFonts w:ascii="Times New Roman" w:eastAsia="Times New Roman" w:hAnsi="Times New Roman" w:cs="Times New Roman"/>
          <w:sz w:val="24"/>
          <w:szCs w:val="24"/>
          <w:lang w:eastAsia="nl-NL"/>
        </w:rPr>
        <w:t>. 2012</w:t>
      </w:r>
      <w:r w:rsidRPr="00DA5087">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t>“</w:t>
      </w:r>
      <w:r w:rsidRPr="00DA5087">
        <w:rPr>
          <w:rFonts w:ascii="Times New Roman" w:eastAsia="Times New Roman" w:hAnsi="Times New Roman" w:cs="Times New Roman"/>
          <w:sz w:val="24"/>
          <w:szCs w:val="24"/>
          <w:lang w:eastAsia="nl-NL"/>
        </w:rPr>
        <w:t>A peculi</w:t>
      </w:r>
      <w:r>
        <w:rPr>
          <w:rFonts w:ascii="Times New Roman" w:eastAsia="Times New Roman" w:hAnsi="Times New Roman" w:cs="Times New Roman"/>
          <w:sz w:val="24"/>
          <w:szCs w:val="24"/>
          <w:lang w:eastAsia="nl-NL"/>
        </w:rPr>
        <w:t xml:space="preserve">ar prevalence of p values </w:t>
      </w:r>
    </w:p>
    <w:p w14:paraId="1DE137D3" w14:textId="271664DD" w:rsidR="00E64A1F" w:rsidRDefault="00E64A1F" w:rsidP="00E64A1F">
      <w:pPr>
        <w:spacing w:after="0" w:line="480" w:lineRule="auto"/>
        <w:ind w:left="284"/>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just below. 05.” </w:t>
      </w:r>
      <w:r w:rsidRPr="00DA5087">
        <w:rPr>
          <w:rFonts w:ascii="Times New Roman" w:eastAsia="Times New Roman" w:hAnsi="Times New Roman" w:cs="Times New Roman"/>
          <w:i/>
          <w:iCs/>
          <w:sz w:val="24"/>
          <w:szCs w:val="24"/>
          <w:lang w:eastAsia="nl-NL"/>
        </w:rPr>
        <w:t>The Quarterly Journal of Experimental Psychology</w:t>
      </w:r>
      <w:r w:rsidRPr="00DA5087">
        <w:rPr>
          <w:rFonts w:ascii="Times New Roman" w:eastAsia="Times New Roman" w:hAnsi="Times New Roman" w:cs="Times New Roman"/>
          <w:sz w:val="24"/>
          <w:szCs w:val="24"/>
          <w:lang w:eastAsia="nl-NL"/>
        </w:rPr>
        <w:t xml:space="preserve">, </w:t>
      </w:r>
      <w:r w:rsidRPr="00AA7001">
        <w:rPr>
          <w:rFonts w:ascii="Times New Roman" w:eastAsia="Times New Roman" w:hAnsi="Times New Roman" w:cs="Times New Roman"/>
          <w:iCs/>
          <w:sz w:val="24"/>
          <w:szCs w:val="24"/>
          <w:lang w:eastAsia="nl-NL"/>
        </w:rPr>
        <w:t>65</w:t>
      </w:r>
      <w:r>
        <w:rPr>
          <w:rFonts w:ascii="Times New Roman" w:eastAsia="Times New Roman" w:hAnsi="Times New Roman" w:cs="Times New Roman"/>
          <w:sz w:val="24"/>
          <w:szCs w:val="24"/>
          <w:lang w:eastAsia="nl-NL"/>
        </w:rPr>
        <w:t xml:space="preserve">(11): </w:t>
      </w:r>
      <w:r w:rsidRPr="00DA5087">
        <w:rPr>
          <w:rFonts w:ascii="Times New Roman" w:eastAsia="Times New Roman" w:hAnsi="Times New Roman" w:cs="Times New Roman"/>
          <w:sz w:val="24"/>
          <w:szCs w:val="24"/>
          <w:lang w:eastAsia="nl-NL"/>
        </w:rPr>
        <w:t>2271-2279.</w:t>
      </w:r>
    </w:p>
    <w:p w14:paraId="406A6E51" w14:textId="77777777" w:rsidR="00FA0805" w:rsidRPr="00F70D6A" w:rsidRDefault="00FA0805" w:rsidP="00FA0805">
      <w:pPr>
        <w:spacing w:after="0" w:line="480" w:lineRule="auto"/>
        <w:rPr>
          <w:rFonts w:ascii="Times New Roman" w:eastAsia="Times New Roman" w:hAnsi="Times New Roman" w:cs="Times New Roman"/>
          <w:sz w:val="24"/>
          <w:szCs w:val="24"/>
          <w:lang w:val="nl-NL" w:eastAsia="nl-NL"/>
        </w:rPr>
      </w:pPr>
      <w:r w:rsidRPr="00F70D6A">
        <w:rPr>
          <w:rFonts w:ascii="Times New Roman" w:eastAsia="Times New Roman" w:hAnsi="Times New Roman" w:cs="Times New Roman"/>
          <w:sz w:val="24"/>
          <w:szCs w:val="24"/>
          <w:lang w:val="nl-NL" w:eastAsia="nl-NL"/>
        </w:rPr>
        <w:t xml:space="preserve">Nuijten, Michèle. B., Chris H. J. Hartgerink, Marcel A. L. M. Van Assen, Sacha </w:t>
      </w:r>
      <w:r w:rsidRPr="00F70D6A">
        <w:rPr>
          <w:rFonts w:ascii="Times New Roman" w:eastAsia="Times New Roman" w:hAnsi="Times New Roman" w:cs="Times New Roman"/>
          <w:sz w:val="24"/>
          <w:szCs w:val="24"/>
          <w:lang w:val="nl-NL" w:eastAsia="nl-NL"/>
        </w:rPr>
        <w:tab/>
      </w:r>
    </w:p>
    <w:p w14:paraId="4E16EE2B" w14:textId="77777777" w:rsidR="00FA0805" w:rsidRDefault="00FA0805" w:rsidP="00FA0805">
      <w:pPr>
        <w:spacing w:after="0" w:line="480" w:lineRule="auto"/>
        <w:ind w:firstLine="284"/>
        <w:rPr>
          <w:rFonts w:ascii="Times New Roman" w:eastAsia="Times New Roman" w:hAnsi="Times New Roman" w:cs="Times New Roman"/>
          <w:sz w:val="24"/>
          <w:szCs w:val="24"/>
          <w:lang w:eastAsia="nl-NL"/>
        </w:rPr>
      </w:pPr>
      <w:r w:rsidRPr="00766CC8">
        <w:rPr>
          <w:rFonts w:ascii="Times New Roman" w:eastAsia="Times New Roman" w:hAnsi="Times New Roman" w:cs="Times New Roman"/>
          <w:sz w:val="24"/>
          <w:szCs w:val="24"/>
          <w:lang w:val="de-DE" w:eastAsia="nl-NL"/>
        </w:rPr>
        <w:t xml:space="preserve">Epskamp and Jelte M. Wicherts. </w:t>
      </w:r>
      <w:r w:rsidRPr="00355FC1">
        <w:rPr>
          <w:rFonts w:ascii="Times New Roman" w:eastAsia="Times New Roman" w:hAnsi="Times New Roman" w:cs="Times New Roman"/>
          <w:sz w:val="24"/>
          <w:szCs w:val="24"/>
          <w:lang w:eastAsia="nl-NL"/>
        </w:rPr>
        <w:t>2016. “The pre</w:t>
      </w:r>
      <w:r w:rsidRPr="0067313A">
        <w:rPr>
          <w:rFonts w:ascii="Times New Roman" w:eastAsia="Times New Roman" w:hAnsi="Times New Roman" w:cs="Times New Roman"/>
          <w:sz w:val="24"/>
          <w:szCs w:val="24"/>
          <w:lang w:eastAsia="nl-NL"/>
        </w:rPr>
        <w:t xml:space="preserve">valence of statistical reporting </w:t>
      </w:r>
    </w:p>
    <w:p w14:paraId="60BBD22B" w14:textId="77777777" w:rsidR="00FA0805" w:rsidRDefault="00FA0805" w:rsidP="00FA0805">
      <w:pPr>
        <w:spacing w:after="0" w:line="480" w:lineRule="auto"/>
        <w:ind w:firstLine="284"/>
        <w:rPr>
          <w:rFonts w:ascii="Times New Roman" w:eastAsia="Times New Roman" w:hAnsi="Times New Roman" w:cs="Times New Roman"/>
          <w:sz w:val="24"/>
          <w:szCs w:val="24"/>
          <w:lang w:eastAsia="nl-NL"/>
        </w:rPr>
      </w:pPr>
      <w:r w:rsidRPr="0067313A">
        <w:rPr>
          <w:rFonts w:ascii="Times New Roman" w:eastAsia="Times New Roman" w:hAnsi="Times New Roman" w:cs="Times New Roman"/>
          <w:sz w:val="24"/>
          <w:szCs w:val="24"/>
          <w:lang w:eastAsia="nl-NL"/>
        </w:rPr>
        <w:t>errors in psychology (1985–2013).</w:t>
      </w:r>
      <w:r>
        <w:rPr>
          <w:rFonts w:ascii="Times New Roman" w:eastAsia="Times New Roman" w:hAnsi="Times New Roman" w:cs="Times New Roman"/>
          <w:sz w:val="24"/>
          <w:szCs w:val="24"/>
          <w:lang w:eastAsia="nl-NL"/>
        </w:rPr>
        <w:t>”</w:t>
      </w:r>
      <w:r w:rsidRPr="0067313A">
        <w:rPr>
          <w:rFonts w:ascii="Times New Roman" w:eastAsia="Times New Roman" w:hAnsi="Times New Roman" w:cs="Times New Roman"/>
          <w:sz w:val="24"/>
          <w:szCs w:val="24"/>
          <w:lang w:eastAsia="nl-NL"/>
        </w:rPr>
        <w:t xml:space="preserve"> </w:t>
      </w:r>
      <w:r w:rsidRPr="0067313A">
        <w:rPr>
          <w:rFonts w:ascii="Times New Roman" w:eastAsia="Times New Roman" w:hAnsi="Times New Roman" w:cs="Times New Roman"/>
          <w:i/>
          <w:iCs/>
          <w:sz w:val="24"/>
          <w:szCs w:val="24"/>
          <w:lang w:eastAsia="nl-NL"/>
        </w:rPr>
        <w:t>Behavior research methods</w:t>
      </w:r>
      <w:r w:rsidRPr="0067313A">
        <w:rPr>
          <w:rFonts w:ascii="Times New Roman" w:eastAsia="Times New Roman" w:hAnsi="Times New Roman" w:cs="Times New Roman"/>
          <w:sz w:val="24"/>
          <w:szCs w:val="24"/>
          <w:lang w:eastAsia="nl-NL"/>
        </w:rPr>
        <w:t xml:space="preserve">, </w:t>
      </w:r>
      <w:r w:rsidRPr="008B259A">
        <w:rPr>
          <w:rFonts w:ascii="Times New Roman" w:eastAsia="Times New Roman" w:hAnsi="Times New Roman" w:cs="Times New Roman"/>
          <w:iCs/>
          <w:sz w:val="24"/>
          <w:szCs w:val="24"/>
          <w:lang w:eastAsia="nl-NL"/>
        </w:rPr>
        <w:t>48</w:t>
      </w:r>
      <w:r>
        <w:rPr>
          <w:rFonts w:ascii="Times New Roman" w:eastAsia="Times New Roman" w:hAnsi="Times New Roman" w:cs="Times New Roman"/>
          <w:sz w:val="24"/>
          <w:szCs w:val="24"/>
          <w:lang w:eastAsia="nl-NL"/>
        </w:rPr>
        <w:t xml:space="preserve">(4): </w:t>
      </w:r>
      <w:r w:rsidRPr="0067313A">
        <w:rPr>
          <w:rFonts w:ascii="Times New Roman" w:eastAsia="Times New Roman" w:hAnsi="Times New Roman" w:cs="Times New Roman"/>
          <w:sz w:val="24"/>
          <w:szCs w:val="24"/>
          <w:lang w:eastAsia="nl-NL"/>
        </w:rPr>
        <w:t>1205-1226.</w:t>
      </w:r>
    </w:p>
    <w:p w14:paraId="61FE5CC8" w14:textId="77777777" w:rsidR="00E64A1F" w:rsidRPr="00CA60FB" w:rsidRDefault="00E64A1F" w:rsidP="00E64A1F">
      <w:pPr>
        <w:pStyle w:val="Default"/>
        <w:spacing w:line="480" w:lineRule="auto"/>
        <w:rPr>
          <w:rFonts w:ascii="Times New Roman" w:eastAsia="Times New Roman" w:hAnsi="Times New Roman" w:cs="Times New Roman"/>
          <w:lang w:eastAsia="nl-NL"/>
        </w:rPr>
      </w:pPr>
      <w:proofErr w:type="spellStart"/>
      <w:r w:rsidRPr="006A77CE">
        <w:rPr>
          <w:rFonts w:ascii="Times New Roman" w:eastAsia="Times New Roman" w:hAnsi="Times New Roman" w:cs="Times New Roman"/>
          <w:lang w:val="en-US" w:eastAsia="nl-NL"/>
        </w:rPr>
        <w:t>Nuijten</w:t>
      </w:r>
      <w:proofErr w:type="spellEnd"/>
      <w:r w:rsidRPr="006A77CE">
        <w:rPr>
          <w:rFonts w:ascii="Times New Roman" w:eastAsia="Times New Roman" w:hAnsi="Times New Roman" w:cs="Times New Roman"/>
          <w:lang w:val="en-US" w:eastAsia="nl-NL"/>
        </w:rPr>
        <w:t xml:space="preserve">, Michèle. </w:t>
      </w:r>
      <w:r w:rsidRPr="00CA60FB">
        <w:rPr>
          <w:rFonts w:ascii="Times New Roman" w:eastAsia="Times New Roman" w:hAnsi="Times New Roman" w:cs="Times New Roman"/>
          <w:lang w:eastAsia="nl-NL"/>
        </w:rPr>
        <w:t xml:space="preserve">B., Jeroen Borghuis, Coosje L. S. Veldkamp, Linda Dominguez </w:t>
      </w:r>
    </w:p>
    <w:p w14:paraId="763A52CC" w14:textId="311399A4" w:rsidR="00E64A1F" w:rsidRPr="002569DE" w:rsidRDefault="00E64A1F" w:rsidP="00E64A1F">
      <w:pPr>
        <w:pStyle w:val="Default"/>
        <w:spacing w:line="480" w:lineRule="auto"/>
        <w:ind w:firstLine="284"/>
        <w:rPr>
          <w:rFonts w:ascii="Times New Roman" w:eastAsia="Times New Roman" w:hAnsi="Times New Roman" w:cs="Times New Roman"/>
          <w:lang w:val="en-US" w:eastAsia="nl-NL"/>
          <w:rPrChange w:id="4264" w:author="EliseSchramkowski" w:date="2018-11-30T10:44:00Z">
            <w:rPr>
              <w:rFonts w:ascii="Times New Roman" w:eastAsia="Times New Roman" w:hAnsi="Times New Roman" w:cs="Times New Roman"/>
              <w:lang w:eastAsia="nl-NL"/>
            </w:rPr>
          </w:rPrChange>
        </w:rPr>
      </w:pPr>
      <w:r w:rsidRPr="00503DB9">
        <w:rPr>
          <w:rFonts w:ascii="Times New Roman" w:eastAsia="Times New Roman" w:hAnsi="Times New Roman" w:cs="Times New Roman"/>
          <w:lang w:eastAsia="nl-NL"/>
          <w:rPrChange w:id="4265" w:author="EliseSchramkowski" w:date="2019-04-10T15:16:00Z">
            <w:rPr>
              <w:rFonts w:ascii="Times New Roman" w:eastAsia="Times New Roman" w:hAnsi="Times New Roman" w:cs="Times New Roman"/>
              <w:lang w:val="en-US" w:eastAsia="nl-NL"/>
            </w:rPr>
          </w:rPrChange>
        </w:rPr>
        <w:t xml:space="preserve">Alvarez, Marcel A. L. M. </w:t>
      </w:r>
      <w:r w:rsidR="0013435F" w:rsidRPr="00503DB9">
        <w:rPr>
          <w:rFonts w:ascii="Times New Roman" w:eastAsia="Times New Roman" w:hAnsi="Times New Roman" w:cs="Times New Roman"/>
          <w:lang w:eastAsia="nl-NL"/>
          <w:rPrChange w:id="4266" w:author="EliseSchramkowski" w:date="2019-04-10T15:16:00Z">
            <w:rPr>
              <w:rFonts w:ascii="Times New Roman" w:eastAsia="Times New Roman" w:hAnsi="Times New Roman" w:cs="Times New Roman"/>
              <w:lang w:val="en-US" w:eastAsia="nl-NL"/>
            </w:rPr>
          </w:rPrChange>
        </w:rPr>
        <w:t>Van Assen</w:t>
      </w:r>
      <w:r w:rsidRPr="00503DB9">
        <w:rPr>
          <w:rFonts w:ascii="Times New Roman" w:eastAsia="Times New Roman" w:hAnsi="Times New Roman" w:cs="Times New Roman"/>
          <w:lang w:eastAsia="nl-NL"/>
          <w:rPrChange w:id="4267" w:author="EliseSchramkowski" w:date="2019-04-10T15:16:00Z">
            <w:rPr>
              <w:rFonts w:ascii="Times New Roman" w:eastAsia="Times New Roman" w:hAnsi="Times New Roman" w:cs="Times New Roman"/>
              <w:lang w:val="en-US" w:eastAsia="nl-NL"/>
            </w:rPr>
          </w:rPrChange>
        </w:rPr>
        <w:t xml:space="preserve"> and Jelte M. Wicherts.</w:t>
      </w:r>
      <w:r w:rsidR="00766CC8" w:rsidRPr="00503DB9">
        <w:rPr>
          <w:rFonts w:ascii="Times New Roman" w:eastAsia="Times New Roman" w:hAnsi="Times New Roman" w:cs="Times New Roman"/>
          <w:lang w:eastAsia="nl-NL"/>
          <w:rPrChange w:id="4268" w:author="EliseSchramkowski" w:date="2019-04-10T15:16:00Z">
            <w:rPr>
              <w:rFonts w:ascii="Times New Roman" w:eastAsia="Times New Roman" w:hAnsi="Times New Roman" w:cs="Times New Roman"/>
              <w:lang w:val="en-US" w:eastAsia="nl-NL"/>
            </w:rPr>
          </w:rPrChange>
        </w:rPr>
        <w:t xml:space="preserve"> </w:t>
      </w:r>
      <w:r w:rsidR="00766CC8" w:rsidRPr="002569DE">
        <w:rPr>
          <w:rFonts w:ascii="Times New Roman" w:eastAsia="Times New Roman" w:hAnsi="Times New Roman" w:cs="Times New Roman"/>
          <w:lang w:val="en-US" w:eastAsia="nl-NL"/>
          <w:rPrChange w:id="4269" w:author="EliseSchramkowski" w:date="2018-11-30T10:44:00Z">
            <w:rPr>
              <w:rFonts w:ascii="Times New Roman" w:eastAsia="Times New Roman" w:hAnsi="Times New Roman" w:cs="Times New Roman"/>
              <w:lang w:eastAsia="nl-NL"/>
            </w:rPr>
          </w:rPrChange>
        </w:rPr>
        <w:t>2017</w:t>
      </w:r>
      <w:r w:rsidRPr="002569DE">
        <w:rPr>
          <w:rFonts w:ascii="Times New Roman" w:eastAsia="Times New Roman" w:hAnsi="Times New Roman" w:cs="Times New Roman"/>
          <w:lang w:val="en-US" w:eastAsia="nl-NL"/>
          <w:rPrChange w:id="4270" w:author="EliseSchramkowski" w:date="2018-11-30T10:44:00Z">
            <w:rPr>
              <w:rFonts w:ascii="Times New Roman" w:eastAsia="Times New Roman" w:hAnsi="Times New Roman" w:cs="Times New Roman"/>
              <w:lang w:eastAsia="nl-NL"/>
            </w:rPr>
          </w:rPrChange>
        </w:rPr>
        <w:t xml:space="preserve">. </w:t>
      </w:r>
    </w:p>
    <w:p w14:paraId="36875CC3" w14:textId="77777777" w:rsidR="00E64A1F" w:rsidRDefault="00E64A1F" w:rsidP="00E64A1F">
      <w:pPr>
        <w:pStyle w:val="Default"/>
        <w:spacing w:line="480" w:lineRule="auto"/>
        <w:ind w:firstLine="284"/>
        <w:rPr>
          <w:rFonts w:ascii="Times New Roman" w:hAnsi="Times New Roman" w:cs="Times New Roman"/>
          <w:lang w:val="en-US"/>
        </w:rPr>
      </w:pPr>
      <w:r w:rsidRPr="0036320F">
        <w:rPr>
          <w:rFonts w:ascii="Times New Roman" w:eastAsia="Times New Roman" w:hAnsi="Times New Roman" w:cs="Times New Roman"/>
          <w:lang w:val="en-US" w:eastAsia="nl-NL"/>
        </w:rPr>
        <w:t>“</w:t>
      </w:r>
      <w:r w:rsidRPr="0036320F">
        <w:rPr>
          <w:rFonts w:ascii="Times New Roman" w:hAnsi="Times New Roman" w:cs="Times New Roman"/>
          <w:lang w:val="en-US"/>
        </w:rPr>
        <w:t xml:space="preserve">Journal data sharing policies and statistical reporting inconsistencies in </w:t>
      </w:r>
    </w:p>
    <w:p w14:paraId="01FE7A0A" w14:textId="61DE3A99" w:rsidR="00E64A1F" w:rsidRPr="009303FB" w:rsidRDefault="00E64A1F" w:rsidP="009303FB">
      <w:pPr>
        <w:pStyle w:val="Default"/>
        <w:spacing w:line="480" w:lineRule="auto"/>
        <w:ind w:firstLine="284"/>
        <w:rPr>
          <w:rFonts w:ascii="Times New Roman" w:hAnsi="Times New Roman" w:cs="Times New Roman"/>
          <w:lang w:val="en-US"/>
        </w:rPr>
      </w:pPr>
      <w:r w:rsidRPr="00F70D6A">
        <w:rPr>
          <w:rFonts w:ascii="Times New Roman" w:hAnsi="Times New Roman" w:cs="Times New Roman"/>
          <w:lang w:val="en-US"/>
        </w:rPr>
        <w:t xml:space="preserve">psychology”. </w:t>
      </w:r>
      <w:r w:rsidRPr="009303FB">
        <w:rPr>
          <w:rFonts w:ascii="Times New Roman" w:hAnsi="Times New Roman" w:cs="Times New Roman"/>
          <w:lang w:val="en-US"/>
        </w:rPr>
        <w:t>Collabra: Psychology</w:t>
      </w:r>
      <w:r w:rsidR="00766CC8" w:rsidRPr="009303FB">
        <w:rPr>
          <w:rFonts w:ascii="Times New Roman" w:hAnsi="Times New Roman" w:cs="Times New Roman"/>
          <w:lang w:val="en-US"/>
        </w:rPr>
        <w:t xml:space="preserve">, </w:t>
      </w:r>
      <w:r w:rsidR="009303FB" w:rsidRPr="009303FB">
        <w:rPr>
          <w:rFonts w:ascii="Times New Roman" w:hAnsi="Times New Roman" w:cs="Times New Roman"/>
          <w:lang w:val="en-US"/>
        </w:rPr>
        <w:t>3(1): 1–22</w:t>
      </w:r>
      <w:r w:rsidRPr="009303FB">
        <w:rPr>
          <w:rFonts w:ascii="Times New Roman" w:hAnsi="Times New Roman" w:cs="Times New Roman"/>
          <w:lang w:val="en-US"/>
        </w:rPr>
        <w:t>.</w:t>
      </w:r>
    </w:p>
    <w:p w14:paraId="0B500C40" w14:textId="71B217D3" w:rsidR="00E64A1F" w:rsidRPr="009303FB" w:rsidRDefault="00E64A1F" w:rsidP="006626A8">
      <w:pPr>
        <w:pStyle w:val="Default"/>
        <w:spacing w:line="480" w:lineRule="auto"/>
        <w:rPr>
          <w:rFonts w:ascii="Times New Roman" w:hAnsi="Times New Roman" w:cs="Times New Roman"/>
          <w:lang w:val="en-US"/>
        </w:rPr>
      </w:pPr>
      <w:r w:rsidRPr="009303FB">
        <w:rPr>
          <w:rFonts w:ascii="Times New Roman" w:hAnsi="Times New Roman" w:cs="Times New Roman"/>
          <w:lang w:val="en-US"/>
        </w:rPr>
        <w:t xml:space="preserve">Ohlsson </w:t>
      </w:r>
      <w:proofErr w:type="spellStart"/>
      <w:r w:rsidRPr="009303FB">
        <w:rPr>
          <w:rFonts w:ascii="Times New Roman" w:hAnsi="Times New Roman" w:cs="Times New Roman"/>
          <w:lang w:val="en-US"/>
        </w:rPr>
        <w:t>Collentine</w:t>
      </w:r>
      <w:proofErr w:type="spellEnd"/>
      <w:r w:rsidRPr="009303FB">
        <w:rPr>
          <w:rFonts w:ascii="Times New Roman" w:hAnsi="Times New Roman" w:cs="Times New Roman"/>
          <w:lang w:val="en-US"/>
        </w:rPr>
        <w:t xml:space="preserve">, Anton, Marcel A. L. M. </w:t>
      </w:r>
      <w:r w:rsidR="0013435F" w:rsidRPr="009303FB">
        <w:rPr>
          <w:rFonts w:ascii="Times New Roman" w:hAnsi="Times New Roman" w:cs="Times New Roman"/>
          <w:lang w:val="en-US"/>
        </w:rPr>
        <w:t>Van Assen</w:t>
      </w:r>
      <w:r w:rsidRPr="009303FB">
        <w:rPr>
          <w:rFonts w:ascii="Times New Roman" w:hAnsi="Times New Roman" w:cs="Times New Roman"/>
          <w:lang w:val="en-US"/>
        </w:rPr>
        <w:t xml:space="preserve"> </w:t>
      </w:r>
      <w:proofErr w:type="gramStart"/>
      <w:r w:rsidRPr="009303FB">
        <w:rPr>
          <w:rFonts w:ascii="Times New Roman" w:hAnsi="Times New Roman" w:cs="Times New Roman"/>
          <w:lang w:val="en-US"/>
        </w:rPr>
        <w:t>M.</w:t>
      </w:r>
      <w:proofErr w:type="gramEnd"/>
      <w:r w:rsidRPr="009303FB">
        <w:rPr>
          <w:rFonts w:ascii="Times New Roman" w:hAnsi="Times New Roman" w:cs="Times New Roman"/>
          <w:lang w:val="en-US"/>
        </w:rPr>
        <w:t xml:space="preserve"> and Chris H. J. </w:t>
      </w:r>
      <w:r w:rsidRPr="009303FB">
        <w:rPr>
          <w:rFonts w:ascii="Times New Roman" w:hAnsi="Times New Roman" w:cs="Times New Roman"/>
          <w:lang w:val="en-US"/>
        </w:rPr>
        <w:tab/>
      </w:r>
    </w:p>
    <w:p w14:paraId="18F2AC46" w14:textId="4B1C098E" w:rsidR="00E64A1F" w:rsidRPr="009303FB" w:rsidRDefault="00E64A1F" w:rsidP="009303FB">
      <w:pPr>
        <w:pStyle w:val="Default"/>
        <w:spacing w:line="480" w:lineRule="auto"/>
        <w:ind w:firstLine="284"/>
        <w:rPr>
          <w:rFonts w:ascii="Times New Roman" w:hAnsi="Times New Roman" w:cs="Times New Roman"/>
          <w:lang w:val="en-US"/>
        </w:rPr>
      </w:pPr>
      <w:proofErr w:type="spellStart"/>
      <w:r w:rsidRPr="009303FB">
        <w:rPr>
          <w:rFonts w:ascii="Times New Roman" w:hAnsi="Times New Roman" w:cs="Times New Roman"/>
          <w:lang w:val="en-US"/>
        </w:rPr>
        <w:t>Hartgerink</w:t>
      </w:r>
      <w:proofErr w:type="spellEnd"/>
      <w:r w:rsidRPr="009303FB">
        <w:rPr>
          <w:rFonts w:ascii="Times New Roman" w:hAnsi="Times New Roman" w:cs="Times New Roman"/>
          <w:lang w:val="en-US"/>
        </w:rPr>
        <w:t>.</w:t>
      </w:r>
      <w:del w:id="4271" w:author="EliseSchramkowski" w:date="2021-08-23T14:12:00Z">
        <w:r w:rsidRPr="009303FB" w:rsidDel="006172B8">
          <w:rPr>
            <w:rFonts w:ascii="Times New Roman" w:hAnsi="Times New Roman" w:cs="Times New Roman"/>
            <w:lang w:val="en-US"/>
          </w:rPr>
          <w:delText xml:space="preserve"> </w:delText>
        </w:r>
      </w:del>
      <w:ins w:id="4272" w:author="EliseSchramkowski" w:date="2021-08-23T14:12:00Z">
        <w:r w:rsidR="006172B8">
          <w:rPr>
            <w:rFonts w:ascii="Times New Roman" w:hAnsi="Times New Roman" w:cs="Times New Roman"/>
            <w:lang w:val="en-US"/>
          </w:rPr>
          <w:t xml:space="preserve"> 2019</w:t>
        </w:r>
      </w:ins>
      <w:del w:id="4273" w:author="EliseSchramkowski" w:date="2021-08-23T14:12:00Z">
        <w:r w:rsidRPr="009303FB" w:rsidDel="006172B8">
          <w:rPr>
            <w:rFonts w:ascii="Times New Roman" w:hAnsi="Times New Roman" w:cs="Times New Roman"/>
            <w:lang w:val="en-US"/>
          </w:rPr>
          <w:delText>Forthcoming</w:delText>
        </w:r>
      </w:del>
      <w:r w:rsidRPr="009303FB">
        <w:rPr>
          <w:rFonts w:ascii="Times New Roman" w:hAnsi="Times New Roman" w:cs="Times New Roman"/>
          <w:lang w:val="en-US"/>
        </w:rPr>
        <w:t xml:space="preserve">. “The prevalence of marginally significant results in </w:t>
      </w:r>
    </w:p>
    <w:p w14:paraId="30C7B5AC" w14:textId="53177BFC" w:rsidR="00E64A1F" w:rsidRDefault="00E64A1F" w:rsidP="009303FB">
      <w:pPr>
        <w:pStyle w:val="Default"/>
        <w:spacing w:line="480" w:lineRule="auto"/>
        <w:ind w:firstLine="284"/>
        <w:rPr>
          <w:rFonts w:ascii="Times New Roman" w:hAnsi="Times New Roman" w:cs="Times New Roman"/>
          <w:lang w:val="en-US"/>
        </w:rPr>
      </w:pPr>
      <w:r w:rsidRPr="009303FB">
        <w:rPr>
          <w:rFonts w:ascii="Times New Roman" w:hAnsi="Times New Roman" w:cs="Times New Roman"/>
          <w:lang w:val="en-US"/>
        </w:rPr>
        <w:t>psychology over time.”</w:t>
      </w:r>
      <w:ins w:id="4274" w:author="EliseSchramkowski" w:date="2021-08-23T14:12:00Z">
        <w:r w:rsidR="006172B8">
          <w:rPr>
            <w:rFonts w:ascii="Times New Roman" w:hAnsi="Times New Roman" w:cs="Times New Roman"/>
            <w:lang w:val="en-US"/>
          </w:rPr>
          <w:t xml:space="preserve"> </w:t>
        </w:r>
        <w:r w:rsidR="006172B8">
          <w:rPr>
            <w:rFonts w:ascii="Times New Roman" w:hAnsi="Times New Roman" w:cs="Times New Roman"/>
            <w:i/>
            <w:lang w:val="en-US"/>
          </w:rPr>
          <w:t>Psychological science</w:t>
        </w:r>
        <w:r w:rsidR="006172B8">
          <w:rPr>
            <w:rFonts w:ascii="Times New Roman" w:hAnsi="Times New Roman" w:cs="Times New Roman"/>
            <w:lang w:val="en-US"/>
          </w:rPr>
          <w:t>, 30(4): 576-586.</w:t>
        </w:r>
      </w:ins>
    </w:p>
    <w:p w14:paraId="6DF32325" w14:textId="77777777" w:rsidR="00BB7DA3" w:rsidRDefault="00B34D09" w:rsidP="00B34D09">
      <w:pPr>
        <w:pStyle w:val="Default"/>
        <w:spacing w:line="480" w:lineRule="auto"/>
        <w:rPr>
          <w:rFonts w:ascii="Times New Roman" w:hAnsi="Times New Roman" w:cs="Times New Roman"/>
          <w:iCs/>
          <w:lang w:val="en-US"/>
        </w:rPr>
      </w:pPr>
      <w:r>
        <w:rPr>
          <w:rFonts w:ascii="Times New Roman" w:hAnsi="Times New Roman" w:cs="Times New Roman"/>
          <w:iCs/>
          <w:lang w:val="en-US"/>
        </w:rPr>
        <w:t xml:space="preserve">Pick, Joel L., Shinichi </w:t>
      </w:r>
      <w:proofErr w:type="gramStart"/>
      <w:r>
        <w:rPr>
          <w:rFonts w:ascii="Times New Roman" w:hAnsi="Times New Roman" w:cs="Times New Roman"/>
          <w:iCs/>
          <w:lang w:val="en-US"/>
        </w:rPr>
        <w:t>Nakagawa</w:t>
      </w:r>
      <w:proofErr w:type="gramEnd"/>
      <w:r>
        <w:rPr>
          <w:rFonts w:ascii="Times New Roman" w:hAnsi="Times New Roman" w:cs="Times New Roman"/>
          <w:iCs/>
          <w:lang w:val="en-US"/>
        </w:rPr>
        <w:t xml:space="preserve"> and Daniel W. A. Noble</w:t>
      </w:r>
      <w:r w:rsidR="004E19BD">
        <w:rPr>
          <w:rFonts w:ascii="Times New Roman" w:hAnsi="Times New Roman" w:cs="Times New Roman"/>
          <w:iCs/>
          <w:lang w:val="en-US"/>
        </w:rPr>
        <w:t xml:space="preserve">. 2018. “Reproducible, </w:t>
      </w:r>
    </w:p>
    <w:p w14:paraId="3A0E622C" w14:textId="77777777" w:rsidR="00BB7DA3" w:rsidRDefault="004E19BD" w:rsidP="00BB7DA3">
      <w:pPr>
        <w:pStyle w:val="Default"/>
        <w:spacing w:line="480" w:lineRule="auto"/>
        <w:ind w:firstLine="284"/>
        <w:rPr>
          <w:rFonts w:ascii="Times New Roman" w:hAnsi="Times New Roman" w:cs="Times New Roman"/>
          <w:iCs/>
          <w:lang w:val="en-US"/>
        </w:rPr>
      </w:pPr>
      <w:r>
        <w:rPr>
          <w:rFonts w:ascii="Times New Roman" w:hAnsi="Times New Roman" w:cs="Times New Roman"/>
          <w:iCs/>
          <w:lang w:val="en-US"/>
        </w:rPr>
        <w:t xml:space="preserve">flexible and high throughput data extraction from primary literature: The </w:t>
      </w:r>
    </w:p>
    <w:p w14:paraId="46FC42DF" w14:textId="2FDFDC2C" w:rsidR="00B34D09" w:rsidRPr="004E19BD" w:rsidRDefault="004E19BD" w:rsidP="00BB7DA3">
      <w:pPr>
        <w:pStyle w:val="Default"/>
        <w:spacing w:line="480" w:lineRule="auto"/>
        <w:ind w:firstLine="284"/>
        <w:rPr>
          <w:rFonts w:ascii="Times New Roman" w:hAnsi="Times New Roman" w:cs="Times New Roman"/>
          <w:lang w:val="en-US"/>
        </w:rPr>
      </w:pPr>
      <w:proofErr w:type="spellStart"/>
      <w:r>
        <w:rPr>
          <w:rFonts w:ascii="Times New Roman" w:hAnsi="Times New Roman" w:cs="Times New Roman"/>
          <w:iCs/>
          <w:lang w:val="en-US"/>
        </w:rPr>
        <w:t>metaDigitise</w:t>
      </w:r>
      <w:proofErr w:type="spellEnd"/>
      <w:r>
        <w:rPr>
          <w:rFonts w:ascii="Times New Roman" w:hAnsi="Times New Roman" w:cs="Times New Roman"/>
          <w:iCs/>
          <w:lang w:val="en-US"/>
        </w:rPr>
        <w:t xml:space="preserve"> package.” </w:t>
      </w:r>
      <w:r>
        <w:rPr>
          <w:rFonts w:ascii="Times New Roman" w:hAnsi="Times New Roman" w:cs="Times New Roman"/>
          <w:i/>
          <w:iCs/>
          <w:lang w:val="en-US"/>
        </w:rPr>
        <w:t>Methods in ecology and evolution</w:t>
      </w:r>
      <w:r>
        <w:rPr>
          <w:rFonts w:ascii="Times New Roman" w:hAnsi="Times New Roman" w:cs="Times New Roman"/>
          <w:lang w:val="en-US"/>
        </w:rPr>
        <w:t>, 10(3): 426-431.</w:t>
      </w:r>
    </w:p>
    <w:p w14:paraId="789162D2" w14:textId="77777777" w:rsidR="00E64A1F" w:rsidRDefault="00E64A1F" w:rsidP="00E64A1F">
      <w:pPr>
        <w:pStyle w:val="HTMLPreformatted"/>
        <w:tabs>
          <w:tab w:val="clear" w:pos="916"/>
          <w:tab w:val="left" w:pos="709"/>
        </w:tab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Pritschet</w:t>
      </w:r>
      <w:proofErr w:type="spellEnd"/>
      <w:r>
        <w:rPr>
          <w:rFonts w:ascii="Times New Roman" w:hAnsi="Times New Roman" w:cs="Times New Roman"/>
          <w:sz w:val="24"/>
          <w:szCs w:val="24"/>
        </w:rPr>
        <w:t>, Laura</w:t>
      </w:r>
      <w:r w:rsidRPr="00382C74">
        <w:rPr>
          <w:rFonts w:ascii="Times New Roman" w:hAnsi="Times New Roman" w:cs="Times New Roman"/>
          <w:sz w:val="24"/>
          <w:szCs w:val="24"/>
        </w:rPr>
        <w:t>,</w:t>
      </w:r>
      <w:r>
        <w:rPr>
          <w:rFonts w:ascii="Times New Roman" w:hAnsi="Times New Roman" w:cs="Times New Roman"/>
          <w:sz w:val="24"/>
          <w:szCs w:val="24"/>
        </w:rPr>
        <w:t xml:space="preserve"> Derek Powell and</w:t>
      </w:r>
      <w:r w:rsidRPr="00382C74">
        <w:rPr>
          <w:rFonts w:ascii="Times New Roman" w:hAnsi="Times New Roman" w:cs="Times New Roman"/>
          <w:sz w:val="24"/>
          <w:szCs w:val="24"/>
        </w:rPr>
        <w:t xml:space="preserve"> </w:t>
      </w:r>
      <w:proofErr w:type="spellStart"/>
      <w:r>
        <w:rPr>
          <w:rFonts w:ascii="Times New Roman" w:hAnsi="Times New Roman" w:cs="Times New Roman"/>
          <w:sz w:val="24"/>
          <w:szCs w:val="24"/>
        </w:rPr>
        <w:t>Zachart</w:t>
      </w:r>
      <w:proofErr w:type="spellEnd"/>
      <w:r>
        <w:rPr>
          <w:rFonts w:ascii="Times New Roman" w:hAnsi="Times New Roman" w:cs="Times New Roman"/>
          <w:sz w:val="24"/>
          <w:szCs w:val="24"/>
        </w:rPr>
        <w:t xml:space="preserve"> Horne. 2016</w:t>
      </w:r>
      <w:r w:rsidRPr="00382C74">
        <w:rPr>
          <w:rFonts w:ascii="Times New Roman" w:hAnsi="Times New Roman" w:cs="Times New Roman"/>
          <w:sz w:val="24"/>
          <w:szCs w:val="24"/>
        </w:rPr>
        <w:t xml:space="preserve">. </w:t>
      </w:r>
      <w:r>
        <w:rPr>
          <w:rFonts w:ascii="Times New Roman" w:hAnsi="Times New Roman" w:cs="Times New Roman"/>
          <w:sz w:val="24"/>
          <w:szCs w:val="24"/>
        </w:rPr>
        <w:t>“</w:t>
      </w:r>
      <w:r w:rsidRPr="00382C74">
        <w:rPr>
          <w:rFonts w:ascii="Times New Roman" w:hAnsi="Times New Roman" w:cs="Times New Roman"/>
          <w:sz w:val="24"/>
          <w:szCs w:val="24"/>
        </w:rPr>
        <w:t>Ma</w:t>
      </w:r>
      <w:r>
        <w:rPr>
          <w:rFonts w:ascii="Times New Roman" w:hAnsi="Times New Roman" w:cs="Times New Roman"/>
          <w:sz w:val="24"/>
          <w:szCs w:val="24"/>
        </w:rPr>
        <w:t xml:space="preserve">rginally significant </w:t>
      </w:r>
      <w:r>
        <w:rPr>
          <w:rFonts w:ascii="Times New Roman" w:hAnsi="Times New Roman" w:cs="Times New Roman"/>
          <w:sz w:val="24"/>
          <w:szCs w:val="24"/>
        </w:rPr>
        <w:tab/>
      </w:r>
    </w:p>
    <w:p w14:paraId="7C88FC3C" w14:textId="77777777" w:rsidR="00E64A1F" w:rsidRDefault="00E64A1F" w:rsidP="00E64A1F">
      <w:pPr>
        <w:pStyle w:val="HTMLPreformatted"/>
        <w:tabs>
          <w:tab w:val="clear" w:pos="916"/>
          <w:tab w:val="left" w:pos="709"/>
        </w:tabs>
        <w:spacing w:line="480" w:lineRule="auto"/>
        <w:ind w:firstLine="284"/>
        <w:rPr>
          <w:rFonts w:ascii="Times New Roman" w:hAnsi="Times New Roman" w:cs="Times New Roman"/>
          <w:sz w:val="24"/>
          <w:szCs w:val="24"/>
        </w:rPr>
      </w:pPr>
      <w:r>
        <w:rPr>
          <w:rFonts w:ascii="Times New Roman" w:hAnsi="Times New Roman" w:cs="Times New Roman"/>
          <w:sz w:val="24"/>
          <w:szCs w:val="24"/>
        </w:rPr>
        <w:t>effects as e</w:t>
      </w:r>
      <w:r w:rsidRPr="00382C74">
        <w:rPr>
          <w:rFonts w:ascii="Times New Roman" w:hAnsi="Times New Roman" w:cs="Times New Roman"/>
          <w:sz w:val="24"/>
          <w:szCs w:val="24"/>
        </w:rPr>
        <w:t xml:space="preserve">vidence for hypotheses: Changing attitudes over four </w:t>
      </w:r>
      <w:r>
        <w:rPr>
          <w:rFonts w:ascii="Times New Roman" w:hAnsi="Times New Roman" w:cs="Times New Roman"/>
          <w:sz w:val="24"/>
          <w:szCs w:val="24"/>
        </w:rPr>
        <w:t xml:space="preserve">decades.” </w:t>
      </w:r>
      <w:r>
        <w:rPr>
          <w:rFonts w:ascii="Times New Roman" w:hAnsi="Times New Roman" w:cs="Times New Roman"/>
          <w:sz w:val="24"/>
          <w:szCs w:val="24"/>
        </w:rPr>
        <w:tab/>
      </w:r>
    </w:p>
    <w:p w14:paraId="2E418402" w14:textId="77777777" w:rsidR="00E64A1F" w:rsidRDefault="00E64A1F" w:rsidP="00E64A1F">
      <w:pPr>
        <w:pStyle w:val="HTMLPreformatted"/>
        <w:tabs>
          <w:tab w:val="clear" w:pos="916"/>
          <w:tab w:val="left" w:pos="709"/>
        </w:tabs>
        <w:spacing w:line="480" w:lineRule="auto"/>
        <w:ind w:firstLine="284"/>
        <w:rPr>
          <w:rFonts w:ascii="Times New Roman" w:hAnsi="Times New Roman" w:cs="Times New Roman"/>
          <w:sz w:val="24"/>
          <w:szCs w:val="24"/>
        </w:rPr>
      </w:pPr>
      <w:r>
        <w:rPr>
          <w:rFonts w:ascii="Times New Roman" w:hAnsi="Times New Roman" w:cs="Times New Roman"/>
          <w:i/>
          <w:iCs/>
          <w:sz w:val="24"/>
          <w:szCs w:val="24"/>
        </w:rPr>
        <w:t xml:space="preserve">Psychological </w:t>
      </w:r>
      <w:r w:rsidRPr="00382C74">
        <w:rPr>
          <w:rFonts w:ascii="Times New Roman" w:hAnsi="Times New Roman" w:cs="Times New Roman"/>
          <w:i/>
          <w:iCs/>
          <w:sz w:val="24"/>
          <w:szCs w:val="24"/>
        </w:rPr>
        <w:t>science</w:t>
      </w:r>
      <w:r w:rsidRPr="00382C74">
        <w:rPr>
          <w:rFonts w:ascii="Times New Roman" w:hAnsi="Times New Roman" w:cs="Times New Roman"/>
          <w:sz w:val="24"/>
          <w:szCs w:val="24"/>
        </w:rPr>
        <w:t xml:space="preserve">, </w:t>
      </w:r>
      <w:r w:rsidRPr="00382C74">
        <w:rPr>
          <w:rFonts w:ascii="Times New Roman" w:hAnsi="Times New Roman" w:cs="Times New Roman"/>
          <w:iCs/>
          <w:sz w:val="24"/>
          <w:szCs w:val="24"/>
        </w:rPr>
        <w:t>27</w:t>
      </w:r>
      <w:r>
        <w:rPr>
          <w:rFonts w:ascii="Times New Roman" w:hAnsi="Times New Roman" w:cs="Times New Roman"/>
          <w:sz w:val="24"/>
          <w:szCs w:val="24"/>
        </w:rPr>
        <w:t xml:space="preserve">(7): </w:t>
      </w:r>
      <w:r w:rsidRPr="00382C74">
        <w:rPr>
          <w:rFonts w:ascii="Times New Roman" w:hAnsi="Times New Roman" w:cs="Times New Roman"/>
          <w:sz w:val="24"/>
          <w:szCs w:val="24"/>
        </w:rPr>
        <w:t>1036-1042.</w:t>
      </w:r>
    </w:p>
    <w:p w14:paraId="2271FE18" w14:textId="77777777" w:rsidR="00E64A1F" w:rsidRDefault="00E64A1F" w:rsidP="00E64A1F">
      <w:pPr>
        <w:autoSpaceDE w:val="0"/>
        <w:autoSpaceDN w:val="0"/>
        <w:adjustRightInd w:val="0"/>
        <w:spacing w:after="0" w:line="480" w:lineRule="auto"/>
        <w:rPr>
          <w:rFonts w:ascii="Times New Roman" w:hAnsi="Times New Roman" w:cs="Times New Roman"/>
          <w:color w:val="000000" w:themeColor="text1"/>
          <w:sz w:val="24"/>
          <w:szCs w:val="24"/>
        </w:rPr>
      </w:pPr>
      <w:r w:rsidRPr="007873DC">
        <w:rPr>
          <w:rFonts w:ascii="Times New Roman" w:hAnsi="Times New Roman" w:cs="Times New Roman"/>
          <w:color w:val="000000" w:themeColor="text1"/>
          <w:sz w:val="24"/>
          <w:szCs w:val="24"/>
        </w:rPr>
        <w:t>R Core Team. 201</w:t>
      </w:r>
      <w:r>
        <w:rPr>
          <w:rFonts w:ascii="Times New Roman" w:hAnsi="Times New Roman" w:cs="Times New Roman"/>
          <w:color w:val="000000" w:themeColor="text1"/>
          <w:sz w:val="24"/>
          <w:szCs w:val="24"/>
        </w:rPr>
        <w:t>7</w:t>
      </w:r>
      <w:r w:rsidRPr="007873DC">
        <w:rPr>
          <w:rFonts w:ascii="Times New Roman" w:hAnsi="Times New Roman" w:cs="Times New Roman"/>
          <w:color w:val="000000" w:themeColor="text1"/>
          <w:sz w:val="24"/>
          <w:szCs w:val="24"/>
        </w:rPr>
        <w:t xml:space="preserve">. “R: The R Stats Package”. Vienna, Austria: R Core Team. </w:t>
      </w:r>
      <w:r>
        <w:rPr>
          <w:rFonts w:ascii="Times New Roman" w:hAnsi="Times New Roman" w:cs="Times New Roman"/>
          <w:color w:val="000000" w:themeColor="text1"/>
          <w:sz w:val="24"/>
          <w:szCs w:val="24"/>
        </w:rPr>
        <w:tab/>
      </w:r>
    </w:p>
    <w:p w14:paraId="0A2DAF7F" w14:textId="77777777" w:rsidR="00E64A1F" w:rsidRPr="003343DE" w:rsidRDefault="00E64A1F" w:rsidP="00E64A1F">
      <w:pPr>
        <w:autoSpaceDE w:val="0"/>
        <w:autoSpaceDN w:val="0"/>
        <w:adjustRightInd w:val="0"/>
        <w:spacing w:after="0" w:line="480" w:lineRule="auto"/>
        <w:ind w:firstLine="284"/>
        <w:rPr>
          <w:rStyle w:val="Hyperlink"/>
          <w:rFonts w:ascii="Times New Roman" w:hAnsi="Times New Roman" w:cs="Times New Roman"/>
          <w:color w:val="000000" w:themeColor="text1"/>
          <w:sz w:val="24"/>
          <w:szCs w:val="24"/>
          <w:u w:val="none"/>
        </w:rPr>
      </w:pPr>
      <w:r w:rsidRPr="007873DC">
        <w:rPr>
          <w:rFonts w:ascii="Times New Roman" w:eastAsia="Times New Roman" w:hAnsi="Times New Roman" w:cs="Times New Roman"/>
          <w:color w:val="000000" w:themeColor="text1"/>
          <w:sz w:val="24"/>
          <w:szCs w:val="24"/>
          <w:lang w:eastAsia="nl-NL"/>
        </w:rPr>
        <w:t>Retrieved October 10, 2017 (</w:t>
      </w:r>
      <w:hyperlink r:id="rId18" w:history="1">
        <w:r w:rsidRPr="003343DE">
          <w:rPr>
            <w:rStyle w:val="Hyperlink"/>
            <w:rFonts w:ascii="Times New Roman" w:hAnsi="Times New Roman" w:cs="Times New Roman"/>
            <w:color w:val="000000" w:themeColor="text1"/>
            <w:sz w:val="24"/>
            <w:szCs w:val="24"/>
            <w:u w:val="none"/>
          </w:rPr>
          <w:t>https://stat.ethz.ch/R-manual/R-devel/library/stats/</w:t>
        </w:r>
      </w:hyperlink>
    </w:p>
    <w:p w14:paraId="15B24746" w14:textId="15FDC7F3" w:rsidR="00E64A1F" w:rsidRDefault="00E64A1F" w:rsidP="00E64A1F">
      <w:pPr>
        <w:autoSpaceDE w:val="0"/>
        <w:autoSpaceDN w:val="0"/>
        <w:adjustRightInd w:val="0"/>
        <w:spacing w:after="0" w:line="480" w:lineRule="auto"/>
        <w:ind w:firstLine="284"/>
        <w:rPr>
          <w:rFonts w:ascii="Times New Roman" w:hAnsi="Times New Roman" w:cs="Times New Roman"/>
          <w:color w:val="000000" w:themeColor="text1"/>
          <w:sz w:val="24"/>
          <w:szCs w:val="24"/>
          <w:lang w:val="de-DE"/>
        </w:rPr>
      </w:pPr>
      <w:r w:rsidRPr="00766CC8">
        <w:rPr>
          <w:rFonts w:ascii="Times New Roman" w:hAnsi="Times New Roman" w:cs="Times New Roman"/>
          <w:color w:val="000000" w:themeColor="text1"/>
          <w:sz w:val="24"/>
          <w:szCs w:val="24"/>
          <w:lang w:val="de-DE"/>
        </w:rPr>
        <w:lastRenderedPageBreak/>
        <w:t>html/TDist.html).</w:t>
      </w:r>
    </w:p>
    <w:p w14:paraId="290251BA" w14:textId="77777777" w:rsidR="00CB4B36" w:rsidRDefault="0079790E" w:rsidP="00CB4B36">
      <w:pPr>
        <w:autoSpaceDE w:val="0"/>
        <w:autoSpaceDN w:val="0"/>
        <w:adjustRightInd w:val="0"/>
        <w:spacing w:after="0" w:line="480" w:lineRule="auto"/>
        <w:rPr>
          <w:rFonts w:ascii="Times New Roman" w:hAnsi="Times New Roman" w:cs="Times New Roman"/>
          <w:color w:val="000000" w:themeColor="text1"/>
          <w:sz w:val="24"/>
          <w:szCs w:val="24"/>
          <w:lang w:val="de-DE"/>
        </w:rPr>
      </w:pPr>
      <w:r w:rsidRPr="0079790E">
        <w:rPr>
          <w:rFonts w:ascii="Times New Roman" w:hAnsi="Times New Roman" w:cs="Times New Roman"/>
          <w:color w:val="000000" w:themeColor="text1"/>
          <w:sz w:val="24"/>
          <w:szCs w:val="24"/>
          <w:lang w:val="de-DE"/>
        </w:rPr>
        <w:t xml:space="preserve">Roldán, Juan C., Patricia Jiménez, and Rafael Corchuelo. </w:t>
      </w:r>
      <w:r w:rsidR="00CB4B36">
        <w:rPr>
          <w:rFonts w:ascii="Times New Roman" w:hAnsi="Times New Roman" w:cs="Times New Roman"/>
          <w:color w:val="000000" w:themeColor="text1"/>
          <w:sz w:val="24"/>
          <w:szCs w:val="24"/>
          <w:lang w:val="de-DE"/>
        </w:rPr>
        <w:t xml:space="preserve">2020. </w:t>
      </w:r>
      <w:r w:rsidRPr="0079790E">
        <w:rPr>
          <w:rFonts w:ascii="Times New Roman" w:hAnsi="Times New Roman" w:cs="Times New Roman"/>
          <w:color w:val="000000" w:themeColor="text1"/>
          <w:sz w:val="24"/>
          <w:szCs w:val="24"/>
          <w:lang w:val="de-DE"/>
        </w:rPr>
        <w:t xml:space="preserve">"On extracting data </w:t>
      </w:r>
    </w:p>
    <w:p w14:paraId="01F3C0EE" w14:textId="4ADA1F11" w:rsidR="00CB4B36" w:rsidRDefault="0079790E" w:rsidP="00CB4B36">
      <w:pPr>
        <w:autoSpaceDE w:val="0"/>
        <w:autoSpaceDN w:val="0"/>
        <w:adjustRightInd w:val="0"/>
        <w:spacing w:after="0" w:line="480" w:lineRule="auto"/>
        <w:ind w:left="708" w:hanging="424"/>
        <w:rPr>
          <w:rFonts w:ascii="Times New Roman" w:hAnsi="Times New Roman" w:cs="Times New Roman"/>
          <w:color w:val="000000" w:themeColor="text1"/>
          <w:sz w:val="24"/>
          <w:szCs w:val="24"/>
          <w:lang w:val="de-DE"/>
        </w:rPr>
      </w:pPr>
      <w:r w:rsidRPr="0079790E">
        <w:rPr>
          <w:rFonts w:ascii="Times New Roman" w:hAnsi="Times New Roman" w:cs="Times New Roman"/>
          <w:color w:val="000000" w:themeColor="text1"/>
          <w:sz w:val="24"/>
          <w:szCs w:val="24"/>
          <w:lang w:val="de-DE"/>
        </w:rPr>
        <w:t xml:space="preserve">from </w:t>
      </w:r>
      <w:r>
        <w:rPr>
          <w:rFonts w:ascii="Times New Roman" w:hAnsi="Times New Roman" w:cs="Times New Roman"/>
          <w:color w:val="000000" w:themeColor="text1"/>
          <w:sz w:val="24"/>
          <w:szCs w:val="24"/>
          <w:lang w:val="de-DE"/>
        </w:rPr>
        <w:t>t</w:t>
      </w:r>
      <w:r w:rsidRPr="0079790E">
        <w:rPr>
          <w:rFonts w:ascii="Times New Roman" w:hAnsi="Times New Roman" w:cs="Times New Roman"/>
          <w:color w:val="000000" w:themeColor="text1"/>
          <w:sz w:val="24"/>
          <w:szCs w:val="24"/>
          <w:lang w:val="de-DE"/>
        </w:rPr>
        <w:t>ables that are encoded using HTML." </w:t>
      </w:r>
      <w:r w:rsidRPr="0079790E">
        <w:rPr>
          <w:rFonts w:ascii="Times New Roman" w:hAnsi="Times New Roman" w:cs="Times New Roman"/>
          <w:i/>
          <w:iCs/>
          <w:color w:val="000000" w:themeColor="text1"/>
          <w:sz w:val="24"/>
          <w:szCs w:val="24"/>
          <w:lang w:val="de-DE"/>
        </w:rPr>
        <w:t>Knowledge-Based Systems</w:t>
      </w:r>
      <w:r>
        <w:rPr>
          <w:rFonts w:ascii="Times New Roman" w:hAnsi="Times New Roman" w:cs="Times New Roman"/>
          <w:iCs/>
          <w:color w:val="000000" w:themeColor="text1"/>
          <w:sz w:val="24"/>
          <w:szCs w:val="24"/>
          <w:lang w:val="de-DE"/>
        </w:rPr>
        <w:t>,</w:t>
      </w:r>
      <w:r w:rsidRPr="0079790E">
        <w:rPr>
          <w:rFonts w:ascii="Times New Roman" w:hAnsi="Times New Roman" w:cs="Times New Roman"/>
          <w:color w:val="000000" w:themeColor="text1"/>
          <w:sz w:val="24"/>
          <w:szCs w:val="24"/>
          <w:lang w:val="de-DE"/>
        </w:rPr>
        <w:t> 190</w:t>
      </w:r>
      <w:r w:rsidR="00CB4B36">
        <w:rPr>
          <w:rFonts w:ascii="Times New Roman" w:hAnsi="Times New Roman" w:cs="Times New Roman"/>
          <w:color w:val="000000" w:themeColor="text1"/>
          <w:sz w:val="24"/>
          <w:szCs w:val="24"/>
          <w:lang w:val="de-DE"/>
        </w:rPr>
        <w:t>:</w:t>
      </w:r>
    </w:p>
    <w:p w14:paraId="43EC8274" w14:textId="4D599D48" w:rsidR="0079790E" w:rsidRPr="00766CC8" w:rsidRDefault="0079790E" w:rsidP="00CB4B36">
      <w:pPr>
        <w:autoSpaceDE w:val="0"/>
        <w:autoSpaceDN w:val="0"/>
        <w:adjustRightInd w:val="0"/>
        <w:spacing w:after="0" w:line="480" w:lineRule="auto"/>
        <w:ind w:left="708" w:hanging="424"/>
        <w:rPr>
          <w:rFonts w:ascii="Times New Roman" w:hAnsi="Times New Roman" w:cs="Times New Roman"/>
          <w:color w:val="000000" w:themeColor="text1"/>
          <w:sz w:val="24"/>
          <w:szCs w:val="24"/>
          <w:lang w:val="de-DE"/>
        </w:rPr>
      </w:pPr>
      <w:r w:rsidRPr="0079790E">
        <w:rPr>
          <w:rFonts w:ascii="Times New Roman" w:hAnsi="Times New Roman" w:cs="Times New Roman"/>
          <w:color w:val="000000" w:themeColor="text1"/>
          <w:sz w:val="24"/>
          <w:szCs w:val="24"/>
          <w:lang w:val="de-DE"/>
        </w:rPr>
        <w:t>105157.</w:t>
      </w:r>
    </w:p>
    <w:p w14:paraId="7364FB61" w14:textId="0C0AE12C" w:rsidR="00E64A1F" w:rsidRDefault="00E64A1F" w:rsidP="0079790E">
      <w:pPr>
        <w:autoSpaceDE w:val="0"/>
        <w:autoSpaceDN w:val="0"/>
        <w:adjustRightInd w:val="0"/>
        <w:spacing w:after="0" w:line="480" w:lineRule="auto"/>
        <w:rPr>
          <w:rFonts w:ascii="Times New Roman" w:eastAsia="Times New Roman" w:hAnsi="Times New Roman" w:cs="Times New Roman"/>
          <w:sz w:val="24"/>
          <w:szCs w:val="24"/>
          <w:lang w:eastAsia="nl-NL"/>
        </w:rPr>
      </w:pPr>
      <w:r w:rsidRPr="0079790E">
        <w:rPr>
          <w:rFonts w:ascii="Times New Roman" w:hAnsi="Times New Roman" w:cs="Times New Roman"/>
          <w:color w:val="000000" w:themeColor="text1"/>
          <w:sz w:val="24"/>
          <w:szCs w:val="24"/>
          <w:lang w:val="de-DE"/>
        </w:rPr>
        <w:t>Sedlmeier, Peter &amp; Gerd Gigerenzer. 1989. “Do studies of statistical power</w:t>
      </w:r>
      <w:r w:rsidRPr="00DF1E1F">
        <w:rPr>
          <w:rFonts w:ascii="Times New Roman" w:eastAsia="Times New Roman" w:hAnsi="Times New Roman" w:cs="Times New Roman"/>
          <w:sz w:val="24"/>
          <w:szCs w:val="24"/>
          <w:lang w:eastAsia="nl-NL"/>
        </w:rPr>
        <w:t xml:space="preserve"> have an </w:t>
      </w:r>
    </w:p>
    <w:p w14:paraId="040CA5DD" w14:textId="77777777" w:rsidR="00E64A1F" w:rsidRPr="001A0378" w:rsidRDefault="00E64A1F" w:rsidP="00E64A1F">
      <w:pPr>
        <w:spacing w:after="0" w:line="480" w:lineRule="auto"/>
        <w:ind w:firstLine="284"/>
        <w:rPr>
          <w:rFonts w:ascii="Times New Roman" w:eastAsia="Times New Roman" w:hAnsi="Times New Roman" w:cs="Times New Roman"/>
          <w:sz w:val="24"/>
          <w:szCs w:val="24"/>
          <w:lang w:eastAsia="nl-NL"/>
        </w:rPr>
      </w:pPr>
      <w:r w:rsidRPr="00DF1E1F">
        <w:rPr>
          <w:rFonts w:ascii="Times New Roman" w:eastAsia="Times New Roman" w:hAnsi="Times New Roman" w:cs="Times New Roman"/>
          <w:sz w:val="24"/>
          <w:szCs w:val="24"/>
          <w:lang w:eastAsia="nl-NL"/>
        </w:rPr>
        <w:t xml:space="preserve">effect on the power of </w:t>
      </w:r>
      <w:proofErr w:type="gramStart"/>
      <w:r w:rsidRPr="00DF1E1F">
        <w:rPr>
          <w:rFonts w:ascii="Times New Roman" w:eastAsia="Times New Roman" w:hAnsi="Times New Roman" w:cs="Times New Roman"/>
          <w:sz w:val="24"/>
          <w:szCs w:val="24"/>
          <w:lang w:eastAsia="nl-NL"/>
        </w:rPr>
        <w:t>studies?.</w:t>
      </w:r>
      <w:proofErr w:type="gramEnd"/>
      <w:r>
        <w:rPr>
          <w:rFonts w:ascii="Times New Roman" w:eastAsia="Times New Roman" w:hAnsi="Times New Roman" w:cs="Times New Roman"/>
          <w:sz w:val="24"/>
          <w:szCs w:val="24"/>
          <w:lang w:eastAsia="nl-NL"/>
        </w:rPr>
        <w:t>”</w:t>
      </w:r>
      <w:r w:rsidRPr="00DF1E1F">
        <w:rPr>
          <w:rFonts w:ascii="Times New Roman" w:eastAsia="Times New Roman" w:hAnsi="Times New Roman" w:cs="Times New Roman"/>
          <w:sz w:val="24"/>
          <w:szCs w:val="24"/>
          <w:lang w:eastAsia="nl-NL"/>
        </w:rPr>
        <w:t xml:space="preserve"> </w:t>
      </w:r>
      <w:r w:rsidRPr="001A0378">
        <w:rPr>
          <w:rFonts w:ascii="Times New Roman" w:eastAsia="Times New Roman" w:hAnsi="Times New Roman" w:cs="Times New Roman"/>
          <w:i/>
          <w:iCs/>
          <w:sz w:val="24"/>
          <w:szCs w:val="24"/>
          <w:lang w:eastAsia="nl-NL"/>
        </w:rPr>
        <w:t>Psychological bulletin</w:t>
      </w:r>
      <w:r w:rsidRPr="001A0378">
        <w:rPr>
          <w:rFonts w:ascii="Times New Roman" w:eastAsia="Times New Roman" w:hAnsi="Times New Roman" w:cs="Times New Roman"/>
          <w:sz w:val="24"/>
          <w:szCs w:val="24"/>
          <w:lang w:eastAsia="nl-NL"/>
        </w:rPr>
        <w:t xml:space="preserve">, </w:t>
      </w:r>
      <w:r w:rsidRPr="001A0378">
        <w:rPr>
          <w:rFonts w:ascii="Times New Roman" w:eastAsia="Times New Roman" w:hAnsi="Times New Roman" w:cs="Times New Roman"/>
          <w:iCs/>
          <w:sz w:val="24"/>
          <w:szCs w:val="24"/>
          <w:lang w:eastAsia="nl-NL"/>
        </w:rPr>
        <w:t>105</w:t>
      </w:r>
      <w:r w:rsidRPr="001A0378">
        <w:rPr>
          <w:rFonts w:ascii="Times New Roman" w:eastAsia="Times New Roman" w:hAnsi="Times New Roman" w:cs="Times New Roman"/>
          <w:sz w:val="24"/>
          <w:szCs w:val="24"/>
          <w:lang w:eastAsia="nl-NL"/>
        </w:rPr>
        <w:t>(2): 309-316.</w:t>
      </w:r>
    </w:p>
    <w:p w14:paraId="7443B8DE" w14:textId="77777777" w:rsidR="00E64A1F" w:rsidRDefault="00E64A1F" w:rsidP="00E64A1F">
      <w:pPr>
        <w:spacing w:after="0" w:line="480" w:lineRule="auto"/>
        <w:rPr>
          <w:rFonts w:ascii="Times New Roman" w:eastAsia="Times New Roman" w:hAnsi="Times New Roman" w:cs="Times New Roman"/>
          <w:sz w:val="24"/>
          <w:szCs w:val="24"/>
          <w:lang w:eastAsia="nl-NL"/>
        </w:rPr>
      </w:pPr>
      <w:proofErr w:type="spellStart"/>
      <w:r w:rsidRPr="00385DD2">
        <w:rPr>
          <w:rFonts w:ascii="Times New Roman" w:eastAsia="Times New Roman" w:hAnsi="Times New Roman" w:cs="Times New Roman"/>
          <w:sz w:val="24"/>
          <w:szCs w:val="24"/>
          <w:lang w:eastAsia="nl-NL"/>
        </w:rPr>
        <w:t>Simera</w:t>
      </w:r>
      <w:proofErr w:type="spellEnd"/>
      <w:r w:rsidRPr="00385DD2">
        <w:rPr>
          <w:rFonts w:ascii="Times New Roman" w:eastAsia="Times New Roman" w:hAnsi="Times New Roman" w:cs="Times New Roman"/>
          <w:sz w:val="24"/>
          <w:szCs w:val="24"/>
          <w:lang w:eastAsia="nl-NL"/>
        </w:rPr>
        <w:t>, I</w:t>
      </w:r>
      <w:r>
        <w:rPr>
          <w:rFonts w:ascii="Times New Roman" w:eastAsia="Times New Roman" w:hAnsi="Times New Roman" w:cs="Times New Roman"/>
          <w:sz w:val="24"/>
          <w:szCs w:val="24"/>
          <w:lang w:eastAsia="nl-NL"/>
        </w:rPr>
        <w:t>veta</w:t>
      </w:r>
      <w:r w:rsidRPr="00385DD2">
        <w:rPr>
          <w:rFonts w:ascii="Times New Roman" w:eastAsia="Times New Roman" w:hAnsi="Times New Roman" w:cs="Times New Roman"/>
          <w:sz w:val="24"/>
          <w:szCs w:val="24"/>
          <w:lang w:eastAsia="nl-NL"/>
        </w:rPr>
        <w:t>,</w:t>
      </w:r>
      <w:r>
        <w:rPr>
          <w:rFonts w:ascii="Times New Roman" w:eastAsia="Times New Roman" w:hAnsi="Times New Roman" w:cs="Times New Roman"/>
          <w:sz w:val="24"/>
          <w:szCs w:val="24"/>
          <w:lang w:eastAsia="nl-NL"/>
        </w:rPr>
        <w:t xml:space="preserve"> </w:t>
      </w:r>
      <w:r w:rsidRPr="00385DD2">
        <w:rPr>
          <w:rFonts w:ascii="Times New Roman" w:eastAsia="Times New Roman" w:hAnsi="Times New Roman" w:cs="Times New Roman"/>
          <w:sz w:val="24"/>
          <w:szCs w:val="24"/>
          <w:lang w:eastAsia="nl-NL"/>
        </w:rPr>
        <w:t>D</w:t>
      </w:r>
      <w:r>
        <w:rPr>
          <w:rFonts w:ascii="Times New Roman" w:eastAsia="Times New Roman" w:hAnsi="Times New Roman" w:cs="Times New Roman"/>
          <w:sz w:val="24"/>
          <w:szCs w:val="24"/>
          <w:lang w:eastAsia="nl-NL"/>
        </w:rPr>
        <w:t xml:space="preserve">avid Moher, Allison Hirst, John </w:t>
      </w:r>
      <w:proofErr w:type="spellStart"/>
      <w:r>
        <w:rPr>
          <w:rFonts w:ascii="Times New Roman" w:eastAsia="Times New Roman" w:hAnsi="Times New Roman" w:cs="Times New Roman"/>
          <w:sz w:val="24"/>
          <w:szCs w:val="24"/>
          <w:lang w:eastAsia="nl-NL"/>
        </w:rPr>
        <w:t>Hoey</w:t>
      </w:r>
      <w:proofErr w:type="spellEnd"/>
      <w:r>
        <w:rPr>
          <w:rFonts w:ascii="Times New Roman" w:eastAsia="Times New Roman" w:hAnsi="Times New Roman" w:cs="Times New Roman"/>
          <w:sz w:val="24"/>
          <w:szCs w:val="24"/>
          <w:lang w:eastAsia="nl-NL"/>
        </w:rPr>
        <w:t xml:space="preserve">, </w:t>
      </w:r>
      <w:r w:rsidRPr="00385DD2">
        <w:rPr>
          <w:rFonts w:ascii="Times New Roman" w:eastAsia="Times New Roman" w:hAnsi="Times New Roman" w:cs="Times New Roman"/>
          <w:sz w:val="24"/>
          <w:szCs w:val="24"/>
          <w:lang w:eastAsia="nl-NL"/>
        </w:rPr>
        <w:t>K</w:t>
      </w:r>
      <w:r>
        <w:rPr>
          <w:rFonts w:ascii="Times New Roman" w:eastAsia="Times New Roman" w:hAnsi="Times New Roman" w:cs="Times New Roman"/>
          <w:sz w:val="24"/>
          <w:szCs w:val="24"/>
          <w:lang w:eastAsia="nl-NL"/>
        </w:rPr>
        <w:t xml:space="preserve">enneth F. Schulz, and </w:t>
      </w:r>
      <w:r>
        <w:rPr>
          <w:rFonts w:ascii="Times New Roman" w:eastAsia="Times New Roman" w:hAnsi="Times New Roman" w:cs="Times New Roman"/>
          <w:sz w:val="24"/>
          <w:szCs w:val="24"/>
          <w:lang w:eastAsia="nl-NL"/>
        </w:rPr>
        <w:tab/>
      </w:r>
    </w:p>
    <w:p w14:paraId="65181595" w14:textId="77777777" w:rsidR="00E64A1F" w:rsidRDefault="00E64A1F" w:rsidP="00E64A1F">
      <w:pPr>
        <w:spacing w:after="0" w:line="480" w:lineRule="auto"/>
        <w:ind w:firstLine="284"/>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Douglas G. Altman. 2010</w:t>
      </w:r>
      <w:r w:rsidRPr="00385DD2">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t>“</w:t>
      </w:r>
      <w:r w:rsidRPr="00385DD2">
        <w:rPr>
          <w:rFonts w:ascii="Times New Roman" w:eastAsia="Times New Roman" w:hAnsi="Times New Roman" w:cs="Times New Roman"/>
          <w:sz w:val="24"/>
          <w:szCs w:val="24"/>
          <w:lang w:eastAsia="nl-NL"/>
        </w:rPr>
        <w:t xml:space="preserve">Transparent and accurate reporting increases </w:t>
      </w:r>
      <w:r>
        <w:rPr>
          <w:rFonts w:ascii="Times New Roman" w:eastAsia="Times New Roman" w:hAnsi="Times New Roman" w:cs="Times New Roman"/>
          <w:sz w:val="24"/>
          <w:szCs w:val="24"/>
          <w:lang w:eastAsia="nl-NL"/>
        </w:rPr>
        <w:tab/>
      </w:r>
    </w:p>
    <w:p w14:paraId="6800D58F" w14:textId="77777777" w:rsidR="00E64A1F" w:rsidRDefault="00E64A1F" w:rsidP="00E64A1F">
      <w:pPr>
        <w:spacing w:after="0" w:line="480" w:lineRule="auto"/>
        <w:ind w:left="284"/>
        <w:rPr>
          <w:rFonts w:ascii="Times New Roman" w:eastAsia="Times New Roman" w:hAnsi="Times New Roman" w:cs="Times New Roman"/>
          <w:sz w:val="24"/>
          <w:szCs w:val="24"/>
          <w:lang w:eastAsia="nl-NL"/>
        </w:rPr>
      </w:pPr>
      <w:r w:rsidRPr="00385DD2">
        <w:rPr>
          <w:rFonts w:ascii="Times New Roman" w:eastAsia="Times New Roman" w:hAnsi="Times New Roman" w:cs="Times New Roman"/>
          <w:sz w:val="24"/>
          <w:szCs w:val="24"/>
          <w:lang w:eastAsia="nl-NL"/>
        </w:rPr>
        <w:t>reliability, utility, and impact of your researc</w:t>
      </w:r>
      <w:r>
        <w:rPr>
          <w:rFonts w:ascii="Times New Roman" w:eastAsia="Times New Roman" w:hAnsi="Times New Roman" w:cs="Times New Roman"/>
          <w:sz w:val="24"/>
          <w:szCs w:val="24"/>
          <w:lang w:eastAsia="nl-NL"/>
        </w:rPr>
        <w:t xml:space="preserve">h: reporting guidelines and the </w:t>
      </w:r>
      <w:r w:rsidRPr="00385DD2">
        <w:rPr>
          <w:rFonts w:ascii="Times New Roman" w:eastAsia="Times New Roman" w:hAnsi="Times New Roman" w:cs="Times New Roman"/>
          <w:sz w:val="24"/>
          <w:szCs w:val="24"/>
          <w:lang w:eastAsia="nl-NL"/>
        </w:rPr>
        <w:t>EQUATOR Network.</w:t>
      </w:r>
      <w:r>
        <w:rPr>
          <w:rFonts w:ascii="Times New Roman" w:eastAsia="Times New Roman" w:hAnsi="Times New Roman" w:cs="Times New Roman"/>
          <w:sz w:val="24"/>
          <w:szCs w:val="24"/>
          <w:lang w:eastAsia="nl-NL"/>
        </w:rPr>
        <w:t>”</w:t>
      </w:r>
      <w:r w:rsidRPr="00385DD2">
        <w:rPr>
          <w:rFonts w:ascii="Times New Roman" w:eastAsia="Times New Roman" w:hAnsi="Times New Roman" w:cs="Times New Roman"/>
          <w:sz w:val="24"/>
          <w:szCs w:val="24"/>
          <w:lang w:eastAsia="nl-NL"/>
        </w:rPr>
        <w:t xml:space="preserve"> </w:t>
      </w:r>
      <w:r w:rsidRPr="00385DD2">
        <w:rPr>
          <w:rFonts w:ascii="Times New Roman" w:eastAsia="Times New Roman" w:hAnsi="Times New Roman" w:cs="Times New Roman"/>
          <w:i/>
          <w:iCs/>
          <w:sz w:val="24"/>
          <w:szCs w:val="24"/>
          <w:lang w:eastAsia="nl-NL"/>
        </w:rPr>
        <w:t>BMC medicine</w:t>
      </w:r>
      <w:r w:rsidRPr="00385DD2">
        <w:rPr>
          <w:rFonts w:ascii="Times New Roman" w:eastAsia="Times New Roman" w:hAnsi="Times New Roman" w:cs="Times New Roman"/>
          <w:sz w:val="24"/>
          <w:szCs w:val="24"/>
          <w:lang w:eastAsia="nl-NL"/>
        </w:rPr>
        <w:t xml:space="preserve">, </w:t>
      </w:r>
      <w:r w:rsidRPr="003B2A51">
        <w:rPr>
          <w:rFonts w:ascii="Times New Roman" w:eastAsia="Times New Roman" w:hAnsi="Times New Roman" w:cs="Times New Roman"/>
          <w:iCs/>
          <w:sz w:val="24"/>
          <w:szCs w:val="24"/>
          <w:lang w:eastAsia="nl-NL"/>
        </w:rPr>
        <w:t>8</w:t>
      </w:r>
      <w:r w:rsidRPr="00385DD2">
        <w:rPr>
          <w:rFonts w:ascii="Times New Roman" w:eastAsia="Times New Roman" w:hAnsi="Times New Roman" w:cs="Times New Roman"/>
          <w:sz w:val="24"/>
          <w:szCs w:val="24"/>
          <w:lang w:eastAsia="nl-NL"/>
        </w:rPr>
        <w:t>(1)</w:t>
      </w:r>
      <w:r>
        <w:rPr>
          <w:rFonts w:ascii="Times New Roman" w:eastAsia="Times New Roman" w:hAnsi="Times New Roman" w:cs="Times New Roman"/>
          <w:sz w:val="24"/>
          <w:szCs w:val="24"/>
          <w:lang w:eastAsia="nl-NL"/>
        </w:rPr>
        <w:t>:</w:t>
      </w:r>
      <w:r w:rsidRPr="00385DD2">
        <w:rPr>
          <w:rFonts w:ascii="Times New Roman" w:eastAsia="Times New Roman" w:hAnsi="Times New Roman" w:cs="Times New Roman"/>
          <w:sz w:val="24"/>
          <w:szCs w:val="24"/>
          <w:lang w:eastAsia="nl-NL"/>
        </w:rPr>
        <w:t xml:space="preserve"> 24</w:t>
      </w:r>
      <w:r>
        <w:rPr>
          <w:rFonts w:ascii="Times New Roman" w:eastAsia="Times New Roman" w:hAnsi="Times New Roman" w:cs="Times New Roman"/>
          <w:sz w:val="24"/>
          <w:szCs w:val="24"/>
          <w:lang w:eastAsia="nl-NL"/>
        </w:rPr>
        <w:t>-30</w:t>
      </w:r>
      <w:r w:rsidRPr="00385DD2">
        <w:rPr>
          <w:rFonts w:ascii="Times New Roman" w:eastAsia="Times New Roman" w:hAnsi="Times New Roman" w:cs="Times New Roman"/>
          <w:sz w:val="24"/>
          <w:szCs w:val="24"/>
          <w:lang w:eastAsia="nl-NL"/>
        </w:rPr>
        <w:t>.</w:t>
      </w:r>
    </w:p>
    <w:p w14:paraId="030DC664" w14:textId="77777777" w:rsidR="00E64A1F" w:rsidRDefault="00E64A1F" w:rsidP="00E64A1F">
      <w:pPr>
        <w:spacing w:after="0" w:line="48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Simmons, Joseph</w:t>
      </w:r>
      <w:r w:rsidRPr="002A0A47">
        <w:rPr>
          <w:rFonts w:ascii="Times New Roman" w:eastAsia="Times New Roman" w:hAnsi="Times New Roman" w:cs="Times New Roman"/>
          <w:sz w:val="24"/>
          <w:szCs w:val="24"/>
          <w:lang w:eastAsia="nl-NL"/>
        </w:rPr>
        <w:t xml:space="preserve"> P., </w:t>
      </w:r>
      <w:r>
        <w:rPr>
          <w:rFonts w:ascii="Times New Roman" w:eastAsia="Times New Roman" w:hAnsi="Times New Roman" w:cs="Times New Roman"/>
          <w:sz w:val="24"/>
          <w:szCs w:val="24"/>
          <w:lang w:eastAsia="nl-NL"/>
        </w:rPr>
        <w:t>Leif D. Nelson</w:t>
      </w:r>
      <w:r w:rsidRPr="002A0A47">
        <w:rPr>
          <w:rFonts w:ascii="Times New Roman" w:eastAsia="Times New Roman" w:hAnsi="Times New Roman" w:cs="Times New Roman"/>
          <w:sz w:val="24"/>
          <w:szCs w:val="24"/>
          <w:lang w:eastAsia="nl-NL"/>
        </w:rPr>
        <w:t xml:space="preserve"> &amp; </w:t>
      </w:r>
      <w:r>
        <w:rPr>
          <w:rFonts w:ascii="Times New Roman" w:eastAsia="Times New Roman" w:hAnsi="Times New Roman" w:cs="Times New Roman"/>
          <w:sz w:val="24"/>
          <w:szCs w:val="24"/>
          <w:lang w:eastAsia="nl-NL"/>
        </w:rPr>
        <w:t xml:space="preserve">Uri </w:t>
      </w:r>
      <w:proofErr w:type="spellStart"/>
      <w:r>
        <w:rPr>
          <w:rFonts w:ascii="Times New Roman" w:eastAsia="Times New Roman" w:hAnsi="Times New Roman" w:cs="Times New Roman"/>
          <w:sz w:val="24"/>
          <w:szCs w:val="24"/>
          <w:lang w:eastAsia="nl-NL"/>
        </w:rPr>
        <w:t>Simonsohn</w:t>
      </w:r>
      <w:proofErr w:type="spellEnd"/>
      <w:r w:rsidRPr="002A0A47">
        <w:rPr>
          <w:rFonts w:ascii="Times New Roman" w:eastAsia="Times New Roman" w:hAnsi="Times New Roman" w:cs="Times New Roman"/>
          <w:sz w:val="24"/>
          <w:szCs w:val="24"/>
          <w:lang w:eastAsia="nl-NL"/>
        </w:rPr>
        <w:t>.</w:t>
      </w:r>
      <w:r>
        <w:rPr>
          <w:rFonts w:ascii="Times New Roman" w:eastAsia="Times New Roman" w:hAnsi="Times New Roman" w:cs="Times New Roman"/>
          <w:sz w:val="24"/>
          <w:szCs w:val="24"/>
          <w:lang w:eastAsia="nl-NL"/>
        </w:rPr>
        <w:t xml:space="preserve"> 2011</w:t>
      </w:r>
      <w:r w:rsidRPr="002A0A47">
        <w:rPr>
          <w:rFonts w:ascii="Times New Roman" w:eastAsia="Times New Roman" w:hAnsi="Times New Roman" w:cs="Times New Roman"/>
          <w:sz w:val="24"/>
          <w:szCs w:val="24"/>
          <w:lang w:eastAsia="nl-NL"/>
        </w:rPr>
        <w:t xml:space="preserve">. </w:t>
      </w:r>
      <w:r>
        <w:rPr>
          <w:rFonts w:ascii="Times New Roman" w:eastAsia="Times New Roman" w:hAnsi="Times New Roman" w:cs="Times New Roman"/>
          <w:sz w:val="24"/>
          <w:szCs w:val="24"/>
          <w:lang w:eastAsia="nl-NL"/>
        </w:rPr>
        <w:t>“</w:t>
      </w:r>
      <w:r w:rsidRPr="002A0A47">
        <w:rPr>
          <w:rFonts w:ascii="Times New Roman" w:eastAsia="Times New Roman" w:hAnsi="Times New Roman" w:cs="Times New Roman"/>
          <w:sz w:val="24"/>
          <w:szCs w:val="24"/>
          <w:lang w:eastAsia="nl-NL"/>
        </w:rPr>
        <w:t xml:space="preserve">False-positive </w:t>
      </w:r>
    </w:p>
    <w:p w14:paraId="42808BF9" w14:textId="3FF16C53" w:rsidR="00E64A1F" w:rsidRPr="00503DB9" w:rsidRDefault="00E64A1F" w:rsidP="00E64A1F">
      <w:pPr>
        <w:spacing w:after="0" w:line="480" w:lineRule="auto"/>
        <w:ind w:left="284"/>
        <w:rPr>
          <w:rFonts w:ascii="Times New Roman" w:eastAsia="Times New Roman" w:hAnsi="Times New Roman" w:cs="Times New Roman"/>
          <w:sz w:val="24"/>
          <w:szCs w:val="24"/>
          <w:lang w:val="nl-NL" w:eastAsia="nl-NL"/>
          <w:rPrChange w:id="4275" w:author="EliseSchramkowski" w:date="2019-04-10T15:16:00Z">
            <w:rPr>
              <w:rFonts w:ascii="Times New Roman" w:eastAsia="Times New Roman" w:hAnsi="Times New Roman" w:cs="Times New Roman"/>
              <w:sz w:val="24"/>
              <w:szCs w:val="24"/>
              <w:lang w:eastAsia="nl-NL"/>
            </w:rPr>
          </w:rPrChange>
        </w:rPr>
      </w:pPr>
      <w:r>
        <w:rPr>
          <w:rFonts w:ascii="Times New Roman" w:eastAsia="Times New Roman" w:hAnsi="Times New Roman" w:cs="Times New Roman"/>
          <w:sz w:val="24"/>
          <w:szCs w:val="24"/>
          <w:lang w:eastAsia="nl-NL"/>
        </w:rPr>
        <w:t xml:space="preserve">psychology: </w:t>
      </w:r>
      <w:r w:rsidRPr="002A0A47">
        <w:rPr>
          <w:rFonts w:ascii="Times New Roman" w:eastAsia="Times New Roman" w:hAnsi="Times New Roman" w:cs="Times New Roman"/>
          <w:sz w:val="24"/>
          <w:szCs w:val="24"/>
          <w:lang w:eastAsia="nl-NL"/>
        </w:rPr>
        <w:t>Undisclosed flexibility in data collection and analysis allows presenting anything as significant</w:t>
      </w:r>
      <w:r>
        <w:rPr>
          <w:rFonts w:ascii="Times New Roman" w:eastAsia="Times New Roman" w:hAnsi="Times New Roman" w:cs="Times New Roman"/>
          <w:sz w:val="24"/>
          <w:szCs w:val="24"/>
          <w:lang w:eastAsia="nl-NL"/>
        </w:rPr>
        <w:t>.”</w:t>
      </w:r>
      <w:r w:rsidRPr="002A0A47">
        <w:rPr>
          <w:rFonts w:ascii="Times New Roman" w:eastAsia="Times New Roman" w:hAnsi="Times New Roman" w:cs="Times New Roman"/>
          <w:sz w:val="24"/>
          <w:szCs w:val="24"/>
          <w:lang w:eastAsia="nl-NL"/>
        </w:rPr>
        <w:t xml:space="preserve"> </w:t>
      </w:r>
      <w:r w:rsidRPr="00503DB9">
        <w:rPr>
          <w:rFonts w:ascii="Times New Roman" w:eastAsia="Times New Roman" w:hAnsi="Times New Roman" w:cs="Times New Roman"/>
          <w:i/>
          <w:iCs/>
          <w:sz w:val="24"/>
          <w:szCs w:val="24"/>
          <w:lang w:val="nl-NL" w:eastAsia="nl-NL"/>
          <w:rPrChange w:id="4276" w:author="EliseSchramkowski" w:date="2019-04-10T15:16:00Z">
            <w:rPr>
              <w:rFonts w:ascii="Times New Roman" w:eastAsia="Times New Roman" w:hAnsi="Times New Roman" w:cs="Times New Roman"/>
              <w:i/>
              <w:iCs/>
              <w:sz w:val="24"/>
              <w:szCs w:val="24"/>
              <w:lang w:eastAsia="nl-NL"/>
            </w:rPr>
          </w:rPrChange>
        </w:rPr>
        <w:t>Psychological science</w:t>
      </w:r>
      <w:r w:rsidRPr="00503DB9">
        <w:rPr>
          <w:rFonts w:ascii="Times New Roman" w:eastAsia="Times New Roman" w:hAnsi="Times New Roman" w:cs="Times New Roman"/>
          <w:sz w:val="24"/>
          <w:szCs w:val="24"/>
          <w:lang w:val="nl-NL" w:eastAsia="nl-NL"/>
          <w:rPrChange w:id="4277" w:author="EliseSchramkowski" w:date="2019-04-10T15:16:00Z">
            <w:rPr>
              <w:rFonts w:ascii="Times New Roman" w:eastAsia="Times New Roman" w:hAnsi="Times New Roman" w:cs="Times New Roman"/>
              <w:sz w:val="24"/>
              <w:szCs w:val="24"/>
              <w:lang w:eastAsia="nl-NL"/>
            </w:rPr>
          </w:rPrChange>
        </w:rPr>
        <w:t xml:space="preserve">, </w:t>
      </w:r>
      <w:r w:rsidRPr="00503DB9">
        <w:rPr>
          <w:rFonts w:ascii="Times New Roman" w:eastAsia="Times New Roman" w:hAnsi="Times New Roman" w:cs="Times New Roman"/>
          <w:i/>
          <w:iCs/>
          <w:sz w:val="24"/>
          <w:szCs w:val="24"/>
          <w:lang w:val="nl-NL" w:eastAsia="nl-NL"/>
          <w:rPrChange w:id="4278" w:author="EliseSchramkowski" w:date="2019-04-10T15:16:00Z">
            <w:rPr>
              <w:rFonts w:ascii="Times New Roman" w:eastAsia="Times New Roman" w:hAnsi="Times New Roman" w:cs="Times New Roman"/>
              <w:i/>
              <w:iCs/>
              <w:sz w:val="24"/>
              <w:szCs w:val="24"/>
              <w:lang w:eastAsia="nl-NL"/>
            </w:rPr>
          </w:rPrChange>
        </w:rPr>
        <w:t>22</w:t>
      </w:r>
      <w:r w:rsidRPr="00503DB9">
        <w:rPr>
          <w:rFonts w:ascii="Times New Roman" w:eastAsia="Times New Roman" w:hAnsi="Times New Roman" w:cs="Times New Roman"/>
          <w:sz w:val="24"/>
          <w:szCs w:val="24"/>
          <w:lang w:val="nl-NL" w:eastAsia="nl-NL"/>
          <w:rPrChange w:id="4279" w:author="EliseSchramkowski" w:date="2019-04-10T15:16:00Z">
            <w:rPr>
              <w:rFonts w:ascii="Times New Roman" w:eastAsia="Times New Roman" w:hAnsi="Times New Roman" w:cs="Times New Roman"/>
              <w:sz w:val="24"/>
              <w:szCs w:val="24"/>
              <w:lang w:eastAsia="nl-NL"/>
            </w:rPr>
          </w:rPrChange>
        </w:rPr>
        <w:t>(11): 1359-1366.</w:t>
      </w:r>
    </w:p>
    <w:p w14:paraId="264903FD" w14:textId="77777777" w:rsidR="0013435F" w:rsidRPr="00503DB9" w:rsidRDefault="0013435F" w:rsidP="0013435F">
      <w:pPr>
        <w:spacing w:after="0" w:line="480" w:lineRule="auto"/>
        <w:rPr>
          <w:rFonts w:ascii="Times New Roman" w:eastAsia="Times New Roman" w:hAnsi="Times New Roman" w:cs="Times New Roman"/>
          <w:sz w:val="24"/>
          <w:szCs w:val="24"/>
          <w:lang w:val="nl-NL" w:eastAsia="nl-NL"/>
          <w:rPrChange w:id="4280" w:author="EliseSchramkowski" w:date="2019-04-10T15:16:00Z">
            <w:rPr>
              <w:rFonts w:ascii="Times New Roman" w:eastAsia="Times New Roman" w:hAnsi="Times New Roman" w:cs="Times New Roman"/>
              <w:sz w:val="24"/>
              <w:szCs w:val="24"/>
              <w:lang w:eastAsia="nl-NL"/>
            </w:rPr>
          </w:rPrChange>
        </w:rPr>
      </w:pPr>
      <w:r w:rsidRPr="00503DB9">
        <w:rPr>
          <w:rFonts w:ascii="Times New Roman" w:eastAsia="Times New Roman" w:hAnsi="Times New Roman" w:cs="Times New Roman"/>
          <w:sz w:val="24"/>
          <w:szCs w:val="24"/>
          <w:lang w:val="nl-NL" w:eastAsia="nl-NL"/>
          <w:rPrChange w:id="4281" w:author="EliseSchramkowski" w:date="2019-04-10T15:16:00Z">
            <w:rPr>
              <w:rFonts w:ascii="Times New Roman" w:eastAsia="Times New Roman" w:hAnsi="Times New Roman" w:cs="Times New Roman"/>
              <w:sz w:val="24"/>
              <w:szCs w:val="24"/>
              <w:lang w:eastAsia="nl-NL"/>
            </w:rPr>
          </w:rPrChange>
        </w:rPr>
        <w:t xml:space="preserve">Veldkamp, Coosje. L., Michèle B. Nuijten, Linda Dominguez-Alvarez, Marcel A. L. </w:t>
      </w:r>
    </w:p>
    <w:p w14:paraId="6C2F07E1" w14:textId="77777777" w:rsidR="0013435F" w:rsidRDefault="0013435F" w:rsidP="0013435F">
      <w:pPr>
        <w:spacing w:after="0" w:line="480" w:lineRule="auto"/>
        <w:ind w:firstLine="284"/>
        <w:rPr>
          <w:rFonts w:ascii="Times New Roman" w:eastAsia="Times New Roman" w:hAnsi="Times New Roman" w:cs="Times New Roman"/>
          <w:sz w:val="24"/>
          <w:szCs w:val="24"/>
          <w:lang w:eastAsia="nl-NL"/>
        </w:rPr>
      </w:pPr>
      <w:r w:rsidRPr="00766CC8">
        <w:rPr>
          <w:rFonts w:ascii="Times New Roman" w:eastAsia="Times New Roman" w:hAnsi="Times New Roman" w:cs="Times New Roman"/>
          <w:sz w:val="24"/>
          <w:szCs w:val="24"/>
          <w:lang w:val="de-DE" w:eastAsia="nl-NL"/>
        </w:rPr>
        <w:t xml:space="preserve">M. Van Assen and Jelte M. Wicherts. </w:t>
      </w:r>
      <w:r w:rsidRPr="0013435F">
        <w:rPr>
          <w:rFonts w:ascii="Times New Roman" w:eastAsia="Times New Roman" w:hAnsi="Times New Roman" w:cs="Times New Roman"/>
          <w:sz w:val="24"/>
          <w:szCs w:val="24"/>
          <w:lang w:eastAsia="nl-NL"/>
        </w:rPr>
        <w:t xml:space="preserve">2014). “Statistical reporting errors and </w:t>
      </w:r>
    </w:p>
    <w:p w14:paraId="4F8A26FB" w14:textId="77777777" w:rsidR="0013435F" w:rsidRDefault="0013435F" w:rsidP="0013435F">
      <w:pPr>
        <w:spacing w:after="0" w:line="480" w:lineRule="auto"/>
        <w:ind w:firstLine="284"/>
        <w:rPr>
          <w:rFonts w:ascii="Times New Roman" w:eastAsia="Times New Roman" w:hAnsi="Times New Roman" w:cs="Times New Roman"/>
          <w:sz w:val="24"/>
          <w:szCs w:val="24"/>
          <w:lang w:eastAsia="nl-NL"/>
        </w:rPr>
      </w:pPr>
      <w:r w:rsidRPr="0013435F">
        <w:rPr>
          <w:rFonts w:ascii="Times New Roman" w:eastAsia="Times New Roman" w:hAnsi="Times New Roman" w:cs="Times New Roman"/>
          <w:sz w:val="24"/>
          <w:szCs w:val="24"/>
          <w:lang w:eastAsia="nl-NL"/>
        </w:rPr>
        <w:t xml:space="preserve">collaboration on statistical analyses in psychological science.” </w:t>
      </w:r>
      <w:proofErr w:type="spellStart"/>
      <w:r w:rsidRPr="0013435F">
        <w:rPr>
          <w:rFonts w:ascii="Times New Roman" w:eastAsia="Times New Roman" w:hAnsi="Times New Roman" w:cs="Times New Roman"/>
          <w:i/>
          <w:iCs/>
          <w:sz w:val="24"/>
          <w:szCs w:val="24"/>
          <w:lang w:eastAsia="nl-NL"/>
        </w:rPr>
        <w:t>PloS</w:t>
      </w:r>
      <w:proofErr w:type="spellEnd"/>
      <w:r w:rsidRPr="0013435F">
        <w:rPr>
          <w:rFonts w:ascii="Times New Roman" w:eastAsia="Times New Roman" w:hAnsi="Times New Roman" w:cs="Times New Roman"/>
          <w:i/>
          <w:iCs/>
          <w:sz w:val="24"/>
          <w:szCs w:val="24"/>
          <w:lang w:eastAsia="nl-NL"/>
        </w:rPr>
        <w:t xml:space="preserve"> one</w:t>
      </w:r>
      <w:r w:rsidRPr="0013435F">
        <w:rPr>
          <w:rFonts w:ascii="Times New Roman" w:eastAsia="Times New Roman" w:hAnsi="Times New Roman" w:cs="Times New Roman"/>
          <w:sz w:val="24"/>
          <w:szCs w:val="24"/>
          <w:lang w:eastAsia="nl-NL"/>
        </w:rPr>
        <w:t xml:space="preserve">, </w:t>
      </w:r>
      <w:r w:rsidRPr="0013435F">
        <w:rPr>
          <w:rFonts w:ascii="Times New Roman" w:eastAsia="Times New Roman" w:hAnsi="Times New Roman" w:cs="Times New Roman"/>
          <w:iCs/>
          <w:sz w:val="24"/>
          <w:szCs w:val="24"/>
          <w:lang w:eastAsia="nl-NL"/>
        </w:rPr>
        <w:t>9</w:t>
      </w:r>
      <w:r w:rsidRPr="0013435F">
        <w:rPr>
          <w:rFonts w:ascii="Times New Roman" w:eastAsia="Times New Roman" w:hAnsi="Times New Roman" w:cs="Times New Roman"/>
          <w:sz w:val="24"/>
          <w:szCs w:val="24"/>
          <w:lang w:eastAsia="nl-NL"/>
        </w:rPr>
        <w:t>(12): 1-</w:t>
      </w:r>
    </w:p>
    <w:p w14:paraId="4C8EB9A1" w14:textId="62F441B8" w:rsidR="0013435F" w:rsidRPr="0013435F" w:rsidRDefault="0013435F" w:rsidP="0013435F">
      <w:pPr>
        <w:spacing w:after="0" w:line="480" w:lineRule="auto"/>
        <w:ind w:firstLine="284"/>
        <w:rPr>
          <w:rFonts w:ascii="Times New Roman" w:eastAsia="Times New Roman" w:hAnsi="Times New Roman" w:cs="Times New Roman"/>
          <w:sz w:val="24"/>
          <w:szCs w:val="24"/>
          <w:lang w:eastAsia="nl-NL"/>
        </w:rPr>
      </w:pPr>
      <w:r w:rsidRPr="0013435F">
        <w:rPr>
          <w:rFonts w:ascii="Times New Roman" w:eastAsia="Times New Roman" w:hAnsi="Times New Roman" w:cs="Times New Roman"/>
          <w:sz w:val="24"/>
          <w:szCs w:val="24"/>
          <w:lang w:eastAsia="nl-NL"/>
        </w:rPr>
        <w:t>19.</w:t>
      </w:r>
      <w:r w:rsidRPr="0013435F">
        <w:rPr>
          <w:rFonts w:ascii="Times New Roman" w:hAnsi="Times New Roman" w:cs="Times New Roman"/>
          <w:sz w:val="24"/>
          <w:szCs w:val="24"/>
        </w:rPr>
        <w:t xml:space="preserve"> </w:t>
      </w:r>
      <w:proofErr w:type="gramStart"/>
      <w:r w:rsidRPr="0013435F">
        <w:rPr>
          <w:rFonts w:ascii="Times New Roman" w:hAnsi="Times New Roman" w:cs="Times New Roman"/>
          <w:sz w:val="24"/>
          <w:szCs w:val="24"/>
        </w:rPr>
        <w:t>doi:10.1371/journal.pone</w:t>
      </w:r>
      <w:proofErr w:type="gramEnd"/>
      <w:r w:rsidRPr="0013435F">
        <w:rPr>
          <w:rFonts w:ascii="Times New Roman" w:hAnsi="Times New Roman" w:cs="Times New Roman"/>
          <w:sz w:val="24"/>
          <w:szCs w:val="24"/>
        </w:rPr>
        <w:t>.0114876</w:t>
      </w:r>
      <w:r w:rsidRPr="0013435F">
        <w:rPr>
          <w:rFonts w:ascii="Times New Roman" w:eastAsia="Times New Roman" w:hAnsi="Times New Roman" w:cs="Times New Roman"/>
          <w:sz w:val="24"/>
          <w:szCs w:val="24"/>
          <w:lang w:eastAsia="nl-NL"/>
        </w:rPr>
        <w:t>.</w:t>
      </w:r>
    </w:p>
    <w:p w14:paraId="5886984A" w14:textId="77777777" w:rsidR="00E64A1F" w:rsidRDefault="00E64A1F" w:rsidP="00E64A1F">
      <w:pPr>
        <w:spacing w:after="0" w:line="480" w:lineRule="auto"/>
        <w:rPr>
          <w:rFonts w:ascii="Times New Roman" w:eastAsia="Times New Roman" w:hAnsi="Times New Roman" w:cs="Times New Roman"/>
          <w:sz w:val="24"/>
          <w:szCs w:val="24"/>
          <w:lang w:eastAsia="nl-NL"/>
        </w:rPr>
      </w:pPr>
      <w:proofErr w:type="spellStart"/>
      <w:r w:rsidRPr="0013435F">
        <w:rPr>
          <w:rFonts w:ascii="Times New Roman" w:eastAsia="Times New Roman" w:hAnsi="Times New Roman" w:cs="Times New Roman"/>
          <w:sz w:val="24"/>
          <w:szCs w:val="24"/>
          <w:lang w:eastAsia="nl-NL"/>
        </w:rPr>
        <w:t>Wicherts</w:t>
      </w:r>
      <w:proofErr w:type="spellEnd"/>
      <w:r w:rsidRPr="0013435F">
        <w:rPr>
          <w:rFonts w:ascii="Times New Roman" w:eastAsia="Times New Roman" w:hAnsi="Times New Roman" w:cs="Times New Roman"/>
          <w:sz w:val="24"/>
          <w:szCs w:val="24"/>
          <w:lang w:eastAsia="nl-NL"/>
        </w:rPr>
        <w:t xml:space="preserve">, </w:t>
      </w:r>
      <w:proofErr w:type="spellStart"/>
      <w:r w:rsidRPr="0013435F">
        <w:rPr>
          <w:rFonts w:ascii="Times New Roman" w:eastAsia="Times New Roman" w:hAnsi="Times New Roman" w:cs="Times New Roman"/>
          <w:sz w:val="24"/>
          <w:szCs w:val="24"/>
          <w:lang w:eastAsia="nl-NL"/>
        </w:rPr>
        <w:t>Jelte</w:t>
      </w:r>
      <w:proofErr w:type="spellEnd"/>
      <w:r w:rsidRPr="0013435F">
        <w:rPr>
          <w:rFonts w:ascii="Times New Roman" w:eastAsia="Times New Roman" w:hAnsi="Times New Roman" w:cs="Times New Roman"/>
          <w:sz w:val="24"/>
          <w:szCs w:val="24"/>
          <w:lang w:eastAsia="nl-NL"/>
        </w:rPr>
        <w:t xml:space="preserve"> M., </w:t>
      </w:r>
      <w:proofErr w:type="spellStart"/>
      <w:r w:rsidRPr="0013435F">
        <w:rPr>
          <w:rFonts w:ascii="Times New Roman" w:eastAsia="Times New Roman" w:hAnsi="Times New Roman" w:cs="Times New Roman"/>
          <w:sz w:val="24"/>
          <w:szCs w:val="24"/>
          <w:lang w:eastAsia="nl-NL"/>
        </w:rPr>
        <w:t>Marjan</w:t>
      </w:r>
      <w:proofErr w:type="spellEnd"/>
      <w:r w:rsidRPr="0013435F">
        <w:rPr>
          <w:rFonts w:ascii="Times New Roman" w:eastAsia="Times New Roman" w:hAnsi="Times New Roman" w:cs="Times New Roman"/>
          <w:sz w:val="24"/>
          <w:szCs w:val="24"/>
          <w:lang w:eastAsia="nl-NL"/>
        </w:rPr>
        <w:t xml:space="preserve"> Bakker and Dylan </w:t>
      </w:r>
      <w:proofErr w:type="spellStart"/>
      <w:r w:rsidRPr="0013435F">
        <w:rPr>
          <w:rFonts w:ascii="Times New Roman" w:eastAsia="Times New Roman" w:hAnsi="Times New Roman" w:cs="Times New Roman"/>
          <w:sz w:val="24"/>
          <w:szCs w:val="24"/>
          <w:lang w:eastAsia="nl-NL"/>
        </w:rPr>
        <w:t>Molenaar</w:t>
      </w:r>
      <w:proofErr w:type="spellEnd"/>
      <w:r w:rsidRPr="0013435F">
        <w:rPr>
          <w:rFonts w:ascii="Times New Roman" w:eastAsia="Times New Roman" w:hAnsi="Times New Roman" w:cs="Times New Roman"/>
          <w:sz w:val="24"/>
          <w:szCs w:val="24"/>
          <w:lang w:eastAsia="nl-NL"/>
        </w:rPr>
        <w:t xml:space="preserve">. </w:t>
      </w:r>
      <w:r w:rsidRPr="00A76608">
        <w:rPr>
          <w:rFonts w:ascii="Times New Roman" w:eastAsia="Times New Roman" w:hAnsi="Times New Roman" w:cs="Times New Roman"/>
          <w:sz w:val="24"/>
          <w:szCs w:val="24"/>
          <w:lang w:eastAsia="nl-NL"/>
        </w:rPr>
        <w:t>2011. “</w:t>
      </w:r>
      <w:r w:rsidRPr="0067313A">
        <w:rPr>
          <w:rFonts w:ascii="Times New Roman" w:eastAsia="Times New Roman" w:hAnsi="Times New Roman" w:cs="Times New Roman"/>
          <w:sz w:val="24"/>
          <w:szCs w:val="24"/>
          <w:lang w:eastAsia="nl-NL"/>
        </w:rPr>
        <w:t xml:space="preserve">Willingness to share </w:t>
      </w:r>
    </w:p>
    <w:p w14:paraId="3E8D2EA4" w14:textId="77777777" w:rsidR="00E64A1F" w:rsidRPr="0067313A" w:rsidRDefault="00E64A1F" w:rsidP="00E64A1F">
      <w:pPr>
        <w:spacing w:after="0" w:line="480" w:lineRule="auto"/>
        <w:ind w:left="284"/>
        <w:rPr>
          <w:rFonts w:ascii="Times New Roman" w:eastAsia="Times New Roman" w:hAnsi="Times New Roman" w:cs="Times New Roman"/>
          <w:sz w:val="24"/>
          <w:szCs w:val="24"/>
          <w:lang w:eastAsia="nl-NL"/>
        </w:rPr>
      </w:pPr>
      <w:r w:rsidRPr="0067313A">
        <w:rPr>
          <w:rFonts w:ascii="Times New Roman" w:eastAsia="Times New Roman" w:hAnsi="Times New Roman" w:cs="Times New Roman"/>
          <w:sz w:val="24"/>
          <w:szCs w:val="24"/>
          <w:lang w:eastAsia="nl-NL"/>
        </w:rPr>
        <w:t xml:space="preserve">research </w:t>
      </w:r>
      <w:r>
        <w:rPr>
          <w:rFonts w:ascii="Times New Roman" w:eastAsia="Times New Roman" w:hAnsi="Times New Roman" w:cs="Times New Roman"/>
          <w:sz w:val="24"/>
          <w:szCs w:val="24"/>
          <w:lang w:eastAsia="nl-NL"/>
        </w:rPr>
        <w:t xml:space="preserve">data is </w:t>
      </w:r>
      <w:r w:rsidRPr="0067313A">
        <w:rPr>
          <w:rFonts w:ascii="Times New Roman" w:eastAsia="Times New Roman" w:hAnsi="Times New Roman" w:cs="Times New Roman"/>
          <w:sz w:val="24"/>
          <w:szCs w:val="24"/>
          <w:lang w:eastAsia="nl-NL"/>
        </w:rPr>
        <w:t xml:space="preserve">related to the strength of the evidence and the quality of reporting of </w:t>
      </w:r>
      <w:r>
        <w:rPr>
          <w:rFonts w:ascii="Times New Roman" w:eastAsia="Times New Roman" w:hAnsi="Times New Roman" w:cs="Times New Roman"/>
          <w:sz w:val="24"/>
          <w:szCs w:val="24"/>
          <w:lang w:eastAsia="nl-NL"/>
        </w:rPr>
        <w:t xml:space="preserve">statistical results.” </w:t>
      </w:r>
      <w:proofErr w:type="spellStart"/>
      <w:r w:rsidRPr="0067313A">
        <w:rPr>
          <w:rFonts w:ascii="Times New Roman" w:eastAsia="Times New Roman" w:hAnsi="Times New Roman" w:cs="Times New Roman"/>
          <w:i/>
          <w:iCs/>
          <w:sz w:val="24"/>
          <w:szCs w:val="24"/>
          <w:lang w:eastAsia="nl-NL"/>
        </w:rPr>
        <w:t>PloS</w:t>
      </w:r>
      <w:proofErr w:type="spellEnd"/>
      <w:r w:rsidRPr="0067313A">
        <w:rPr>
          <w:rFonts w:ascii="Times New Roman" w:eastAsia="Times New Roman" w:hAnsi="Times New Roman" w:cs="Times New Roman"/>
          <w:i/>
          <w:iCs/>
          <w:sz w:val="24"/>
          <w:szCs w:val="24"/>
          <w:lang w:eastAsia="nl-NL"/>
        </w:rPr>
        <w:t xml:space="preserve"> one</w:t>
      </w:r>
      <w:r w:rsidRPr="0067313A">
        <w:rPr>
          <w:rFonts w:ascii="Times New Roman" w:eastAsia="Times New Roman" w:hAnsi="Times New Roman" w:cs="Times New Roman"/>
          <w:sz w:val="24"/>
          <w:szCs w:val="24"/>
          <w:lang w:eastAsia="nl-NL"/>
        </w:rPr>
        <w:t xml:space="preserve">, </w:t>
      </w:r>
      <w:r w:rsidRPr="00A76608">
        <w:rPr>
          <w:rFonts w:ascii="Times New Roman" w:eastAsia="Times New Roman" w:hAnsi="Times New Roman" w:cs="Times New Roman"/>
          <w:iCs/>
          <w:sz w:val="24"/>
          <w:szCs w:val="24"/>
          <w:lang w:eastAsia="nl-NL"/>
        </w:rPr>
        <w:t>6</w:t>
      </w:r>
      <w:r>
        <w:rPr>
          <w:rFonts w:ascii="Times New Roman" w:eastAsia="Times New Roman" w:hAnsi="Times New Roman" w:cs="Times New Roman"/>
          <w:sz w:val="24"/>
          <w:szCs w:val="24"/>
          <w:lang w:eastAsia="nl-NL"/>
        </w:rPr>
        <w:t xml:space="preserve">(11): 1-7. </w:t>
      </w:r>
      <w:proofErr w:type="gramStart"/>
      <w:r>
        <w:rPr>
          <w:rFonts w:ascii="Times New Roman" w:eastAsia="Times New Roman" w:hAnsi="Times New Roman" w:cs="Times New Roman"/>
          <w:sz w:val="24"/>
          <w:szCs w:val="24"/>
          <w:lang w:eastAsia="nl-NL"/>
        </w:rPr>
        <w:t>doi:</w:t>
      </w:r>
      <w:r w:rsidRPr="001A0378">
        <w:rPr>
          <w:rFonts w:ascii="Times New Roman" w:eastAsia="Times New Roman" w:hAnsi="Times New Roman" w:cs="Times New Roman"/>
          <w:sz w:val="24"/>
          <w:szCs w:val="24"/>
          <w:lang w:eastAsia="nl-NL"/>
        </w:rPr>
        <w:t>10.1371/journal.pone</w:t>
      </w:r>
      <w:proofErr w:type="gramEnd"/>
      <w:r w:rsidRPr="001A0378">
        <w:rPr>
          <w:rFonts w:ascii="Times New Roman" w:eastAsia="Times New Roman" w:hAnsi="Times New Roman" w:cs="Times New Roman"/>
          <w:sz w:val="24"/>
          <w:szCs w:val="24"/>
          <w:lang w:eastAsia="nl-NL"/>
        </w:rPr>
        <w:t>.0026828</w:t>
      </w:r>
      <w:r w:rsidRPr="0067313A">
        <w:rPr>
          <w:rFonts w:ascii="Times New Roman" w:eastAsia="Times New Roman" w:hAnsi="Times New Roman" w:cs="Times New Roman"/>
          <w:sz w:val="24"/>
          <w:szCs w:val="24"/>
          <w:lang w:eastAsia="nl-NL"/>
        </w:rPr>
        <w:t>.</w:t>
      </w:r>
    </w:p>
    <w:p w14:paraId="494328A9" w14:textId="77777777" w:rsidR="00E64A1F" w:rsidRDefault="00E64A1F" w:rsidP="00E64A1F">
      <w:pPr>
        <w:spacing w:after="0" w:line="480" w:lineRule="auto"/>
        <w:rPr>
          <w:rFonts w:ascii="Times New Roman" w:eastAsia="Times New Roman" w:hAnsi="Times New Roman" w:cs="Times New Roman"/>
          <w:sz w:val="24"/>
          <w:szCs w:val="24"/>
          <w:lang w:eastAsia="nl-NL"/>
        </w:rPr>
      </w:pPr>
      <w:r w:rsidRPr="00AE4B13">
        <w:rPr>
          <w:rFonts w:ascii="Times New Roman" w:eastAsia="Times New Roman" w:hAnsi="Times New Roman" w:cs="Times New Roman"/>
          <w:sz w:val="24"/>
          <w:szCs w:val="24"/>
          <w:lang w:eastAsia="nl-NL"/>
        </w:rPr>
        <w:t xml:space="preserve">De Winter, Joost C. </w:t>
      </w:r>
      <w:proofErr w:type="gramStart"/>
      <w:r w:rsidRPr="00AE4B13">
        <w:rPr>
          <w:rFonts w:ascii="Times New Roman" w:eastAsia="Times New Roman" w:hAnsi="Times New Roman" w:cs="Times New Roman"/>
          <w:sz w:val="24"/>
          <w:szCs w:val="24"/>
          <w:lang w:eastAsia="nl-NL"/>
        </w:rPr>
        <w:t>F.</w:t>
      </w:r>
      <w:proofErr w:type="gramEnd"/>
      <w:r w:rsidRPr="00AE4B13">
        <w:rPr>
          <w:rFonts w:ascii="Times New Roman" w:eastAsia="Times New Roman" w:hAnsi="Times New Roman" w:cs="Times New Roman"/>
          <w:sz w:val="24"/>
          <w:szCs w:val="24"/>
          <w:lang w:eastAsia="nl-NL"/>
        </w:rPr>
        <w:t xml:space="preserve"> and Dimitra </w:t>
      </w:r>
      <w:proofErr w:type="spellStart"/>
      <w:r w:rsidRPr="00AE4B13">
        <w:rPr>
          <w:rFonts w:ascii="Times New Roman" w:eastAsia="Times New Roman" w:hAnsi="Times New Roman" w:cs="Times New Roman"/>
          <w:sz w:val="24"/>
          <w:szCs w:val="24"/>
          <w:lang w:eastAsia="nl-NL"/>
        </w:rPr>
        <w:t>Dodou</w:t>
      </w:r>
      <w:proofErr w:type="spellEnd"/>
      <w:r w:rsidRPr="00AE4B13">
        <w:rPr>
          <w:rFonts w:ascii="Times New Roman" w:eastAsia="Times New Roman" w:hAnsi="Times New Roman" w:cs="Times New Roman"/>
          <w:sz w:val="24"/>
          <w:szCs w:val="24"/>
          <w:lang w:eastAsia="nl-NL"/>
        </w:rPr>
        <w:t xml:space="preserve">. 2015. “A surge of p-values between 0.041 </w:t>
      </w:r>
    </w:p>
    <w:p w14:paraId="307BC87E" w14:textId="77777777" w:rsidR="00E64A1F" w:rsidRDefault="00E64A1F" w:rsidP="00E64A1F">
      <w:pPr>
        <w:spacing w:after="0" w:line="480" w:lineRule="auto"/>
        <w:ind w:left="284"/>
        <w:rPr>
          <w:rFonts w:ascii="Times New Roman" w:eastAsia="Times New Roman" w:hAnsi="Times New Roman" w:cs="Times New Roman"/>
          <w:sz w:val="24"/>
          <w:szCs w:val="24"/>
          <w:lang w:eastAsia="nl-NL"/>
        </w:rPr>
      </w:pPr>
      <w:r w:rsidRPr="00AE4B13">
        <w:rPr>
          <w:rFonts w:ascii="Times New Roman" w:eastAsia="Times New Roman" w:hAnsi="Times New Roman" w:cs="Times New Roman"/>
          <w:sz w:val="24"/>
          <w:szCs w:val="24"/>
          <w:lang w:eastAsia="nl-NL"/>
        </w:rPr>
        <w:t>and 0.049 in recent decades (but negative results are increasing rapidly too)</w:t>
      </w:r>
      <w:r>
        <w:rPr>
          <w:rFonts w:ascii="Times New Roman" w:eastAsia="Times New Roman" w:hAnsi="Times New Roman" w:cs="Times New Roman"/>
          <w:sz w:val="24"/>
          <w:szCs w:val="24"/>
          <w:lang w:eastAsia="nl-NL"/>
        </w:rPr>
        <w:t>.”</w:t>
      </w:r>
      <w:r w:rsidRPr="00AE4B13">
        <w:rPr>
          <w:rFonts w:ascii="Times New Roman" w:eastAsia="Times New Roman" w:hAnsi="Times New Roman" w:cs="Times New Roman"/>
          <w:sz w:val="24"/>
          <w:szCs w:val="24"/>
          <w:lang w:eastAsia="nl-NL"/>
        </w:rPr>
        <w:t xml:space="preserve"> </w:t>
      </w:r>
      <w:proofErr w:type="spellStart"/>
      <w:r w:rsidRPr="00125542">
        <w:rPr>
          <w:rFonts w:ascii="Times New Roman" w:eastAsia="Times New Roman" w:hAnsi="Times New Roman" w:cs="Times New Roman"/>
          <w:i/>
          <w:iCs/>
          <w:sz w:val="24"/>
          <w:szCs w:val="24"/>
          <w:lang w:eastAsia="nl-NL"/>
        </w:rPr>
        <w:t>PeerJ</w:t>
      </w:r>
      <w:proofErr w:type="spellEnd"/>
      <w:r w:rsidRPr="00125542">
        <w:rPr>
          <w:rFonts w:ascii="Times New Roman" w:eastAsia="Times New Roman" w:hAnsi="Times New Roman" w:cs="Times New Roman"/>
          <w:sz w:val="24"/>
          <w:szCs w:val="24"/>
          <w:lang w:eastAsia="nl-NL"/>
        </w:rPr>
        <w:t xml:space="preserve">, </w:t>
      </w:r>
      <w:r w:rsidRPr="00125542">
        <w:rPr>
          <w:rFonts w:ascii="Times New Roman" w:eastAsia="Times New Roman" w:hAnsi="Times New Roman" w:cs="Times New Roman"/>
          <w:iCs/>
          <w:sz w:val="24"/>
          <w:szCs w:val="24"/>
          <w:lang w:eastAsia="nl-NL"/>
        </w:rPr>
        <w:t>3</w:t>
      </w:r>
      <w:r w:rsidRPr="00125542">
        <w:rPr>
          <w:rFonts w:ascii="Times New Roman" w:eastAsia="Times New Roman" w:hAnsi="Times New Roman" w:cs="Times New Roman"/>
          <w:sz w:val="24"/>
          <w:szCs w:val="24"/>
          <w:lang w:eastAsia="nl-NL"/>
        </w:rPr>
        <w:t>:</w:t>
      </w:r>
      <w:r>
        <w:rPr>
          <w:rFonts w:ascii="Times New Roman" w:eastAsia="Times New Roman" w:hAnsi="Times New Roman" w:cs="Times New Roman"/>
          <w:sz w:val="24"/>
          <w:szCs w:val="24"/>
          <w:lang w:eastAsia="nl-NL"/>
        </w:rPr>
        <w:t xml:space="preserve"> 1-</w:t>
      </w:r>
      <w:r w:rsidRPr="00125542">
        <w:rPr>
          <w:rFonts w:ascii="Times New Roman" w:eastAsia="Times New Roman" w:hAnsi="Times New Roman" w:cs="Times New Roman"/>
          <w:sz w:val="24"/>
          <w:szCs w:val="24"/>
          <w:lang w:eastAsia="nl-NL"/>
        </w:rPr>
        <w:t xml:space="preserve">44. </w:t>
      </w:r>
      <w:r>
        <w:rPr>
          <w:rFonts w:ascii="Times New Roman" w:eastAsia="Times New Roman" w:hAnsi="Times New Roman" w:cs="Times New Roman"/>
          <w:sz w:val="24"/>
          <w:szCs w:val="24"/>
          <w:lang w:eastAsia="nl-NL"/>
        </w:rPr>
        <w:t>d</w:t>
      </w:r>
      <w:r w:rsidRPr="00125542">
        <w:rPr>
          <w:rFonts w:ascii="Times New Roman" w:eastAsia="Times New Roman" w:hAnsi="Times New Roman" w:cs="Times New Roman"/>
          <w:sz w:val="24"/>
          <w:szCs w:val="24"/>
          <w:lang w:eastAsia="nl-NL"/>
        </w:rPr>
        <w:t>oi:0.7717/peerj.73.</w:t>
      </w:r>
    </w:p>
    <w:p w14:paraId="28E631A2" w14:textId="6C8B7C11" w:rsidR="00E64A1F" w:rsidRDefault="00E64A1F" w:rsidP="00BE12D9">
      <w:pPr>
        <w:spacing w:after="0" w:line="360" w:lineRule="auto"/>
        <w:jc w:val="both"/>
        <w:rPr>
          <w:rFonts w:ascii="Times New Roman" w:hAnsi="Times New Roman" w:cs="Times New Roman"/>
          <w:color w:val="000000" w:themeColor="text1"/>
          <w:sz w:val="24"/>
          <w:szCs w:val="24"/>
        </w:rPr>
      </w:pPr>
    </w:p>
    <w:p w14:paraId="3E23911C" w14:textId="338D05CF" w:rsidR="00A411EC" w:rsidRDefault="00A411EC" w:rsidP="00BE12D9">
      <w:pPr>
        <w:spacing w:after="0" w:line="360" w:lineRule="auto"/>
        <w:jc w:val="both"/>
        <w:rPr>
          <w:rFonts w:ascii="Times New Roman" w:hAnsi="Times New Roman" w:cs="Times New Roman"/>
          <w:color w:val="000000" w:themeColor="text1"/>
          <w:sz w:val="24"/>
          <w:szCs w:val="24"/>
        </w:rPr>
      </w:pPr>
    </w:p>
    <w:p w14:paraId="44249A16" w14:textId="554EF678" w:rsidR="00A411EC" w:rsidRDefault="00A411EC" w:rsidP="00BE12D9">
      <w:pPr>
        <w:spacing w:after="0" w:line="360" w:lineRule="auto"/>
        <w:jc w:val="both"/>
        <w:rPr>
          <w:rFonts w:ascii="Times New Roman" w:hAnsi="Times New Roman" w:cs="Times New Roman"/>
          <w:color w:val="000000" w:themeColor="text1"/>
          <w:sz w:val="24"/>
          <w:szCs w:val="24"/>
        </w:rPr>
      </w:pPr>
    </w:p>
    <w:p w14:paraId="51522A84" w14:textId="4A9F2F1F" w:rsidR="00A411EC" w:rsidRDefault="00A411EC" w:rsidP="00BE12D9">
      <w:pPr>
        <w:spacing w:after="0" w:line="360" w:lineRule="auto"/>
        <w:jc w:val="both"/>
        <w:rPr>
          <w:rFonts w:ascii="Times New Roman" w:hAnsi="Times New Roman" w:cs="Times New Roman"/>
          <w:color w:val="000000" w:themeColor="text1"/>
          <w:sz w:val="24"/>
          <w:szCs w:val="24"/>
        </w:rPr>
      </w:pPr>
    </w:p>
    <w:p w14:paraId="57DFA282" w14:textId="03470A25" w:rsidR="00A411EC" w:rsidRDefault="00A411EC" w:rsidP="00BE12D9">
      <w:pPr>
        <w:spacing w:after="0" w:line="360" w:lineRule="auto"/>
        <w:jc w:val="both"/>
        <w:rPr>
          <w:rFonts w:ascii="Times New Roman" w:hAnsi="Times New Roman" w:cs="Times New Roman"/>
          <w:color w:val="000000" w:themeColor="text1"/>
          <w:sz w:val="24"/>
          <w:szCs w:val="24"/>
        </w:rPr>
      </w:pPr>
    </w:p>
    <w:p w14:paraId="575CF020" w14:textId="2CCDBFD4" w:rsidR="00A411EC" w:rsidRDefault="00A411EC" w:rsidP="00BE12D9">
      <w:pPr>
        <w:spacing w:after="0" w:line="360" w:lineRule="auto"/>
        <w:jc w:val="both"/>
        <w:rPr>
          <w:rFonts w:ascii="Times New Roman" w:hAnsi="Times New Roman" w:cs="Times New Roman"/>
          <w:color w:val="000000" w:themeColor="text1"/>
          <w:sz w:val="24"/>
          <w:szCs w:val="24"/>
        </w:rPr>
      </w:pPr>
    </w:p>
    <w:p w14:paraId="6C44FA96" w14:textId="10E4DBFA" w:rsidR="00A411EC" w:rsidRDefault="00A411EC" w:rsidP="00BE12D9">
      <w:pPr>
        <w:spacing w:after="0" w:line="360" w:lineRule="auto"/>
        <w:jc w:val="both"/>
        <w:rPr>
          <w:rFonts w:ascii="Times New Roman" w:hAnsi="Times New Roman" w:cs="Times New Roman"/>
          <w:color w:val="000000" w:themeColor="text1"/>
          <w:sz w:val="24"/>
          <w:szCs w:val="24"/>
        </w:rPr>
      </w:pPr>
    </w:p>
    <w:p w14:paraId="36D7B626" w14:textId="7691BB76" w:rsidR="00A411EC" w:rsidRDefault="00A411EC" w:rsidP="00BE12D9">
      <w:pPr>
        <w:spacing w:after="0" w:line="360" w:lineRule="auto"/>
        <w:jc w:val="both"/>
        <w:rPr>
          <w:rFonts w:ascii="Times New Roman" w:hAnsi="Times New Roman" w:cs="Times New Roman"/>
          <w:color w:val="000000" w:themeColor="text1"/>
          <w:sz w:val="24"/>
          <w:szCs w:val="24"/>
        </w:rPr>
      </w:pPr>
    </w:p>
    <w:p w14:paraId="4FD196F3" w14:textId="6D98CF57" w:rsidR="00A411EC" w:rsidRDefault="00A411EC" w:rsidP="00BE12D9">
      <w:pPr>
        <w:spacing w:after="0" w:line="360" w:lineRule="auto"/>
        <w:jc w:val="both"/>
        <w:rPr>
          <w:rFonts w:ascii="Times New Roman" w:hAnsi="Times New Roman" w:cs="Times New Roman"/>
          <w:color w:val="000000" w:themeColor="text1"/>
          <w:sz w:val="24"/>
          <w:szCs w:val="24"/>
        </w:rPr>
      </w:pPr>
    </w:p>
    <w:p w14:paraId="1A573D09" w14:textId="70531C1E" w:rsidR="00A411EC" w:rsidRDefault="00A411EC" w:rsidP="00BE12D9">
      <w:pPr>
        <w:spacing w:after="0" w:line="360" w:lineRule="auto"/>
        <w:jc w:val="both"/>
        <w:rPr>
          <w:rFonts w:ascii="Times New Roman" w:hAnsi="Times New Roman" w:cs="Times New Roman"/>
          <w:color w:val="000000" w:themeColor="text1"/>
          <w:sz w:val="24"/>
          <w:szCs w:val="24"/>
        </w:rPr>
      </w:pPr>
    </w:p>
    <w:p w14:paraId="3F6A9094" w14:textId="26FD59C1" w:rsidR="00A411EC" w:rsidRDefault="00A411EC" w:rsidP="00BE12D9">
      <w:pPr>
        <w:spacing w:after="0" w:line="360" w:lineRule="auto"/>
        <w:jc w:val="both"/>
        <w:rPr>
          <w:rFonts w:ascii="Times New Roman" w:hAnsi="Times New Roman" w:cs="Times New Roman"/>
          <w:color w:val="000000" w:themeColor="text1"/>
          <w:sz w:val="24"/>
          <w:szCs w:val="24"/>
        </w:rPr>
      </w:pPr>
      <w:ins w:id="4282" w:author="EliseSchramkowski" w:date="2021-09-09T11:34:00Z">
        <w:r>
          <w:rPr>
            <w:rFonts w:ascii="Times New Roman" w:hAnsi="Times New Roman" w:cs="Times New Roman"/>
            <w:b/>
            <w:color w:val="000000" w:themeColor="text1"/>
            <w:sz w:val="28"/>
            <w:szCs w:val="28"/>
          </w:rPr>
          <w:t>APPENDIX</w:t>
        </w:r>
      </w:ins>
    </w:p>
    <w:p w14:paraId="5B0C30DD" w14:textId="7E6F5E0B" w:rsidR="00A411EC" w:rsidRDefault="00A411EC" w:rsidP="00BE12D9">
      <w:pPr>
        <w:spacing w:after="0" w:line="360" w:lineRule="auto"/>
        <w:jc w:val="both"/>
        <w:rPr>
          <w:rFonts w:ascii="Times New Roman" w:hAnsi="Times New Roman" w:cs="Times New Roman"/>
          <w:color w:val="000000" w:themeColor="text1"/>
          <w:sz w:val="24"/>
          <w:szCs w:val="24"/>
        </w:rPr>
      </w:pPr>
    </w:p>
    <w:p w14:paraId="1177B68C" w14:textId="77777777" w:rsidR="00A411EC" w:rsidRDefault="00A411EC" w:rsidP="00BE12D9">
      <w:pPr>
        <w:spacing w:after="0" w:line="360" w:lineRule="auto"/>
        <w:jc w:val="both"/>
        <w:rPr>
          <w:rFonts w:ascii="Times New Roman" w:hAnsi="Times New Roman" w:cs="Times New Roman"/>
          <w:color w:val="000000" w:themeColor="text1"/>
          <w:sz w:val="24"/>
          <w:szCs w:val="24"/>
        </w:rPr>
      </w:pPr>
    </w:p>
    <w:tbl>
      <w:tblPr>
        <w:tblStyle w:val="TableGrid"/>
        <w:tblW w:w="9070" w:type="dxa"/>
        <w:tblLook w:val="04A0" w:firstRow="1" w:lastRow="0" w:firstColumn="1" w:lastColumn="0" w:noHBand="0" w:noVBand="1"/>
      </w:tblPr>
      <w:tblGrid>
        <w:gridCol w:w="2044"/>
        <w:gridCol w:w="1359"/>
        <w:gridCol w:w="1175"/>
        <w:gridCol w:w="1364"/>
        <w:gridCol w:w="1380"/>
        <w:gridCol w:w="1748"/>
      </w:tblGrid>
      <w:tr w:rsidR="00ED7C06" w14:paraId="54C2E35E" w14:textId="77777777" w:rsidTr="00FD5B6B">
        <w:tc>
          <w:tcPr>
            <w:tcW w:w="9070" w:type="dxa"/>
            <w:gridSpan w:val="6"/>
            <w:tcBorders>
              <w:top w:val="nil"/>
              <w:left w:val="nil"/>
              <w:bottom w:val="single" w:sz="4" w:space="0" w:color="auto"/>
              <w:right w:val="nil"/>
            </w:tcBorders>
          </w:tcPr>
          <w:bookmarkEnd w:id="0"/>
          <w:bookmarkEnd w:id="19"/>
          <w:p w14:paraId="6B2710F8" w14:textId="6D71427C" w:rsidR="00ED7C06" w:rsidRPr="00A25809" w:rsidRDefault="00ED7C06" w:rsidP="00A411EC">
            <w:pPr>
              <w:spacing w:line="360" w:lineRule="auto"/>
              <w:rPr>
                <w:rFonts w:ascii="Times New Roman" w:hAnsi="Times New Roman" w:cs="Times New Roman"/>
                <w:i/>
                <w:color w:val="000000" w:themeColor="text1"/>
                <w:sz w:val="24"/>
                <w:szCs w:val="24"/>
              </w:rPr>
            </w:pPr>
            <w:r w:rsidRPr="00F85A09">
              <w:rPr>
                <w:rFonts w:ascii="Times New Roman" w:hAnsi="Times New Roman" w:cs="Times New Roman"/>
                <w:i/>
                <w:sz w:val="24"/>
                <w:szCs w:val="24"/>
              </w:rPr>
              <w:t>Tab</w:t>
            </w:r>
            <w:r>
              <w:rPr>
                <w:rFonts w:ascii="Times New Roman" w:hAnsi="Times New Roman" w:cs="Times New Roman"/>
                <w:i/>
                <w:sz w:val="24"/>
                <w:szCs w:val="24"/>
              </w:rPr>
              <w:t>le A</w:t>
            </w:r>
            <w:r w:rsidR="00AB620E">
              <w:rPr>
                <w:rFonts w:ascii="Times New Roman" w:hAnsi="Times New Roman" w:cs="Times New Roman"/>
                <w:i/>
                <w:sz w:val="24"/>
                <w:szCs w:val="24"/>
              </w:rPr>
              <w:t>1</w:t>
            </w:r>
            <w:r w:rsidRPr="00F85A09">
              <w:rPr>
                <w:rFonts w:ascii="Times New Roman" w:hAnsi="Times New Roman" w:cs="Times New Roman"/>
                <w:sz w:val="24"/>
                <w:szCs w:val="24"/>
              </w:rPr>
              <w:t xml:space="preserve">. Logistic </w:t>
            </w:r>
            <w:commentRangeStart w:id="4283"/>
            <w:r w:rsidRPr="00F85A09">
              <w:rPr>
                <w:rFonts w:ascii="Times New Roman" w:hAnsi="Times New Roman" w:cs="Times New Roman"/>
                <w:sz w:val="24"/>
                <w:szCs w:val="24"/>
              </w:rPr>
              <w:t>regressions</w:t>
            </w:r>
            <w:commentRangeEnd w:id="4283"/>
            <w:r>
              <w:rPr>
                <w:rStyle w:val="CommentReference"/>
              </w:rPr>
              <w:commentReference w:id="4283"/>
            </w:r>
            <w:r w:rsidRPr="00F85A09">
              <w:rPr>
                <w:rFonts w:ascii="Times New Roman" w:hAnsi="Times New Roman" w:cs="Times New Roman"/>
                <w:sz w:val="24"/>
                <w:szCs w:val="24"/>
              </w:rPr>
              <w:t xml:space="preserve"> used to test hypotheses related to (gross) inconsis</w:t>
            </w:r>
            <w:r>
              <w:rPr>
                <w:rFonts w:ascii="Times New Roman" w:hAnsi="Times New Roman" w:cs="Times New Roman"/>
                <w:sz w:val="24"/>
                <w:szCs w:val="24"/>
              </w:rPr>
              <w:t>tencies using the ‘</w:t>
            </w:r>
            <w:r w:rsidRPr="00785620">
              <w:rPr>
                <w:rFonts w:ascii="Times New Roman" w:hAnsi="Times New Roman" w:cs="Times New Roman"/>
                <w:i/>
                <w:iCs/>
                <w:sz w:val="24"/>
                <w:szCs w:val="24"/>
                <w:rPrChange w:id="4284" w:author="EliseSchramkowski" w:date="2021-09-09T11:26:00Z">
                  <w:rPr>
                    <w:rFonts w:ascii="Times New Roman" w:hAnsi="Times New Roman" w:cs="Times New Roman"/>
                    <w:sz w:val="24"/>
                    <w:szCs w:val="24"/>
                  </w:rPr>
                </w:rPrChange>
              </w:rPr>
              <w:t>APA</w:t>
            </w:r>
            <w:r>
              <w:rPr>
                <w:rFonts w:ascii="Times New Roman" w:hAnsi="Times New Roman" w:cs="Times New Roman"/>
                <w:sz w:val="24"/>
                <w:szCs w:val="24"/>
              </w:rPr>
              <w:t>’ dataset (</w:t>
            </w:r>
            <w:r>
              <w:rPr>
                <w:rFonts w:ascii="Times New Roman" w:hAnsi="Times New Roman" w:cs="Times New Roman"/>
                <w:i/>
                <w:sz w:val="24"/>
                <w:szCs w:val="24"/>
              </w:rPr>
              <w:t xml:space="preserve">n </w:t>
            </w:r>
            <w:r>
              <w:rPr>
                <w:rFonts w:ascii="Times New Roman" w:hAnsi="Times New Roman" w:cs="Times New Roman"/>
                <w:sz w:val="24"/>
                <w:szCs w:val="24"/>
              </w:rPr>
              <w:t>= 505)</w:t>
            </w:r>
            <w:ins w:id="4285" w:author="EliseSchramkowski" w:date="2019-02-11T09:13:00Z">
              <w:r w:rsidRPr="00F85A09">
                <w:rPr>
                  <w:rFonts w:ascii="Times New Roman" w:hAnsi="Times New Roman" w:cs="Times New Roman"/>
                  <w:sz w:val="24"/>
                  <w:szCs w:val="24"/>
                </w:rPr>
                <w:t>.</w:t>
              </w:r>
            </w:ins>
          </w:p>
        </w:tc>
      </w:tr>
      <w:tr w:rsidR="00ED7C06" w14:paraId="40417BE0" w14:textId="77777777" w:rsidTr="00FD5B6B">
        <w:tc>
          <w:tcPr>
            <w:tcW w:w="9070" w:type="dxa"/>
            <w:gridSpan w:val="6"/>
            <w:tcBorders>
              <w:top w:val="double" w:sz="4" w:space="0" w:color="auto"/>
              <w:left w:val="nil"/>
              <w:bottom w:val="single" w:sz="4" w:space="0" w:color="auto"/>
              <w:right w:val="nil"/>
            </w:tcBorders>
          </w:tcPr>
          <w:p w14:paraId="53996EEE" w14:textId="2A574F97" w:rsidR="00ED7C06" w:rsidRPr="00D12BB4" w:rsidRDefault="00ED7C06" w:rsidP="00FD5B6B">
            <w:pPr>
              <w:spacing w:line="360" w:lineRule="auto"/>
              <w:jc w:val="center"/>
              <w:rPr>
                <w:rFonts w:ascii="Times New Roman" w:hAnsi="Times New Roman" w:cs="Times New Roman"/>
                <w:b/>
                <w:color w:val="000000" w:themeColor="text1"/>
                <w:sz w:val="24"/>
                <w:szCs w:val="24"/>
              </w:rPr>
            </w:pPr>
            <w:r w:rsidRPr="00F85A09">
              <w:rPr>
                <w:rFonts w:ascii="Times New Roman" w:hAnsi="Times New Roman" w:cs="Times New Roman"/>
                <w:b/>
                <w:sz w:val="24"/>
                <w:szCs w:val="24"/>
              </w:rPr>
              <w:t>Inconsistencies (H1)</w:t>
            </w:r>
          </w:p>
        </w:tc>
      </w:tr>
      <w:tr w:rsidR="00ED7C06" w14:paraId="6968E233" w14:textId="77777777" w:rsidTr="00FD5B6B">
        <w:tc>
          <w:tcPr>
            <w:tcW w:w="2044" w:type="dxa"/>
            <w:tcBorders>
              <w:top w:val="single" w:sz="4" w:space="0" w:color="auto"/>
              <w:left w:val="nil"/>
              <w:bottom w:val="nil"/>
              <w:right w:val="nil"/>
            </w:tcBorders>
          </w:tcPr>
          <w:p w14:paraId="2B3A0AEE" w14:textId="77777777" w:rsidR="00ED7C06" w:rsidRPr="00A25809" w:rsidRDefault="00ED7C06" w:rsidP="00FD5B6B">
            <w:pPr>
              <w:spacing w:line="360" w:lineRule="auto"/>
              <w:jc w:val="both"/>
              <w:rPr>
                <w:rFonts w:ascii="Times New Roman" w:hAnsi="Times New Roman" w:cs="Times New Roman"/>
                <w:color w:val="000000" w:themeColor="text1"/>
                <w:sz w:val="24"/>
                <w:szCs w:val="24"/>
              </w:rPr>
            </w:pPr>
          </w:p>
        </w:tc>
        <w:tc>
          <w:tcPr>
            <w:tcW w:w="1359" w:type="dxa"/>
            <w:tcBorders>
              <w:top w:val="single" w:sz="4" w:space="0" w:color="auto"/>
              <w:left w:val="nil"/>
              <w:bottom w:val="nil"/>
              <w:right w:val="nil"/>
            </w:tcBorders>
          </w:tcPr>
          <w:p w14:paraId="6CC21C08" w14:textId="77777777" w:rsidR="00ED7C06" w:rsidRPr="00A25809" w:rsidRDefault="00ED7C06" w:rsidP="00FD5B6B">
            <w:pPr>
              <w:spacing w:line="360" w:lineRule="auto"/>
              <w:jc w:val="center"/>
              <w:rPr>
                <w:rFonts w:ascii="Times New Roman" w:hAnsi="Times New Roman" w:cs="Times New Roman"/>
                <w:color w:val="000000" w:themeColor="text1"/>
                <w:sz w:val="24"/>
                <w:szCs w:val="24"/>
              </w:rPr>
            </w:pPr>
            <w:ins w:id="4286" w:author="Schramkowski, E.C.J. (Elise)" w:date="2019-03-02T13:49:00Z">
              <w:r w:rsidRPr="00A25809">
                <w:rPr>
                  <w:rFonts w:ascii="Times New Roman" w:hAnsi="Times New Roman" w:cs="Times New Roman"/>
                  <w:i/>
                  <w:color w:val="000000" w:themeColor="text1"/>
                  <w:sz w:val="24"/>
                  <w:szCs w:val="24"/>
                </w:rPr>
                <w:t>B</w:t>
              </w:r>
            </w:ins>
          </w:p>
        </w:tc>
        <w:tc>
          <w:tcPr>
            <w:tcW w:w="1175" w:type="dxa"/>
            <w:tcBorders>
              <w:top w:val="single" w:sz="4" w:space="0" w:color="auto"/>
              <w:left w:val="nil"/>
              <w:bottom w:val="nil"/>
              <w:right w:val="nil"/>
            </w:tcBorders>
          </w:tcPr>
          <w:p w14:paraId="6DBA5B5C" w14:textId="77777777" w:rsidR="00ED7C06" w:rsidRPr="00A25809" w:rsidRDefault="00ED7C06" w:rsidP="00FD5B6B">
            <w:pPr>
              <w:spacing w:line="360" w:lineRule="auto"/>
              <w:jc w:val="center"/>
              <w:rPr>
                <w:rFonts w:ascii="Times New Roman" w:hAnsi="Times New Roman" w:cs="Times New Roman"/>
                <w:color w:val="000000" w:themeColor="text1"/>
                <w:sz w:val="24"/>
                <w:szCs w:val="24"/>
              </w:rPr>
            </w:pPr>
            <w:ins w:id="4287" w:author="Schramkowski, E.C.J. (Elise)" w:date="2019-03-02T13:49:00Z">
              <w:r w:rsidRPr="00A25809">
                <w:rPr>
                  <w:rFonts w:ascii="Times New Roman" w:hAnsi="Times New Roman" w:cs="Times New Roman"/>
                  <w:color w:val="000000" w:themeColor="text1"/>
                  <w:sz w:val="24"/>
                  <w:szCs w:val="24"/>
                </w:rPr>
                <w:t>SE</w:t>
              </w:r>
            </w:ins>
          </w:p>
        </w:tc>
        <w:tc>
          <w:tcPr>
            <w:tcW w:w="1364" w:type="dxa"/>
            <w:tcBorders>
              <w:top w:val="single" w:sz="4" w:space="0" w:color="auto"/>
              <w:left w:val="nil"/>
              <w:bottom w:val="nil"/>
              <w:right w:val="nil"/>
            </w:tcBorders>
          </w:tcPr>
          <w:p w14:paraId="214FCD63" w14:textId="1C0FC8D7" w:rsidR="00ED7C06" w:rsidRPr="00A25809" w:rsidRDefault="006E2FEF" w:rsidP="00FD5B6B">
            <w:pPr>
              <w:spacing w:line="360" w:lineRule="auto"/>
              <w:jc w:val="center"/>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p</w:t>
            </w:r>
            <w:ins w:id="4288" w:author="Schramkowski, E.C.J. (Elise)" w:date="2019-03-02T13:49:00Z">
              <w:r w:rsidR="00ED7C06" w:rsidRPr="00A25809">
                <w:rPr>
                  <w:rFonts w:ascii="Times New Roman" w:hAnsi="Times New Roman" w:cs="Times New Roman"/>
                  <w:color w:val="000000" w:themeColor="text1"/>
                  <w:sz w:val="24"/>
                  <w:szCs w:val="24"/>
                </w:rPr>
                <w:t>-value</w:t>
              </w:r>
            </w:ins>
          </w:p>
        </w:tc>
        <w:tc>
          <w:tcPr>
            <w:tcW w:w="1380" w:type="dxa"/>
            <w:tcBorders>
              <w:top w:val="single" w:sz="4" w:space="0" w:color="auto"/>
              <w:left w:val="nil"/>
              <w:bottom w:val="nil"/>
              <w:right w:val="nil"/>
            </w:tcBorders>
          </w:tcPr>
          <w:p w14:paraId="0D871746" w14:textId="77777777" w:rsidR="00ED7C06" w:rsidRPr="00A25809" w:rsidRDefault="00ED7C06" w:rsidP="00FD5B6B">
            <w:pPr>
              <w:spacing w:line="360" w:lineRule="auto"/>
              <w:jc w:val="center"/>
              <w:rPr>
                <w:rFonts w:ascii="Times New Roman" w:hAnsi="Times New Roman" w:cs="Times New Roman"/>
                <w:color w:val="000000" w:themeColor="text1"/>
                <w:sz w:val="24"/>
                <w:szCs w:val="24"/>
              </w:rPr>
            </w:pPr>
            <w:ins w:id="4289" w:author="Schramkowski, E.C.J. (Elise)" w:date="2019-03-02T13:49:00Z">
              <w:r w:rsidRPr="00A25809">
                <w:rPr>
                  <w:rFonts w:ascii="Times New Roman" w:hAnsi="Times New Roman" w:cs="Times New Roman"/>
                  <w:color w:val="000000" w:themeColor="text1"/>
                  <w:sz w:val="24"/>
                  <w:szCs w:val="24"/>
                </w:rPr>
                <w:t>OR</w:t>
              </w:r>
            </w:ins>
          </w:p>
        </w:tc>
        <w:tc>
          <w:tcPr>
            <w:tcW w:w="1748" w:type="dxa"/>
            <w:tcBorders>
              <w:top w:val="single" w:sz="4" w:space="0" w:color="auto"/>
              <w:left w:val="nil"/>
              <w:bottom w:val="nil"/>
              <w:right w:val="nil"/>
            </w:tcBorders>
          </w:tcPr>
          <w:p w14:paraId="129496C6" w14:textId="77777777" w:rsidR="00ED7C06" w:rsidRPr="00A25809" w:rsidRDefault="00ED7C06" w:rsidP="00FD5B6B">
            <w:pPr>
              <w:spacing w:line="360" w:lineRule="auto"/>
              <w:jc w:val="center"/>
              <w:rPr>
                <w:rFonts w:ascii="Times New Roman" w:hAnsi="Times New Roman" w:cs="Times New Roman"/>
                <w:color w:val="000000" w:themeColor="text1"/>
                <w:sz w:val="24"/>
                <w:szCs w:val="24"/>
              </w:rPr>
            </w:pPr>
            <w:r w:rsidRPr="00A25809">
              <w:rPr>
                <w:rFonts w:ascii="Times New Roman" w:hAnsi="Times New Roman" w:cs="Times New Roman"/>
                <w:color w:val="000000" w:themeColor="text1"/>
                <w:sz w:val="24"/>
                <w:szCs w:val="24"/>
              </w:rPr>
              <w:t>95% CI OR</w:t>
            </w:r>
          </w:p>
        </w:tc>
      </w:tr>
      <w:tr w:rsidR="00ED7C06" w14:paraId="05DBF9AF" w14:textId="77777777" w:rsidTr="00FD5B6B">
        <w:tc>
          <w:tcPr>
            <w:tcW w:w="2044" w:type="dxa"/>
            <w:tcBorders>
              <w:top w:val="nil"/>
              <w:left w:val="nil"/>
              <w:bottom w:val="nil"/>
              <w:right w:val="nil"/>
            </w:tcBorders>
          </w:tcPr>
          <w:p w14:paraId="77BAA82C" w14:textId="77777777" w:rsidR="00ED7C06" w:rsidRPr="00A25809" w:rsidRDefault="00ED7C06" w:rsidP="00ED7C06">
            <w:pPr>
              <w:spacing w:line="360" w:lineRule="auto"/>
              <w:jc w:val="both"/>
              <w:rPr>
                <w:rFonts w:ascii="Times New Roman" w:hAnsi="Times New Roman" w:cs="Times New Roman"/>
                <w:color w:val="000000" w:themeColor="text1"/>
                <w:sz w:val="24"/>
                <w:szCs w:val="24"/>
              </w:rPr>
            </w:pPr>
            <w:ins w:id="4290" w:author="Schramkowski, E.C.J. (Elise)" w:date="2019-03-02T13:49:00Z">
              <w:r w:rsidRPr="00A25809">
                <w:rPr>
                  <w:rFonts w:ascii="Times New Roman" w:hAnsi="Times New Roman" w:cs="Times New Roman"/>
                  <w:color w:val="000000" w:themeColor="text1"/>
                  <w:sz w:val="24"/>
                  <w:szCs w:val="24"/>
                </w:rPr>
                <w:t>Intercept</w:t>
              </w:r>
            </w:ins>
          </w:p>
        </w:tc>
        <w:tc>
          <w:tcPr>
            <w:tcW w:w="1359" w:type="dxa"/>
            <w:tcBorders>
              <w:top w:val="nil"/>
              <w:left w:val="nil"/>
              <w:bottom w:val="nil"/>
              <w:right w:val="nil"/>
            </w:tcBorders>
          </w:tcPr>
          <w:p w14:paraId="4ED2A488" w14:textId="0C635ACB" w:rsidR="00ED7C06" w:rsidRPr="00A25809" w:rsidRDefault="008C0F2D" w:rsidP="00ED7C06">
            <w:pPr>
              <w:spacing w:line="360" w:lineRule="auto"/>
              <w:jc w:val="center"/>
              <w:rPr>
                <w:rFonts w:ascii="Times New Roman" w:hAnsi="Times New Roman" w:cs="Times New Roman"/>
                <w:color w:val="000000" w:themeColor="text1"/>
                <w:sz w:val="24"/>
                <w:szCs w:val="24"/>
              </w:rPr>
            </w:pPr>
            <w:ins w:id="4291" w:author="EliseSchramkowski" w:date="2019-05-03T11:11:00Z">
              <w:r>
                <w:rPr>
                  <w:rFonts w:ascii="Times New Roman" w:hAnsi="Times New Roman" w:cs="Times New Roman"/>
                  <w:color w:val="000000" w:themeColor="text1"/>
                  <w:sz w:val="24"/>
                  <w:szCs w:val="24"/>
                </w:rPr>
                <w:t>-1.820</w:t>
              </w:r>
            </w:ins>
          </w:p>
        </w:tc>
        <w:tc>
          <w:tcPr>
            <w:tcW w:w="1175" w:type="dxa"/>
            <w:tcBorders>
              <w:top w:val="nil"/>
              <w:left w:val="nil"/>
              <w:bottom w:val="nil"/>
              <w:right w:val="nil"/>
            </w:tcBorders>
          </w:tcPr>
          <w:p w14:paraId="01FEDBB0" w14:textId="6100DE68" w:rsidR="00ED7C06" w:rsidRPr="00A25809" w:rsidRDefault="00ED7C06" w:rsidP="00ED7C06">
            <w:pPr>
              <w:spacing w:line="360" w:lineRule="auto"/>
              <w:jc w:val="center"/>
              <w:rPr>
                <w:rFonts w:ascii="Times New Roman" w:hAnsi="Times New Roman" w:cs="Times New Roman"/>
                <w:color w:val="000000" w:themeColor="text1"/>
                <w:sz w:val="24"/>
                <w:szCs w:val="24"/>
              </w:rPr>
            </w:pPr>
            <w:ins w:id="4292" w:author="EliseSchramkowski" w:date="2019-02-11T09:13:00Z">
              <w:r w:rsidRPr="00F85A09">
                <w:rPr>
                  <w:rFonts w:ascii="Times New Roman" w:hAnsi="Times New Roman" w:cs="Times New Roman"/>
                  <w:color w:val="000000" w:themeColor="text1"/>
                  <w:sz w:val="24"/>
                  <w:szCs w:val="24"/>
                </w:rPr>
                <w:t>.157</w:t>
              </w:r>
            </w:ins>
          </w:p>
        </w:tc>
        <w:tc>
          <w:tcPr>
            <w:tcW w:w="1364" w:type="dxa"/>
            <w:tcBorders>
              <w:top w:val="nil"/>
              <w:left w:val="nil"/>
              <w:bottom w:val="nil"/>
              <w:right w:val="nil"/>
            </w:tcBorders>
          </w:tcPr>
          <w:p w14:paraId="293EA018" w14:textId="79612607" w:rsidR="00ED7C06" w:rsidRPr="00A25809" w:rsidRDefault="00ED7C06" w:rsidP="00ED7C06">
            <w:pPr>
              <w:spacing w:line="360" w:lineRule="auto"/>
              <w:jc w:val="center"/>
              <w:rPr>
                <w:rFonts w:ascii="Times New Roman" w:hAnsi="Times New Roman" w:cs="Times New Roman"/>
                <w:color w:val="000000" w:themeColor="text1"/>
                <w:sz w:val="24"/>
                <w:szCs w:val="24"/>
              </w:rPr>
            </w:pPr>
            <w:ins w:id="4293" w:author="EliseSchramkowski" w:date="2019-02-11T09:13:00Z">
              <w:r w:rsidRPr="00F85A09">
                <w:rPr>
                  <w:rFonts w:ascii="Times New Roman" w:hAnsi="Times New Roman" w:cs="Times New Roman"/>
                  <w:color w:val="000000" w:themeColor="text1"/>
                  <w:sz w:val="24"/>
                  <w:szCs w:val="24"/>
                </w:rPr>
                <w:t>&lt;.001</w:t>
              </w:r>
            </w:ins>
          </w:p>
        </w:tc>
        <w:tc>
          <w:tcPr>
            <w:tcW w:w="1380" w:type="dxa"/>
            <w:tcBorders>
              <w:top w:val="nil"/>
              <w:left w:val="nil"/>
              <w:bottom w:val="nil"/>
              <w:right w:val="nil"/>
            </w:tcBorders>
          </w:tcPr>
          <w:p w14:paraId="62907230" w14:textId="1ABEBE85" w:rsidR="00ED7C06" w:rsidRPr="00A25809" w:rsidRDefault="008C0F2D" w:rsidP="00ED7C06">
            <w:pPr>
              <w:spacing w:line="360" w:lineRule="auto"/>
              <w:jc w:val="center"/>
              <w:rPr>
                <w:rFonts w:ascii="Times New Roman" w:hAnsi="Times New Roman" w:cs="Times New Roman"/>
                <w:color w:val="000000" w:themeColor="text1"/>
                <w:sz w:val="24"/>
                <w:szCs w:val="24"/>
              </w:rPr>
            </w:pPr>
            <w:ins w:id="4294" w:author="EliseSchramkowski" w:date="2019-05-03T11:11:00Z">
              <w:r>
                <w:rPr>
                  <w:rFonts w:ascii="Times New Roman" w:hAnsi="Times New Roman" w:cs="Times New Roman"/>
                  <w:color w:val="000000" w:themeColor="text1"/>
                  <w:sz w:val="24"/>
                  <w:szCs w:val="24"/>
                </w:rPr>
                <w:t>.162</w:t>
              </w:r>
            </w:ins>
          </w:p>
        </w:tc>
        <w:tc>
          <w:tcPr>
            <w:tcW w:w="1748" w:type="dxa"/>
            <w:tcBorders>
              <w:top w:val="nil"/>
              <w:left w:val="nil"/>
              <w:bottom w:val="nil"/>
              <w:right w:val="nil"/>
            </w:tcBorders>
          </w:tcPr>
          <w:p w14:paraId="5A79987E" w14:textId="10BFD3CA" w:rsidR="00ED7C06" w:rsidRPr="00A25809" w:rsidRDefault="008C0F2D" w:rsidP="00ED7C06">
            <w:pPr>
              <w:spacing w:line="360" w:lineRule="auto"/>
              <w:jc w:val="center"/>
              <w:rPr>
                <w:rFonts w:ascii="Times New Roman" w:hAnsi="Times New Roman" w:cs="Times New Roman"/>
                <w:color w:val="000000" w:themeColor="text1"/>
                <w:sz w:val="24"/>
                <w:szCs w:val="24"/>
              </w:rPr>
            </w:pPr>
            <w:ins w:id="4295" w:author="EliseSchramkowski" w:date="2019-05-03T11:11:00Z">
              <w:r>
                <w:rPr>
                  <w:rFonts w:ascii="Times New Roman" w:hAnsi="Times New Roman" w:cs="Times New Roman"/>
                  <w:color w:val="000000" w:themeColor="text1"/>
                  <w:sz w:val="24"/>
                  <w:szCs w:val="24"/>
                </w:rPr>
                <w:t>[.118, .218]</w:t>
              </w:r>
            </w:ins>
          </w:p>
        </w:tc>
      </w:tr>
      <w:tr w:rsidR="00ED7C06" w14:paraId="68A132ED" w14:textId="77777777" w:rsidTr="00FD5B6B">
        <w:tc>
          <w:tcPr>
            <w:tcW w:w="2044" w:type="dxa"/>
            <w:tcBorders>
              <w:top w:val="nil"/>
              <w:left w:val="nil"/>
              <w:bottom w:val="nil"/>
              <w:right w:val="nil"/>
            </w:tcBorders>
          </w:tcPr>
          <w:p w14:paraId="6306753B" w14:textId="77777777" w:rsidR="00ED7C06" w:rsidRPr="00A25809" w:rsidRDefault="00ED7C06" w:rsidP="00ED7C06">
            <w:pPr>
              <w:spacing w:line="360" w:lineRule="auto"/>
              <w:jc w:val="both"/>
              <w:rPr>
                <w:rFonts w:ascii="Times New Roman" w:hAnsi="Times New Roman" w:cs="Times New Roman"/>
                <w:color w:val="000000" w:themeColor="text1"/>
                <w:sz w:val="24"/>
                <w:szCs w:val="24"/>
              </w:rPr>
            </w:pPr>
            <w:ins w:id="4296" w:author="Schramkowski, E.C.J. (Elise)" w:date="2019-03-02T13:49:00Z">
              <w:r w:rsidRPr="00A25809">
                <w:rPr>
                  <w:rFonts w:ascii="Times New Roman" w:hAnsi="Times New Roman" w:cs="Times New Roman"/>
                  <w:color w:val="000000" w:themeColor="text1"/>
                  <w:sz w:val="24"/>
                  <w:szCs w:val="24"/>
                </w:rPr>
                <w:t>Hypothesis</w:t>
              </w:r>
            </w:ins>
          </w:p>
        </w:tc>
        <w:tc>
          <w:tcPr>
            <w:tcW w:w="1359" w:type="dxa"/>
            <w:tcBorders>
              <w:top w:val="nil"/>
              <w:left w:val="nil"/>
              <w:bottom w:val="nil"/>
              <w:right w:val="nil"/>
            </w:tcBorders>
          </w:tcPr>
          <w:p w14:paraId="09CC3D4A" w14:textId="5EFA9BFD" w:rsidR="00ED7C06" w:rsidRPr="00A25809" w:rsidRDefault="008C0F2D" w:rsidP="00ED7C06">
            <w:pPr>
              <w:spacing w:line="360" w:lineRule="auto"/>
              <w:jc w:val="center"/>
              <w:rPr>
                <w:rFonts w:ascii="Times New Roman" w:hAnsi="Times New Roman" w:cs="Times New Roman"/>
                <w:color w:val="000000" w:themeColor="text1"/>
                <w:sz w:val="24"/>
                <w:szCs w:val="24"/>
              </w:rPr>
            </w:pPr>
            <w:ins w:id="4297" w:author="EliseSchramkowski" w:date="2019-05-03T11:09:00Z">
              <w:r>
                <w:rPr>
                  <w:rFonts w:ascii="Times New Roman" w:hAnsi="Times New Roman" w:cs="Times New Roman"/>
                  <w:color w:val="000000" w:themeColor="text1"/>
                  <w:sz w:val="24"/>
                  <w:szCs w:val="24"/>
                </w:rPr>
                <w:t>-.073</w:t>
              </w:r>
            </w:ins>
          </w:p>
        </w:tc>
        <w:tc>
          <w:tcPr>
            <w:tcW w:w="1175" w:type="dxa"/>
            <w:tcBorders>
              <w:top w:val="nil"/>
              <w:left w:val="nil"/>
              <w:bottom w:val="nil"/>
              <w:right w:val="nil"/>
            </w:tcBorders>
          </w:tcPr>
          <w:p w14:paraId="7B580616" w14:textId="62E27FD8" w:rsidR="00ED7C06" w:rsidRPr="00A25809" w:rsidRDefault="00ED7C06" w:rsidP="00ED7C06">
            <w:pPr>
              <w:spacing w:line="360" w:lineRule="auto"/>
              <w:jc w:val="center"/>
              <w:rPr>
                <w:rFonts w:ascii="Times New Roman" w:hAnsi="Times New Roman" w:cs="Times New Roman"/>
                <w:color w:val="000000" w:themeColor="text1"/>
                <w:sz w:val="24"/>
                <w:szCs w:val="24"/>
              </w:rPr>
            </w:pPr>
            <w:ins w:id="4298" w:author="EliseSchramkowski" w:date="2019-02-11T09:13:00Z">
              <w:r w:rsidRPr="00F85A09">
                <w:rPr>
                  <w:rFonts w:ascii="Times New Roman" w:hAnsi="Times New Roman" w:cs="Times New Roman"/>
                  <w:color w:val="000000" w:themeColor="text1"/>
                  <w:sz w:val="24"/>
                  <w:szCs w:val="24"/>
                </w:rPr>
                <w:t>.278</w:t>
              </w:r>
            </w:ins>
          </w:p>
        </w:tc>
        <w:tc>
          <w:tcPr>
            <w:tcW w:w="1364" w:type="dxa"/>
            <w:tcBorders>
              <w:top w:val="nil"/>
              <w:left w:val="nil"/>
              <w:bottom w:val="nil"/>
              <w:right w:val="nil"/>
            </w:tcBorders>
          </w:tcPr>
          <w:p w14:paraId="7AEE81C2" w14:textId="3F7C37A1" w:rsidR="00ED7C06" w:rsidRPr="00A25809" w:rsidRDefault="008C0F2D" w:rsidP="00ED7C06">
            <w:pPr>
              <w:spacing w:line="360" w:lineRule="auto"/>
              <w:jc w:val="center"/>
              <w:rPr>
                <w:rFonts w:ascii="Times New Roman" w:hAnsi="Times New Roman" w:cs="Times New Roman"/>
                <w:color w:val="000000" w:themeColor="text1"/>
                <w:sz w:val="24"/>
                <w:szCs w:val="24"/>
              </w:rPr>
            </w:pPr>
            <w:ins w:id="4299" w:author="EliseSchramkowski" w:date="2019-05-03T11:10:00Z">
              <w:r>
                <w:rPr>
                  <w:rFonts w:ascii="Times New Roman" w:hAnsi="Times New Roman" w:cs="Times New Roman"/>
                  <w:color w:val="000000" w:themeColor="text1"/>
                  <w:sz w:val="24"/>
                  <w:szCs w:val="24"/>
                </w:rPr>
                <w:t>.793</w:t>
              </w:r>
            </w:ins>
            <w:ins w:id="4300" w:author="EliseSchramkowski" w:date="2019-02-11T09:13:00Z">
              <w:r w:rsidR="00ED7C06" w:rsidRPr="00F85A09">
                <w:rPr>
                  <w:rFonts w:ascii="Times New Roman" w:hAnsi="Times New Roman" w:cs="Times New Roman"/>
                  <w:color w:val="000000" w:themeColor="text1"/>
                  <w:sz w:val="24"/>
                  <w:szCs w:val="24"/>
                </w:rPr>
                <w:t xml:space="preserve"> </w:t>
              </w:r>
            </w:ins>
          </w:p>
        </w:tc>
        <w:tc>
          <w:tcPr>
            <w:tcW w:w="1380" w:type="dxa"/>
            <w:tcBorders>
              <w:top w:val="nil"/>
              <w:left w:val="nil"/>
              <w:bottom w:val="nil"/>
              <w:right w:val="nil"/>
            </w:tcBorders>
          </w:tcPr>
          <w:p w14:paraId="2AF4F4C7" w14:textId="095C397C" w:rsidR="00ED7C06" w:rsidRPr="00A25809" w:rsidRDefault="008C0F2D" w:rsidP="00ED7C06">
            <w:pPr>
              <w:spacing w:line="360" w:lineRule="auto"/>
              <w:jc w:val="center"/>
              <w:rPr>
                <w:rFonts w:ascii="Times New Roman" w:hAnsi="Times New Roman" w:cs="Times New Roman"/>
                <w:color w:val="000000" w:themeColor="text1"/>
                <w:sz w:val="24"/>
                <w:szCs w:val="24"/>
              </w:rPr>
            </w:pPr>
            <w:ins w:id="4301" w:author="EliseSchramkowski" w:date="2019-05-03T11:10:00Z">
              <w:r>
                <w:rPr>
                  <w:rFonts w:ascii="Times New Roman" w:hAnsi="Times New Roman" w:cs="Times New Roman"/>
                  <w:color w:val="000000" w:themeColor="text1"/>
                  <w:sz w:val="24"/>
                  <w:szCs w:val="24"/>
                </w:rPr>
                <w:t>.930</w:t>
              </w:r>
            </w:ins>
          </w:p>
        </w:tc>
        <w:tc>
          <w:tcPr>
            <w:tcW w:w="1748" w:type="dxa"/>
            <w:tcBorders>
              <w:top w:val="nil"/>
              <w:left w:val="nil"/>
              <w:bottom w:val="nil"/>
              <w:right w:val="nil"/>
            </w:tcBorders>
          </w:tcPr>
          <w:p w14:paraId="125F2F2B" w14:textId="04081CFD" w:rsidR="00ED7C06" w:rsidRPr="00A25809" w:rsidRDefault="008C0F2D" w:rsidP="00ED7C06">
            <w:pPr>
              <w:spacing w:line="360" w:lineRule="auto"/>
              <w:jc w:val="center"/>
              <w:rPr>
                <w:rFonts w:ascii="Times New Roman" w:hAnsi="Times New Roman" w:cs="Times New Roman"/>
                <w:color w:val="000000" w:themeColor="text1"/>
                <w:sz w:val="24"/>
                <w:szCs w:val="24"/>
              </w:rPr>
            </w:pPr>
            <w:ins w:id="4302" w:author="EliseSchramkowski" w:date="2019-05-03T11:10:00Z">
              <w:r>
                <w:rPr>
                  <w:rFonts w:ascii="Times New Roman" w:hAnsi="Times New Roman" w:cs="Times New Roman"/>
                  <w:color w:val="000000" w:themeColor="text1"/>
                  <w:sz w:val="24"/>
                  <w:szCs w:val="24"/>
                </w:rPr>
                <w:t>[.531, 1.585</w:t>
              </w:r>
            </w:ins>
            <w:ins w:id="4303" w:author="EliseSchramkowski" w:date="2019-05-03T11:11:00Z">
              <w:r>
                <w:rPr>
                  <w:rFonts w:ascii="Times New Roman" w:hAnsi="Times New Roman" w:cs="Times New Roman"/>
                  <w:color w:val="000000" w:themeColor="text1"/>
                  <w:sz w:val="24"/>
                  <w:szCs w:val="24"/>
                </w:rPr>
                <w:t>]</w:t>
              </w:r>
            </w:ins>
          </w:p>
        </w:tc>
      </w:tr>
      <w:tr w:rsidR="00ED7C06" w14:paraId="163D379C" w14:textId="77777777" w:rsidTr="00FD5B6B">
        <w:tc>
          <w:tcPr>
            <w:tcW w:w="9070" w:type="dxa"/>
            <w:gridSpan w:val="6"/>
            <w:tcBorders>
              <w:top w:val="nil"/>
              <w:left w:val="nil"/>
              <w:bottom w:val="nil"/>
              <w:right w:val="nil"/>
            </w:tcBorders>
          </w:tcPr>
          <w:p w14:paraId="07CB1DA7" w14:textId="04D34206" w:rsidR="00ED7C06" w:rsidRPr="00A25809" w:rsidRDefault="00ED7C06" w:rsidP="00ED7C06">
            <w:pPr>
              <w:spacing w:before="240" w:line="360" w:lineRule="auto"/>
              <w:jc w:val="center"/>
              <w:rPr>
                <w:rFonts w:ascii="Times New Roman" w:hAnsi="Times New Roman" w:cs="Times New Roman"/>
                <w:color w:val="000000" w:themeColor="text1"/>
                <w:sz w:val="24"/>
                <w:szCs w:val="24"/>
              </w:rPr>
            </w:pPr>
            <w:r w:rsidRPr="00F85A09">
              <w:rPr>
                <w:rFonts w:ascii="Times New Roman" w:hAnsi="Times New Roman" w:cs="Times New Roman"/>
                <w:b/>
                <w:sz w:val="24"/>
                <w:szCs w:val="24"/>
              </w:rPr>
              <w:t>Gross inconsistencies (H2)</w:t>
            </w:r>
          </w:p>
        </w:tc>
      </w:tr>
      <w:tr w:rsidR="00ED7C06" w14:paraId="2B3210DE" w14:textId="77777777" w:rsidTr="00FD5B6B">
        <w:tc>
          <w:tcPr>
            <w:tcW w:w="2044" w:type="dxa"/>
            <w:tcBorders>
              <w:top w:val="single" w:sz="4" w:space="0" w:color="auto"/>
              <w:left w:val="nil"/>
              <w:bottom w:val="nil"/>
              <w:right w:val="nil"/>
            </w:tcBorders>
          </w:tcPr>
          <w:p w14:paraId="458B0808" w14:textId="77777777" w:rsidR="00ED7C06" w:rsidRPr="00A25809" w:rsidRDefault="00ED7C06" w:rsidP="00ED7C06">
            <w:pPr>
              <w:spacing w:line="360" w:lineRule="auto"/>
              <w:jc w:val="both"/>
              <w:rPr>
                <w:rFonts w:ascii="Times New Roman" w:hAnsi="Times New Roman" w:cs="Times New Roman"/>
                <w:color w:val="000000" w:themeColor="text1"/>
                <w:sz w:val="24"/>
                <w:szCs w:val="24"/>
              </w:rPr>
            </w:pPr>
          </w:p>
        </w:tc>
        <w:tc>
          <w:tcPr>
            <w:tcW w:w="1359" w:type="dxa"/>
            <w:tcBorders>
              <w:top w:val="single" w:sz="4" w:space="0" w:color="auto"/>
              <w:left w:val="nil"/>
              <w:bottom w:val="nil"/>
              <w:right w:val="nil"/>
            </w:tcBorders>
          </w:tcPr>
          <w:p w14:paraId="01BFE2C4" w14:textId="77777777" w:rsidR="00ED7C06" w:rsidRPr="00A25809" w:rsidRDefault="00ED7C06" w:rsidP="00ED7C06">
            <w:pPr>
              <w:spacing w:line="360" w:lineRule="auto"/>
              <w:jc w:val="center"/>
              <w:rPr>
                <w:rFonts w:ascii="Times New Roman" w:hAnsi="Times New Roman" w:cs="Times New Roman"/>
                <w:color w:val="000000" w:themeColor="text1"/>
                <w:sz w:val="24"/>
                <w:szCs w:val="24"/>
              </w:rPr>
            </w:pPr>
            <w:ins w:id="4304" w:author="Schramkowski, E.C.J. (Elise)" w:date="2019-03-02T13:49:00Z">
              <w:r w:rsidRPr="00A25809">
                <w:rPr>
                  <w:rFonts w:ascii="Times New Roman" w:hAnsi="Times New Roman" w:cs="Times New Roman"/>
                  <w:i/>
                  <w:color w:val="000000" w:themeColor="text1"/>
                  <w:sz w:val="24"/>
                  <w:szCs w:val="24"/>
                </w:rPr>
                <w:t>B</w:t>
              </w:r>
            </w:ins>
          </w:p>
        </w:tc>
        <w:tc>
          <w:tcPr>
            <w:tcW w:w="1175" w:type="dxa"/>
            <w:tcBorders>
              <w:top w:val="single" w:sz="4" w:space="0" w:color="auto"/>
              <w:left w:val="nil"/>
              <w:bottom w:val="nil"/>
              <w:right w:val="nil"/>
            </w:tcBorders>
          </w:tcPr>
          <w:p w14:paraId="396B3419" w14:textId="77777777" w:rsidR="00ED7C06" w:rsidRPr="00A25809" w:rsidRDefault="00ED7C06" w:rsidP="00ED7C06">
            <w:pPr>
              <w:spacing w:line="360" w:lineRule="auto"/>
              <w:jc w:val="center"/>
              <w:rPr>
                <w:rFonts w:ascii="Times New Roman" w:hAnsi="Times New Roman" w:cs="Times New Roman"/>
                <w:color w:val="000000" w:themeColor="text1"/>
                <w:sz w:val="24"/>
                <w:szCs w:val="24"/>
              </w:rPr>
            </w:pPr>
            <w:ins w:id="4305" w:author="Schramkowski, E.C.J. (Elise)" w:date="2019-03-02T13:49:00Z">
              <w:r w:rsidRPr="00A25809">
                <w:rPr>
                  <w:rFonts w:ascii="Times New Roman" w:hAnsi="Times New Roman" w:cs="Times New Roman"/>
                  <w:color w:val="000000" w:themeColor="text1"/>
                  <w:sz w:val="24"/>
                  <w:szCs w:val="24"/>
                </w:rPr>
                <w:t>SE</w:t>
              </w:r>
            </w:ins>
          </w:p>
        </w:tc>
        <w:tc>
          <w:tcPr>
            <w:tcW w:w="1364" w:type="dxa"/>
            <w:tcBorders>
              <w:top w:val="single" w:sz="4" w:space="0" w:color="auto"/>
              <w:left w:val="nil"/>
              <w:bottom w:val="nil"/>
              <w:right w:val="nil"/>
            </w:tcBorders>
          </w:tcPr>
          <w:p w14:paraId="60BA7415" w14:textId="2A46901F" w:rsidR="00ED7C06" w:rsidRPr="00A25809" w:rsidRDefault="006E2FEF" w:rsidP="00ED7C06">
            <w:pPr>
              <w:spacing w:line="360" w:lineRule="auto"/>
              <w:jc w:val="center"/>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p</w:t>
            </w:r>
            <w:ins w:id="4306" w:author="Schramkowski, E.C.J. (Elise)" w:date="2019-03-02T13:49:00Z">
              <w:r w:rsidR="00ED7C06" w:rsidRPr="00A25809">
                <w:rPr>
                  <w:rFonts w:ascii="Times New Roman" w:hAnsi="Times New Roman" w:cs="Times New Roman"/>
                  <w:color w:val="000000" w:themeColor="text1"/>
                  <w:sz w:val="24"/>
                  <w:szCs w:val="24"/>
                </w:rPr>
                <w:t>-value</w:t>
              </w:r>
            </w:ins>
          </w:p>
        </w:tc>
        <w:tc>
          <w:tcPr>
            <w:tcW w:w="1380" w:type="dxa"/>
            <w:tcBorders>
              <w:top w:val="single" w:sz="4" w:space="0" w:color="auto"/>
              <w:left w:val="nil"/>
              <w:bottom w:val="nil"/>
              <w:right w:val="nil"/>
            </w:tcBorders>
          </w:tcPr>
          <w:p w14:paraId="6C0421AB" w14:textId="77777777" w:rsidR="00ED7C06" w:rsidRPr="00A25809" w:rsidRDefault="00ED7C06" w:rsidP="00ED7C06">
            <w:pPr>
              <w:spacing w:line="360" w:lineRule="auto"/>
              <w:jc w:val="center"/>
              <w:rPr>
                <w:rFonts w:ascii="Times New Roman" w:hAnsi="Times New Roman" w:cs="Times New Roman"/>
                <w:color w:val="000000" w:themeColor="text1"/>
                <w:sz w:val="24"/>
                <w:szCs w:val="24"/>
              </w:rPr>
            </w:pPr>
            <w:ins w:id="4307" w:author="Schramkowski, E.C.J. (Elise)" w:date="2019-03-02T13:49:00Z">
              <w:r w:rsidRPr="00A25809">
                <w:rPr>
                  <w:rFonts w:ascii="Times New Roman" w:hAnsi="Times New Roman" w:cs="Times New Roman"/>
                  <w:color w:val="000000" w:themeColor="text1"/>
                  <w:sz w:val="24"/>
                  <w:szCs w:val="24"/>
                </w:rPr>
                <w:t>OR</w:t>
              </w:r>
            </w:ins>
          </w:p>
        </w:tc>
        <w:tc>
          <w:tcPr>
            <w:tcW w:w="1748" w:type="dxa"/>
            <w:tcBorders>
              <w:top w:val="single" w:sz="4" w:space="0" w:color="auto"/>
              <w:left w:val="nil"/>
              <w:bottom w:val="nil"/>
              <w:right w:val="nil"/>
            </w:tcBorders>
          </w:tcPr>
          <w:p w14:paraId="758C875E" w14:textId="77777777" w:rsidR="00ED7C06" w:rsidRPr="00A25809" w:rsidRDefault="00ED7C06" w:rsidP="00ED7C06">
            <w:pPr>
              <w:spacing w:line="360" w:lineRule="auto"/>
              <w:jc w:val="center"/>
              <w:rPr>
                <w:rFonts w:ascii="Times New Roman" w:hAnsi="Times New Roman" w:cs="Times New Roman"/>
                <w:color w:val="000000" w:themeColor="text1"/>
                <w:sz w:val="24"/>
                <w:szCs w:val="24"/>
              </w:rPr>
            </w:pPr>
            <w:r w:rsidRPr="00A25809">
              <w:rPr>
                <w:rFonts w:ascii="Times New Roman" w:hAnsi="Times New Roman" w:cs="Times New Roman"/>
                <w:color w:val="000000" w:themeColor="text1"/>
                <w:sz w:val="24"/>
                <w:szCs w:val="24"/>
              </w:rPr>
              <w:t>95% CI OR</w:t>
            </w:r>
          </w:p>
        </w:tc>
      </w:tr>
      <w:tr w:rsidR="00ED7C06" w14:paraId="6DF3D502" w14:textId="77777777" w:rsidTr="00FD5B6B">
        <w:tc>
          <w:tcPr>
            <w:tcW w:w="2044" w:type="dxa"/>
            <w:tcBorders>
              <w:top w:val="nil"/>
              <w:left w:val="nil"/>
              <w:bottom w:val="nil"/>
              <w:right w:val="nil"/>
            </w:tcBorders>
          </w:tcPr>
          <w:p w14:paraId="3ABDE7E5" w14:textId="77777777" w:rsidR="00ED7C06" w:rsidRPr="00A25809" w:rsidRDefault="00ED7C06" w:rsidP="00ED7C06">
            <w:pPr>
              <w:spacing w:line="360" w:lineRule="auto"/>
              <w:jc w:val="both"/>
              <w:rPr>
                <w:rFonts w:ascii="Times New Roman" w:hAnsi="Times New Roman" w:cs="Times New Roman"/>
                <w:color w:val="000000" w:themeColor="text1"/>
                <w:sz w:val="24"/>
                <w:szCs w:val="24"/>
              </w:rPr>
            </w:pPr>
            <w:ins w:id="4308" w:author="Schramkowski, E.C.J. (Elise)" w:date="2019-03-02T13:49:00Z">
              <w:r w:rsidRPr="00A25809">
                <w:rPr>
                  <w:rFonts w:ascii="Times New Roman" w:hAnsi="Times New Roman" w:cs="Times New Roman"/>
                  <w:color w:val="000000" w:themeColor="text1"/>
                  <w:sz w:val="24"/>
                  <w:szCs w:val="24"/>
                </w:rPr>
                <w:t>Intercept</w:t>
              </w:r>
            </w:ins>
          </w:p>
        </w:tc>
        <w:tc>
          <w:tcPr>
            <w:tcW w:w="1359" w:type="dxa"/>
            <w:tcBorders>
              <w:top w:val="nil"/>
              <w:left w:val="nil"/>
              <w:bottom w:val="nil"/>
              <w:right w:val="nil"/>
            </w:tcBorders>
          </w:tcPr>
          <w:p w14:paraId="22760E77" w14:textId="1F6A30D3" w:rsidR="00ED7C06" w:rsidRPr="00A25809" w:rsidRDefault="00ED7C06" w:rsidP="00ED7C06">
            <w:pPr>
              <w:spacing w:line="360" w:lineRule="auto"/>
              <w:jc w:val="center"/>
              <w:rPr>
                <w:rFonts w:ascii="Times New Roman" w:hAnsi="Times New Roman" w:cs="Times New Roman"/>
                <w:color w:val="000000" w:themeColor="text1"/>
                <w:sz w:val="24"/>
                <w:szCs w:val="24"/>
              </w:rPr>
            </w:pPr>
            <w:ins w:id="4309" w:author="EliseSchramkowski" w:date="2019-02-11T09:13:00Z">
              <w:r w:rsidRPr="00F85A09">
                <w:rPr>
                  <w:rFonts w:ascii="Times New Roman" w:hAnsi="Times New Roman" w:cs="Times New Roman"/>
                  <w:color w:val="000000" w:themeColor="text1"/>
                  <w:sz w:val="24"/>
                  <w:szCs w:val="24"/>
                </w:rPr>
                <w:t>-4.422</w:t>
              </w:r>
            </w:ins>
          </w:p>
        </w:tc>
        <w:tc>
          <w:tcPr>
            <w:tcW w:w="1175" w:type="dxa"/>
            <w:tcBorders>
              <w:top w:val="nil"/>
              <w:left w:val="nil"/>
              <w:bottom w:val="nil"/>
              <w:right w:val="nil"/>
            </w:tcBorders>
          </w:tcPr>
          <w:p w14:paraId="2615AFA4" w14:textId="47DFC6C6" w:rsidR="00ED7C06" w:rsidRPr="00A25809" w:rsidRDefault="00ED7C06" w:rsidP="00ED7C06">
            <w:pPr>
              <w:spacing w:line="360" w:lineRule="auto"/>
              <w:jc w:val="center"/>
              <w:rPr>
                <w:rFonts w:ascii="Times New Roman" w:hAnsi="Times New Roman" w:cs="Times New Roman"/>
                <w:color w:val="000000" w:themeColor="text1"/>
                <w:sz w:val="24"/>
                <w:szCs w:val="24"/>
              </w:rPr>
            </w:pPr>
            <w:ins w:id="4310" w:author="EliseSchramkowski" w:date="2019-02-11T09:13:00Z">
              <w:r w:rsidRPr="00F85A09">
                <w:rPr>
                  <w:rFonts w:ascii="Times New Roman" w:hAnsi="Times New Roman" w:cs="Times New Roman"/>
                  <w:color w:val="000000" w:themeColor="text1"/>
                  <w:sz w:val="24"/>
                  <w:szCs w:val="24"/>
                </w:rPr>
                <w:t>.503</w:t>
              </w:r>
            </w:ins>
          </w:p>
        </w:tc>
        <w:tc>
          <w:tcPr>
            <w:tcW w:w="1364" w:type="dxa"/>
            <w:tcBorders>
              <w:top w:val="nil"/>
              <w:left w:val="nil"/>
              <w:bottom w:val="nil"/>
              <w:right w:val="nil"/>
            </w:tcBorders>
          </w:tcPr>
          <w:p w14:paraId="28FFFA33" w14:textId="6ED975A4" w:rsidR="00ED7C06" w:rsidRPr="00A25809" w:rsidRDefault="00ED7C06" w:rsidP="00ED7C06">
            <w:pPr>
              <w:spacing w:line="360" w:lineRule="auto"/>
              <w:jc w:val="center"/>
              <w:rPr>
                <w:rFonts w:ascii="Times New Roman" w:hAnsi="Times New Roman" w:cs="Times New Roman"/>
                <w:color w:val="000000" w:themeColor="text1"/>
                <w:sz w:val="24"/>
                <w:szCs w:val="24"/>
              </w:rPr>
            </w:pPr>
            <w:ins w:id="4311" w:author="EliseSchramkowski" w:date="2019-02-11T09:13:00Z">
              <w:r w:rsidRPr="00F85A09">
                <w:rPr>
                  <w:rFonts w:ascii="Times New Roman" w:hAnsi="Times New Roman" w:cs="Times New Roman"/>
                  <w:color w:val="000000" w:themeColor="text1"/>
                  <w:sz w:val="24"/>
                  <w:szCs w:val="24"/>
                </w:rPr>
                <w:t>&lt;.001</w:t>
              </w:r>
            </w:ins>
          </w:p>
        </w:tc>
        <w:tc>
          <w:tcPr>
            <w:tcW w:w="1380" w:type="dxa"/>
            <w:tcBorders>
              <w:top w:val="nil"/>
              <w:left w:val="nil"/>
              <w:bottom w:val="nil"/>
              <w:right w:val="nil"/>
            </w:tcBorders>
          </w:tcPr>
          <w:p w14:paraId="7F2E4546" w14:textId="392C88D5" w:rsidR="00ED7C06" w:rsidRPr="00A25809" w:rsidRDefault="00ED7C06" w:rsidP="00ED7C06">
            <w:pPr>
              <w:spacing w:line="360" w:lineRule="auto"/>
              <w:jc w:val="center"/>
              <w:rPr>
                <w:rFonts w:ascii="Times New Roman" w:hAnsi="Times New Roman" w:cs="Times New Roman"/>
                <w:color w:val="000000" w:themeColor="text1"/>
                <w:sz w:val="24"/>
                <w:szCs w:val="24"/>
              </w:rPr>
            </w:pPr>
            <w:ins w:id="4312" w:author="EliseSchramkowski" w:date="2019-02-11T09:13:00Z">
              <w:r w:rsidRPr="00F85A09">
                <w:rPr>
                  <w:rFonts w:ascii="Times New Roman" w:hAnsi="Times New Roman" w:cs="Times New Roman"/>
                  <w:color w:val="000000" w:themeColor="text1"/>
                  <w:sz w:val="24"/>
                  <w:szCs w:val="24"/>
                </w:rPr>
                <w:t>.012</w:t>
              </w:r>
            </w:ins>
          </w:p>
        </w:tc>
        <w:tc>
          <w:tcPr>
            <w:tcW w:w="1748" w:type="dxa"/>
            <w:tcBorders>
              <w:top w:val="nil"/>
              <w:left w:val="nil"/>
              <w:bottom w:val="nil"/>
              <w:right w:val="nil"/>
            </w:tcBorders>
          </w:tcPr>
          <w:p w14:paraId="2D248AF6" w14:textId="0DE1F767" w:rsidR="00ED7C06" w:rsidRPr="00A25809" w:rsidRDefault="00D62336" w:rsidP="00ED7C06">
            <w:pPr>
              <w:spacing w:line="360" w:lineRule="auto"/>
              <w:jc w:val="center"/>
              <w:rPr>
                <w:rFonts w:ascii="Times New Roman" w:hAnsi="Times New Roman" w:cs="Times New Roman"/>
                <w:color w:val="000000" w:themeColor="text1"/>
                <w:sz w:val="24"/>
                <w:szCs w:val="24"/>
              </w:rPr>
            </w:pPr>
            <w:ins w:id="4313" w:author="EliseSchramkowski" w:date="2019-04-30T11:31:00Z">
              <w:r>
                <w:rPr>
                  <w:rFonts w:ascii="Times New Roman" w:hAnsi="Times New Roman" w:cs="Times New Roman"/>
                  <w:color w:val="000000" w:themeColor="text1"/>
                  <w:sz w:val="24"/>
                  <w:szCs w:val="24"/>
                </w:rPr>
                <w:t>[.004, .028]</w:t>
              </w:r>
            </w:ins>
          </w:p>
        </w:tc>
      </w:tr>
      <w:tr w:rsidR="00ED7C06" w14:paraId="5BD70BE0" w14:textId="77777777" w:rsidTr="00FD5B6B">
        <w:tc>
          <w:tcPr>
            <w:tcW w:w="2044" w:type="dxa"/>
            <w:tcBorders>
              <w:top w:val="nil"/>
              <w:left w:val="nil"/>
              <w:bottom w:val="nil"/>
              <w:right w:val="nil"/>
            </w:tcBorders>
          </w:tcPr>
          <w:p w14:paraId="3E3F9F2B" w14:textId="77777777" w:rsidR="00ED7C06" w:rsidRPr="00A25809" w:rsidRDefault="00ED7C06" w:rsidP="00ED7C06">
            <w:pPr>
              <w:spacing w:line="360" w:lineRule="auto"/>
              <w:jc w:val="both"/>
              <w:rPr>
                <w:rFonts w:ascii="Times New Roman" w:hAnsi="Times New Roman" w:cs="Times New Roman"/>
                <w:color w:val="000000" w:themeColor="text1"/>
                <w:sz w:val="24"/>
                <w:szCs w:val="24"/>
              </w:rPr>
            </w:pPr>
            <w:ins w:id="4314" w:author="Schramkowski, E.C.J. (Elise)" w:date="2019-03-02T13:49:00Z">
              <w:r w:rsidRPr="00A25809">
                <w:rPr>
                  <w:rFonts w:ascii="Times New Roman" w:hAnsi="Times New Roman" w:cs="Times New Roman"/>
                  <w:color w:val="000000" w:themeColor="text1"/>
                  <w:sz w:val="24"/>
                  <w:szCs w:val="24"/>
                </w:rPr>
                <w:t>Hypothesis</w:t>
              </w:r>
            </w:ins>
          </w:p>
        </w:tc>
        <w:tc>
          <w:tcPr>
            <w:tcW w:w="1359" w:type="dxa"/>
            <w:tcBorders>
              <w:top w:val="nil"/>
              <w:left w:val="nil"/>
              <w:bottom w:val="nil"/>
              <w:right w:val="nil"/>
            </w:tcBorders>
          </w:tcPr>
          <w:p w14:paraId="29CA0EC3" w14:textId="2782FB02" w:rsidR="00ED7C06" w:rsidRPr="00A25809" w:rsidRDefault="00ED7C06" w:rsidP="00ED7C06">
            <w:pPr>
              <w:spacing w:line="360" w:lineRule="auto"/>
              <w:jc w:val="center"/>
              <w:rPr>
                <w:rFonts w:ascii="Times New Roman" w:hAnsi="Times New Roman" w:cs="Times New Roman"/>
                <w:color w:val="000000" w:themeColor="text1"/>
                <w:sz w:val="24"/>
                <w:szCs w:val="24"/>
              </w:rPr>
            </w:pPr>
            <w:ins w:id="4315" w:author="EliseSchramkowski" w:date="2019-02-11T09:13:00Z">
              <w:r w:rsidRPr="00F85A09">
                <w:rPr>
                  <w:rFonts w:ascii="Times New Roman" w:hAnsi="Times New Roman" w:cs="Times New Roman"/>
                  <w:color w:val="000000" w:themeColor="text1"/>
                  <w:sz w:val="24"/>
                  <w:szCs w:val="24"/>
                </w:rPr>
                <w:t>.708</w:t>
              </w:r>
            </w:ins>
          </w:p>
        </w:tc>
        <w:tc>
          <w:tcPr>
            <w:tcW w:w="1175" w:type="dxa"/>
            <w:tcBorders>
              <w:top w:val="nil"/>
              <w:left w:val="nil"/>
              <w:bottom w:val="nil"/>
              <w:right w:val="nil"/>
            </w:tcBorders>
          </w:tcPr>
          <w:p w14:paraId="47A51606" w14:textId="66E43AE4" w:rsidR="00ED7C06" w:rsidRPr="00A25809" w:rsidRDefault="00ED7C06" w:rsidP="00ED7C06">
            <w:pPr>
              <w:spacing w:line="360" w:lineRule="auto"/>
              <w:jc w:val="center"/>
              <w:rPr>
                <w:rFonts w:ascii="Times New Roman" w:hAnsi="Times New Roman" w:cs="Times New Roman"/>
                <w:color w:val="000000" w:themeColor="text1"/>
                <w:sz w:val="24"/>
                <w:szCs w:val="24"/>
              </w:rPr>
            </w:pPr>
            <w:ins w:id="4316" w:author="EliseSchramkowski" w:date="2019-02-11T09:13:00Z">
              <w:r w:rsidRPr="00F85A09">
                <w:rPr>
                  <w:rFonts w:ascii="Times New Roman" w:hAnsi="Times New Roman" w:cs="Times New Roman"/>
                  <w:color w:val="000000" w:themeColor="text1"/>
                  <w:sz w:val="24"/>
                  <w:szCs w:val="24"/>
                </w:rPr>
                <w:t>.714</w:t>
              </w:r>
            </w:ins>
          </w:p>
        </w:tc>
        <w:tc>
          <w:tcPr>
            <w:tcW w:w="1364" w:type="dxa"/>
            <w:tcBorders>
              <w:top w:val="nil"/>
              <w:left w:val="nil"/>
              <w:bottom w:val="nil"/>
              <w:right w:val="nil"/>
            </w:tcBorders>
          </w:tcPr>
          <w:p w14:paraId="234AAD16" w14:textId="5CB41B63" w:rsidR="00ED7C06" w:rsidRPr="00A25809" w:rsidRDefault="00ED7C06" w:rsidP="00ED7C06">
            <w:pPr>
              <w:spacing w:line="360" w:lineRule="auto"/>
              <w:jc w:val="center"/>
              <w:rPr>
                <w:rFonts w:ascii="Times New Roman" w:hAnsi="Times New Roman" w:cs="Times New Roman"/>
                <w:color w:val="000000" w:themeColor="text1"/>
                <w:sz w:val="24"/>
                <w:szCs w:val="24"/>
              </w:rPr>
            </w:pPr>
            <w:ins w:id="4317" w:author="EliseSchramkowski" w:date="2019-02-11T09:13:00Z">
              <w:r w:rsidRPr="00F85A09">
                <w:rPr>
                  <w:rFonts w:ascii="Times New Roman" w:hAnsi="Times New Roman" w:cs="Times New Roman"/>
                  <w:color w:val="000000" w:themeColor="text1"/>
                  <w:sz w:val="24"/>
                  <w:szCs w:val="24"/>
                </w:rPr>
                <w:t>.321</w:t>
              </w:r>
            </w:ins>
          </w:p>
        </w:tc>
        <w:tc>
          <w:tcPr>
            <w:tcW w:w="1380" w:type="dxa"/>
            <w:tcBorders>
              <w:top w:val="nil"/>
              <w:left w:val="nil"/>
              <w:bottom w:val="nil"/>
              <w:right w:val="nil"/>
            </w:tcBorders>
          </w:tcPr>
          <w:p w14:paraId="02DEF4B8" w14:textId="370A164D" w:rsidR="00ED7C06" w:rsidRPr="00A25809" w:rsidRDefault="00D62336" w:rsidP="00ED7C06">
            <w:pPr>
              <w:spacing w:line="360" w:lineRule="auto"/>
              <w:jc w:val="center"/>
              <w:rPr>
                <w:rFonts w:ascii="Times New Roman" w:hAnsi="Times New Roman" w:cs="Times New Roman"/>
                <w:color w:val="000000" w:themeColor="text1"/>
                <w:sz w:val="24"/>
                <w:szCs w:val="24"/>
              </w:rPr>
            </w:pPr>
            <w:ins w:id="4318" w:author="EliseSchramkowski" w:date="2019-04-30T11:35:00Z">
              <w:r>
                <w:rPr>
                  <w:rFonts w:ascii="Times New Roman" w:hAnsi="Times New Roman" w:cs="Times New Roman"/>
                  <w:color w:val="000000" w:themeColor="text1"/>
                  <w:sz w:val="24"/>
                  <w:szCs w:val="24"/>
                </w:rPr>
                <w:t>2.030</w:t>
              </w:r>
            </w:ins>
          </w:p>
        </w:tc>
        <w:tc>
          <w:tcPr>
            <w:tcW w:w="1748" w:type="dxa"/>
            <w:tcBorders>
              <w:top w:val="nil"/>
              <w:left w:val="nil"/>
              <w:bottom w:val="nil"/>
              <w:right w:val="nil"/>
            </w:tcBorders>
          </w:tcPr>
          <w:p w14:paraId="3E5EF483" w14:textId="5AA13A08" w:rsidR="00ED7C06" w:rsidRPr="00A25809" w:rsidRDefault="00D62336" w:rsidP="00ED7C06">
            <w:pPr>
              <w:spacing w:line="360" w:lineRule="auto"/>
              <w:jc w:val="center"/>
              <w:rPr>
                <w:rFonts w:ascii="Times New Roman" w:hAnsi="Times New Roman" w:cs="Times New Roman"/>
                <w:color w:val="000000" w:themeColor="text1"/>
                <w:sz w:val="24"/>
                <w:szCs w:val="24"/>
              </w:rPr>
            </w:pPr>
            <w:ins w:id="4319" w:author="EliseSchramkowski" w:date="2019-04-30T11:32:00Z">
              <w:r>
                <w:rPr>
                  <w:rFonts w:ascii="Times New Roman" w:hAnsi="Times New Roman" w:cs="Times New Roman"/>
                  <w:color w:val="000000" w:themeColor="text1"/>
                  <w:sz w:val="24"/>
                  <w:szCs w:val="24"/>
                </w:rPr>
                <w:t>[.475, 8.685]</w:t>
              </w:r>
            </w:ins>
          </w:p>
        </w:tc>
      </w:tr>
      <w:tr w:rsidR="00ED7C06" w14:paraId="4C02A548" w14:textId="77777777" w:rsidTr="00FD5B6B">
        <w:tc>
          <w:tcPr>
            <w:tcW w:w="9070" w:type="dxa"/>
            <w:gridSpan w:val="6"/>
            <w:tcBorders>
              <w:top w:val="single" w:sz="4" w:space="0" w:color="auto"/>
              <w:left w:val="nil"/>
              <w:bottom w:val="single" w:sz="4" w:space="0" w:color="auto"/>
              <w:right w:val="nil"/>
            </w:tcBorders>
          </w:tcPr>
          <w:p w14:paraId="4FE2D498" w14:textId="77777777" w:rsidR="00ED7C06" w:rsidRPr="00A25809" w:rsidRDefault="00ED7C06" w:rsidP="00ED7C06">
            <w:pPr>
              <w:spacing w:line="360" w:lineRule="auto"/>
              <w:jc w:val="both"/>
              <w:rPr>
                <w:rFonts w:ascii="Times New Roman" w:hAnsi="Times New Roman" w:cs="Times New Roman"/>
                <w:color w:val="000000" w:themeColor="text1"/>
                <w:sz w:val="24"/>
                <w:szCs w:val="24"/>
              </w:rPr>
            </w:pPr>
            <w:r w:rsidRPr="00F85A09">
              <w:rPr>
                <w:rFonts w:ascii="Times New Roman" w:hAnsi="Times New Roman" w:cs="Times New Roman"/>
                <w:i/>
                <w:sz w:val="24"/>
                <w:szCs w:val="24"/>
              </w:rPr>
              <w:t>Note</w:t>
            </w:r>
            <w:r w:rsidRPr="00F85A09">
              <w:rPr>
                <w:rFonts w:ascii="Times New Roman" w:hAnsi="Times New Roman" w:cs="Times New Roman"/>
                <w:sz w:val="24"/>
                <w:szCs w:val="24"/>
              </w:rPr>
              <w:t>. OR = odds ratio, SE = standard error.</w:t>
            </w:r>
          </w:p>
        </w:tc>
      </w:tr>
    </w:tbl>
    <w:p w14:paraId="52A7808B" w14:textId="6AA6057F" w:rsidR="00E0394E" w:rsidRDefault="00E0394E" w:rsidP="00E30DF7">
      <w:pPr>
        <w:rPr>
          <w:rFonts w:ascii="Times New Roman" w:hAnsi="Times New Roman" w:cs="Times New Roman"/>
          <w:b/>
          <w:color w:val="000000" w:themeColor="text1"/>
          <w:sz w:val="28"/>
          <w:szCs w:val="28"/>
        </w:rPr>
      </w:pPr>
    </w:p>
    <w:p w14:paraId="7E2DB7B1" w14:textId="77777777" w:rsidR="00155ABF" w:rsidRDefault="00155ABF" w:rsidP="00E30DF7">
      <w:pPr>
        <w:rPr>
          <w:rFonts w:ascii="Times New Roman" w:hAnsi="Times New Roman" w:cs="Times New Roman"/>
          <w:b/>
          <w:color w:val="000000" w:themeColor="text1"/>
          <w:sz w:val="28"/>
          <w:szCs w:val="28"/>
        </w:rPr>
      </w:pPr>
    </w:p>
    <w:tbl>
      <w:tblPr>
        <w:tblStyle w:val="TableGrid"/>
        <w:tblW w:w="9070" w:type="dxa"/>
        <w:tblLook w:val="04A0" w:firstRow="1" w:lastRow="0" w:firstColumn="1" w:lastColumn="0" w:noHBand="0" w:noVBand="1"/>
      </w:tblPr>
      <w:tblGrid>
        <w:gridCol w:w="2044"/>
        <w:gridCol w:w="1359"/>
        <w:gridCol w:w="1175"/>
        <w:gridCol w:w="1364"/>
        <w:gridCol w:w="1380"/>
        <w:gridCol w:w="1748"/>
      </w:tblGrid>
      <w:tr w:rsidR="007E3596" w14:paraId="591D1783" w14:textId="77777777" w:rsidTr="0063101F">
        <w:tc>
          <w:tcPr>
            <w:tcW w:w="9070" w:type="dxa"/>
            <w:gridSpan w:val="6"/>
            <w:tcBorders>
              <w:top w:val="nil"/>
              <w:left w:val="nil"/>
              <w:bottom w:val="single" w:sz="4" w:space="0" w:color="auto"/>
              <w:right w:val="nil"/>
            </w:tcBorders>
          </w:tcPr>
          <w:p w14:paraId="16D7351B" w14:textId="3AD6330E" w:rsidR="007E3596" w:rsidRPr="007E3596" w:rsidRDefault="007E3596" w:rsidP="0063101F">
            <w:pPr>
              <w:spacing w:line="360" w:lineRule="auto"/>
              <w:rPr>
                <w:rFonts w:ascii="Times New Roman" w:hAnsi="Times New Roman" w:cs="Times New Roman"/>
                <w:i/>
                <w:sz w:val="24"/>
                <w:szCs w:val="24"/>
              </w:rPr>
            </w:pPr>
            <w:r w:rsidRPr="00F85A09">
              <w:rPr>
                <w:rFonts w:ascii="Times New Roman" w:hAnsi="Times New Roman" w:cs="Times New Roman"/>
                <w:i/>
                <w:sz w:val="24"/>
                <w:szCs w:val="24"/>
              </w:rPr>
              <w:t>Tab</w:t>
            </w:r>
            <w:r>
              <w:rPr>
                <w:rFonts w:ascii="Times New Roman" w:hAnsi="Times New Roman" w:cs="Times New Roman"/>
                <w:i/>
                <w:sz w:val="24"/>
                <w:szCs w:val="24"/>
              </w:rPr>
              <w:t>le A2</w:t>
            </w:r>
            <w:r>
              <w:rPr>
                <w:rFonts w:ascii="Times New Roman" w:hAnsi="Times New Roman" w:cs="Times New Roman"/>
                <w:sz w:val="24"/>
                <w:szCs w:val="24"/>
              </w:rPr>
              <w:t>.</w:t>
            </w:r>
            <w:r w:rsidRPr="00F85A09">
              <w:rPr>
                <w:rFonts w:ascii="Times New Roman" w:hAnsi="Times New Roman" w:cs="Times New Roman"/>
                <w:sz w:val="24"/>
                <w:szCs w:val="24"/>
              </w:rPr>
              <w:t xml:space="preserve"> Logistic re</w:t>
            </w:r>
            <w:r>
              <w:rPr>
                <w:rFonts w:ascii="Times New Roman" w:hAnsi="Times New Roman" w:cs="Times New Roman"/>
                <w:sz w:val="24"/>
                <w:szCs w:val="24"/>
              </w:rPr>
              <w:t>gressions used to test hypothesi</w:t>
            </w:r>
            <w:r w:rsidRPr="00F85A09">
              <w:rPr>
                <w:rFonts w:ascii="Times New Roman" w:hAnsi="Times New Roman" w:cs="Times New Roman"/>
                <w:sz w:val="24"/>
                <w:szCs w:val="24"/>
              </w:rPr>
              <w:t xml:space="preserve">s related to </w:t>
            </w:r>
            <w:r>
              <w:rPr>
                <w:rFonts w:ascii="Times New Roman" w:hAnsi="Times New Roman" w:cs="Times New Roman"/>
                <w:sz w:val="24"/>
                <w:szCs w:val="24"/>
              </w:rPr>
              <w:t xml:space="preserve">publication bias </w:t>
            </w:r>
            <w:r w:rsidR="00C75BEE">
              <w:rPr>
                <w:rFonts w:ascii="Times New Roman" w:hAnsi="Times New Roman" w:cs="Times New Roman"/>
                <w:sz w:val="24"/>
                <w:szCs w:val="24"/>
              </w:rPr>
              <w:t xml:space="preserve">(H3) </w:t>
            </w:r>
            <w:r>
              <w:rPr>
                <w:rFonts w:ascii="Times New Roman" w:hAnsi="Times New Roman" w:cs="Times New Roman"/>
                <w:sz w:val="24"/>
                <w:szCs w:val="24"/>
              </w:rPr>
              <w:t xml:space="preserve">using exactly reported </w:t>
            </w:r>
            <w:r>
              <w:rPr>
                <w:rFonts w:ascii="Times New Roman" w:hAnsi="Times New Roman" w:cs="Times New Roman"/>
                <w:i/>
                <w:sz w:val="24"/>
                <w:szCs w:val="24"/>
              </w:rPr>
              <w:t>p</w:t>
            </w:r>
            <w:r>
              <w:rPr>
                <w:rFonts w:ascii="Times New Roman" w:hAnsi="Times New Roman" w:cs="Times New Roman"/>
                <w:sz w:val="24"/>
                <w:szCs w:val="24"/>
              </w:rPr>
              <w:t>-values from</w:t>
            </w:r>
            <w:r w:rsidR="00C75BEE">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i/>
                <w:iCs/>
                <w:sz w:val="24"/>
                <w:szCs w:val="24"/>
              </w:rPr>
              <w:t>AllP</w:t>
            </w:r>
            <w:r>
              <w:rPr>
                <w:rFonts w:ascii="Times New Roman" w:hAnsi="Times New Roman" w:cs="Times New Roman"/>
                <w:sz w:val="24"/>
                <w:szCs w:val="24"/>
              </w:rPr>
              <w:t>’.</w:t>
            </w:r>
          </w:p>
        </w:tc>
      </w:tr>
      <w:tr w:rsidR="007E3596" w14:paraId="638AE54B" w14:textId="77777777" w:rsidTr="0063101F">
        <w:tc>
          <w:tcPr>
            <w:tcW w:w="9070" w:type="dxa"/>
            <w:gridSpan w:val="6"/>
            <w:tcBorders>
              <w:top w:val="double" w:sz="4" w:space="0" w:color="auto"/>
              <w:left w:val="nil"/>
              <w:bottom w:val="single" w:sz="4" w:space="0" w:color="auto"/>
              <w:right w:val="nil"/>
            </w:tcBorders>
          </w:tcPr>
          <w:p w14:paraId="4C1BDA1A" w14:textId="549BD0AA" w:rsidR="007E3596" w:rsidRPr="007E3596" w:rsidRDefault="007E3596" w:rsidP="0063101F">
            <w:pPr>
              <w:spacing w:line="360" w:lineRule="auto"/>
              <w:jc w:val="center"/>
              <w:rPr>
                <w:rFonts w:ascii="Times New Roman" w:hAnsi="Times New Roman" w:cs="Times New Roman"/>
                <w:b/>
                <w:bCs/>
                <w:color w:val="000000" w:themeColor="text1"/>
                <w:sz w:val="24"/>
                <w:szCs w:val="24"/>
              </w:rPr>
            </w:pPr>
            <w:proofErr w:type="spellStart"/>
            <w:r w:rsidRPr="007E3596">
              <w:rPr>
                <w:rFonts w:ascii="Times New Roman" w:hAnsi="Times New Roman" w:cs="Times New Roman"/>
                <w:b/>
                <w:bCs/>
                <w:color w:val="000000" w:themeColor="text1"/>
                <w:sz w:val="24"/>
                <w:szCs w:val="24"/>
              </w:rPr>
              <w:t>Binwidth</w:t>
            </w:r>
            <w:proofErr w:type="spellEnd"/>
            <w:r w:rsidRPr="007E3596">
              <w:rPr>
                <w:rFonts w:ascii="Times New Roman" w:hAnsi="Times New Roman" w:cs="Times New Roman"/>
                <w:b/>
                <w:bCs/>
                <w:color w:val="000000" w:themeColor="text1"/>
                <w:sz w:val="24"/>
                <w:szCs w:val="24"/>
              </w:rPr>
              <w:t xml:space="preserve"> .01, (.04 - .05] vs (.05 - .06]</w:t>
            </w:r>
          </w:p>
        </w:tc>
      </w:tr>
      <w:tr w:rsidR="007E3596" w14:paraId="507F6BB2" w14:textId="77777777" w:rsidTr="0063101F">
        <w:tc>
          <w:tcPr>
            <w:tcW w:w="2044" w:type="dxa"/>
            <w:tcBorders>
              <w:top w:val="single" w:sz="4" w:space="0" w:color="auto"/>
              <w:left w:val="nil"/>
              <w:bottom w:val="nil"/>
              <w:right w:val="nil"/>
            </w:tcBorders>
          </w:tcPr>
          <w:p w14:paraId="628B63E2" w14:textId="77777777" w:rsidR="007E3596" w:rsidRPr="00A25809" w:rsidRDefault="007E3596" w:rsidP="0063101F">
            <w:pPr>
              <w:spacing w:line="360" w:lineRule="auto"/>
              <w:jc w:val="both"/>
              <w:rPr>
                <w:rFonts w:ascii="Times New Roman" w:hAnsi="Times New Roman" w:cs="Times New Roman"/>
                <w:color w:val="000000" w:themeColor="text1"/>
                <w:sz w:val="24"/>
                <w:szCs w:val="24"/>
              </w:rPr>
            </w:pPr>
          </w:p>
        </w:tc>
        <w:tc>
          <w:tcPr>
            <w:tcW w:w="1359" w:type="dxa"/>
            <w:tcBorders>
              <w:top w:val="single" w:sz="4" w:space="0" w:color="auto"/>
              <w:left w:val="nil"/>
              <w:bottom w:val="nil"/>
              <w:right w:val="nil"/>
            </w:tcBorders>
          </w:tcPr>
          <w:p w14:paraId="1883B5B0" w14:textId="77777777" w:rsidR="007E3596" w:rsidRPr="00A25809" w:rsidRDefault="007E3596" w:rsidP="0063101F">
            <w:pPr>
              <w:spacing w:line="360" w:lineRule="auto"/>
              <w:jc w:val="center"/>
              <w:rPr>
                <w:rFonts w:ascii="Times New Roman" w:hAnsi="Times New Roman" w:cs="Times New Roman"/>
                <w:color w:val="000000" w:themeColor="text1"/>
                <w:sz w:val="24"/>
                <w:szCs w:val="24"/>
              </w:rPr>
            </w:pPr>
            <w:ins w:id="4320" w:author="Schramkowski, E.C.J. (Elise)" w:date="2019-03-02T13:49:00Z">
              <w:r w:rsidRPr="00A25809">
                <w:rPr>
                  <w:rFonts w:ascii="Times New Roman" w:hAnsi="Times New Roman" w:cs="Times New Roman"/>
                  <w:i/>
                  <w:color w:val="000000" w:themeColor="text1"/>
                  <w:sz w:val="24"/>
                  <w:szCs w:val="24"/>
                </w:rPr>
                <w:t>B</w:t>
              </w:r>
            </w:ins>
          </w:p>
        </w:tc>
        <w:tc>
          <w:tcPr>
            <w:tcW w:w="1175" w:type="dxa"/>
            <w:tcBorders>
              <w:top w:val="single" w:sz="4" w:space="0" w:color="auto"/>
              <w:left w:val="nil"/>
              <w:bottom w:val="nil"/>
              <w:right w:val="nil"/>
            </w:tcBorders>
          </w:tcPr>
          <w:p w14:paraId="0FDDD996" w14:textId="77777777" w:rsidR="007E3596" w:rsidRPr="00A25809" w:rsidRDefault="007E3596" w:rsidP="0063101F">
            <w:pPr>
              <w:spacing w:line="360" w:lineRule="auto"/>
              <w:jc w:val="center"/>
              <w:rPr>
                <w:rFonts w:ascii="Times New Roman" w:hAnsi="Times New Roman" w:cs="Times New Roman"/>
                <w:color w:val="000000" w:themeColor="text1"/>
                <w:sz w:val="24"/>
                <w:szCs w:val="24"/>
              </w:rPr>
            </w:pPr>
            <w:ins w:id="4321" w:author="Schramkowski, E.C.J. (Elise)" w:date="2019-03-02T13:49:00Z">
              <w:r w:rsidRPr="00A25809">
                <w:rPr>
                  <w:rFonts w:ascii="Times New Roman" w:hAnsi="Times New Roman" w:cs="Times New Roman"/>
                  <w:color w:val="000000" w:themeColor="text1"/>
                  <w:sz w:val="24"/>
                  <w:szCs w:val="24"/>
                </w:rPr>
                <w:t>SE</w:t>
              </w:r>
            </w:ins>
          </w:p>
        </w:tc>
        <w:tc>
          <w:tcPr>
            <w:tcW w:w="1364" w:type="dxa"/>
            <w:tcBorders>
              <w:top w:val="single" w:sz="4" w:space="0" w:color="auto"/>
              <w:left w:val="nil"/>
              <w:bottom w:val="nil"/>
              <w:right w:val="nil"/>
            </w:tcBorders>
          </w:tcPr>
          <w:p w14:paraId="4CF10F41" w14:textId="6EB7748D" w:rsidR="007E3596" w:rsidRPr="00A25809" w:rsidRDefault="006E2FEF" w:rsidP="006E2FEF">
            <w:pPr>
              <w:jc w:val="center"/>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p</w:t>
            </w:r>
            <w:ins w:id="4322" w:author="Schramkowski, E.C.J. (Elise)" w:date="2019-03-02T13:49:00Z">
              <w:r w:rsidR="007E3596" w:rsidRPr="00A25809">
                <w:rPr>
                  <w:rFonts w:ascii="Times New Roman" w:hAnsi="Times New Roman" w:cs="Times New Roman"/>
                  <w:color w:val="000000" w:themeColor="text1"/>
                  <w:sz w:val="24"/>
                  <w:szCs w:val="24"/>
                </w:rPr>
                <w:t>-value</w:t>
              </w:r>
            </w:ins>
          </w:p>
        </w:tc>
        <w:tc>
          <w:tcPr>
            <w:tcW w:w="1380" w:type="dxa"/>
            <w:tcBorders>
              <w:top w:val="single" w:sz="4" w:space="0" w:color="auto"/>
              <w:left w:val="nil"/>
              <w:bottom w:val="nil"/>
              <w:right w:val="nil"/>
            </w:tcBorders>
          </w:tcPr>
          <w:p w14:paraId="56E3208E" w14:textId="77777777" w:rsidR="007E3596" w:rsidRPr="00A25809" w:rsidRDefault="007E3596" w:rsidP="0063101F">
            <w:pPr>
              <w:spacing w:line="360" w:lineRule="auto"/>
              <w:jc w:val="center"/>
              <w:rPr>
                <w:rFonts w:ascii="Times New Roman" w:hAnsi="Times New Roman" w:cs="Times New Roman"/>
                <w:color w:val="000000" w:themeColor="text1"/>
                <w:sz w:val="24"/>
                <w:szCs w:val="24"/>
              </w:rPr>
            </w:pPr>
            <w:ins w:id="4323" w:author="Schramkowski, E.C.J. (Elise)" w:date="2019-03-02T13:49:00Z">
              <w:r w:rsidRPr="00A25809">
                <w:rPr>
                  <w:rFonts w:ascii="Times New Roman" w:hAnsi="Times New Roman" w:cs="Times New Roman"/>
                  <w:color w:val="000000" w:themeColor="text1"/>
                  <w:sz w:val="24"/>
                  <w:szCs w:val="24"/>
                </w:rPr>
                <w:t>OR</w:t>
              </w:r>
            </w:ins>
          </w:p>
        </w:tc>
        <w:tc>
          <w:tcPr>
            <w:tcW w:w="1748" w:type="dxa"/>
            <w:tcBorders>
              <w:top w:val="single" w:sz="4" w:space="0" w:color="auto"/>
              <w:left w:val="nil"/>
              <w:bottom w:val="nil"/>
              <w:right w:val="nil"/>
            </w:tcBorders>
          </w:tcPr>
          <w:p w14:paraId="6264CFA9" w14:textId="77777777" w:rsidR="007E3596" w:rsidRPr="00A25809" w:rsidRDefault="007E3596" w:rsidP="0063101F">
            <w:pPr>
              <w:spacing w:line="360" w:lineRule="auto"/>
              <w:jc w:val="center"/>
              <w:rPr>
                <w:rFonts w:ascii="Times New Roman" w:hAnsi="Times New Roman" w:cs="Times New Roman"/>
                <w:color w:val="000000" w:themeColor="text1"/>
                <w:sz w:val="24"/>
                <w:szCs w:val="24"/>
              </w:rPr>
            </w:pPr>
            <w:r w:rsidRPr="00A25809">
              <w:rPr>
                <w:rFonts w:ascii="Times New Roman" w:hAnsi="Times New Roman" w:cs="Times New Roman"/>
                <w:color w:val="000000" w:themeColor="text1"/>
                <w:sz w:val="24"/>
                <w:szCs w:val="24"/>
              </w:rPr>
              <w:t>95% CI OR</w:t>
            </w:r>
          </w:p>
        </w:tc>
      </w:tr>
      <w:tr w:rsidR="007E3596" w14:paraId="5CC03FC4" w14:textId="77777777" w:rsidTr="0063101F">
        <w:tc>
          <w:tcPr>
            <w:tcW w:w="2044" w:type="dxa"/>
            <w:tcBorders>
              <w:top w:val="nil"/>
              <w:left w:val="nil"/>
              <w:bottom w:val="nil"/>
              <w:right w:val="nil"/>
            </w:tcBorders>
          </w:tcPr>
          <w:p w14:paraId="43537BAF" w14:textId="77777777" w:rsidR="007E3596" w:rsidRPr="00A25809" w:rsidRDefault="007E3596" w:rsidP="007E3596">
            <w:pPr>
              <w:spacing w:line="360" w:lineRule="auto"/>
              <w:jc w:val="both"/>
              <w:rPr>
                <w:rFonts w:ascii="Times New Roman" w:hAnsi="Times New Roman" w:cs="Times New Roman"/>
                <w:color w:val="000000" w:themeColor="text1"/>
                <w:sz w:val="24"/>
                <w:szCs w:val="24"/>
              </w:rPr>
            </w:pPr>
            <w:ins w:id="4324" w:author="Schramkowski, E.C.J. (Elise)" w:date="2019-03-02T13:49:00Z">
              <w:r w:rsidRPr="00A25809">
                <w:rPr>
                  <w:rFonts w:ascii="Times New Roman" w:hAnsi="Times New Roman" w:cs="Times New Roman"/>
                  <w:color w:val="000000" w:themeColor="text1"/>
                  <w:sz w:val="24"/>
                  <w:szCs w:val="24"/>
                </w:rPr>
                <w:t>Intercept</w:t>
              </w:r>
            </w:ins>
          </w:p>
        </w:tc>
        <w:tc>
          <w:tcPr>
            <w:tcW w:w="1359" w:type="dxa"/>
            <w:tcBorders>
              <w:top w:val="nil"/>
              <w:left w:val="nil"/>
              <w:bottom w:val="nil"/>
              <w:right w:val="nil"/>
            </w:tcBorders>
          </w:tcPr>
          <w:p w14:paraId="74BCB140" w14:textId="6FAC8BF0" w:rsidR="007E3596" w:rsidRPr="00A25809" w:rsidRDefault="007E3596" w:rsidP="007E3596">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-.205</w:t>
            </w:r>
          </w:p>
        </w:tc>
        <w:tc>
          <w:tcPr>
            <w:tcW w:w="1175" w:type="dxa"/>
            <w:tcBorders>
              <w:top w:val="nil"/>
              <w:left w:val="nil"/>
              <w:bottom w:val="nil"/>
              <w:right w:val="nil"/>
            </w:tcBorders>
          </w:tcPr>
          <w:p w14:paraId="05E8EBCD" w14:textId="0631D175" w:rsidR="007E3596" w:rsidRPr="00A25809" w:rsidRDefault="007E3596" w:rsidP="007E3596">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.287</w:t>
            </w:r>
          </w:p>
        </w:tc>
        <w:tc>
          <w:tcPr>
            <w:tcW w:w="1364" w:type="dxa"/>
            <w:tcBorders>
              <w:top w:val="nil"/>
              <w:left w:val="nil"/>
              <w:bottom w:val="nil"/>
              <w:right w:val="nil"/>
            </w:tcBorders>
          </w:tcPr>
          <w:p w14:paraId="53AABB36" w14:textId="03F2A706" w:rsidR="007E3596" w:rsidRPr="00A25809" w:rsidRDefault="007E3596" w:rsidP="007E3596">
            <w:pPr>
              <w:spacing w:line="360" w:lineRule="auto"/>
              <w:jc w:val="center"/>
              <w:rPr>
                <w:rFonts w:ascii="Times New Roman" w:hAnsi="Times New Roman" w:cs="Times New Roman"/>
                <w:color w:val="000000" w:themeColor="text1"/>
                <w:sz w:val="24"/>
                <w:szCs w:val="24"/>
              </w:rPr>
            </w:pPr>
            <w:ins w:id="4325" w:author="EliseSchramkowski" w:date="2019-02-11T10:32:00Z">
              <w:r>
                <w:rPr>
                  <w:rFonts w:ascii="Times New Roman" w:hAnsi="Times New Roman" w:cs="Times New Roman"/>
                  <w:color w:val="000000" w:themeColor="text1"/>
                  <w:sz w:val="24"/>
                  <w:szCs w:val="24"/>
                </w:rPr>
                <w:t>.476</w:t>
              </w:r>
            </w:ins>
          </w:p>
        </w:tc>
        <w:tc>
          <w:tcPr>
            <w:tcW w:w="1380" w:type="dxa"/>
            <w:tcBorders>
              <w:top w:val="nil"/>
              <w:left w:val="nil"/>
              <w:bottom w:val="nil"/>
              <w:right w:val="nil"/>
            </w:tcBorders>
          </w:tcPr>
          <w:p w14:paraId="57DCF91B" w14:textId="4E00F728" w:rsidR="007E3596" w:rsidRPr="00A25809" w:rsidRDefault="007E3596" w:rsidP="007E3596">
            <w:pPr>
              <w:spacing w:line="360" w:lineRule="auto"/>
              <w:jc w:val="center"/>
              <w:rPr>
                <w:rFonts w:ascii="Times New Roman" w:hAnsi="Times New Roman" w:cs="Times New Roman"/>
                <w:color w:val="000000" w:themeColor="text1"/>
                <w:sz w:val="24"/>
                <w:szCs w:val="24"/>
              </w:rPr>
            </w:pPr>
            <w:ins w:id="4326" w:author="EliseSchramkowski" w:date="2019-02-11T10:32:00Z">
              <w:r>
                <w:rPr>
                  <w:rFonts w:ascii="Times New Roman" w:hAnsi="Times New Roman" w:cs="Times New Roman"/>
                  <w:color w:val="000000" w:themeColor="text1"/>
                  <w:sz w:val="24"/>
                  <w:szCs w:val="24"/>
                </w:rPr>
                <w:t>.815</w:t>
              </w:r>
            </w:ins>
          </w:p>
        </w:tc>
        <w:tc>
          <w:tcPr>
            <w:tcW w:w="1748" w:type="dxa"/>
            <w:tcBorders>
              <w:top w:val="nil"/>
              <w:left w:val="nil"/>
              <w:bottom w:val="nil"/>
              <w:right w:val="nil"/>
            </w:tcBorders>
          </w:tcPr>
          <w:p w14:paraId="534D6FA0" w14:textId="7BBE8E11" w:rsidR="007E3596" w:rsidRPr="00A25809" w:rsidRDefault="007E3596" w:rsidP="007E3596">
            <w:pPr>
              <w:spacing w:line="360" w:lineRule="auto"/>
              <w:jc w:val="center"/>
              <w:rPr>
                <w:rFonts w:ascii="Times New Roman" w:hAnsi="Times New Roman" w:cs="Times New Roman"/>
                <w:color w:val="000000" w:themeColor="text1"/>
                <w:sz w:val="24"/>
                <w:szCs w:val="24"/>
              </w:rPr>
            </w:pPr>
            <w:ins w:id="4327" w:author="EliseSchramkowski" w:date="2019-04-27T15:48:00Z">
              <w:r>
                <w:rPr>
                  <w:rFonts w:ascii="Times New Roman" w:hAnsi="Times New Roman" w:cs="Times New Roman"/>
                  <w:color w:val="000000" w:themeColor="text1"/>
                  <w:sz w:val="24"/>
                  <w:szCs w:val="24"/>
                </w:rPr>
                <w:t>[</w:t>
              </w:r>
            </w:ins>
            <w:ins w:id="4328" w:author="EliseSchramkowski" w:date="2019-04-27T15:49:00Z">
              <w:r>
                <w:rPr>
                  <w:rFonts w:ascii="Times New Roman" w:hAnsi="Times New Roman" w:cs="Times New Roman"/>
                  <w:color w:val="000000" w:themeColor="text1"/>
                  <w:sz w:val="24"/>
                  <w:szCs w:val="24"/>
                </w:rPr>
                <w:t>.460, 1.428]</w:t>
              </w:r>
            </w:ins>
          </w:p>
        </w:tc>
      </w:tr>
      <w:tr w:rsidR="007E3596" w14:paraId="6B7A53B8" w14:textId="77777777" w:rsidTr="0063101F">
        <w:tc>
          <w:tcPr>
            <w:tcW w:w="2044" w:type="dxa"/>
            <w:tcBorders>
              <w:top w:val="nil"/>
              <w:left w:val="nil"/>
              <w:bottom w:val="nil"/>
              <w:right w:val="nil"/>
            </w:tcBorders>
          </w:tcPr>
          <w:p w14:paraId="56A2405E" w14:textId="165E7B88" w:rsidR="007E3596" w:rsidRPr="00A25809" w:rsidRDefault="007E3596" w:rsidP="007E359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Hypothesis</w:t>
            </w:r>
          </w:p>
        </w:tc>
        <w:tc>
          <w:tcPr>
            <w:tcW w:w="1359" w:type="dxa"/>
            <w:tcBorders>
              <w:top w:val="nil"/>
              <w:left w:val="nil"/>
              <w:bottom w:val="nil"/>
              <w:right w:val="nil"/>
            </w:tcBorders>
          </w:tcPr>
          <w:p w14:paraId="298C3935" w14:textId="585D2573" w:rsidR="007E3596" w:rsidRDefault="007E3596" w:rsidP="007E3596">
            <w:pPr>
              <w:spacing w:line="360" w:lineRule="auto"/>
              <w:jc w:val="center"/>
              <w:rPr>
                <w:rFonts w:ascii="Times New Roman" w:hAnsi="Times New Roman" w:cs="Times New Roman"/>
                <w:color w:val="000000" w:themeColor="text1"/>
                <w:sz w:val="24"/>
                <w:szCs w:val="24"/>
              </w:rPr>
            </w:pPr>
            <w:ins w:id="4329" w:author="EliseSchramkowski" w:date="2019-02-11T10:32:00Z">
              <w:r>
                <w:rPr>
                  <w:rFonts w:ascii="Times New Roman" w:hAnsi="Times New Roman" w:cs="Times New Roman"/>
                  <w:color w:val="000000" w:themeColor="text1"/>
                  <w:sz w:val="24"/>
                  <w:szCs w:val="24"/>
                </w:rPr>
                <w:t>-.237</w:t>
              </w:r>
            </w:ins>
          </w:p>
        </w:tc>
        <w:tc>
          <w:tcPr>
            <w:tcW w:w="1175" w:type="dxa"/>
            <w:tcBorders>
              <w:top w:val="nil"/>
              <w:left w:val="nil"/>
              <w:bottom w:val="nil"/>
              <w:right w:val="nil"/>
            </w:tcBorders>
          </w:tcPr>
          <w:p w14:paraId="037B5EAE" w14:textId="08728F9D" w:rsidR="007E3596" w:rsidRPr="00F85A09" w:rsidRDefault="007E3596" w:rsidP="007E3596">
            <w:pPr>
              <w:spacing w:line="360" w:lineRule="auto"/>
              <w:jc w:val="center"/>
              <w:rPr>
                <w:rFonts w:ascii="Times New Roman" w:hAnsi="Times New Roman" w:cs="Times New Roman"/>
                <w:color w:val="000000" w:themeColor="text1"/>
                <w:sz w:val="24"/>
                <w:szCs w:val="24"/>
              </w:rPr>
            </w:pPr>
            <w:ins w:id="4330" w:author="EliseSchramkowski" w:date="2019-02-11T10:32:00Z">
              <w:r>
                <w:rPr>
                  <w:rFonts w:ascii="Times New Roman" w:hAnsi="Times New Roman" w:cs="Times New Roman"/>
                  <w:color w:val="000000" w:themeColor="text1"/>
                  <w:sz w:val="24"/>
                  <w:szCs w:val="24"/>
                </w:rPr>
                <w:t>.515</w:t>
              </w:r>
            </w:ins>
          </w:p>
        </w:tc>
        <w:tc>
          <w:tcPr>
            <w:tcW w:w="1364" w:type="dxa"/>
            <w:tcBorders>
              <w:top w:val="nil"/>
              <w:left w:val="nil"/>
              <w:bottom w:val="nil"/>
              <w:right w:val="nil"/>
            </w:tcBorders>
          </w:tcPr>
          <w:p w14:paraId="2EEBE412" w14:textId="2DFC1D8D" w:rsidR="007E3596" w:rsidRDefault="007E3596" w:rsidP="007E3596">
            <w:pPr>
              <w:spacing w:line="360" w:lineRule="auto"/>
              <w:jc w:val="center"/>
              <w:rPr>
                <w:rFonts w:ascii="Times New Roman" w:hAnsi="Times New Roman" w:cs="Times New Roman"/>
                <w:color w:val="000000" w:themeColor="text1"/>
                <w:sz w:val="24"/>
                <w:szCs w:val="24"/>
              </w:rPr>
            </w:pPr>
            <w:ins w:id="4331" w:author="EliseSchramkowski" w:date="2019-02-11T10:32:00Z">
              <w:r>
                <w:rPr>
                  <w:rFonts w:ascii="Times New Roman" w:hAnsi="Times New Roman" w:cs="Times New Roman"/>
                  <w:color w:val="000000" w:themeColor="text1"/>
                  <w:sz w:val="24"/>
                  <w:szCs w:val="24"/>
                </w:rPr>
                <w:t>.645</w:t>
              </w:r>
            </w:ins>
          </w:p>
        </w:tc>
        <w:tc>
          <w:tcPr>
            <w:tcW w:w="1380" w:type="dxa"/>
            <w:tcBorders>
              <w:top w:val="nil"/>
              <w:left w:val="nil"/>
              <w:bottom w:val="nil"/>
              <w:right w:val="nil"/>
            </w:tcBorders>
          </w:tcPr>
          <w:p w14:paraId="2A995C7C" w14:textId="3C0687CF" w:rsidR="007E3596" w:rsidRDefault="007E3596" w:rsidP="007E3596">
            <w:pPr>
              <w:spacing w:line="360" w:lineRule="auto"/>
              <w:jc w:val="center"/>
              <w:rPr>
                <w:rFonts w:ascii="Times New Roman" w:hAnsi="Times New Roman" w:cs="Times New Roman"/>
                <w:color w:val="000000" w:themeColor="text1"/>
                <w:sz w:val="24"/>
                <w:szCs w:val="24"/>
              </w:rPr>
            </w:pPr>
            <w:ins w:id="4332" w:author="EliseSchramkowski" w:date="2019-02-11T10:32:00Z">
              <w:r>
                <w:rPr>
                  <w:rFonts w:ascii="Times New Roman" w:hAnsi="Times New Roman" w:cs="Times New Roman"/>
                  <w:color w:val="000000" w:themeColor="text1"/>
                  <w:sz w:val="24"/>
                  <w:szCs w:val="24"/>
                </w:rPr>
                <w:t>.789</w:t>
              </w:r>
            </w:ins>
          </w:p>
        </w:tc>
        <w:tc>
          <w:tcPr>
            <w:tcW w:w="1748" w:type="dxa"/>
            <w:tcBorders>
              <w:top w:val="nil"/>
              <w:left w:val="nil"/>
              <w:bottom w:val="nil"/>
              <w:right w:val="nil"/>
            </w:tcBorders>
          </w:tcPr>
          <w:p w14:paraId="587DC1A2" w14:textId="6194E504" w:rsidR="007E3596" w:rsidRDefault="007E3596" w:rsidP="007E3596">
            <w:pPr>
              <w:spacing w:line="360" w:lineRule="auto"/>
              <w:jc w:val="center"/>
              <w:rPr>
                <w:rFonts w:ascii="Times New Roman" w:hAnsi="Times New Roman" w:cs="Times New Roman"/>
                <w:color w:val="000000" w:themeColor="text1"/>
                <w:sz w:val="24"/>
                <w:szCs w:val="24"/>
              </w:rPr>
            </w:pPr>
            <w:ins w:id="4333" w:author="EliseSchramkowski" w:date="2019-04-27T15:51:00Z">
              <w:r>
                <w:rPr>
                  <w:rFonts w:ascii="Times New Roman" w:hAnsi="Times New Roman" w:cs="Times New Roman"/>
                  <w:color w:val="000000" w:themeColor="text1"/>
                  <w:sz w:val="24"/>
                  <w:szCs w:val="24"/>
                </w:rPr>
                <w:t>[.281, 2.147]</w:t>
              </w:r>
            </w:ins>
          </w:p>
        </w:tc>
      </w:tr>
      <w:tr w:rsidR="007E3596" w14:paraId="5CCA7E6B" w14:textId="77777777" w:rsidTr="0063101F">
        <w:tc>
          <w:tcPr>
            <w:tcW w:w="2044" w:type="dxa"/>
            <w:tcBorders>
              <w:top w:val="nil"/>
              <w:left w:val="nil"/>
              <w:bottom w:val="nil"/>
              <w:right w:val="nil"/>
            </w:tcBorders>
          </w:tcPr>
          <w:p w14:paraId="565B1898" w14:textId="740ED372" w:rsidR="007E3596" w:rsidRPr="007E3596" w:rsidRDefault="007E3596" w:rsidP="007E3596">
            <w:pPr>
              <w:spacing w:line="360" w:lineRule="auto"/>
              <w:jc w:val="both"/>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N</w:t>
            </w:r>
          </w:p>
        </w:tc>
        <w:tc>
          <w:tcPr>
            <w:tcW w:w="7026" w:type="dxa"/>
            <w:gridSpan w:val="5"/>
            <w:tcBorders>
              <w:top w:val="nil"/>
              <w:left w:val="nil"/>
              <w:bottom w:val="nil"/>
              <w:right w:val="nil"/>
            </w:tcBorders>
          </w:tcPr>
          <w:p w14:paraId="7EAD6361" w14:textId="75C5F46B" w:rsidR="007E3596" w:rsidRPr="00A25809" w:rsidRDefault="007E3596" w:rsidP="007E3596">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72</w:t>
            </w:r>
          </w:p>
        </w:tc>
      </w:tr>
      <w:tr w:rsidR="007E3596" w14:paraId="1988A78D" w14:textId="77777777" w:rsidTr="0063101F">
        <w:tc>
          <w:tcPr>
            <w:tcW w:w="9070" w:type="dxa"/>
            <w:gridSpan w:val="6"/>
            <w:tcBorders>
              <w:top w:val="nil"/>
              <w:left w:val="nil"/>
              <w:bottom w:val="nil"/>
              <w:right w:val="nil"/>
            </w:tcBorders>
          </w:tcPr>
          <w:p w14:paraId="5F60A436" w14:textId="43881FAD" w:rsidR="007E3596" w:rsidRPr="00A25809" w:rsidRDefault="007E3596" w:rsidP="0063101F">
            <w:pPr>
              <w:spacing w:before="240" w:line="360" w:lineRule="auto"/>
              <w:jc w:val="center"/>
              <w:rPr>
                <w:rFonts w:ascii="Times New Roman" w:hAnsi="Times New Roman" w:cs="Times New Roman"/>
                <w:color w:val="000000" w:themeColor="text1"/>
                <w:sz w:val="24"/>
                <w:szCs w:val="24"/>
              </w:rPr>
            </w:pPr>
            <w:proofErr w:type="spellStart"/>
            <w:r w:rsidRPr="007E3596">
              <w:rPr>
                <w:rFonts w:ascii="Times New Roman" w:hAnsi="Times New Roman" w:cs="Times New Roman"/>
                <w:b/>
                <w:bCs/>
                <w:color w:val="000000" w:themeColor="text1"/>
                <w:sz w:val="24"/>
                <w:szCs w:val="24"/>
              </w:rPr>
              <w:t>Binwidth</w:t>
            </w:r>
            <w:proofErr w:type="spellEnd"/>
            <w:r w:rsidRPr="007E3596">
              <w:rPr>
                <w:rFonts w:ascii="Times New Roman" w:hAnsi="Times New Roman" w:cs="Times New Roman"/>
                <w:b/>
                <w:bCs/>
                <w:color w:val="000000" w:themeColor="text1"/>
                <w:sz w:val="24"/>
                <w:szCs w:val="24"/>
              </w:rPr>
              <w:t xml:space="preserve"> .0</w:t>
            </w:r>
            <w:r>
              <w:rPr>
                <w:rFonts w:ascii="Times New Roman" w:hAnsi="Times New Roman" w:cs="Times New Roman"/>
                <w:b/>
                <w:bCs/>
                <w:color w:val="000000" w:themeColor="text1"/>
                <w:sz w:val="24"/>
                <w:szCs w:val="24"/>
              </w:rPr>
              <w:t>2</w:t>
            </w:r>
            <w:r w:rsidRPr="007E3596">
              <w:rPr>
                <w:rFonts w:ascii="Times New Roman" w:hAnsi="Times New Roman" w:cs="Times New Roman"/>
                <w:b/>
                <w:bCs/>
                <w:color w:val="000000" w:themeColor="text1"/>
                <w:sz w:val="24"/>
                <w:szCs w:val="24"/>
              </w:rPr>
              <w:t>, (</w:t>
            </w:r>
            <w:r>
              <w:rPr>
                <w:rFonts w:ascii="Times New Roman" w:hAnsi="Times New Roman" w:cs="Times New Roman"/>
                <w:b/>
                <w:bCs/>
                <w:color w:val="000000" w:themeColor="text1"/>
                <w:sz w:val="24"/>
                <w:szCs w:val="24"/>
              </w:rPr>
              <w:t xml:space="preserve">.03 </w:t>
            </w:r>
            <w:r w:rsidRPr="007E3596">
              <w:rPr>
                <w:rFonts w:ascii="Times New Roman" w:hAnsi="Times New Roman" w:cs="Times New Roman"/>
                <w:b/>
                <w:bCs/>
                <w:color w:val="000000" w:themeColor="text1"/>
                <w:sz w:val="24"/>
                <w:szCs w:val="24"/>
              </w:rPr>
              <w:t xml:space="preserve">- .05] vs (.05 - </w:t>
            </w:r>
            <w:r>
              <w:rPr>
                <w:rFonts w:ascii="Times New Roman" w:hAnsi="Times New Roman" w:cs="Times New Roman"/>
                <w:b/>
                <w:bCs/>
                <w:color w:val="000000" w:themeColor="text1"/>
                <w:sz w:val="24"/>
                <w:szCs w:val="24"/>
              </w:rPr>
              <w:t>.07</w:t>
            </w:r>
            <w:r w:rsidRPr="007E3596">
              <w:rPr>
                <w:rFonts w:ascii="Times New Roman" w:hAnsi="Times New Roman" w:cs="Times New Roman"/>
                <w:b/>
                <w:bCs/>
                <w:color w:val="000000" w:themeColor="text1"/>
                <w:sz w:val="24"/>
                <w:szCs w:val="24"/>
              </w:rPr>
              <w:t>]</w:t>
            </w:r>
          </w:p>
        </w:tc>
      </w:tr>
      <w:tr w:rsidR="007E3596" w14:paraId="73AE9303" w14:textId="77777777" w:rsidTr="0063101F">
        <w:tc>
          <w:tcPr>
            <w:tcW w:w="2044" w:type="dxa"/>
            <w:tcBorders>
              <w:top w:val="single" w:sz="4" w:space="0" w:color="auto"/>
              <w:left w:val="nil"/>
              <w:bottom w:val="nil"/>
              <w:right w:val="nil"/>
            </w:tcBorders>
          </w:tcPr>
          <w:p w14:paraId="2A909056" w14:textId="77777777" w:rsidR="007E3596" w:rsidRPr="00A25809" w:rsidRDefault="007E3596" w:rsidP="0063101F">
            <w:pPr>
              <w:spacing w:line="360" w:lineRule="auto"/>
              <w:jc w:val="both"/>
              <w:rPr>
                <w:rFonts w:ascii="Times New Roman" w:hAnsi="Times New Roman" w:cs="Times New Roman"/>
                <w:color w:val="000000" w:themeColor="text1"/>
                <w:sz w:val="24"/>
                <w:szCs w:val="24"/>
              </w:rPr>
            </w:pPr>
          </w:p>
        </w:tc>
        <w:tc>
          <w:tcPr>
            <w:tcW w:w="1359" w:type="dxa"/>
            <w:tcBorders>
              <w:top w:val="single" w:sz="4" w:space="0" w:color="auto"/>
              <w:left w:val="nil"/>
              <w:bottom w:val="nil"/>
              <w:right w:val="nil"/>
            </w:tcBorders>
          </w:tcPr>
          <w:p w14:paraId="06FDEAFE" w14:textId="77777777" w:rsidR="007E3596" w:rsidRPr="00A25809" w:rsidRDefault="007E3596" w:rsidP="0063101F">
            <w:pPr>
              <w:spacing w:line="360" w:lineRule="auto"/>
              <w:jc w:val="center"/>
              <w:rPr>
                <w:rFonts w:ascii="Times New Roman" w:hAnsi="Times New Roman" w:cs="Times New Roman"/>
                <w:color w:val="000000" w:themeColor="text1"/>
                <w:sz w:val="24"/>
                <w:szCs w:val="24"/>
              </w:rPr>
            </w:pPr>
            <w:ins w:id="4334" w:author="Schramkowski, E.C.J. (Elise)" w:date="2019-03-02T13:49:00Z">
              <w:r w:rsidRPr="00A25809">
                <w:rPr>
                  <w:rFonts w:ascii="Times New Roman" w:hAnsi="Times New Roman" w:cs="Times New Roman"/>
                  <w:i/>
                  <w:color w:val="000000" w:themeColor="text1"/>
                  <w:sz w:val="24"/>
                  <w:szCs w:val="24"/>
                </w:rPr>
                <w:t>B</w:t>
              </w:r>
            </w:ins>
          </w:p>
        </w:tc>
        <w:tc>
          <w:tcPr>
            <w:tcW w:w="1175" w:type="dxa"/>
            <w:tcBorders>
              <w:top w:val="single" w:sz="4" w:space="0" w:color="auto"/>
              <w:left w:val="nil"/>
              <w:bottom w:val="nil"/>
              <w:right w:val="nil"/>
            </w:tcBorders>
          </w:tcPr>
          <w:p w14:paraId="562CCB25" w14:textId="77777777" w:rsidR="007E3596" w:rsidRPr="00A25809" w:rsidRDefault="007E3596" w:rsidP="0063101F">
            <w:pPr>
              <w:spacing w:line="360" w:lineRule="auto"/>
              <w:jc w:val="center"/>
              <w:rPr>
                <w:rFonts w:ascii="Times New Roman" w:hAnsi="Times New Roman" w:cs="Times New Roman"/>
                <w:color w:val="000000" w:themeColor="text1"/>
                <w:sz w:val="24"/>
                <w:szCs w:val="24"/>
              </w:rPr>
            </w:pPr>
            <w:ins w:id="4335" w:author="Schramkowski, E.C.J. (Elise)" w:date="2019-03-02T13:49:00Z">
              <w:r w:rsidRPr="00A25809">
                <w:rPr>
                  <w:rFonts w:ascii="Times New Roman" w:hAnsi="Times New Roman" w:cs="Times New Roman"/>
                  <w:color w:val="000000" w:themeColor="text1"/>
                  <w:sz w:val="24"/>
                  <w:szCs w:val="24"/>
                </w:rPr>
                <w:t>SE</w:t>
              </w:r>
            </w:ins>
          </w:p>
        </w:tc>
        <w:tc>
          <w:tcPr>
            <w:tcW w:w="1364" w:type="dxa"/>
            <w:tcBorders>
              <w:top w:val="single" w:sz="4" w:space="0" w:color="auto"/>
              <w:left w:val="nil"/>
              <w:bottom w:val="nil"/>
              <w:right w:val="nil"/>
            </w:tcBorders>
          </w:tcPr>
          <w:p w14:paraId="0F7A1F1D" w14:textId="709EA935" w:rsidR="007E3596" w:rsidRPr="00A25809" w:rsidRDefault="006E2FEF" w:rsidP="0063101F">
            <w:pPr>
              <w:spacing w:line="360" w:lineRule="auto"/>
              <w:jc w:val="center"/>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p</w:t>
            </w:r>
            <w:ins w:id="4336" w:author="Schramkowski, E.C.J. (Elise)" w:date="2019-03-02T13:49:00Z">
              <w:r w:rsidR="007E3596" w:rsidRPr="00A25809">
                <w:rPr>
                  <w:rFonts w:ascii="Times New Roman" w:hAnsi="Times New Roman" w:cs="Times New Roman"/>
                  <w:color w:val="000000" w:themeColor="text1"/>
                  <w:sz w:val="24"/>
                  <w:szCs w:val="24"/>
                </w:rPr>
                <w:t>-value</w:t>
              </w:r>
            </w:ins>
          </w:p>
        </w:tc>
        <w:tc>
          <w:tcPr>
            <w:tcW w:w="1380" w:type="dxa"/>
            <w:tcBorders>
              <w:top w:val="single" w:sz="4" w:space="0" w:color="auto"/>
              <w:left w:val="nil"/>
              <w:bottom w:val="nil"/>
              <w:right w:val="nil"/>
            </w:tcBorders>
          </w:tcPr>
          <w:p w14:paraId="5B0858C0" w14:textId="77777777" w:rsidR="007E3596" w:rsidRPr="00A25809" w:rsidRDefault="007E3596" w:rsidP="0063101F">
            <w:pPr>
              <w:spacing w:line="360" w:lineRule="auto"/>
              <w:jc w:val="center"/>
              <w:rPr>
                <w:rFonts w:ascii="Times New Roman" w:hAnsi="Times New Roman" w:cs="Times New Roman"/>
                <w:color w:val="000000" w:themeColor="text1"/>
                <w:sz w:val="24"/>
                <w:szCs w:val="24"/>
              </w:rPr>
            </w:pPr>
            <w:ins w:id="4337" w:author="Schramkowski, E.C.J. (Elise)" w:date="2019-03-02T13:49:00Z">
              <w:r w:rsidRPr="00A25809">
                <w:rPr>
                  <w:rFonts w:ascii="Times New Roman" w:hAnsi="Times New Roman" w:cs="Times New Roman"/>
                  <w:color w:val="000000" w:themeColor="text1"/>
                  <w:sz w:val="24"/>
                  <w:szCs w:val="24"/>
                </w:rPr>
                <w:t>OR</w:t>
              </w:r>
            </w:ins>
          </w:p>
        </w:tc>
        <w:tc>
          <w:tcPr>
            <w:tcW w:w="1748" w:type="dxa"/>
            <w:tcBorders>
              <w:top w:val="single" w:sz="4" w:space="0" w:color="auto"/>
              <w:left w:val="nil"/>
              <w:bottom w:val="nil"/>
              <w:right w:val="nil"/>
            </w:tcBorders>
          </w:tcPr>
          <w:p w14:paraId="6A41A6F2" w14:textId="77777777" w:rsidR="007E3596" w:rsidRPr="00A25809" w:rsidRDefault="007E3596" w:rsidP="0063101F">
            <w:pPr>
              <w:spacing w:line="360" w:lineRule="auto"/>
              <w:jc w:val="center"/>
              <w:rPr>
                <w:rFonts w:ascii="Times New Roman" w:hAnsi="Times New Roman" w:cs="Times New Roman"/>
                <w:color w:val="000000" w:themeColor="text1"/>
                <w:sz w:val="24"/>
                <w:szCs w:val="24"/>
              </w:rPr>
            </w:pPr>
            <w:r w:rsidRPr="00A25809">
              <w:rPr>
                <w:rFonts w:ascii="Times New Roman" w:hAnsi="Times New Roman" w:cs="Times New Roman"/>
                <w:color w:val="000000" w:themeColor="text1"/>
                <w:sz w:val="24"/>
                <w:szCs w:val="24"/>
              </w:rPr>
              <w:t>95% CI OR</w:t>
            </w:r>
          </w:p>
        </w:tc>
      </w:tr>
      <w:tr w:rsidR="00EB3531" w14:paraId="172876A7" w14:textId="77777777" w:rsidTr="0063101F">
        <w:tc>
          <w:tcPr>
            <w:tcW w:w="2044" w:type="dxa"/>
            <w:tcBorders>
              <w:top w:val="nil"/>
              <w:left w:val="nil"/>
              <w:bottom w:val="nil"/>
              <w:right w:val="nil"/>
            </w:tcBorders>
          </w:tcPr>
          <w:p w14:paraId="0B4AD906" w14:textId="77777777" w:rsidR="00EB3531" w:rsidRPr="00A25809" w:rsidRDefault="00EB3531" w:rsidP="00EB3531">
            <w:pPr>
              <w:spacing w:line="360" w:lineRule="auto"/>
              <w:jc w:val="both"/>
              <w:rPr>
                <w:rFonts w:ascii="Times New Roman" w:hAnsi="Times New Roman" w:cs="Times New Roman"/>
                <w:color w:val="000000" w:themeColor="text1"/>
                <w:sz w:val="24"/>
                <w:szCs w:val="24"/>
              </w:rPr>
            </w:pPr>
            <w:ins w:id="4338" w:author="Schramkowski, E.C.J. (Elise)" w:date="2019-03-02T13:49:00Z">
              <w:r w:rsidRPr="00A25809">
                <w:rPr>
                  <w:rFonts w:ascii="Times New Roman" w:hAnsi="Times New Roman" w:cs="Times New Roman"/>
                  <w:color w:val="000000" w:themeColor="text1"/>
                  <w:sz w:val="24"/>
                  <w:szCs w:val="24"/>
                </w:rPr>
                <w:t>Intercept</w:t>
              </w:r>
            </w:ins>
          </w:p>
        </w:tc>
        <w:tc>
          <w:tcPr>
            <w:tcW w:w="1359" w:type="dxa"/>
            <w:tcBorders>
              <w:top w:val="nil"/>
              <w:left w:val="nil"/>
              <w:bottom w:val="nil"/>
              <w:right w:val="nil"/>
            </w:tcBorders>
          </w:tcPr>
          <w:p w14:paraId="51746344" w14:textId="50FFA9D7" w:rsidR="00EB3531" w:rsidRPr="00A25809" w:rsidRDefault="00EB3531" w:rsidP="00EB3531">
            <w:pPr>
              <w:spacing w:line="360" w:lineRule="auto"/>
              <w:jc w:val="center"/>
              <w:rPr>
                <w:rFonts w:ascii="Times New Roman" w:hAnsi="Times New Roman" w:cs="Times New Roman"/>
                <w:color w:val="000000" w:themeColor="text1"/>
                <w:sz w:val="24"/>
                <w:szCs w:val="24"/>
              </w:rPr>
            </w:pPr>
            <w:ins w:id="4339" w:author="Schramkowski, E.C.J. (Elise)" w:date="2019-03-02T13:49:00Z">
              <w:r>
                <w:rPr>
                  <w:rFonts w:ascii="Times New Roman" w:hAnsi="Times New Roman" w:cs="Times New Roman"/>
                  <w:color w:val="000000" w:themeColor="text1"/>
                  <w:sz w:val="24"/>
                  <w:szCs w:val="24"/>
                </w:rPr>
                <w:t>.089</w:t>
              </w:r>
            </w:ins>
          </w:p>
        </w:tc>
        <w:tc>
          <w:tcPr>
            <w:tcW w:w="1175" w:type="dxa"/>
            <w:tcBorders>
              <w:top w:val="nil"/>
              <w:left w:val="nil"/>
              <w:bottom w:val="nil"/>
              <w:right w:val="nil"/>
            </w:tcBorders>
          </w:tcPr>
          <w:p w14:paraId="7911085C" w14:textId="7B239058" w:rsidR="00EB3531" w:rsidRPr="00A25809" w:rsidRDefault="00EB3531" w:rsidP="00EB3531">
            <w:pPr>
              <w:spacing w:line="360" w:lineRule="auto"/>
              <w:jc w:val="center"/>
              <w:rPr>
                <w:rFonts w:ascii="Times New Roman" w:hAnsi="Times New Roman" w:cs="Times New Roman"/>
                <w:color w:val="000000" w:themeColor="text1"/>
                <w:sz w:val="24"/>
                <w:szCs w:val="24"/>
              </w:rPr>
            </w:pPr>
            <w:ins w:id="4340" w:author="Schramkowski, E.C.J. (Elise)" w:date="2019-03-02T13:49:00Z">
              <w:r>
                <w:rPr>
                  <w:rFonts w:ascii="Times New Roman" w:hAnsi="Times New Roman" w:cs="Times New Roman"/>
                  <w:color w:val="000000" w:themeColor="text1"/>
                  <w:sz w:val="24"/>
                  <w:szCs w:val="24"/>
                </w:rPr>
                <w:t>.211</w:t>
              </w:r>
            </w:ins>
          </w:p>
        </w:tc>
        <w:tc>
          <w:tcPr>
            <w:tcW w:w="1364" w:type="dxa"/>
            <w:tcBorders>
              <w:top w:val="nil"/>
              <w:left w:val="nil"/>
              <w:bottom w:val="nil"/>
              <w:right w:val="nil"/>
            </w:tcBorders>
          </w:tcPr>
          <w:p w14:paraId="1D7A9767" w14:textId="1E6567BF" w:rsidR="00EB3531" w:rsidRPr="00A25809" w:rsidRDefault="00EB3531" w:rsidP="00EB3531">
            <w:pPr>
              <w:spacing w:line="360" w:lineRule="auto"/>
              <w:jc w:val="center"/>
              <w:rPr>
                <w:rFonts w:ascii="Times New Roman" w:hAnsi="Times New Roman" w:cs="Times New Roman"/>
                <w:color w:val="000000" w:themeColor="text1"/>
                <w:sz w:val="24"/>
                <w:szCs w:val="24"/>
              </w:rPr>
            </w:pPr>
            <w:ins w:id="4341" w:author="Schramkowski, E.C.J. (Elise)" w:date="2019-03-02T13:49:00Z">
              <w:r>
                <w:rPr>
                  <w:rFonts w:ascii="Times New Roman" w:hAnsi="Times New Roman" w:cs="Times New Roman"/>
                  <w:color w:val="000000" w:themeColor="text1"/>
                  <w:sz w:val="24"/>
                  <w:szCs w:val="24"/>
                </w:rPr>
                <w:t>.673</w:t>
              </w:r>
            </w:ins>
          </w:p>
        </w:tc>
        <w:tc>
          <w:tcPr>
            <w:tcW w:w="1380" w:type="dxa"/>
            <w:tcBorders>
              <w:top w:val="nil"/>
              <w:left w:val="nil"/>
              <w:bottom w:val="nil"/>
              <w:right w:val="nil"/>
            </w:tcBorders>
          </w:tcPr>
          <w:p w14:paraId="030F0624" w14:textId="3349D3E4" w:rsidR="00EB3531" w:rsidRPr="00A25809" w:rsidRDefault="00EB3531" w:rsidP="00EB3531">
            <w:pPr>
              <w:spacing w:line="360" w:lineRule="auto"/>
              <w:jc w:val="center"/>
              <w:rPr>
                <w:rFonts w:ascii="Times New Roman" w:hAnsi="Times New Roman" w:cs="Times New Roman"/>
                <w:color w:val="000000" w:themeColor="text1"/>
                <w:sz w:val="24"/>
                <w:szCs w:val="24"/>
              </w:rPr>
            </w:pPr>
            <w:r w:rsidRPr="00B93DB6">
              <w:rPr>
                <w:rFonts w:ascii="Times New Roman" w:hAnsi="Times New Roman" w:cs="Times New Roman"/>
                <w:color w:val="000000" w:themeColor="text1"/>
                <w:sz w:val="24"/>
                <w:szCs w:val="24"/>
              </w:rPr>
              <w:t>1.093</w:t>
            </w:r>
          </w:p>
        </w:tc>
        <w:tc>
          <w:tcPr>
            <w:tcW w:w="1748" w:type="dxa"/>
            <w:tcBorders>
              <w:top w:val="nil"/>
              <w:left w:val="nil"/>
              <w:bottom w:val="nil"/>
              <w:right w:val="nil"/>
            </w:tcBorders>
          </w:tcPr>
          <w:p w14:paraId="726B3DA2" w14:textId="3252B2F0" w:rsidR="00EB3531" w:rsidRPr="00A25809" w:rsidRDefault="00EB3531" w:rsidP="00EB3531">
            <w:pPr>
              <w:spacing w:line="360" w:lineRule="auto"/>
              <w:jc w:val="center"/>
              <w:rPr>
                <w:rFonts w:ascii="Times New Roman" w:hAnsi="Times New Roman" w:cs="Times New Roman"/>
                <w:color w:val="000000" w:themeColor="text1"/>
                <w:sz w:val="24"/>
                <w:szCs w:val="24"/>
              </w:rPr>
            </w:pPr>
            <w:ins w:id="4342" w:author="EliseSchramkowski" w:date="2019-04-27T15:53:00Z">
              <w:r>
                <w:rPr>
                  <w:rFonts w:ascii="Times New Roman" w:hAnsi="Times New Roman" w:cs="Times New Roman"/>
                  <w:color w:val="000000" w:themeColor="text1"/>
                  <w:sz w:val="24"/>
                  <w:szCs w:val="24"/>
                </w:rPr>
                <w:t>[</w:t>
              </w:r>
            </w:ins>
            <w:ins w:id="4343" w:author="EliseSchramkowski" w:date="2019-04-27T15:54:00Z">
              <w:r>
                <w:rPr>
                  <w:rFonts w:ascii="Times New Roman" w:hAnsi="Times New Roman" w:cs="Times New Roman"/>
                  <w:color w:val="000000" w:themeColor="text1"/>
                  <w:sz w:val="24"/>
                  <w:szCs w:val="24"/>
                </w:rPr>
                <w:t>.723</w:t>
              </w:r>
            </w:ins>
            <w:ins w:id="4344" w:author="EliseSchramkowski" w:date="2019-04-27T15:53:00Z">
              <w:r>
                <w:rPr>
                  <w:rFonts w:ascii="Times New Roman" w:hAnsi="Times New Roman" w:cs="Times New Roman"/>
                  <w:color w:val="000000" w:themeColor="text1"/>
                  <w:sz w:val="24"/>
                  <w:szCs w:val="24"/>
                </w:rPr>
                <w:t>,</w:t>
              </w:r>
            </w:ins>
            <w:ins w:id="4345" w:author="EliseSchramkowski" w:date="2019-04-27T15:54:00Z">
              <w:r>
                <w:rPr>
                  <w:rFonts w:ascii="Times New Roman" w:hAnsi="Times New Roman" w:cs="Times New Roman"/>
                  <w:color w:val="000000" w:themeColor="text1"/>
                  <w:sz w:val="24"/>
                  <w:szCs w:val="24"/>
                </w:rPr>
                <w:t xml:space="preserve"> 1.658]</w:t>
              </w:r>
            </w:ins>
          </w:p>
        </w:tc>
      </w:tr>
      <w:tr w:rsidR="00EB3531" w14:paraId="671B9134" w14:textId="77777777" w:rsidTr="0063101F">
        <w:tc>
          <w:tcPr>
            <w:tcW w:w="2044" w:type="dxa"/>
            <w:tcBorders>
              <w:top w:val="nil"/>
              <w:left w:val="nil"/>
              <w:bottom w:val="nil"/>
              <w:right w:val="nil"/>
            </w:tcBorders>
          </w:tcPr>
          <w:p w14:paraId="065CA662" w14:textId="77777777" w:rsidR="00EB3531" w:rsidRPr="00A25809" w:rsidRDefault="00EB3531" w:rsidP="00EB3531">
            <w:pPr>
              <w:spacing w:line="360" w:lineRule="auto"/>
              <w:jc w:val="both"/>
              <w:rPr>
                <w:rFonts w:ascii="Times New Roman" w:hAnsi="Times New Roman" w:cs="Times New Roman"/>
                <w:color w:val="000000" w:themeColor="text1"/>
                <w:sz w:val="24"/>
                <w:szCs w:val="24"/>
              </w:rPr>
            </w:pPr>
            <w:ins w:id="4346" w:author="Schramkowski, E.C.J. (Elise)" w:date="2019-03-02T13:49:00Z">
              <w:r w:rsidRPr="00A25809">
                <w:rPr>
                  <w:rFonts w:ascii="Times New Roman" w:hAnsi="Times New Roman" w:cs="Times New Roman"/>
                  <w:color w:val="000000" w:themeColor="text1"/>
                  <w:sz w:val="24"/>
                  <w:szCs w:val="24"/>
                </w:rPr>
                <w:t>Hypothesis</w:t>
              </w:r>
            </w:ins>
          </w:p>
        </w:tc>
        <w:tc>
          <w:tcPr>
            <w:tcW w:w="1359" w:type="dxa"/>
            <w:tcBorders>
              <w:top w:val="nil"/>
              <w:left w:val="nil"/>
              <w:bottom w:val="nil"/>
              <w:right w:val="nil"/>
            </w:tcBorders>
          </w:tcPr>
          <w:p w14:paraId="2B67BC8B" w14:textId="29A76440" w:rsidR="00EB3531" w:rsidRPr="00A25809" w:rsidRDefault="00EB3531" w:rsidP="00EB3531">
            <w:pPr>
              <w:spacing w:line="360" w:lineRule="auto"/>
              <w:jc w:val="center"/>
              <w:rPr>
                <w:rFonts w:ascii="Times New Roman" w:hAnsi="Times New Roman" w:cs="Times New Roman"/>
                <w:color w:val="000000" w:themeColor="text1"/>
                <w:sz w:val="24"/>
                <w:szCs w:val="24"/>
              </w:rPr>
            </w:pPr>
            <w:ins w:id="4347" w:author="Schramkowski, E.C.J. (Elise)" w:date="2019-03-02T13:49:00Z">
              <w:r>
                <w:rPr>
                  <w:rFonts w:ascii="Times New Roman" w:hAnsi="Times New Roman" w:cs="Times New Roman"/>
                  <w:color w:val="000000" w:themeColor="text1"/>
                  <w:sz w:val="24"/>
                  <w:szCs w:val="24"/>
                </w:rPr>
                <w:t>-.312</w:t>
              </w:r>
            </w:ins>
          </w:p>
        </w:tc>
        <w:tc>
          <w:tcPr>
            <w:tcW w:w="1175" w:type="dxa"/>
            <w:tcBorders>
              <w:top w:val="nil"/>
              <w:left w:val="nil"/>
              <w:bottom w:val="nil"/>
              <w:right w:val="nil"/>
            </w:tcBorders>
          </w:tcPr>
          <w:p w14:paraId="45B8EA27" w14:textId="15BDB488" w:rsidR="00EB3531" w:rsidRPr="00A25809" w:rsidRDefault="00EB3531" w:rsidP="00EB3531">
            <w:pPr>
              <w:spacing w:line="360" w:lineRule="auto"/>
              <w:jc w:val="center"/>
              <w:rPr>
                <w:rFonts w:ascii="Times New Roman" w:hAnsi="Times New Roman" w:cs="Times New Roman"/>
                <w:color w:val="000000" w:themeColor="text1"/>
                <w:sz w:val="24"/>
                <w:szCs w:val="24"/>
              </w:rPr>
            </w:pPr>
            <w:ins w:id="4348" w:author="Schramkowski, E.C.J. (Elise)" w:date="2019-03-02T13:49:00Z">
              <w:r>
                <w:rPr>
                  <w:rFonts w:ascii="Times New Roman" w:hAnsi="Times New Roman" w:cs="Times New Roman"/>
                  <w:color w:val="000000" w:themeColor="text1"/>
                  <w:sz w:val="24"/>
                  <w:szCs w:val="24"/>
                </w:rPr>
                <w:t>.396</w:t>
              </w:r>
            </w:ins>
          </w:p>
        </w:tc>
        <w:tc>
          <w:tcPr>
            <w:tcW w:w="1364" w:type="dxa"/>
            <w:tcBorders>
              <w:top w:val="nil"/>
              <w:left w:val="nil"/>
              <w:bottom w:val="nil"/>
              <w:right w:val="nil"/>
            </w:tcBorders>
          </w:tcPr>
          <w:p w14:paraId="61FBA2D9" w14:textId="29C3919C" w:rsidR="00EB3531" w:rsidRPr="00A25809" w:rsidRDefault="00EB3531" w:rsidP="00EB3531">
            <w:pPr>
              <w:spacing w:line="360" w:lineRule="auto"/>
              <w:jc w:val="center"/>
              <w:rPr>
                <w:rFonts w:ascii="Times New Roman" w:hAnsi="Times New Roman" w:cs="Times New Roman"/>
                <w:color w:val="000000" w:themeColor="text1"/>
                <w:sz w:val="24"/>
                <w:szCs w:val="24"/>
              </w:rPr>
            </w:pPr>
            <w:ins w:id="4349" w:author="Schramkowski, E.C.J. (Elise)" w:date="2019-03-02T13:49:00Z">
              <w:r>
                <w:rPr>
                  <w:rFonts w:ascii="Times New Roman" w:hAnsi="Times New Roman" w:cs="Times New Roman"/>
                  <w:color w:val="000000" w:themeColor="text1"/>
                  <w:sz w:val="24"/>
                  <w:szCs w:val="24"/>
                </w:rPr>
                <w:t>.431</w:t>
              </w:r>
            </w:ins>
          </w:p>
        </w:tc>
        <w:tc>
          <w:tcPr>
            <w:tcW w:w="1380" w:type="dxa"/>
            <w:tcBorders>
              <w:top w:val="nil"/>
              <w:left w:val="nil"/>
              <w:bottom w:val="nil"/>
              <w:right w:val="nil"/>
            </w:tcBorders>
          </w:tcPr>
          <w:p w14:paraId="0DA34004" w14:textId="4EB5DD18" w:rsidR="00EB3531" w:rsidRPr="00A25809" w:rsidRDefault="00EB3531" w:rsidP="00EB3531">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.732</w:t>
            </w:r>
          </w:p>
        </w:tc>
        <w:tc>
          <w:tcPr>
            <w:tcW w:w="1748" w:type="dxa"/>
            <w:tcBorders>
              <w:top w:val="nil"/>
              <w:left w:val="nil"/>
              <w:bottom w:val="nil"/>
              <w:right w:val="nil"/>
            </w:tcBorders>
          </w:tcPr>
          <w:p w14:paraId="4ADBA37B" w14:textId="31EFD03D" w:rsidR="00EB3531" w:rsidRPr="00A25809" w:rsidRDefault="00EB3531" w:rsidP="00EB3531">
            <w:pPr>
              <w:spacing w:line="360" w:lineRule="auto"/>
              <w:jc w:val="center"/>
              <w:rPr>
                <w:rFonts w:ascii="Times New Roman" w:hAnsi="Times New Roman" w:cs="Times New Roman"/>
                <w:color w:val="000000" w:themeColor="text1"/>
                <w:sz w:val="24"/>
                <w:szCs w:val="24"/>
              </w:rPr>
            </w:pPr>
            <w:ins w:id="4350" w:author="EliseSchramkowski" w:date="2019-04-27T15:54:00Z">
              <w:r>
                <w:rPr>
                  <w:rFonts w:ascii="Times New Roman" w:hAnsi="Times New Roman" w:cs="Times New Roman"/>
                  <w:color w:val="000000" w:themeColor="text1"/>
                  <w:sz w:val="24"/>
                  <w:szCs w:val="24"/>
                </w:rPr>
                <w:t>[</w:t>
              </w:r>
            </w:ins>
            <w:ins w:id="4351" w:author="EliseSchramkowski" w:date="2019-04-27T15:55:00Z">
              <w:r>
                <w:rPr>
                  <w:rFonts w:ascii="Times New Roman" w:hAnsi="Times New Roman" w:cs="Times New Roman"/>
                  <w:color w:val="000000" w:themeColor="text1"/>
                  <w:sz w:val="24"/>
                  <w:szCs w:val="24"/>
                </w:rPr>
                <w:t>.333, 1.588]</w:t>
              </w:r>
            </w:ins>
          </w:p>
        </w:tc>
      </w:tr>
      <w:tr w:rsidR="00EB3531" w14:paraId="7B2454AC" w14:textId="77777777" w:rsidTr="0063101F">
        <w:tc>
          <w:tcPr>
            <w:tcW w:w="2044" w:type="dxa"/>
            <w:tcBorders>
              <w:top w:val="nil"/>
              <w:left w:val="nil"/>
              <w:bottom w:val="nil"/>
              <w:right w:val="nil"/>
            </w:tcBorders>
          </w:tcPr>
          <w:p w14:paraId="32F9A6DD" w14:textId="30B9705C" w:rsidR="00EB3531" w:rsidRPr="00EB3531" w:rsidRDefault="00EB3531" w:rsidP="00EB3531">
            <w:pPr>
              <w:spacing w:line="360" w:lineRule="auto"/>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N</w:t>
            </w:r>
          </w:p>
        </w:tc>
        <w:tc>
          <w:tcPr>
            <w:tcW w:w="7026" w:type="dxa"/>
            <w:gridSpan w:val="5"/>
            <w:tcBorders>
              <w:top w:val="nil"/>
              <w:left w:val="nil"/>
              <w:bottom w:val="nil"/>
              <w:right w:val="nil"/>
            </w:tcBorders>
          </w:tcPr>
          <w:p w14:paraId="2E89E509" w14:textId="58148AED" w:rsidR="00EB3531" w:rsidRPr="00A25809" w:rsidRDefault="00EB3531" w:rsidP="00EB3531">
            <w:pPr>
              <w:spacing w:line="360" w:lineRule="auto"/>
              <w:jc w:val="center"/>
              <w:rPr>
                <w:rFonts w:ascii="Times New Roman" w:hAnsi="Times New Roman" w:cs="Times New Roman"/>
                <w:color w:val="000000" w:themeColor="text1"/>
                <w:sz w:val="24"/>
                <w:szCs w:val="24"/>
              </w:rPr>
            </w:pPr>
            <w:r w:rsidRPr="00B93DB6">
              <w:rPr>
                <w:rFonts w:ascii="Times New Roman" w:hAnsi="Times New Roman" w:cs="Times New Roman"/>
                <w:color w:val="000000" w:themeColor="text1"/>
                <w:sz w:val="24"/>
                <w:szCs w:val="24"/>
              </w:rPr>
              <w:t>126</w:t>
            </w:r>
          </w:p>
        </w:tc>
      </w:tr>
      <w:tr w:rsidR="00EB3531" w14:paraId="03753949" w14:textId="77777777" w:rsidTr="0063101F">
        <w:tc>
          <w:tcPr>
            <w:tcW w:w="9070" w:type="dxa"/>
            <w:gridSpan w:val="6"/>
            <w:tcBorders>
              <w:top w:val="single" w:sz="4" w:space="0" w:color="auto"/>
              <w:left w:val="nil"/>
              <w:bottom w:val="single" w:sz="4" w:space="0" w:color="auto"/>
              <w:right w:val="nil"/>
            </w:tcBorders>
          </w:tcPr>
          <w:p w14:paraId="279E6AD5" w14:textId="77777777" w:rsidR="00EB3531" w:rsidRPr="00A25809" w:rsidRDefault="00EB3531" w:rsidP="00EB3531">
            <w:pPr>
              <w:spacing w:line="360" w:lineRule="auto"/>
              <w:jc w:val="both"/>
              <w:rPr>
                <w:rFonts w:ascii="Times New Roman" w:hAnsi="Times New Roman" w:cs="Times New Roman"/>
                <w:color w:val="000000" w:themeColor="text1"/>
                <w:sz w:val="24"/>
                <w:szCs w:val="24"/>
              </w:rPr>
            </w:pPr>
            <w:r w:rsidRPr="00F85A09">
              <w:rPr>
                <w:rFonts w:ascii="Times New Roman" w:hAnsi="Times New Roman" w:cs="Times New Roman"/>
                <w:i/>
                <w:sz w:val="24"/>
                <w:szCs w:val="24"/>
              </w:rPr>
              <w:t>Note</w:t>
            </w:r>
            <w:r w:rsidRPr="00F85A09">
              <w:rPr>
                <w:rFonts w:ascii="Times New Roman" w:hAnsi="Times New Roman" w:cs="Times New Roman"/>
                <w:sz w:val="24"/>
                <w:szCs w:val="24"/>
              </w:rPr>
              <w:t>. OR = odds ratio, SE = standard error.</w:t>
            </w:r>
          </w:p>
        </w:tc>
      </w:tr>
    </w:tbl>
    <w:p w14:paraId="778AE20C" w14:textId="77777777" w:rsidR="007E3596" w:rsidRDefault="007E3596" w:rsidP="00E30DF7">
      <w:pPr>
        <w:rPr>
          <w:rFonts w:ascii="Times New Roman" w:hAnsi="Times New Roman" w:cs="Times New Roman"/>
          <w:b/>
          <w:color w:val="000000" w:themeColor="text1"/>
          <w:sz w:val="28"/>
          <w:szCs w:val="28"/>
        </w:rPr>
      </w:pPr>
    </w:p>
    <w:p w14:paraId="3A2E10E9" w14:textId="144B8846" w:rsidR="007E3596" w:rsidRDefault="007E3596" w:rsidP="00E30DF7">
      <w:pPr>
        <w:rPr>
          <w:rFonts w:ascii="Times New Roman" w:hAnsi="Times New Roman" w:cs="Times New Roman"/>
          <w:b/>
          <w:color w:val="000000" w:themeColor="text1"/>
          <w:sz w:val="28"/>
          <w:szCs w:val="28"/>
        </w:rPr>
      </w:pPr>
    </w:p>
    <w:tbl>
      <w:tblPr>
        <w:tblStyle w:val="TableGrid"/>
        <w:tblW w:w="9070" w:type="dxa"/>
        <w:tblLook w:val="04A0" w:firstRow="1" w:lastRow="0" w:firstColumn="1" w:lastColumn="0" w:noHBand="0" w:noVBand="1"/>
      </w:tblPr>
      <w:tblGrid>
        <w:gridCol w:w="2044"/>
        <w:gridCol w:w="1359"/>
        <w:gridCol w:w="1175"/>
        <w:gridCol w:w="1364"/>
        <w:gridCol w:w="1380"/>
        <w:gridCol w:w="1748"/>
      </w:tblGrid>
      <w:tr w:rsidR="00FE61E9" w14:paraId="50451F46" w14:textId="77777777" w:rsidTr="00FD5B6B">
        <w:tc>
          <w:tcPr>
            <w:tcW w:w="9070" w:type="dxa"/>
            <w:gridSpan w:val="6"/>
            <w:tcBorders>
              <w:top w:val="nil"/>
              <w:left w:val="nil"/>
              <w:bottom w:val="single" w:sz="4" w:space="0" w:color="auto"/>
              <w:right w:val="nil"/>
            </w:tcBorders>
          </w:tcPr>
          <w:p w14:paraId="032F7FC3" w14:textId="49692852" w:rsidR="00FE61E9" w:rsidRPr="00A25809" w:rsidRDefault="00FE61E9" w:rsidP="00FE61E9">
            <w:pPr>
              <w:spacing w:line="360" w:lineRule="auto"/>
              <w:jc w:val="both"/>
              <w:rPr>
                <w:rFonts w:ascii="Times New Roman" w:hAnsi="Times New Roman" w:cs="Times New Roman"/>
                <w:i/>
                <w:color w:val="000000" w:themeColor="text1"/>
                <w:sz w:val="24"/>
                <w:szCs w:val="24"/>
              </w:rPr>
            </w:pPr>
            <w:r w:rsidRPr="00A25809">
              <w:rPr>
                <w:rFonts w:ascii="Times New Roman" w:hAnsi="Times New Roman" w:cs="Times New Roman"/>
                <w:i/>
                <w:color w:val="000000" w:themeColor="text1"/>
                <w:sz w:val="24"/>
                <w:szCs w:val="24"/>
              </w:rPr>
              <w:t>Table A</w:t>
            </w:r>
            <w:r w:rsidR="008A67C2">
              <w:rPr>
                <w:rFonts w:ascii="Times New Roman" w:hAnsi="Times New Roman" w:cs="Times New Roman"/>
                <w:i/>
                <w:color w:val="000000" w:themeColor="text1"/>
                <w:sz w:val="24"/>
                <w:szCs w:val="24"/>
              </w:rPr>
              <w:t>3</w:t>
            </w:r>
            <w:ins w:id="4352" w:author="EliseSchramkowski" w:date="2019-04-18T12:40:00Z">
              <w:r>
                <w:rPr>
                  <w:rFonts w:ascii="Times New Roman" w:hAnsi="Times New Roman" w:cs="Times New Roman"/>
                  <w:color w:val="000000" w:themeColor="text1"/>
                  <w:sz w:val="24"/>
                  <w:szCs w:val="24"/>
                </w:rPr>
                <w:t xml:space="preserve">. Logistic regression used to test </w:t>
              </w:r>
            </w:ins>
            <w:ins w:id="4353" w:author="EliseSchramkowski" w:date="2019-04-18T12:41:00Z">
              <w:r>
                <w:rPr>
                  <w:rFonts w:ascii="Times New Roman" w:hAnsi="Times New Roman" w:cs="Times New Roman"/>
                  <w:color w:val="000000" w:themeColor="text1"/>
                  <w:sz w:val="24"/>
                  <w:szCs w:val="24"/>
                </w:rPr>
                <w:t xml:space="preserve">the </w:t>
              </w:r>
            </w:ins>
            <w:ins w:id="4354" w:author="EliseSchramkowski" w:date="2019-04-18T12:40:00Z">
              <w:r>
                <w:rPr>
                  <w:rFonts w:ascii="Times New Roman" w:hAnsi="Times New Roman" w:cs="Times New Roman"/>
                  <w:color w:val="000000" w:themeColor="text1"/>
                  <w:sz w:val="24"/>
                  <w:szCs w:val="24"/>
                </w:rPr>
                <w:t>hypothesis related to</w:t>
              </w:r>
            </w:ins>
            <w:ins w:id="4355" w:author="EliseSchramkowski" w:date="2019-04-18T12:41:00Z">
              <w:r>
                <w:rPr>
                  <w:rFonts w:ascii="Times New Roman" w:hAnsi="Times New Roman" w:cs="Times New Roman"/>
                  <w:color w:val="000000" w:themeColor="text1"/>
                  <w:sz w:val="24"/>
                  <w:szCs w:val="24"/>
                </w:rPr>
                <w:t xml:space="preserve"> marginal significance</w:t>
              </w:r>
            </w:ins>
            <w:r w:rsidR="00C75BEE">
              <w:rPr>
                <w:rFonts w:ascii="Times New Roman" w:hAnsi="Times New Roman" w:cs="Times New Roman"/>
                <w:color w:val="000000" w:themeColor="text1"/>
                <w:sz w:val="24"/>
                <w:szCs w:val="24"/>
              </w:rPr>
              <w:t xml:space="preserve"> (H4)</w:t>
            </w:r>
            <w:r>
              <w:rPr>
                <w:rFonts w:ascii="Times New Roman" w:hAnsi="Times New Roman" w:cs="Times New Roman"/>
                <w:color w:val="000000" w:themeColor="text1"/>
                <w:sz w:val="24"/>
                <w:szCs w:val="24"/>
              </w:rPr>
              <w:t xml:space="preserve"> using </w:t>
            </w:r>
            <w:r>
              <w:rPr>
                <w:rFonts w:ascii="Times New Roman" w:hAnsi="Times New Roman" w:cs="Times New Roman"/>
                <w:sz w:val="24"/>
                <w:szCs w:val="24"/>
              </w:rPr>
              <w:t xml:space="preserve">reported </w:t>
            </w:r>
            <w:r>
              <w:rPr>
                <w:rFonts w:ascii="Times New Roman" w:hAnsi="Times New Roman" w:cs="Times New Roman"/>
                <w:i/>
                <w:sz w:val="24"/>
                <w:szCs w:val="24"/>
              </w:rPr>
              <w:t>p</w:t>
            </w:r>
            <w:r>
              <w:rPr>
                <w:rFonts w:ascii="Times New Roman" w:hAnsi="Times New Roman" w:cs="Times New Roman"/>
                <w:sz w:val="24"/>
                <w:szCs w:val="24"/>
              </w:rPr>
              <w:t>-values</w:t>
            </w:r>
            <w:r>
              <w:rPr>
                <w:rFonts w:ascii="Times New Roman" w:hAnsi="Times New Roman" w:cs="Times New Roman"/>
                <w:sz w:val="24"/>
                <w:szCs w:val="24"/>
                <w:vertAlign w:val="superscript"/>
              </w:rPr>
              <w:t>1</w:t>
            </w:r>
            <w:r>
              <w:rPr>
                <w:rFonts w:ascii="Times New Roman" w:hAnsi="Times New Roman" w:cs="Times New Roman"/>
                <w:sz w:val="24"/>
                <w:szCs w:val="24"/>
              </w:rPr>
              <w:t xml:space="preserve"> from ‘</w:t>
            </w:r>
            <w:r>
              <w:rPr>
                <w:rFonts w:ascii="Times New Roman" w:hAnsi="Times New Roman" w:cs="Times New Roman"/>
                <w:i/>
                <w:iCs/>
                <w:sz w:val="24"/>
                <w:szCs w:val="24"/>
              </w:rPr>
              <w:t>AllP</w:t>
            </w:r>
            <w:r>
              <w:rPr>
                <w:rFonts w:ascii="Times New Roman" w:hAnsi="Times New Roman" w:cs="Times New Roman"/>
                <w:sz w:val="24"/>
                <w:szCs w:val="24"/>
              </w:rPr>
              <w:t>’</w:t>
            </w:r>
            <w:ins w:id="4356" w:author="EliseSchramkowski" w:date="2019-04-18T12:41:00Z">
              <w:r>
                <w:rPr>
                  <w:rFonts w:ascii="Times New Roman" w:hAnsi="Times New Roman" w:cs="Times New Roman"/>
                  <w:color w:val="000000" w:themeColor="text1"/>
                  <w:sz w:val="24"/>
                  <w:szCs w:val="24"/>
                </w:rPr>
                <w:t>.</w:t>
              </w:r>
            </w:ins>
          </w:p>
        </w:tc>
      </w:tr>
      <w:tr w:rsidR="00FE61E9" w14:paraId="68D767E1" w14:textId="77777777" w:rsidTr="00FD5B6B">
        <w:tc>
          <w:tcPr>
            <w:tcW w:w="2044" w:type="dxa"/>
            <w:tcBorders>
              <w:top w:val="single" w:sz="4" w:space="0" w:color="auto"/>
              <w:left w:val="nil"/>
              <w:bottom w:val="nil"/>
              <w:right w:val="nil"/>
            </w:tcBorders>
          </w:tcPr>
          <w:p w14:paraId="093203AC" w14:textId="77777777" w:rsidR="00FE61E9" w:rsidRPr="00A25809" w:rsidRDefault="00FE61E9" w:rsidP="00FE61E9">
            <w:pPr>
              <w:spacing w:line="360" w:lineRule="auto"/>
              <w:jc w:val="both"/>
              <w:rPr>
                <w:rFonts w:ascii="Times New Roman" w:hAnsi="Times New Roman" w:cs="Times New Roman"/>
                <w:color w:val="000000" w:themeColor="text1"/>
                <w:sz w:val="24"/>
                <w:szCs w:val="24"/>
              </w:rPr>
            </w:pPr>
          </w:p>
        </w:tc>
        <w:tc>
          <w:tcPr>
            <w:tcW w:w="1359" w:type="dxa"/>
            <w:tcBorders>
              <w:top w:val="single" w:sz="4" w:space="0" w:color="auto"/>
              <w:left w:val="nil"/>
              <w:bottom w:val="nil"/>
              <w:right w:val="nil"/>
            </w:tcBorders>
          </w:tcPr>
          <w:p w14:paraId="5EC394DB" w14:textId="77777777" w:rsidR="00FE61E9" w:rsidRPr="00A25809" w:rsidRDefault="00FE61E9" w:rsidP="00FE61E9">
            <w:pPr>
              <w:spacing w:line="360" w:lineRule="auto"/>
              <w:jc w:val="center"/>
              <w:rPr>
                <w:rFonts w:ascii="Times New Roman" w:hAnsi="Times New Roman" w:cs="Times New Roman"/>
                <w:color w:val="000000" w:themeColor="text1"/>
                <w:sz w:val="24"/>
                <w:szCs w:val="24"/>
              </w:rPr>
            </w:pPr>
            <w:ins w:id="4357" w:author="Schramkowski, E.C.J. (Elise)" w:date="2019-03-02T13:49:00Z">
              <w:r w:rsidRPr="00A25809">
                <w:rPr>
                  <w:rFonts w:ascii="Times New Roman" w:hAnsi="Times New Roman" w:cs="Times New Roman"/>
                  <w:i/>
                  <w:color w:val="000000" w:themeColor="text1"/>
                  <w:sz w:val="24"/>
                  <w:szCs w:val="24"/>
                </w:rPr>
                <w:t>B</w:t>
              </w:r>
            </w:ins>
          </w:p>
        </w:tc>
        <w:tc>
          <w:tcPr>
            <w:tcW w:w="1175" w:type="dxa"/>
            <w:tcBorders>
              <w:top w:val="single" w:sz="4" w:space="0" w:color="auto"/>
              <w:left w:val="nil"/>
              <w:bottom w:val="nil"/>
              <w:right w:val="nil"/>
            </w:tcBorders>
          </w:tcPr>
          <w:p w14:paraId="10327851" w14:textId="77777777" w:rsidR="00FE61E9" w:rsidRPr="00A25809" w:rsidRDefault="00FE61E9" w:rsidP="00FE61E9">
            <w:pPr>
              <w:spacing w:line="360" w:lineRule="auto"/>
              <w:jc w:val="center"/>
              <w:rPr>
                <w:rFonts w:ascii="Times New Roman" w:hAnsi="Times New Roman" w:cs="Times New Roman"/>
                <w:color w:val="000000" w:themeColor="text1"/>
                <w:sz w:val="24"/>
                <w:szCs w:val="24"/>
              </w:rPr>
            </w:pPr>
            <w:ins w:id="4358" w:author="Schramkowski, E.C.J. (Elise)" w:date="2019-03-02T13:49:00Z">
              <w:r w:rsidRPr="00A25809">
                <w:rPr>
                  <w:rFonts w:ascii="Times New Roman" w:hAnsi="Times New Roman" w:cs="Times New Roman"/>
                  <w:color w:val="000000" w:themeColor="text1"/>
                  <w:sz w:val="24"/>
                  <w:szCs w:val="24"/>
                </w:rPr>
                <w:t>SE</w:t>
              </w:r>
            </w:ins>
          </w:p>
        </w:tc>
        <w:tc>
          <w:tcPr>
            <w:tcW w:w="1364" w:type="dxa"/>
            <w:tcBorders>
              <w:top w:val="single" w:sz="4" w:space="0" w:color="auto"/>
              <w:left w:val="nil"/>
              <w:bottom w:val="nil"/>
              <w:right w:val="nil"/>
            </w:tcBorders>
          </w:tcPr>
          <w:p w14:paraId="7B3E7E55" w14:textId="3430B451" w:rsidR="00FE61E9" w:rsidRPr="00A25809" w:rsidRDefault="006E2FEF" w:rsidP="00FE61E9">
            <w:pPr>
              <w:spacing w:line="360" w:lineRule="auto"/>
              <w:jc w:val="center"/>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p</w:t>
            </w:r>
            <w:ins w:id="4359" w:author="Schramkowski, E.C.J. (Elise)" w:date="2019-03-02T13:49:00Z">
              <w:r w:rsidR="00FE61E9" w:rsidRPr="00A25809">
                <w:rPr>
                  <w:rFonts w:ascii="Times New Roman" w:hAnsi="Times New Roman" w:cs="Times New Roman"/>
                  <w:color w:val="000000" w:themeColor="text1"/>
                  <w:sz w:val="24"/>
                  <w:szCs w:val="24"/>
                </w:rPr>
                <w:t>-value</w:t>
              </w:r>
            </w:ins>
          </w:p>
        </w:tc>
        <w:tc>
          <w:tcPr>
            <w:tcW w:w="1380" w:type="dxa"/>
            <w:tcBorders>
              <w:top w:val="single" w:sz="4" w:space="0" w:color="auto"/>
              <w:left w:val="nil"/>
              <w:bottom w:val="nil"/>
              <w:right w:val="nil"/>
            </w:tcBorders>
          </w:tcPr>
          <w:p w14:paraId="27818AF3" w14:textId="77777777" w:rsidR="00FE61E9" w:rsidRPr="00A25809" w:rsidRDefault="00FE61E9" w:rsidP="00FE61E9">
            <w:pPr>
              <w:spacing w:line="360" w:lineRule="auto"/>
              <w:jc w:val="center"/>
              <w:rPr>
                <w:rFonts w:ascii="Times New Roman" w:hAnsi="Times New Roman" w:cs="Times New Roman"/>
                <w:color w:val="000000" w:themeColor="text1"/>
                <w:sz w:val="24"/>
                <w:szCs w:val="24"/>
              </w:rPr>
            </w:pPr>
            <w:ins w:id="4360" w:author="Schramkowski, E.C.J. (Elise)" w:date="2019-03-02T13:49:00Z">
              <w:r w:rsidRPr="00A25809">
                <w:rPr>
                  <w:rFonts w:ascii="Times New Roman" w:hAnsi="Times New Roman" w:cs="Times New Roman"/>
                  <w:color w:val="000000" w:themeColor="text1"/>
                  <w:sz w:val="24"/>
                  <w:szCs w:val="24"/>
                </w:rPr>
                <w:t>OR</w:t>
              </w:r>
            </w:ins>
          </w:p>
        </w:tc>
        <w:tc>
          <w:tcPr>
            <w:tcW w:w="1748" w:type="dxa"/>
            <w:tcBorders>
              <w:top w:val="single" w:sz="4" w:space="0" w:color="auto"/>
              <w:left w:val="nil"/>
              <w:bottom w:val="nil"/>
              <w:right w:val="nil"/>
            </w:tcBorders>
          </w:tcPr>
          <w:p w14:paraId="2FBC60B9" w14:textId="77777777" w:rsidR="00FE61E9" w:rsidRPr="00A25809" w:rsidRDefault="00FE61E9" w:rsidP="00FE61E9">
            <w:pPr>
              <w:spacing w:line="360" w:lineRule="auto"/>
              <w:jc w:val="center"/>
              <w:rPr>
                <w:rFonts w:ascii="Times New Roman" w:hAnsi="Times New Roman" w:cs="Times New Roman"/>
                <w:color w:val="000000" w:themeColor="text1"/>
                <w:sz w:val="24"/>
                <w:szCs w:val="24"/>
              </w:rPr>
            </w:pPr>
            <w:r w:rsidRPr="00A25809">
              <w:rPr>
                <w:rFonts w:ascii="Times New Roman" w:hAnsi="Times New Roman" w:cs="Times New Roman"/>
                <w:color w:val="000000" w:themeColor="text1"/>
                <w:sz w:val="24"/>
                <w:szCs w:val="24"/>
              </w:rPr>
              <w:t>95% CI OR</w:t>
            </w:r>
          </w:p>
        </w:tc>
      </w:tr>
      <w:tr w:rsidR="008A67C2" w14:paraId="31FDABD9" w14:textId="77777777" w:rsidTr="00FD5B6B">
        <w:tc>
          <w:tcPr>
            <w:tcW w:w="2044" w:type="dxa"/>
            <w:tcBorders>
              <w:top w:val="nil"/>
              <w:left w:val="nil"/>
              <w:bottom w:val="nil"/>
              <w:right w:val="nil"/>
            </w:tcBorders>
          </w:tcPr>
          <w:p w14:paraId="2AB9184D" w14:textId="77777777" w:rsidR="008A67C2" w:rsidRPr="00A25809" w:rsidRDefault="008A67C2" w:rsidP="008A67C2">
            <w:pPr>
              <w:spacing w:line="360" w:lineRule="auto"/>
              <w:jc w:val="both"/>
              <w:rPr>
                <w:rFonts w:ascii="Times New Roman" w:hAnsi="Times New Roman" w:cs="Times New Roman"/>
                <w:color w:val="000000" w:themeColor="text1"/>
                <w:sz w:val="24"/>
                <w:szCs w:val="24"/>
              </w:rPr>
            </w:pPr>
            <w:ins w:id="4361" w:author="Schramkowski, E.C.J. (Elise)" w:date="2019-03-02T13:49:00Z">
              <w:r w:rsidRPr="00A25809">
                <w:rPr>
                  <w:rFonts w:ascii="Times New Roman" w:hAnsi="Times New Roman" w:cs="Times New Roman"/>
                  <w:color w:val="000000" w:themeColor="text1"/>
                  <w:sz w:val="24"/>
                  <w:szCs w:val="24"/>
                </w:rPr>
                <w:t>Intercept</w:t>
              </w:r>
            </w:ins>
          </w:p>
        </w:tc>
        <w:tc>
          <w:tcPr>
            <w:tcW w:w="1359" w:type="dxa"/>
            <w:tcBorders>
              <w:top w:val="nil"/>
              <w:left w:val="nil"/>
              <w:bottom w:val="nil"/>
              <w:right w:val="nil"/>
            </w:tcBorders>
          </w:tcPr>
          <w:p w14:paraId="19E61B97" w14:textId="24972609" w:rsidR="008A67C2" w:rsidRPr="004C5517" w:rsidRDefault="008A67C2" w:rsidP="008A67C2">
            <w:pPr>
              <w:spacing w:line="360" w:lineRule="auto"/>
              <w:jc w:val="center"/>
              <w:rPr>
                <w:rFonts w:ascii="Times New Roman" w:hAnsi="Times New Roman" w:cs="Times New Roman"/>
                <w:color w:val="70AD47" w:themeColor="accent6"/>
                <w:sz w:val="24"/>
                <w:szCs w:val="24"/>
                <w:rPrChange w:id="4362" w:author="EliseSchramkowski" w:date="2021-09-09T16:35:00Z">
                  <w:rPr>
                    <w:rFonts w:ascii="Times New Roman" w:hAnsi="Times New Roman" w:cs="Times New Roman"/>
                    <w:color w:val="000000" w:themeColor="text1"/>
                    <w:sz w:val="24"/>
                    <w:szCs w:val="24"/>
                  </w:rPr>
                </w:rPrChange>
              </w:rPr>
            </w:pPr>
            <w:ins w:id="4363" w:author="EliseSchramkowski" w:date="2019-04-27T15:57:00Z">
              <w:r w:rsidRPr="004C5517">
                <w:rPr>
                  <w:rFonts w:ascii="Times New Roman" w:hAnsi="Times New Roman" w:cs="Times New Roman"/>
                  <w:color w:val="70AD47" w:themeColor="accent6"/>
                  <w:sz w:val="24"/>
                  <w:szCs w:val="24"/>
                  <w:rPrChange w:id="4364" w:author="EliseSchramkowski" w:date="2021-09-09T16:35:00Z">
                    <w:rPr>
                      <w:rFonts w:ascii="Times New Roman" w:hAnsi="Times New Roman" w:cs="Times New Roman"/>
                      <w:color w:val="000000" w:themeColor="text1"/>
                      <w:sz w:val="24"/>
                      <w:szCs w:val="24"/>
                    </w:rPr>
                  </w:rPrChange>
                </w:rPr>
                <w:t>-.5</w:t>
              </w:r>
            </w:ins>
            <w:ins w:id="4365" w:author="EliseSchramkowski" w:date="2021-09-09T16:34:00Z">
              <w:r w:rsidR="004C5517" w:rsidRPr="004C5517">
                <w:rPr>
                  <w:rFonts w:ascii="Times New Roman" w:hAnsi="Times New Roman" w:cs="Times New Roman"/>
                  <w:color w:val="70AD47" w:themeColor="accent6"/>
                  <w:sz w:val="24"/>
                  <w:szCs w:val="24"/>
                  <w:rPrChange w:id="4366" w:author="EliseSchramkowski" w:date="2021-09-09T16:35:00Z">
                    <w:rPr>
                      <w:rFonts w:ascii="Times New Roman" w:hAnsi="Times New Roman" w:cs="Times New Roman"/>
                      <w:color w:val="000000" w:themeColor="text1"/>
                      <w:sz w:val="24"/>
                      <w:szCs w:val="24"/>
                    </w:rPr>
                  </w:rPrChange>
                </w:rPr>
                <w:t>14</w:t>
              </w:r>
            </w:ins>
          </w:p>
        </w:tc>
        <w:tc>
          <w:tcPr>
            <w:tcW w:w="1175" w:type="dxa"/>
            <w:tcBorders>
              <w:top w:val="nil"/>
              <w:left w:val="nil"/>
              <w:bottom w:val="nil"/>
              <w:right w:val="nil"/>
            </w:tcBorders>
          </w:tcPr>
          <w:p w14:paraId="2BBD2CA0" w14:textId="1F3CCAFC" w:rsidR="008A67C2" w:rsidRPr="004C5517" w:rsidRDefault="008A67C2" w:rsidP="008A67C2">
            <w:pPr>
              <w:spacing w:line="360" w:lineRule="auto"/>
              <w:jc w:val="center"/>
              <w:rPr>
                <w:rFonts w:ascii="Times New Roman" w:hAnsi="Times New Roman" w:cs="Times New Roman"/>
                <w:color w:val="70AD47" w:themeColor="accent6"/>
                <w:sz w:val="24"/>
                <w:szCs w:val="24"/>
                <w:rPrChange w:id="4367" w:author="EliseSchramkowski" w:date="2021-09-09T16:35:00Z">
                  <w:rPr>
                    <w:rFonts w:ascii="Times New Roman" w:hAnsi="Times New Roman" w:cs="Times New Roman"/>
                    <w:color w:val="000000" w:themeColor="text1"/>
                    <w:sz w:val="24"/>
                    <w:szCs w:val="24"/>
                  </w:rPr>
                </w:rPrChange>
              </w:rPr>
            </w:pPr>
            <w:ins w:id="4368" w:author="EliseSchramkowski" w:date="2019-04-27T15:58:00Z">
              <w:r w:rsidRPr="004C5517">
                <w:rPr>
                  <w:rFonts w:ascii="Times New Roman" w:hAnsi="Times New Roman" w:cs="Times New Roman"/>
                  <w:color w:val="70AD47" w:themeColor="accent6"/>
                  <w:sz w:val="24"/>
                  <w:szCs w:val="24"/>
                  <w:rPrChange w:id="4369" w:author="EliseSchramkowski" w:date="2021-09-09T16:35:00Z">
                    <w:rPr>
                      <w:rFonts w:ascii="Times New Roman" w:hAnsi="Times New Roman" w:cs="Times New Roman"/>
                      <w:color w:val="000000" w:themeColor="text1"/>
                      <w:sz w:val="24"/>
                      <w:szCs w:val="24"/>
                    </w:rPr>
                  </w:rPrChange>
                </w:rPr>
                <w:t>.18</w:t>
              </w:r>
            </w:ins>
            <w:ins w:id="4370" w:author="EliseSchramkowski" w:date="2021-09-09T16:34:00Z">
              <w:r w:rsidR="004C5517" w:rsidRPr="004C5517">
                <w:rPr>
                  <w:rFonts w:ascii="Times New Roman" w:hAnsi="Times New Roman" w:cs="Times New Roman"/>
                  <w:color w:val="70AD47" w:themeColor="accent6"/>
                  <w:sz w:val="24"/>
                  <w:szCs w:val="24"/>
                  <w:rPrChange w:id="4371" w:author="EliseSchramkowski" w:date="2021-09-09T16:35:00Z">
                    <w:rPr>
                      <w:rFonts w:ascii="Times New Roman" w:hAnsi="Times New Roman" w:cs="Times New Roman"/>
                      <w:color w:val="000000" w:themeColor="text1"/>
                      <w:sz w:val="24"/>
                      <w:szCs w:val="24"/>
                    </w:rPr>
                  </w:rPrChange>
                </w:rPr>
                <w:t>1</w:t>
              </w:r>
            </w:ins>
          </w:p>
        </w:tc>
        <w:tc>
          <w:tcPr>
            <w:tcW w:w="1364" w:type="dxa"/>
            <w:tcBorders>
              <w:top w:val="nil"/>
              <w:left w:val="nil"/>
              <w:bottom w:val="nil"/>
              <w:right w:val="nil"/>
            </w:tcBorders>
          </w:tcPr>
          <w:p w14:paraId="1365B584" w14:textId="354AA4FF" w:rsidR="008A67C2" w:rsidRPr="004C5517" w:rsidRDefault="008A67C2" w:rsidP="008A67C2">
            <w:pPr>
              <w:spacing w:line="360" w:lineRule="auto"/>
              <w:jc w:val="center"/>
              <w:rPr>
                <w:rFonts w:ascii="Times New Roman" w:hAnsi="Times New Roman" w:cs="Times New Roman"/>
                <w:color w:val="70AD47" w:themeColor="accent6"/>
                <w:sz w:val="24"/>
                <w:szCs w:val="24"/>
                <w:rPrChange w:id="4372" w:author="EliseSchramkowski" w:date="2021-09-09T16:35:00Z">
                  <w:rPr>
                    <w:rFonts w:ascii="Times New Roman" w:hAnsi="Times New Roman" w:cs="Times New Roman"/>
                    <w:color w:val="000000" w:themeColor="text1"/>
                    <w:sz w:val="24"/>
                    <w:szCs w:val="24"/>
                  </w:rPr>
                </w:rPrChange>
              </w:rPr>
            </w:pPr>
            <w:ins w:id="4373" w:author="EliseSchramkowski" w:date="2019-04-27T15:58:00Z">
              <w:r w:rsidRPr="004C5517">
                <w:rPr>
                  <w:rFonts w:ascii="Times New Roman" w:hAnsi="Times New Roman" w:cs="Times New Roman"/>
                  <w:color w:val="70AD47" w:themeColor="accent6"/>
                  <w:sz w:val="24"/>
                  <w:szCs w:val="24"/>
                  <w:rPrChange w:id="4374" w:author="EliseSchramkowski" w:date="2021-09-09T16:35:00Z">
                    <w:rPr>
                      <w:rFonts w:ascii="Times New Roman" w:hAnsi="Times New Roman" w:cs="Times New Roman"/>
                      <w:color w:val="000000" w:themeColor="text1"/>
                      <w:sz w:val="24"/>
                      <w:szCs w:val="24"/>
                    </w:rPr>
                  </w:rPrChange>
                </w:rPr>
                <w:t>.00</w:t>
              </w:r>
            </w:ins>
            <w:ins w:id="4375" w:author="EliseSchramkowski" w:date="2021-09-09T16:34:00Z">
              <w:r w:rsidR="004C5517" w:rsidRPr="004C5517">
                <w:rPr>
                  <w:rFonts w:ascii="Times New Roman" w:hAnsi="Times New Roman" w:cs="Times New Roman"/>
                  <w:color w:val="70AD47" w:themeColor="accent6"/>
                  <w:sz w:val="24"/>
                  <w:szCs w:val="24"/>
                  <w:rPrChange w:id="4376" w:author="EliseSchramkowski" w:date="2021-09-09T16:35:00Z">
                    <w:rPr>
                      <w:rFonts w:ascii="Times New Roman" w:hAnsi="Times New Roman" w:cs="Times New Roman"/>
                      <w:color w:val="000000" w:themeColor="text1"/>
                      <w:sz w:val="24"/>
                      <w:szCs w:val="24"/>
                    </w:rPr>
                  </w:rPrChange>
                </w:rPr>
                <w:t>4</w:t>
              </w:r>
            </w:ins>
          </w:p>
        </w:tc>
        <w:tc>
          <w:tcPr>
            <w:tcW w:w="1380" w:type="dxa"/>
            <w:tcBorders>
              <w:top w:val="nil"/>
              <w:left w:val="nil"/>
              <w:bottom w:val="nil"/>
              <w:right w:val="nil"/>
            </w:tcBorders>
          </w:tcPr>
          <w:p w14:paraId="3FF1560E" w14:textId="0FF475A6" w:rsidR="008A67C2" w:rsidRPr="004C5517" w:rsidRDefault="008A67C2" w:rsidP="008A67C2">
            <w:pPr>
              <w:spacing w:line="360" w:lineRule="auto"/>
              <w:jc w:val="center"/>
              <w:rPr>
                <w:rFonts w:ascii="Times New Roman" w:hAnsi="Times New Roman" w:cs="Times New Roman"/>
                <w:color w:val="70AD47" w:themeColor="accent6"/>
                <w:sz w:val="24"/>
                <w:szCs w:val="24"/>
                <w:rPrChange w:id="4377" w:author="EliseSchramkowski" w:date="2021-09-09T16:35:00Z">
                  <w:rPr>
                    <w:rFonts w:ascii="Times New Roman" w:hAnsi="Times New Roman" w:cs="Times New Roman"/>
                    <w:color w:val="000000" w:themeColor="text1"/>
                    <w:sz w:val="24"/>
                    <w:szCs w:val="24"/>
                  </w:rPr>
                </w:rPrChange>
              </w:rPr>
            </w:pPr>
            <w:ins w:id="4378" w:author="EliseSchramkowski" w:date="2019-04-27T15:58:00Z">
              <w:r w:rsidRPr="004C5517">
                <w:rPr>
                  <w:rFonts w:ascii="Times New Roman" w:hAnsi="Times New Roman" w:cs="Times New Roman"/>
                  <w:color w:val="70AD47" w:themeColor="accent6"/>
                  <w:sz w:val="24"/>
                  <w:szCs w:val="24"/>
                  <w:rPrChange w:id="4379" w:author="EliseSchramkowski" w:date="2021-09-09T16:35:00Z">
                    <w:rPr>
                      <w:rFonts w:ascii="Times New Roman" w:hAnsi="Times New Roman" w:cs="Times New Roman"/>
                      <w:color w:val="000000" w:themeColor="text1"/>
                      <w:sz w:val="24"/>
                      <w:szCs w:val="24"/>
                    </w:rPr>
                  </w:rPrChange>
                </w:rPr>
                <w:t>.5</w:t>
              </w:r>
            </w:ins>
            <w:ins w:id="4380" w:author="EliseSchramkowski" w:date="2021-09-09T16:35:00Z">
              <w:r w:rsidR="004C5517" w:rsidRPr="004C5517">
                <w:rPr>
                  <w:rFonts w:ascii="Times New Roman" w:hAnsi="Times New Roman" w:cs="Times New Roman"/>
                  <w:color w:val="70AD47" w:themeColor="accent6"/>
                  <w:sz w:val="24"/>
                  <w:szCs w:val="24"/>
                  <w:rPrChange w:id="4381" w:author="EliseSchramkowski" w:date="2021-09-09T16:35:00Z">
                    <w:rPr>
                      <w:rFonts w:ascii="Times New Roman" w:hAnsi="Times New Roman" w:cs="Times New Roman"/>
                      <w:color w:val="000000" w:themeColor="text1"/>
                      <w:sz w:val="24"/>
                      <w:szCs w:val="24"/>
                    </w:rPr>
                  </w:rPrChange>
                </w:rPr>
                <w:t>98</w:t>
              </w:r>
            </w:ins>
          </w:p>
        </w:tc>
        <w:tc>
          <w:tcPr>
            <w:tcW w:w="1748" w:type="dxa"/>
            <w:tcBorders>
              <w:top w:val="nil"/>
              <w:left w:val="nil"/>
              <w:bottom w:val="nil"/>
              <w:right w:val="nil"/>
            </w:tcBorders>
          </w:tcPr>
          <w:p w14:paraId="287F2D68" w14:textId="2FED2ECD" w:rsidR="008A67C2" w:rsidRPr="00F5272F" w:rsidRDefault="008A67C2" w:rsidP="008A67C2">
            <w:pPr>
              <w:spacing w:line="360" w:lineRule="auto"/>
              <w:jc w:val="center"/>
              <w:rPr>
                <w:rFonts w:ascii="Times New Roman" w:hAnsi="Times New Roman" w:cs="Times New Roman"/>
                <w:color w:val="70AD47" w:themeColor="accent6"/>
                <w:sz w:val="24"/>
                <w:szCs w:val="24"/>
                <w:rPrChange w:id="4382" w:author="EliseSchramkowski" w:date="2021-09-09T16:36:00Z">
                  <w:rPr>
                    <w:rFonts w:ascii="Times New Roman" w:hAnsi="Times New Roman" w:cs="Times New Roman"/>
                    <w:color w:val="000000" w:themeColor="text1"/>
                    <w:sz w:val="24"/>
                    <w:szCs w:val="24"/>
                  </w:rPr>
                </w:rPrChange>
              </w:rPr>
            </w:pPr>
            <w:ins w:id="4383" w:author="EliseSchramkowski" w:date="2019-04-27T15:57:00Z">
              <w:r w:rsidRPr="00F5272F">
                <w:rPr>
                  <w:rFonts w:ascii="Times New Roman" w:hAnsi="Times New Roman" w:cs="Times New Roman"/>
                  <w:color w:val="70AD47" w:themeColor="accent6"/>
                  <w:sz w:val="24"/>
                  <w:szCs w:val="24"/>
                  <w:rPrChange w:id="4384" w:author="EliseSchramkowski" w:date="2021-09-09T16:36:00Z">
                    <w:rPr>
                      <w:rFonts w:ascii="Times New Roman" w:hAnsi="Times New Roman" w:cs="Times New Roman"/>
                      <w:color w:val="000000" w:themeColor="text1"/>
                      <w:sz w:val="24"/>
                      <w:szCs w:val="24"/>
                    </w:rPr>
                  </w:rPrChange>
                </w:rPr>
                <w:t>[.4</w:t>
              </w:r>
            </w:ins>
            <w:ins w:id="4385" w:author="EliseSchramkowski" w:date="2021-09-09T16:35:00Z">
              <w:r w:rsidR="004C5517" w:rsidRPr="00F5272F">
                <w:rPr>
                  <w:rFonts w:ascii="Times New Roman" w:hAnsi="Times New Roman" w:cs="Times New Roman"/>
                  <w:color w:val="70AD47" w:themeColor="accent6"/>
                  <w:sz w:val="24"/>
                  <w:szCs w:val="24"/>
                  <w:rPrChange w:id="4386" w:author="EliseSchramkowski" w:date="2021-09-09T16:36:00Z">
                    <w:rPr>
                      <w:rFonts w:ascii="Times New Roman" w:hAnsi="Times New Roman" w:cs="Times New Roman"/>
                      <w:color w:val="000000" w:themeColor="text1"/>
                      <w:sz w:val="24"/>
                      <w:szCs w:val="24"/>
                    </w:rPr>
                  </w:rPrChange>
                </w:rPr>
                <w:t>17</w:t>
              </w:r>
            </w:ins>
            <w:ins w:id="4387" w:author="EliseSchramkowski" w:date="2019-04-27T15:57:00Z">
              <w:r w:rsidRPr="00F5272F">
                <w:rPr>
                  <w:rFonts w:ascii="Times New Roman" w:hAnsi="Times New Roman" w:cs="Times New Roman"/>
                  <w:color w:val="70AD47" w:themeColor="accent6"/>
                  <w:sz w:val="24"/>
                  <w:szCs w:val="24"/>
                  <w:rPrChange w:id="4388" w:author="EliseSchramkowski" w:date="2021-09-09T16:36:00Z">
                    <w:rPr>
                      <w:rFonts w:ascii="Times New Roman" w:hAnsi="Times New Roman" w:cs="Times New Roman"/>
                      <w:color w:val="000000" w:themeColor="text1"/>
                      <w:sz w:val="24"/>
                      <w:szCs w:val="24"/>
                    </w:rPr>
                  </w:rPrChange>
                </w:rPr>
                <w:t>, .8</w:t>
              </w:r>
            </w:ins>
            <w:ins w:id="4389" w:author="EliseSchramkowski" w:date="2021-09-09T16:36:00Z">
              <w:r w:rsidR="004C5517" w:rsidRPr="00F5272F">
                <w:rPr>
                  <w:rFonts w:ascii="Times New Roman" w:hAnsi="Times New Roman" w:cs="Times New Roman"/>
                  <w:color w:val="70AD47" w:themeColor="accent6"/>
                  <w:sz w:val="24"/>
                  <w:szCs w:val="24"/>
                  <w:rPrChange w:id="4390" w:author="EliseSchramkowski" w:date="2021-09-09T16:36:00Z">
                    <w:rPr>
                      <w:rFonts w:ascii="Times New Roman" w:hAnsi="Times New Roman" w:cs="Times New Roman"/>
                      <w:color w:val="000000" w:themeColor="text1"/>
                      <w:sz w:val="24"/>
                      <w:szCs w:val="24"/>
                    </w:rPr>
                  </w:rPrChange>
                </w:rPr>
                <w:t>48</w:t>
              </w:r>
            </w:ins>
            <w:ins w:id="4391" w:author="EliseSchramkowski" w:date="2019-04-27T15:57:00Z">
              <w:r w:rsidRPr="00F5272F">
                <w:rPr>
                  <w:rFonts w:ascii="Times New Roman" w:hAnsi="Times New Roman" w:cs="Times New Roman"/>
                  <w:color w:val="70AD47" w:themeColor="accent6"/>
                  <w:sz w:val="24"/>
                  <w:szCs w:val="24"/>
                  <w:rPrChange w:id="4392" w:author="EliseSchramkowski" w:date="2021-09-09T16:36:00Z">
                    <w:rPr>
                      <w:rFonts w:ascii="Times New Roman" w:hAnsi="Times New Roman" w:cs="Times New Roman"/>
                      <w:color w:val="000000" w:themeColor="text1"/>
                      <w:sz w:val="24"/>
                      <w:szCs w:val="24"/>
                    </w:rPr>
                  </w:rPrChange>
                </w:rPr>
                <w:t>]</w:t>
              </w:r>
            </w:ins>
          </w:p>
        </w:tc>
      </w:tr>
      <w:tr w:rsidR="008A67C2" w14:paraId="7A482858" w14:textId="77777777" w:rsidTr="00FD5B6B">
        <w:tc>
          <w:tcPr>
            <w:tcW w:w="2044" w:type="dxa"/>
            <w:tcBorders>
              <w:top w:val="nil"/>
              <w:left w:val="nil"/>
              <w:bottom w:val="nil"/>
              <w:right w:val="nil"/>
            </w:tcBorders>
          </w:tcPr>
          <w:p w14:paraId="6BB67F18" w14:textId="77777777" w:rsidR="008A67C2" w:rsidRPr="00A25809" w:rsidRDefault="008A67C2" w:rsidP="008A67C2">
            <w:pPr>
              <w:spacing w:line="360" w:lineRule="auto"/>
              <w:jc w:val="both"/>
              <w:rPr>
                <w:rFonts w:ascii="Times New Roman" w:hAnsi="Times New Roman" w:cs="Times New Roman"/>
                <w:color w:val="000000" w:themeColor="text1"/>
                <w:sz w:val="24"/>
                <w:szCs w:val="24"/>
              </w:rPr>
            </w:pPr>
            <w:ins w:id="4393" w:author="Schramkowski, E.C.J. (Elise)" w:date="2019-03-02T13:49:00Z">
              <w:r w:rsidRPr="00A25809">
                <w:rPr>
                  <w:rFonts w:ascii="Times New Roman" w:hAnsi="Times New Roman" w:cs="Times New Roman"/>
                  <w:color w:val="000000" w:themeColor="text1"/>
                  <w:sz w:val="24"/>
                  <w:szCs w:val="24"/>
                </w:rPr>
                <w:t>Hypothesis</w:t>
              </w:r>
            </w:ins>
          </w:p>
        </w:tc>
        <w:tc>
          <w:tcPr>
            <w:tcW w:w="1359" w:type="dxa"/>
            <w:tcBorders>
              <w:top w:val="nil"/>
              <w:left w:val="nil"/>
              <w:bottom w:val="nil"/>
              <w:right w:val="nil"/>
            </w:tcBorders>
          </w:tcPr>
          <w:p w14:paraId="53369EB3" w14:textId="726107A1" w:rsidR="008A67C2" w:rsidRPr="004C5517" w:rsidRDefault="008A67C2" w:rsidP="008A67C2">
            <w:pPr>
              <w:spacing w:line="360" w:lineRule="auto"/>
              <w:jc w:val="center"/>
              <w:rPr>
                <w:rFonts w:ascii="Times New Roman" w:hAnsi="Times New Roman" w:cs="Times New Roman"/>
                <w:color w:val="70AD47" w:themeColor="accent6"/>
                <w:sz w:val="24"/>
                <w:szCs w:val="24"/>
                <w:rPrChange w:id="4394" w:author="EliseSchramkowski" w:date="2021-09-09T16:35:00Z">
                  <w:rPr>
                    <w:rFonts w:ascii="Times New Roman" w:hAnsi="Times New Roman" w:cs="Times New Roman"/>
                    <w:color w:val="000000" w:themeColor="text1"/>
                    <w:sz w:val="24"/>
                    <w:szCs w:val="24"/>
                  </w:rPr>
                </w:rPrChange>
              </w:rPr>
            </w:pPr>
            <w:ins w:id="4395" w:author="EliseSchramkowski" w:date="2019-04-18T12:39:00Z">
              <w:r w:rsidRPr="004C5517">
                <w:rPr>
                  <w:rFonts w:ascii="Times New Roman" w:hAnsi="Times New Roman" w:cs="Times New Roman"/>
                  <w:color w:val="70AD47" w:themeColor="accent6"/>
                  <w:sz w:val="24"/>
                  <w:szCs w:val="24"/>
                  <w:rPrChange w:id="4396" w:author="EliseSchramkowski" w:date="2021-09-09T16:35:00Z">
                    <w:rPr>
                      <w:rFonts w:ascii="Times New Roman" w:hAnsi="Times New Roman" w:cs="Times New Roman"/>
                      <w:color w:val="000000" w:themeColor="text1"/>
                      <w:sz w:val="24"/>
                      <w:szCs w:val="24"/>
                    </w:rPr>
                  </w:rPrChange>
                </w:rPr>
                <w:t xml:space="preserve"> -.4</w:t>
              </w:r>
            </w:ins>
            <w:ins w:id="4397" w:author="EliseSchramkowski" w:date="2021-09-09T16:34:00Z">
              <w:r w:rsidR="004C5517" w:rsidRPr="004C5517">
                <w:rPr>
                  <w:rFonts w:ascii="Times New Roman" w:hAnsi="Times New Roman" w:cs="Times New Roman"/>
                  <w:color w:val="70AD47" w:themeColor="accent6"/>
                  <w:sz w:val="24"/>
                  <w:szCs w:val="24"/>
                  <w:rPrChange w:id="4398" w:author="EliseSchramkowski" w:date="2021-09-09T16:35:00Z">
                    <w:rPr>
                      <w:rFonts w:ascii="Times New Roman" w:hAnsi="Times New Roman" w:cs="Times New Roman"/>
                      <w:color w:val="000000" w:themeColor="text1"/>
                      <w:sz w:val="24"/>
                      <w:szCs w:val="24"/>
                    </w:rPr>
                  </w:rPrChange>
                </w:rPr>
                <w:t>53</w:t>
              </w:r>
            </w:ins>
          </w:p>
        </w:tc>
        <w:tc>
          <w:tcPr>
            <w:tcW w:w="1175" w:type="dxa"/>
            <w:tcBorders>
              <w:top w:val="nil"/>
              <w:left w:val="nil"/>
              <w:bottom w:val="nil"/>
              <w:right w:val="nil"/>
            </w:tcBorders>
          </w:tcPr>
          <w:p w14:paraId="717310EA" w14:textId="1A5F1088" w:rsidR="008A67C2" w:rsidRPr="004C5517" w:rsidRDefault="008A67C2" w:rsidP="008A67C2">
            <w:pPr>
              <w:spacing w:line="360" w:lineRule="auto"/>
              <w:jc w:val="center"/>
              <w:rPr>
                <w:rFonts w:ascii="Times New Roman" w:hAnsi="Times New Roman" w:cs="Times New Roman"/>
                <w:color w:val="70AD47" w:themeColor="accent6"/>
                <w:sz w:val="24"/>
                <w:szCs w:val="24"/>
                <w:rPrChange w:id="4399" w:author="EliseSchramkowski" w:date="2021-09-09T16:35:00Z">
                  <w:rPr>
                    <w:rFonts w:ascii="Times New Roman" w:hAnsi="Times New Roman" w:cs="Times New Roman"/>
                    <w:color w:val="000000" w:themeColor="text1"/>
                    <w:sz w:val="24"/>
                    <w:szCs w:val="24"/>
                  </w:rPr>
                </w:rPrChange>
              </w:rPr>
            </w:pPr>
            <w:ins w:id="4400" w:author="EliseSchramkowski" w:date="2019-04-27T15:58:00Z">
              <w:r w:rsidRPr="004C5517">
                <w:rPr>
                  <w:rFonts w:ascii="Times New Roman" w:hAnsi="Times New Roman" w:cs="Times New Roman"/>
                  <w:color w:val="70AD47" w:themeColor="accent6"/>
                  <w:sz w:val="24"/>
                  <w:szCs w:val="24"/>
                  <w:rPrChange w:id="4401" w:author="EliseSchramkowski" w:date="2021-09-09T16:35:00Z">
                    <w:rPr>
                      <w:rFonts w:ascii="Times New Roman" w:hAnsi="Times New Roman" w:cs="Times New Roman"/>
                      <w:color w:val="000000" w:themeColor="text1"/>
                      <w:sz w:val="24"/>
                      <w:szCs w:val="24"/>
                    </w:rPr>
                  </w:rPrChange>
                </w:rPr>
                <w:t>.32</w:t>
              </w:r>
            </w:ins>
            <w:ins w:id="4402" w:author="EliseSchramkowski" w:date="2021-09-09T16:34:00Z">
              <w:r w:rsidR="004C5517" w:rsidRPr="004C5517">
                <w:rPr>
                  <w:rFonts w:ascii="Times New Roman" w:hAnsi="Times New Roman" w:cs="Times New Roman"/>
                  <w:color w:val="70AD47" w:themeColor="accent6"/>
                  <w:sz w:val="24"/>
                  <w:szCs w:val="24"/>
                  <w:rPrChange w:id="4403" w:author="EliseSchramkowski" w:date="2021-09-09T16:35:00Z">
                    <w:rPr>
                      <w:rFonts w:ascii="Times New Roman" w:hAnsi="Times New Roman" w:cs="Times New Roman"/>
                      <w:color w:val="000000" w:themeColor="text1"/>
                      <w:sz w:val="24"/>
                      <w:szCs w:val="24"/>
                    </w:rPr>
                  </w:rPrChange>
                </w:rPr>
                <w:t>4</w:t>
              </w:r>
            </w:ins>
          </w:p>
        </w:tc>
        <w:tc>
          <w:tcPr>
            <w:tcW w:w="1364" w:type="dxa"/>
            <w:tcBorders>
              <w:top w:val="nil"/>
              <w:left w:val="nil"/>
              <w:bottom w:val="nil"/>
              <w:right w:val="nil"/>
            </w:tcBorders>
          </w:tcPr>
          <w:p w14:paraId="665CE3AE" w14:textId="16475308" w:rsidR="008A67C2" w:rsidRPr="004C5517" w:rsidRDefault="008A67C2" w:rsidP="008A67C2">
            <w:pPr>
              <w:spacing w:line="360" w:lineRule="auto"/>
              <w:jc w:val="center"/>
              <w:rPr>
                <w:rFonts w:ascii="Times New Roman" w:hAnsi="Times New Roman" w:cs="Times New Roman"/>
                <w:color w:val="70AD47" w:themeColor="accent6"/>
                <w:sz w:val="24"/>
                <w:szCs w:val="24"/>
                <w:rPrChange w:id="4404" w:author="EliseSchramkowski" w:date="2021-09-09T16:35:00Z">
                  <w:rPr>
                    <w:rFonts w:ascii="Times New Roman" w:hAnsi="Times New Roman" w:cs="Times New Roman"/>
                    <w:color w:val="000000" w:themeColor="text1"/>
                    <w:sz w:val="24"/>
                    <w:szCs w:val="24"/>
                  </w:rPr>
                </w:rPrChange>
              </w:rPr>
            </w:pPr>
            <w:ins w:id="4405" w:author="EliseSchramkowski" w:date="2019-04-18T12:39:00Z">
              <w:r w:rsidRPr="004C5517">
                <w:rPr>
                  <w:rFonts w:ascii="Times New Roman" w:hAnsi="Times New Roman" w:cs="Times New Roman"/>
                  <w:color w:val="70AD47" w:themeColor="accent6"/>
                  <w:sz w:val="24"/>
                  <w:szCs w:val="24"/>
                  <w:rPrChange w:id="4406" w:author="EliseSchramkowski" w:date="2021-09-09T16:35:00Z">
                    <w:rPr>
                      <w:rFonts w:ascii="Times New Roman" w:hAnsi="Times New Roman" w:cs="Times New Roman"/>
                      <w:color w:val="000000" w:themeColor="text1"/>
                      <w:sz w:val="24"/>
                      <w:szCs w:val="24"/>
                    </w:rPr>
                  </w:rPrChange>
                </w:rPr>
                <w:t>.1</w:t>
              </w:r>
            </w:ins>
            <w:ins w:id="4407" w:author="EliseSchramkowski" w:date="2021-09-09T16:34:00Z">
              <w:r w:rsidR="004C5517" w:rsidRPr="004C5517">
                <w:rPr>
                  <w:rFonts w:ascii="Times New Roman" w:hAnsi="Times New Roman" w:cs="Times New Roman"/>
                  <w:color w:val="70AD47" w:themeColor="accent6"/>
                  <w:sz w:val="24"/>
                  <w:szCs w:val="24"/>
                  <w:rPrChange w:id="4408" w:author="EliseSchramkowski" w:date="2021-09-09T16:35:00Z">
                    <w:rPr>
                      <w:rFonts w:ascii="Times New Roman" w:hAnsi="Times New Roman" w:cs="Times New Roman"/>
                      <w:color w:val="000000" w:themeColor="text1"/>
                      <w:sz w:val="24"/>
                      <w:szCs w:val="24"/>
                    </w:rPr>
                  </w:rPrChange>
                </w:rPr>
                <w:t>63</w:t>
              </w:r>
            </w:ins>
          </w:p>
        </w:tc>
        <w:tc>
          <w:tcPr>
            <w:tcW w:w="1380" w:type="dxa"/>
            <w:tcBorders>
              <w:top w:val="nil"/>
              <w:left w:val="nil"/>
              <w:bottom w:val="nil"/>
              <w:right w:val="nil"/>
            </w:tcBorders>
          </w:tcPr>
          <w:p w14:paraId="14978206" w14:textId="416C0113" w:rsidR="008A67C2" w:rsidRPr="004C5517" w:rsidRDefault="008A67C2" w:rsidP="008A67C2">
            <w:pPr>
              <w:spacing w:line="360" w:lineRule="auto"/>
              <w:jc w:val="center"/>
              <w:rPr>
                <w:rFonts w:ascii="Times New Roman" w:hAnsi="Times New Roman" w:cs="Times New Roman"/>
                <w:color w:val="70AD47" w:themeColor="accent6"/>
                <w:sz w:val="24"/>
                <w:szCs w:val="24"/>
                <w:rPrChange w:id="4409" w:author="EliseSchramkowski" w:date="2021-09-09T16:35:00Z">
                  <w:rPr>
                    <w:rFonts w:ascii="Times New Roman" w:hAnsi="Times New Roman" w:cs="Times New Roman"/>
                    <w:color w:val="000000" w:themeColor="text1"/>
                    <w:sz w:val="24"/>
                    <w:szCs w:val="24"/>
                  </w:rPr>
                </w:rPrChange>
              </w:rPr>
            </w:pPr>
            <w:ins w:id="4410" w:author="EliseSchramkowski" w:date="2019-04-18T12:39:00Z">
              <w:r w:rsidRPr="004C5517">
                <w:rPr>
                  <w:rFonts w:ascii="Times New Roman" w:hAnsi="Times New Roman" w:cs="Times New Roman"/>
                  <w:color w:val="70AD47" w:themeColor="accent6"/>
                  <w:sz w:val="24"/>
                  <w:szCs w:val="24"/>
                  <w:rPrChange w:id="4411" w:author="EliseSchramkowski" w:date="2021-09-09T16:35:00Z">
                    <w:rPr>
                      <w:rFonts w:ascii="Times New Roman" w:hAnsi="Times New Roman" w:cs="Times New Roman"/>
                      <w:color w:val="000000" w:themeColor="text1"/>
                      <w:sz w:val="24"/>
                      <w:szCs w:val="24"/>
                    </w:rPr>
                  </w:rPrChange>
                </w:rPr>
                <w:t>.</w:t>
              </w:r>
            </w:ins>
            <w:ins w:id="4412" w:author="EliseSchramkowski" w:date="2021-09-09T16:35:00Z">
              <w:r w:rsidR="004C5517" w:rsidRPr="004C5517">
                <w:rPr>
                  <w:rFonts w:ascii="Times New Roman" w:hAnsi="Times New Roman" w:cs="Times New Roman"/>
                  <w:color w:val="70AD47" w:themeColor="accent6"/>
                  <w:sz w:val="24"/>
                  <w:szCs w:val="24"/>
                  <w:rPrChange w:id="4413" w:author="EliseSchramkowski" w:date="2021-09-09T16:35:00Z">
                    <w:rPr>
                      <w:rFonts w:ascii="Times New Roman" w:hAnsi="Times New Roman" w:cs="Times New Roman"/>
                      <w:color w:val="000000" w:themeColor="text1"/>
                      <w:sz w:val="24"/>
                      <w:szCs w:val="24"/>
                    </w:rPr>
                  </w:rPrChange>
                </w:rPr>
                <w:t>636</w:t>
              </w:r>
            </w:ins>
          </w:p>
        </w:tc>
        <w:tc>
          <w:tcPr>
            <w:tcW w:w="1748" w:type="dxa"/>
            <w:tcBorders>
              <w:top w:val="nil"/>
              <w:left w:val="nil"/>
              <w:bottom w:val="nil"/>
              <w:right w:val="nil"/>
            </w:tcBorders>
          </w:tcPr>
          <w:p w14:paraId="1363E4AB" w14:textId="62603E7D" w:rsidR="008A67C2" w:rsidRPr="00F5272F" w:rsidRDefault="008A67C2" w:rsidP="008A67C2">
            <w:pPr>
              <w:spacing w:line="360" w:lineRule="auto"/>
              <w:jc w:val="center"/>
              <w:rPr>
                <w:rFonts w:ascii="Times New Roman" w:hAnsi="Times New Roman" w:cs="Times New Roman"/>
                <w:color w:val="70AD47" w:themeColor="accent6"/>
                <w:sz w:val="24"/>
                <w:szCs w:val="24"/>
                <w:rPrChange w:id="4414" w:author="EliseSchramkowski" w:date="2021-09-09T16:36:00Z">
                  <w:rPr>
                    <w:rFonts w:ascii="Times New Roman" w:hAnsi="Times New Roman" w:cs="Times New Roman"/>
                    <w:color w:val="000000" w:themeColor="text1"/>
                    <w:sz w:val="24"/>
                    <w:szCs w:val="24"/>
                  </w:rPr>
                </w:rPrChange>
              </w:rPr>
            </w:pPr>
            <w:ins w:id="4415" w:author="EliseSchramkowski" w:date="2019-04-18T12:38:00Z">
              <w:r w:rsidRPr="00F5272F">
                <w:rPr>
                  <w:rFonts w:ascii="Times New Roman" w:hAnsi="Times New Roman" w:cs="Times New Roman"/>
                  <w:color w:val="70AD47" w:themeColor="accent6"/>
                  <w:sz w:val="24"/>
                  <w:szCs w:val="24"/>
                  <w:rPrChange w:id="4416" w:author="EliseSchramkowski" w:date="2021-09-09T16:36:00Z">
                    <w:rPr>
                      <w:rFonts w:ascii="Times New Roman" w:hAnsi="Times New Roman" w:cs="Times New Roman"/>
                      <w:color w:val="000000" w:themeColor="text1"/>
                      <w:sz w:val="24"/>
                      <w:szCs w:val="24"/>
                    </w:rPr>
                  </w:rPrChange>
                </w:rPr>
                <w:t>[</w:t>
              </w:r>
              <w:r w:rsidRPr="00F5272F">
                <w:rPr>
                  <w:rFonts w:ascii="Times New Roman" w:hAnsi="Times New Roman" w:cs="Times New Roman"/>
                  <w:color w:val="70AD47" w:themeColor="accent6"/>
                  <w:sz w:val="24"/>
                  <w:szCs w:val="24"/>
                  <w:rPrChange w:id="4417" w:author="EliseSchramkowski" w:date="2021-09-09T16:36:00Z">
                    <w:rPr>
                      <w:rFonts w:ascii="Times New Roman" w:hAnsi="Times New Roman" w:cs="Times New Roman"/>
                      <w:sz w:val="24"/>
                      <w:szCs w:val="24"/>
                    </w:rPr>
                  </w:rPrChange>
                </w:rPr>
                <w:t>.33</w:t>
              </w:r>
            </w:ins>
            <w:ins w:id="4418" w:author="EliseSchramkowski" w:date="2021-09-09T16:36:00Z">
              <w:r w:rsidR="004C5517" w:rsidRPr="00F5272F">
                <w:rPr>
                  <w:rFonts w:ascii="Times New Roman" w:hAnsi="Times New Roman" w:cs="Times New Roman"/>
                  <w:color w:val="70AD47" w:themeColor="accent6"/>
                  <w:sz w:val="24"/>
                  <w:szCs w:val="24"/>
                  <w:rPrChange w:id="4419" w:author="EliseSchramkowski" w:date="2021-09-09T16:36:00Z">
                    <w:rPr>
                      <w:rFonts w:ascii="Times New Roman" w:hAnsi="Times New Roman" w:cs="Times New Roman"/>
                      <w:sz w:val="24"/>
                      <w:szCs w:val="24"/>
                    </w:rPr>
                  </w:rPrChange>
                </w:rPr>
                <w:t>2</w:t>
              </w:r>
            </w:ins>
            <w:ins w:id="4420" w:author="EliseSchramkowski" w:date="2019-04-18T12:38:00Z">
              <w:r w:rsidRPr="00F5272F">
                <w:rPr>
                  <w:rFonts w:ascii="Times New Roman" w:hAnsi="Times New Roman" w:cs="Times New Roman"/>
                  <w:color w:val="70AD47" w:themeColor="accent6"/>
                  <w:sz w:val="24"/>
                  <w:szCs w:val="24"/>
                  <w:rPrChange w:id="4421" w:author="EliseSchramkowski" w:date="2021-09-09T16:36:00Z">
                    <w:rPr>
                      <w:rFonts w:ascii="Times New Roman" w:hAnsi="Times New Roman" w:cs="Times New Roman"/>
                      <w:sz w:val="24"/>
                      <w:szCs w:val="24"/>
                    </w:rPr>
                  </w:rPrChange>
                </w:rPr>
                <w:t>, 1.</w:t>
              </w:r>
            </w:ins>
            <w:ins w:id="4422" w:author="EliseSchramkowski" w:date="2021-09-09T16:36:00Z">
              <w:r w:rsidR="004C5517" w:rsidRPr="00F5272F">
                <w:rPr>
                  <w:rFonts w:ascii="Times New Roman" w:hAnsi="Times New Roman" w:cs="Times New Roman"/>
                  <w:color w:val="70AD47" w:themeColor="accent6"/>
                  <w:sz w:val="24"/>
                  <w:szCs w:val="24"/>
                  <w:rPrChange w:id="4423" w:author="EliseSchramkowski" w:date="2021-09-09T16:36:00Z">
                    <w:rPr>
                      <w:rFonts w:ascii="Times New Roman" w:hAnsi="Times New Roman" w:cs="Times New Roman"/>
                      <w:sz w:val="24"/>
                      <w:szCs w:val="24"/>
                    </w:rPr>
                  </w:rPrChange>
                </w:rPr>
                <w:t>188</w:t>
              </w:r>
            </w:ins>
            <w:ins w:id="4424" w:author="EliseSchramkowski" w:date="2019-04-18T12:38:00Z">
              <w:r w:rsidRPr="00F5272F">
                <w:rPr>
                  <w:rFonts w:ascii="Times New Roman" w:hAnsi="Times New Roman" w:cs="Times New Roman"/>
                  <w:color w:val="70AD47" w:themeColor="accent6"/>
                  <w:sz w:val="24"/>
                  <w:szCs w:val="24"/>
                  <w:rPrChange w:id="4425" w:author="EliseSchramkowski" w:date="2021-09-09T16:36:00Z">
                    <w:rPr>
                      <w:rFonts w:ascii="Times New Roman" w:hAnsi="Times New Roman" w:cs="Times New Roman"/>
                      <w:sz w:val="24"/>
                      <w:szCs w:val="24"/>
                    </w:rPr>
                  </w:rPrChange>
                </w:rPr>
                <w:t>]</w:t>
              </w:r>
            </w:ins>
          </w:p>
        </w:tc>
      </w:tr>
      <w:tr w:rsidR="00FE61E9" w14:paraId="089BAB9F" w14:textId="77777777" w:rsidTr="00FD5B6B">
        <w:tc>
          <w:tcPr>
            <w:tcW w:w="2044" w:type="dxa"/>
            <w:tcBorders>
              <w:top w:val="nil"/>
              <w:left w:val="nil"/>
              <w:bottom w:val="single" w:sz="4" w:space="0" w:color="auto"/>
              <w:right w:val="nil"/>
            </w:tcBorders>
          </w:tcPr>
          <w:p w14:paraId="3D40A8F6" w14:textId="77777777" w:rsidR="00FE61E9" w:rsidRPr="00A25809" w:rsidRDefault="00FE61E9" w:rsidP="00FE61E9">
            <w:pPr>
              <w:spacing w:line="360" w:lineRule="auto"/>
              <w:jc w:val="both"/>
              <w:rPr>
                <w:rFonts w:ascii="Times New Roman" w:hAnsi="Times New Roman" w:cs="Times New Roman"/>
                <w:color w:val="000000" w:themeColor="text1"/>
                <w:sz w:val="24"/>
                <w:szCs w:val="24"/>
              </w:rPr>
            </w:pPr>
            <w:ins w:id="4426" w:author="Schramkowski, E.C.J. (Elise)" w:date="2019-03-02T13:49:00Z">
              <w:r w:rsidRPr="00A25809">
                <w:rPr>
                  <w:rFonts w:ascii="Times New Roman" w:hAnsi="Times New Roman" w:cs="Times New Roman"/>
                  <w:i/>
                  <w:sz w:val="24"/>
                  <w:szCs w:val="24"/>
                </w:rPr>
                <w:t>N</w:t>
              </w:r>
            </w:ins>
          </w:p>
        </w:tc>
        <w:tc>
          <w:tcPr>
            <w:tcW w:w="7026" w:type="dxa"/>
            <w:gridSpan w:val="5"/>
            <w:tcBorders>
              <w:top w:val="nil"/>
              <w:left w:val="nil"/>
              <w:bottom w:val="single" w:sz="4" w:space="0" w:color="auto"/>
              <w:right w:val="nil"/>
            </w:tcBorders>
          </w:tcPr>
          <w:p w14:paraId="749EBBE8" w14:textId="6C309E66" w:rsidR="00FE61E9" w:rsidRPr="00F5272F" w:rsidRDefault="00F5272F" w:rsidP="00FE61E9">
            <w:pPr>
              <w:spacing w:line="360" w:lineRule="auto"/>
              <w:jc w:val="center"/>
              <w:rPr>
                <w:rFonts w:ascii="Times New Roman" w:hAnsi="Times New Roman" w:cs="Times New Roman"/>
                <w:color w:val="70AD47" w:themeColor="accent6"/>
                <w:sz w:val="24"/>
                <w:szCs w:val="24"/>
                <w:rPrChange w:id="4427" w:author="EliseSchramkowski" w:date="2021-09-09T16:36:00Z">
                  <w:rPr>
                    <w:rFonts w:ascii="Times New Roman" w:hAnsi="Times New Roman" w:cs="Times New Roman"/>
                    <w:color w:val="000000" w:themeColor="text1"/>
                    <w:sz w:val="24"/>
                    <w:szCs w:val="24"/>
                  </w:rPr>
                </w:rPrChange>
              </w:rPr>
            </w:pPr>
            <w:ins w:id="4428" w:author="EliseSchramkowski" w:date="2021-09-09T16:36:00Z">
              <w:r>
                <w:rPr>
                  <w:rFonts w:ascii="Times New Roman" w:hAnsi="Times New Roman" w:cs="Times New Roman"/>
                  <w:color w:val="70AD47" w:themeColor="accent6"/>
                  <w:sz w:val="24"/>
                  <w:szCs w:val="24"/>
                </w:rPr>
                <w:t>206</w:t>
              </w:r>
            </w:ins>
          </w:p>
        </w:tc>
      </w:tr>
      <w:tr w:rsidR="00FE61E9" w14:paraId="4CEC1AF0" w14:textId="77777777" w:rsidTr="00FD5B6B">
        <w:tc>
          <w:tcPr>
            <w:tcW w:w="9070" w:type="dxa"/>
            <w:gridSpan w:val="6"/>
            <w:tcBorders>
              <w:top w:val="single" w:sz="4" w:space="0" w:color="auto"/>
              <w:left w:val="nil"/>
              <w:bottom w:val="single" w:sz="4" w:space="0" w:color="auto"/>
              <w:right w:val="nil"/>
            </w:tcBorders>
          </w:tcPr>
          <w:p w14:paraId="4D6F9676" w14:textId="37D52884" w:rsidR="00FE61E9" w:rsidRPr="00FE61E9" w:rsidRDefault="00FE61E9" w:rsidP="008A67C2">
            <w:pPr>
              <w:spacing w:line="360" w:lineRule="auto"/>
              <w:jc w:val="both"/>
              <w:rPr>
                <w:rFonts w:ascii="Times New Roman" w:hAnsi="Times New Roman" w:cs="Times New Roman"/>
                <w:sz w:val="24"/>
                <w:szCs w:val="24"/>
                <w:vertAlign w:val="superscript"/>
              </w:rPr>
            </w:pPr>
            <w:r w:rsidRPr="00F85A09">
              <w:rPr>
                <w:rFonts w:ascii="Times New Roman" w:hAnsi="Times New Roman" w:cs="Times New Roman"/>
                <w:i/>
                <w:sz w:val="24"/>
                <w:szCs w:val="24"/>
              </w:rPr>
              <w:t>Note</w:t>
            </w:r>
            <w:r w:rsidRPr="00F85A09">
              <w:rPr>
                <w:rFonts w:ascii="Times New Roman" w:hAnsi="Times New Roman" w:cs="Times New Roman"/>
                <w:sz w:val="24"/>
                <w:szCs w:val="24"/>
              </w:rPr>
              <w:t xml:space="preserve">. </w:t>
            </w:r>
            <w:r>
              <w:rPr>
                <w:rFonts w:ascii="Times New Roman" w:hAnsi="Times New Roman" w:cs="Times New Roman"/>
                <w:sz w:val="24"/>
                <w:szCs w:val="24"/>
                <w:vertAlign w:val="superscript"/>
              </w:rPr>
              <w:t xml:space="preserve">1 </w:t>
            </w:r>
            <w:r w:rsidRPr="00FE61E9">
              <w:rPr>
                <w:rFonts w:ascii="Times New Roman" w:hAnsi="Times New Roman" w:cs="Times New Roman"/>
                <w:sz w:val="24"/>
                <w:szCs w:val="24"/>
              </w:rPr>
              <w:t>R</w:t>
            </w:r>
            <w:r>
              <w:rPr>
                <w:rFonts w:ascii="Times New Roman" w:hAnsi="Times New Roman" w:cs="Times New Roman"/>
                <w:sz w:val="24"/>
                <w:szCs w:val="24"/>
              </w:rPr>
              <w:t xml:space="preserve">eported </w:t>
            </w:r>
            <w:r>
              <w:rPr>
                <w:rFonts w:ascii="Times New Roman" w:hAnsi="Times New Roman" w:cs="Times New Roman"/>
                <w:i/>
                <w:iCs/>
                <w:sz w:val="24"/>
                <w:szCs w:val="24"/>
              </w:rPr>
              <w:t>p</w:t>
            </w:r>
            <w:r>
              <w:rPr>
                <w:rFonts w:ascii="Times New Roman" w:hAnsi="Times New Roman" w:cs="Times New Roman"/>
                <w:sz w:val="24"/>
                <w:szCs w:val="24"/>
              </w:rPr>
              <w:t xml:space="preserve">-values used were those in smaller than or equal to a </w:t>
            </w:r>
            <w:r>
              <w:rPr>
                <w:rFonts w:ascii="Times New Roman" w:hAnsi="Times New Roman" w:cs="Times New Roman"/>
                <w:i/>
                <w:iCs/>
                <w:sz w:val="24"/>
                <w:szCs w:val="24"/>
              </w:rPr>
              <w:t>p</w:t>
            </w:r>
            <w:r>
              <w:rPr>
                <w:rFonts w:ascii="Times New Roman" w:hAnsi="Times New Roman" w:cs="Times New Roman"/>
                <w:sz w:val="24"/>
                <w:szCs w:val="24"/>
              </w:rPr>
              <w:t>-value in the (.05 - .10] range.</w:t>
            </w:r>
            <w:r w:rsidR="008A67C2">
              <w:rPr>
                <w:rFonts w:ascii="Times New Roman" w:hAnsi="Times New Roman" w:cs="Times New Roman"/>
                <w:sz w:val="24"/>
                <w:szCs w:val="24"/>
              </w:rPr>
              <w:t xml:space="preserve"> </w:t>
            </w:r>
            <w:r w:rsidRPr="00F85A09">
              <w:rPr>
                <w:rFonts w:ascii="Times New Roman" w:hAnsi="Times New Roman" w:cs="Times New Roman"/>
                <w:sz w:val="24"/>
                <w:szCs w:val="24"/>
              </w:rPr>
              <w:t>OR = odds ratio, SE = standard error.</w:t>
            </w:r>
          </w:p>
        </w:tc>
      </w:tr>
    </w:tbl>
    <w:p w14:paraId="56CDE23C" w14:textId="3C5D54C7" w:rsidR="009C1BF2" w:rsidRDefault="009C1BF2" w:rsidP="00384990">
      <w:pPr>
        <w:spacing w:line="360" w:lineRule="auto"/>
        <w:jc w:val="both"/>
        <w:rPr>
          <w:ins w:id="4429" w:author="EliseSchramkowski" w:date="2021-09-09T11:27:00Z"/>
          <w:rFonts w:ascii="Times New Roman" w:hAnsi="Times New Roman" w:cs="Times New Roman"/>
          <w:b/>
          <w:color w:val="000000" w:themeColor="text1"/>
          <w:sz w:val="28"/>
          <w:szCs w:val="28"/>
        </w:rPr>
      </w:pPr>
    </w:p>
    <w:p w14:paraId="638A3A05" w14:textId="48E0C8F4" w:rsidR="00005392" w:rsidRDefault="00005392" w:rsidP="00384990">
      <w:pPr>
        <w:spacing w:line="360" w:lineRule="auto"/>
        <w:jc w:val="both"/>
        <w:rPr>
          <w:ins w:id="4430" w:author="EliseSchramkowski" w:date="2021-09-09T11:27:00Z"/>
          <w:rFonts w:ascii="Times New Roman" w:hAnsi="Times New Roman" w:cs="Times New Roman"/>
          <w:b/>
          <w:color w:val="000000" w:themeColor="text1"/>
          <w:sz w:val="28"/>
          <w:szCs w:val="28"/>
        </w:rPr>
      </w:pPr>
    </w:p>
    <w:p w14:paraId="728A0B22" w14:textId="77777777" w:rsidR="00005392" w:rsidRDefault="00005392" w:rsidP="00384990">
      <w:pPr>
        <w:spacing w:line="360" w:lineRule="auto"/>
        <w:jc w:val="both"/>
        <w:rPr>
          <w:ins w:id="4431" w:author="Schramkowski, E.C.J. (Elise)" w:date="2019-03-02T13:49:00Z"/>
          <w:rFonts w:ascii="Times New Roman" w:hAnsi="Times New Roman" w:cs="Times New Roman"/>
          <w:b/>
          <w:color w:val="000000" w:themeColor="text1"/>
          <w:sz w:val="28"/>
          <w:szCs w:val="28"/>
        </w:rPr>
      </w:pPr>
    </w:p>
    <w:p w14:paraId="3CBDE325" w14:textId="77777777" w:rsidR="007E2A6C" w:rsidRDefault="007E2A6C" w:rsidP="00384990">
      <w:pPr>
        <w:spacing w:line="360" w:lineRule="auto"/>
        <w:jc w:val="both"/>
        <w:rPr>
          <w:rFonts w:ascii="Times New Roman" w:hAnsi="Times New Roman" w:cs="Times New Roman"/>
          <w:b/>
          <w:color w:val="000000" w:themeColor="text1"/>
          <w:sz w:val="28"/>
          <w:szCs w:val="28"/>
        </w:rPr>
      </w:pPr>
    </w:p>
    <w:sectPr w:rsidR="007E2A6C" w:rsidSect="00655D3B">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Marcel van Assen" w:date="2021-08-10T15:51:00Z" w:initials="MvA">
    <w:p w14:paraId="4851A8E2" w14:textId="5CE1DA4C" w:rsidR="000B3C2C" w:rsidRPr="001704FB" w:rsidRDefault="000B3C2C">
      <w:pPr>
        <w:pStyle w:val="CommentText"/>
        <w:rPr>
          <w:lang w:val="nl-NL"/>
        </w:rPr>
      </w:pPr>
      <w:r>
        <w:rPr>
          <w:rStyle w:val="CommentReference"/>
        </w:rPr>
        <w:annotationRef/>
      </w:r>
      <w:r w:rsidRPr="001704FB">
        <w:rPr>
          <w:lang w:val="nl-NL"/>
        </w:rPr>
        <w:t>Pas aan</w:t>
      </w:r>
    </w:p>
  </w:comment>
  <w:comment w:id="20" w:author="Marcel van Assen" w:date="2019-01-31T06:40:00Z" w:initials="MvA">
    <w:p w14:paraId="606B8BA0" w14:textId="41211ACE" w:rsidR="000B3C2C" w:rsidRPr="00095A13" w:rsidRDefault="000B3C2C">
      <w:pPr>
        <w:pStyle w:val="CommentText"/>
        <w:rPr>
          <w:lang w:val="nl-NL"/>
        </w:rPr>
      </w:pPr>
      <w:r>
        <w:rPr>
          <w:rStyle w:val="CommentReference"/>
        </w:rPr>
        <w:annotationRef/>
      </w:r>
      <w:r w:rsidRPr="00095A13">
        <w:rPr>
          <w:lang w:val="nl-NL"/>
        </w:rPr>
        <w:t>Doen we op het laatst</w:t>
      </w:r>
    </w:p>
  </w:comment>
  <w:comment w:id="21" w:author="EliseSchramkowski" w:date="2019-02-05T13:49:00Z" w:initials="E">
    <w:p w14:paraId="7DAF6808" w14:textId="331BFFDE" w:rsidR="000B3C2C" w:rsidRPr="00A3579F" w:rsidRDefault="000B3C2C">
      <w:pPr>
        <w:pStyle w:val="CommentText"/>
        <w:rPr>
          <w:lang w:val="nl-NL"/>
        </w:rPr>
      </w:pPr>
      <w:r>
        <w:rPr>
          <w:rStyle w:val="CommentReference"/>
        </w:rPr>
        <w:annotationRef/>
      </w:r>
      <w:r w:rsidRPr="00A3579F">
        <w:rPr>
          <w:lang w:val="nl-NL"/>
        </w:rPr>
        <w:t>Prima!</w:t>
      </w:r>
    </w:p>
  </w:comment>
  <w:comment w:id="76" w:author="Marcel van Assen" w:date="2021-08-10T15:54:00Z" w:initials="MvA">
    <w:p w14:paraId="686B0BA1" w14:textId="6C8C852A" w:rsidR="000B3C2C" w:rsidRPr="004B5624" w:rsidRDefault="000B3C2C">
      <w:pPr>
        <w:pStyle w:val="CommentText"/>
        <w:rPr>
          <w:lang w:val="nl-NL"/>
        </w:rPr>
      </w:pPr>
      <w:r>
        <w:rPr>
          <w:rStyle w:val="CommentReference"/>
        </w:rPr>
        <w:annotationRef/>
      </w:r>
      <w:r w:rsidRPr="004B5624">
        <w:rPr>
          <w:lang w:val="nl-NL"/>
        </w:rPr>
        <w:t>?</w:t>
      </w:r>
    </w:p>
  </w:comment>
  <w:comment w:id="80" w:author="Marcel van Assen" w:date="2021-08-10T16:01:00Z" w:initials="MvA">
    <w:p w14:paraId="5BC215DA" w14:textId="7F255D04" w:rsidR="000B3C2C" w:rsidRPr="004B5624" w:rsidRDefault="000B3C2C">
      <w:pPr>
        <w:pStyle w:val="CommentText"/>
        <w:rPr>
          <w:lang w:val="nl-NL"/>
        </w:rPr>
      </w:pPr>
      <w:r>
        <w:rPr>
          <w:rStyle w:val="CommentReference"/>
        </w:rPr>
        <w:annotationRef/>
      </w:r>
      <w:r w:rsidRPr="004B5624">
        <w:rPr>
          <w:lang w:val="nl-NL"/>
        </w:rPr>
        <w:t>Discussie 1: reporting guidelines (1 zin results, recommendation)</w:t>
      </w:r>
    </w:p>
  </w:comment>
  <w:comment w:id="86" w:author="Marcel van Assen" w:date="2021-08-10T16:02:00Z" w:initials="MvA">
    <w:p w14:paraId="1A98C4F9" w14:textId="77777777" w:rsidR="00F05B0C" w:rsidRPr="004B5624" w:rsidRDefault="00F05B0C" w:rsidP="00F05B0C">
      <w:pPr>
        <w:pStyle w:val="CommentText"/>
        <w:rPr>
          <w:lang w:val="nl-NL"/>
        </w:rPr>
      </w:pPr>
      <w:r>
        <w:rPr>
          <w:rStyle w:val="CommentReference"/>
        </w:rPr>
        <w:annotationRef/>
      </w:r>
      <w:r w:rsidRPr="004B5624">
        <w:rPr>
          <w:lang w:val="nl-NL"/>
        </w:rPr>
        <w:t xml:space="preserve">Discussie 2: inconsistencies, en relatie met psy. </w:t>
      </w:r>
      <w:r>
        <w:rPr>
          <w:lang w:val="nl-NL"/>
        </w:rPr>
        <w:t>Betrek ook punt 1 hierboven, dat je het vaak niet kunt checken.</w:t>
      </w:r>
    </w:p>
  </w:comment>
  <w:comment w:id="92" w:author="Marcel van Assen" w:date="2021-08-10T16:02:00Z" w:initials="MvA">
    <w:p w14:paraId="14806FDF" w14:textId="7F74BF10" w:rsidR="000B3C2C" w:rsidRPr="004B5624" w:rsidRDefault="000B3C2C">
      <w:pPr>
        <w:pStyle w:val="CommentText"/>
        <w:rPr>
          <w:lang w:val="nl-NL"/>
        </w:rPr>
      </w:pPr>
      <w:r>
        <w:rPr>
          <w:rStyle w:val="CommentReference"/>
        </w:rPr>
        <w:annotationRef/>
      </w:r>
      <w:r w:rsidRPr="004B5624">
        <w:rPr>
          <w:lang w:val="nl-NL"/>
        </w:rPr>
        <w:t xml:space="preserve">Discussie 2: inconsistencies, en relatie met psy. </w:t>
      </w:r>
      <w:r>
        <w:rPr>
          <w:lang w:val="nl-NL"/>
        </w:rPr>
        <w:t>Betrek ook punt 1 hierboven, dat je het vaak niet kunt checken.</w:t>
      </w:r>
    </w:p>
  </w:comment>
  <w:comment w:id="131" w:author="Marcel van Assen" w:date="2021-08-10T16:04:00Z" w:initials="MvA">
    <w:p w14:paraId="61052B56" w14:textId="77777777" w:rsidR="00B65290" w:rsidRPr="004B5624" w:rsidRDefault="00B65290" w:rsidP="00B65290">
      <w:pPr>
        <w:pStyle w:val="CommentText"/>
        <w:rPr>
          <w:lang w:val="nl-NL"/>
        </w:rPr>
      </w:pPr>
      <w:r>
        <w:rPr>
          <w:rStyle w:val="CommentReference"/>
        </w:rPr>
        <w:annotationRef/>
      </w:r>
      <w:r w:rsidRPr="004B5624">
        <w:rPr>
          <w:lang w:val="nl-NL"/>
        </w:rPr>
        <w:t>Discussie 3: frequentie p-values rond .05</w:t>
      </w:r>
      <w:r>
        <w:rPr>
          <w:lang w:val="nl-NL"/>
        </w:rPr>
        <w:t xml:space="preserve"> (dus bump en pub bias samen)</w:t>
      </w:r>
    </w:p>
    <w:p w14:paraId="1E5C5E1B" w14:textId="77777777" w:rsidR="00B65290" w:rsidRDefault="00B65290" w:rsidP="00B65290">
      <w:pPr>
        <w:pStyle w:val="CommentText"/>
        <w:numPr>
          <w:ilvl w:val="0"/>
          <w:numId w:val="7"/>
        </w:numPr>
        <w:rPr>
          <w:lang w:val="nl-NL"/>
        </w:rPr>
      </w:pPr>
      <w:r>
        <w:rPr>
          <w:lang w:val="nl-NL"/>
        </w:rPr>
        <w:t>Result</w:t>
      </w:r>
    </w:p>
    <w:p w14:paraId="5892FFCF" w14:textId="77777777" w:rsidR="00B65290" w:rsidRDefault="00B65290" w:rsidP="00B65290">
      <w:pPr>
        <w:pStyle w:val="CommentText"/>
        <w:numPr>
          <w:ilvl w:val="0"/>
          <w:numId w:val="7"/>
        </w:numPr>
        <w:rPr>
          <w:lang w:val="nl-NL"/>
        </w:rPr>
      </w:pPr>
      <w:r>
        <w:rPr>
          <w:lang w:val="nl-NL"/>
        </w:rPr>
        <w:t>Vergelijking met Gerbertje</w:t>
      </w:r>
    </w:p>
    <w:p w14:paraId="1A6C856A" w14:textId="77777777" w:rsidR="00B65290" w:rsidRDefault="00B65290" w:rsidP="00B65290">
      <w:pPr>
        <w:pStyle w:val="CommentText"/>
        <w:numPr>
          <w:ilvl w:val="0"/>
          <w:numId w:val="7"/>
        </w:numPr>
        <w:rPr>
          <w:lang w:val="nl-NL"/>
        </w:rPr>
      </w:pPr>
      <w:r>
        <w:rPr>
          <w:lang w:val="nl-NL"/>
        </w:rPr>
        <w:t>Vergelijking met psy</w:t>
      </w:r>
    </w:p>
    <w:p w14:paraId="5046E57C" w14:textId="77777777" w:rsidR="00B65290" w:rsidRPr="004B5624" w:rsidRDefault="00B65290" w:rsidP="00B65290">
      <w:pPr>
        <w:pStyle w:val="CommentText"/>
        <w:numPr>
          <w:ilvl w:val="0"/>
          <w:numId w:val="7"/>
        </w:numPr>
        <w:rPr>
          <w:lang w:val="nl-NL"/>
        </w:rPr>
      </w:pPr>
      <w:r>
        <w:rPr>
          <w:lang w:val="nl-NL"/>
        </w:rPr>
        <w:t>conclusie</w:t>
      </w:r>
    </w:p>
  </w:comment>
  <w:comment w:id="133" w:author="Marcel van Assen" w:date="2018-11-21T06:56:00Z" w:initials="MvA">
    <w:p w14:paraId="4ADEA5CE" w14:textId="77777777" w:rsidR="00B65290" w:rsidRPr="00F322A7" w:rsidRDefault="00B65290" w:rsidP="00B65290">
      <w:pPr>
        <w:pStyle w:val="CommentText"/>
        <w:rPr>
          <w:lang w:val="nl-NL"/>
        </w:rPr>
      </w:pPr>
      <w:r>
        <w:rPr>
          <w:rStyle w:val="CommentReference"/>
        </w:rPr>
        <w:annotationRef/>
      </w:r>
      <w:r w:rsidRPr="00F322A7">
        <w:rPr>
          <w:lang w:val="nl-NL"/>
        </w:rPr>
        <w:t>Goed om op terug te komen en te vergelijken</w:t>
      </w:r>
      <w:r>
        <w:rPr>
          <w:lang w:val="nl-NL"/>
        </w:rPr>
        <w:t>, in discussie</w:t>
      </w:r>
    </w:p>
  </w:comment>
  <w:comment w:id="160" w:author="Marcel van Assen" w:date="2021-08-10T16:04:00Z" w:initials="MvA">
    <w:p w14:paraId="51364F2C" w14:textId="00A54CA0" w:rsidR="000B3C2C" w:rsidRPr="004B5624" w:rsidRDefault="000B3C2C">
      <w:pPr>
        <w:pStyle w:val="CommentText"/>
        <w:rPr>
          <w:lang w:val="nl-NL"/>
        </w:rPr>
      </w:pPr>
      <w:r>
        <w:rPr>
          <w:rStyle w:val="CommentReference"/>
        </w:rPr>
        <w:annotationRef/>
      </w:r>
      <w:r w:rsidRPr="004B5624">
        <w:rPr>
          <w:lang w:val="nl-NL"/>
        </w:rPr>
        <w:t>Discussie 3: frequentie p-values rond .05</w:t>
      </w:r>
      <w:r>
        <w:rPr>
          <w:lang w:val="nl-NL"/>
        </w:rPr>
        <w:t xml:space="preserve"> (dus bump en pub bias samen)</w:t>
      </w:r>
    </w:p>
    <w:p w14:paraId="320A5034" w14:textId="081CC2A0" w:rsidR="000B3C2C" w:rsidRDefault="000B3C2C" w:rsidP="004B5624">
      <w:pPr>
        <w:pStyle w:val="CommentText"/>
        <w:numPr>
          <w:ilvl w:val="0"/>
          <w:numId w:val="7"/>
        </w:numPr>
        <w:rPr>
          <w:lang w:val="nl-NL"/>
        </w:rPr>
      </w:pPr>
      <w:r>
        <w:rPr>
          <w:lang w:val="nl-NL"/>
        </w:rPr>
        <w:t>Result</w:t>
      </w:r>
    </w:p>
    <w:p w14:paraId="119C569F" w14:textId="6AB8CAC4" w:rsidR="000B3C2C" w:rsidRDefault="000B3C2C" w:rsidP="004B5624">
      <w:pPr>
        <w:pStyle w:val="CommentText"/>
        <w:numPr>
          <w:ilvl w:val="0"/>
          <w:numId w:val="7"/>
        </w:numPr>
        <w:rPr>
          <w:lang w:val="nl-NL"/>
        </w:rPr>
      </w:pPr>
      <w:r>
        <w:rPr>
          <w:lang w:val="nl-NL"/>
        </w:rPr>
        <w:t>Vergelijking met Gerbertje</w:t>
      </w:r>
    </w:p>
    <w:p w14:paraId="4E479FC3" w14:textId="2BE14AB7" w:rsidR="000B3C2C" w:rsidRDefault="000B3C2C" w:rsidP="004B5624">
      <w:pPr>
        <w:pStyle w:val="CommentText"/>
        <w:numPr>
          <w:ilvl w:val="0"/>
          <w:numId w:val="7"/>
        </w:numPr>
        <w:rPr>
          <w:lang w:val="nl-NL"/>
        </w:rPr>
      </w:pPr>
      <w:r>
        <w:rPr>
          <w:lang w:val="nl-NL"/>
        </w:rPr>
        <w:t>Vergelijking met psy</w:t>
      </w:r>
    </w:p>
    <w:p w14:paraId="7CFC25B2" w14:textId="3CF7CE24" w:rsidR="000B3C2C" w:rsidRPr="004B5624" w:rsidRDefault="000B3C2C" w:rsidP="004B5624">
      <w:pPr>
        <w:pStyle w:val="CommentText"/>
        <w:numPr>
          <w:ilvl w:val="0"/>
          <w:numId w:val="7"/>
        </w:numPr>
        <w:rPr>
          <w:lang w:val="nl-NL"/>
        </w:rPr>
      </w:pPr>
      <w:r>
        <w:rPr>
          <w:lang w:val="nl-NL"/>
        </w:rPr>
        <w:t>conclusie</w:t>
      </w:r>
    </w:p>
  </w:comment>
  <w:comment w:id="161" w:author="Marcel van Assen" w:date="2018-11-21T06:56:00Z" w:initials="MvA">
    <w:p w14:paraId="37408D1B" w14:textId="2602AC69" w:rsidR="000B3C2C" w:rsidRPr="00F322A7" w:rsidRDefault="000B3C2C">
      <w:pPr>
        <w:pStyle w:val="CommentText"/>
        <w:rPr>
          <w:lang w:val="nl-NL"/>
        </w:rPr>
      </w:pPr>
      <w:r>
        <w:rPr>
          <w:rStyle w:val="CommentReference"/>
        </w:rPr>
        <w:annotationRef/>
      </w:r>
      <w:r w:rsidRPr="00F322A7">
        <w:rPr>
          <w:lang w:val="nl-NL"/>
        </w:rPr>
        <w:t>Goed om op terug te komen en te vergelijken</w:t>
      </w:r>
      <w:r>
        <w:rPr>
          <w:lang w:val="nl-NL"/>
        </w:rPr>
        <w:t>, in discussie</w:t>
      </w:r>
    </w:p>
  </w:comment>
  <w:comment w:id="172" w:author="Marcel van Assen" w:date="2019-03-11T07:21:00Z" w:initials="MvA">
    <w:p w14:paraId="706BD2F1" w14:textId="73886AF9" w:rsidR="000B3C2C" w:rsidRPr="00A3339E" w:rsidRDefault="000B3C2C">
      <w:pPr>
        <w:pStyle w:val="CommentText"/>
        <w:rPr>
          <w:lang w:val="nl-NL"/>
        </w:rPr>
      </w:pPr>
      <w:r>
        <w:rPr>
          <w:rStyle w:val="CommentReference"/>
        </w:rPr>
        <w:annotationRef/>
      </w:r>
    </w:p>
  </w:comment>
  <w:comment w:id="173" w:author="Marcel van Assen" w:date="2019-03-11T07:21:00Z" w:initials="MvA">
    <w:p w14:paraId="537CC360" w14:textId="26B8B17F" w:rsidR="000B3C2C" w:rsidRPr="00074361" w:rsidRDefault="000B3C2C">
      <w:pPr>
        <w:pStyle w:val="CommentText"/>
        <w:rPr>
          <w:lang w:val="nl-NL"/>
        </w:rPr>
      </w:pPr>
      <w:r>
        <w:rPr>
          <w:rStyle w:val="CommentReference"/>
        </w:rPr>
        <w:annotationRef/>
      </w:r>
      <w:r w:rsidRPr="00074361">
        <w:rPr>
          <w:lang w:val="nl-NL"/>
        </w:rPr>
        <w:t>Refs overal op alfabetische volgorde – doen we wel aan het eind evt.</w:t>
      </w:r>
    </w:p>
  </w:comment>
  <w:comment w:id="180" w:author="Marcel van Assen" w:date="2021-08-10T16:08:00Z" w:initials="MvA">
    <w:p w14:paraId="49F5D42F" w14:textId="3AFDECD0" w:rsidR="000B3C2C" w:rsidRPr="001704FB" w:rsidRDefault="000B3C2C">
      <w:pPr>
        <w:pStyle w:val="CommentText"/>
        <w:rPr>
          <w:lang w:val="nl-NL"/>
        </w:rPr>
      </w:pPr>
      <w:r>
        <w:rPr>
          <w:rStyle w:val="CommentReference"/>
        </w:rPr>
        <w:annotationRef/>
      </w:r>
      <w:r w:rsidRPr="001704FB">
        <w:rPr>
          <w:lang w:val="nl-NL"/>
        </w:rPr>
        <w:t>Discussie 4:</w:t>
      </w:r>
    </w:p>
    <w:p w14:paraId="3A72CAB1" w14:textId="340F9DB1" w:rsidR="000B3C2C" w:rsidRPr="004B5624" w:rsidRDefault="000B3C2C">
      <w:pPr>
        <w:pStyle w:val="CommentText"/>
        <w:rPr>
          <w:lang w:val="nl-NL"/>
        </w:rPr>
      </w:pPr>
      <w:r w:rsidRPr="004B5624">
        <w:rPr>
          <w:lang w:val="nl-NL"/>
        </w:rPr>
        <w:t>Results</w:t>
      </w:r>
    </w:p>
    <w:p w14:paraId="73508C5A" w14:textId="28B6C8D6" w:rsidR="000B3C2C" w:rsidRPr="004B5624" w:rsidRDefault="000B3C2C">
      <w:pPr>
        <w:pStyle w:val="CommentText"/>
        <w:rPr>
          <w:lang w:val="nl-NL"/>
        </w:rPr>
      </w:pPr>
      <w:r w:rsidRPr="004B5624">
        <w:rPr>
          <w:lang w:val="nl-NL"/>
        </w:rPr>
        <w:t>Relatie met psy</w:t>
      </w:r>
    </w:p>
  </w:comment>
  <w:comment w:id="218" w:author="Marcel van Assen" w:date="2018-11-21T07:09:00Z" w:initials="MvA">
    <w:p w14:paraId="421C989F" w14:textId="77777777" w:rsidR="000B3C2C" w:rsidRPr="00864CF5" w:rsidRDefault="000B3C2C">
      <w:pPr>
        <w:pStyle w:val="CommentText"/>
        <w:rPr>
          <w:lang w:val="nl-NL"/>
        </w:rPr>
      </w:pPr>
      <w:r>
        <w:rPr>
          <w:rStyle w:val="CommentReference"/>
        </w:rPr>
        <w:annotationRef/>
      </w:r>
      <w:r w:rsidRPr="00864CF5">
        <w:rPr>
          <w:lang w:val="nl-NL"/>
        </w:rPr>
        <w:t>Deze zou ik licht herschrijven:</w:t>
      </w:r>
    </w:p>
    <w:p w14:paraId="31AA0475" w14:textId="77777777" w:rsidR="000B3C2C" w:rsidRDefault="000B3C2C" w:rsidP="00752BFC">
      <w:pPr>
        <w:pStyle w:val="CommentText"/>
        <w:numPr>
          <w:ilvl w:val="0"/>
          <w:numId w:val="1"/>
        </w:numPr>
        <w:rPr>
          <w:lang w:val="nl-NL"/>
        </w:rPr>
      </w:pPr>
      <w:r>
        <w:rPr>
          <w:lang w:val="nl-NL"/>
        </w:rPr>
        <w:t>Gerbertje repliceren;</w:t>
      </w:r>
    </w:p>
    <w:p w14:paraId="6EAC6A84" w14:textId="77777777" w:rsidR="000B3C2C" w:rsidRDefault="000B3C2C" w:rsidP="00752BFC">
      <w:pPr>
        <w:pStyle w:val="CommentText"/>
        <w:numPr>
          <w:ilvl w:val="0"/>
          <w:numId w:val="1"/>
        </w:numPr>
        <w:rPr>
          <w:lang w:val="nl-NL"/>
        </w:rPr>
      </w:pPr>
      <w:r>
        <w:rPr>
          <w:lang w:val="nl-NL"/>
        </w:rPr>
        <w:t xml:space="preserve"> Zij onderzochten X in periode Y (die zin ontbreekt)</w:t>
      </w:r>
    </w:p>
    <w:p w14:paraId="6B736097" w14:textId="77777777" w:rsidR="000B3C2C" w:rsidRDefault="000B3C2C" w:rsidP="00752BFC">
      <w:pPr>
        <w:pStyle w:val="CommentText"/>
        <w:numPr>
          <w:ilvl w:val="0"/>
          <w:numId w:val="1"/>
        </w:numPr>
        <w:rPr>
          <w:lang w:val="nl-NL"/>
        </w:rPr>
      </w:pPr>
      <w:r>
        <w:rPr>
          <w:lang w:val="nl-NL"/>
        </w:rPr>
        <w:t xml:space="preserve"> Wij onderzoeken X in periode Z</w:t>
      </w:r>
    </w:p>
    <w:p w14:paraId="3691CC00" w14:textId="77777777" w:rsidR="000B3C2C" w:rsidRDefault="000B3C2C" w:rsidP="00752BFC">
      <w:pPr>
        <w:pStyle w:val="CommentText"/>
        <w:numPr>
          <w:ilvl w:val="0"/>
          <w:numId w:val="1"/>
        </w:numPr>
        <w:rPr>
          <w:lang w:val="nl-NL"/>
        </w:rPr>
      </w:pPr>
      <w:r>
        <w:rPr>
          <w:lang w:val="nl-NL"/>
        </w:rPr>
        <w:t xml:space="preserve"> Manually retrieve zoveel &gt;&gt;&gt;</w:t>
      </w:r>
    </w:p>
    <w:p w14:paraId="06BE6F4F" w14:textId="77777777" w:rsidR="000B3C2C" w:rsidRDefault="000B3C2C" w:rsidP="00864CF5">
      <w:pPr>
        <w:pStyle w:val="CommentText"/>
        <w:rPr>
          <w:lang w:val="nl-NL"/>
        </w:rPr>
      </w:pPr>
    </w:p>
    <w:p w14:paraId="44AECE93" w14:textId="5F5F4B52" w:rsidR="000B3C2C" w:rsidRPr="00864CF5" w:rsidRDefault="000B3C2C" w:rsidP="00864CF5">
      <w:pPr>
        <w:pStyle w:val="CommentText"/>
        <w:rPr>
          <w:lang w:val="nl-NL"/>
        </w:rPr>
      </w:pPr>
      <w:r>
        <w:rPr>
          <w:lang w:val="nl-NL"/>
        </w:rPr>
        <w:t>Dan in volgende alinea pas die andere set, plus waarom</w:t>
      </w:r>
    </w:p>
  </w:comment>
  <w:comment w:id="272" w:author="Marcel van Assen" w:date="2021-08-10T16:13:00Z" w:initials="MvA">
    <w:p w14:paraId="7FF2B851" w14:textId="77777777" w:rsidR="001B0994" w:rsidRPr="003500B0" w:rsidRDefault="001B0994" w:rsidP="001B0994">
      <w:pPr>
        <w:pStyle w:val="CommentText"/>
        <w:rPr>
          <w:lang w:val="nl-NL"/>
        </w:rPr>
      </w:pPr>
      <w:r>
        <w:rPr>
          <w:rStyle w:val="CommentReference"/>
        </w:rPr>
        <w:annotationRef/>
      </w:r>
      <w:r w:rsidRPr="001704FB">
        <w:rPr>
          <w:lang w:val="nl-NL"/>
        </w:rPr>
        <w:t xml:space="preserve">Hoeveel? Welke? </w:t>
      </w:r>
      <w:r w:rsidRPr="003500B0">
        <w:rPr>
          <w:lang w:val="nl-NL"/>
        </w:rPr>
        <w:t xml:space="preserve">Dat wordt hier niet duidelijk. </w:t>
      </w:r>
      <w:r>
        <w:rPr>
          <w:lang w:val="nl-NL"/>
        </w:rPr>
        <w:t>Bedoel je ASR, AJS, SQ? Maak duidelijk welke.</w:t>
      </w:r>
    </w:p>
  </w:comment>
  <w:comment w:id="278" w:author="Marcel van Assen" w:date="2021-08-10T16:13:00Z" w:initials="MvA">
    <w:p w14:paraId="6D73D0F6" w14:textId="07F1C83F" w:rsidR="000B3C2C" w:rsidRPr="003500B0" w:rsidRDefault="000B3C2C">
      <w:pPr>
        <w:pStyle w:val="CommentText"/>
        <w:rPr>
          <w:lang w:val="nl-NL"/>
        </w:rPr>
      </w:pPr>
      <w:r>
        <w:rPr>
          <w:rStyle w:val="CommentReference"/>
        </w:rPr>
        <w:annotationRef/>
      </w:r>
      <w:r w:rsidRPr="001704FB">
        <w:rPr>
          <w:lang w:val="nl-NL"/>
        </w:rPr>
        <w:t xml:space="preserve">Hoeveel? Welke? </w:t>
      </w:r>
      <w:r w:rsidRPr="003500B0">
        <w:rPr>
          <w:lang w:val="nl-NL"/>
        </w:rPr>
        <w:t xml:space="preserve">Dat wordt hier niet duidelijk. </w:t>
      </w:r>
      <w:r>
        <w:rPr>
          <w:lang w:val="nl-NL"/>
        </w:rPr>
        <w:t>Bedoel je ASR, AJS, SQ? Maak duidelijk welke.</w:t>
      </w:r>
    </w:p>
  </w:comment>
  <w:comment w:id="322" w:author="Marcel van Assen" w:date="2021-08-10T16:15:00Z" w:initials="MvA">
    <w:p w14:paraId="562FB544" w14:textId="4C1C5710" w:rsidR="000B3C2C" w:rsidRDefault="000B3C2C">
      <w:pPr>
        <w:pStyle w:val="CommentText"/>
        <w:rPr>
          <w:lang w:val="nl-NL"/>
        </w:rPr>
      </w:pPr>
      <w:r>
        <w:rPr>
          <w:rStyle w:val="CommentReference"/>
        </w:rPr>
        <w:annotationRef/>
      </w:r>
      <w:r w:rsidRPr="003500B0">
        <w:rPr>
          <w:lang w:val="nl-NL"/>
        </w:rPr>
        <w:t xml:space="preserve">Nu ik het lees is dit niet helemaal duidelijk. </w:t>
      </w:r>
      <w:r>
        <w:rPr>
          <w:lang w:val="nl-NL"/>
        </w:rPr>
        <w:t>Staat in dataset manual alles mbt die expliciete hypothese, of staan hier alle resultaten in van de expliciete hypothesen die NIET al in ALLP staan?</w:t>
      </w:r>
    </w:p>
    <w:p w14:paraId="7644EB6F" w14:textId="5E9053D7" w:rsidR="000B3C2C" w:rsidRDefault="000B3C2C">
      <w:pPr>
        <w:pStyle w:val="CommentText"/>
        <w:rPr>
          <w:lang w:val="nl-NL"/>
        </w:rPr>
      </w:pPr>
    </w:p>
    <w:p w14:paraId="61ED4C59" w14:textId="60BB4F97" w:rsidR="000B3C2C" w:rsidRPr="00FB7649" w:rsidRDefault="000B3C2C">
      <w:pPr>
        <w:pStyle w:val="CommentText"/>
      </w:pPr>
      <w:proofErr w:type="spellStart"/>
      <w:r w:rsidRPr="00FB7649">
        <w:t>Schrijf</w:t>
      </w:r>
      <w:proofErr w:type="spellEnd"/>
      <w:r w:rsidRPr="00FB7649">
        <w:t xml:space="preserve"> </w:t>
      </w:r>
      <w:proofErr w:type="spellStart"/>
      <w:r w:rsidRPr="00FB7649">
        <w:t>duidelijk</w:t>
      </w:r>
      <w:proofErr w:type="spellEnd"/>
      <w:r w:rsidRPr="00FB7649">
        <w:t xml:space="preserve"> op </w:t>
      </w:r>
      <w:proofErr w:type="spellStart"/>
      <w:r w:rsidRPr="00FB7649">
        <w:t>hier</w:t>
      </w:r>
      <w:proofErr w:type="spellEnd"/>
      <w:r w:rsidRPr="00FB7649">
        <w:t>.</w:t>
      </w:r>
    </w:p>
  </w:comment>
  <w:comment w:id="323" w:author="EliseSchramkowski" w:date="2021-09-03T09:56:00Z" w:initials="E">
    <w:p w14:paraId="6334DD95" w14:textId="4466C2D7" w:rsidR="007A3DF8" w:rsidRDefault="007A3DF8">
      <w:pPr>
        <w:pStyle w:val="CommentText"/>
      </w:pPr>
      <w:r>
        <w:rPr>
          <w:rStyle w:val="CommentReference"/>
        </w:rPr>
        <w:annotationRef/>
      </w:r>
      <w:r>
        <w:t>When reading it, I also thought this was very unclear. I tried to rewrite it, hope it is somewhat better now.</w:t>
      </w:r>
    </w:p>
  </w:comment>
  <w:comment w:id="368" w:author="EliseSchramkowski" w:date="2021-11-05T14:47:00Z" w:initials="E">
    <w:p w14:paraId="7197801D" w14:textId="5C1ACD1F" w:rsidR="00574AE9" w:rsidRDefault="00574AE9">
      <w:pPr>
        <w:pStyle w:val="CommentText"/>
      </w:pPr>
      <w:r>
        <w:rPr>
          <w:rStyle w:val="CommentReference"/>
        </w:rPr>
        <w:annotationRef/>
      </w:r>
    </w:p>
  </w:comment>
  <w:comment w:id="378" w:author="Marcel van Assen" w:date="2021-08-10T17:13:00Z" w:initials="MvA">
    <w:p w14:paraId="3EC08952" w14:textId="77777777" w:rsidR="00A401A8" w:rsidRPr="000A1DC8" w:rsidRDefault="00A401A8" w:rsidP="00A401A8">
      <w:pPr>
        <w:pStyle w:val="CommentText"/>
        <w:rPr>
          <w:lang w:val="nl-NL"/>
        </w:rPr>
      </w:pPr>
      <w:r>
        <w:rPr>
          <w:rStyle w:val="CommentReference"/>
        </w:rPr>
        <w:annotationRef/>
      </w:r>
      <w:r w:rsidRPr="000A1DC8">
        <w:rPr>
          <w:lang w:val="nl-NL"/>
        </w:rPr>
        <w:t>Doe overall ook maar cursief, net als die andere datasets.</w:t>
      </w:r>
    </w:p>
  </w:comment>
  <w:comment w:id="383" w:author="Marcel van Assen" w:date="2021-08-10T17:12:00Z" w:initials="MvA">
    <w:p w14:paraId="1A6BF3BF" w14:textId="77777777" w:rsidR="00A401A8" w:rsidRPr="000A1DC8" w:rsidRDefault="00A401A8" w:rsidP="00A401A8">
      <w:pPr>
        <w:pStyle w:val="CommentText"/>
        <w:rPr>
          <w:lang w:val="nl-NL"/>
        </w:rPr>
      </w:pPr>
      <w:r>
        <w:rPr>
          <w:rStyle w:val="CommentReference"/>
        </w:rPr>
        <w:annotationRef/>
      </w:r>
      <w:r w:rsidRPr="000A1DC8">
        <w:rPr>
          <w:lang w:val="nl-NL"/>
        </w:rPr>
        <w:t xml:space="preserve">Statcheck wordt bij mijn weten nooit tussen tekens gezet. </w:t>
      </w:r>
      <w:r>
        <w:rPr>
          <w:lang w:val="nl-NL"/>
        </w:rPr>
        <w:t>Check overal.</w:t>
      </w:r>
    </w:p>
  </w:comment>
  <w:comment w:id="393" w:author="Marcel van Assen" w:date="2021-08-10T17:12:00Z" w:initials="MvA">
    <w:p w14:paraId="05FC0F7E" w14:textId="03BCB1F8" w:rsidR="000B3C2C" w:rsidRPr="000A1DC8" w:rsidRDefault="000B3C2C">
      <w:pPr>
        <w:pStyle w:val="CommentText"/>
        <w:rPr>
          <w:lang w:val="nl-NL"/>
        </w:rPr>
      </w:pPr>
      <w:r>
        <w:rPr>
          <w:rStyle w:val="CommentReference"/>
        </w:rPr>
        <w:annotationRef/>
      </w:r>
      <w:r w:rsidRPr="000A1DC8">
        <w:rPr>
          <w:lang w:val="nl-NL"/>
        </w:rPr>
        <w:t xml:space="preserve">Statcheck wordt bij mijn weten nooit tussen tekens gezet. </w:t>
      </w:r>
      <w:r>
        <w:rPr>
          <w:lang w:val="nl-NL"/>
        </w:rPr>
        <w:t>Check overal.</w:t>
      </w:r>
    </w:p>
  </w:comment>
  <w:comment w:id="400" w:author="Marcel van Assen" w:date="2021-08-10T17:13:00Z" w:initials="MvA">
    <w:p w14:paraId="72C4D3EB" w14:textId="3755A011" w:rsidR="000B3C2C" w:rsidRPr="000A1DC8" w:rsidRDefault="000B3C2C">
      <w:pPr>
        <w:pStyle w:val="CommentText"/>
        <w:rPr>
          <w:lang w:val="nl-NL"/>
        </w:rPr>
      </w:pPr>
      <w:r>
        <w:rPr>
          <w:rStyle w:val="CommentReference"/>
        </w:rPr>
        <w:annotationRef/>
      </w:r>
      <w:r w:rsidRPr="000A1DC8">
        <w:rPr>
          <w:lang w:val="nl-NL"/>
        </w:rPr>
        <w:t>Doe overall ook maar cursief, net als die andere datasets.</w:t>
      </w:r>
    </w:p>
  </w:comment>
  <w:comment w:id="431" w:author="Marcel van Assen" w:date="2021-08-10T17:16:00Z" w:initials="MvA">
    <w:p w14:paraId="76F47F7C" w14:textId="17970313" w:rsidR="000B3C2C" w:rsidRDefault="000B3C2C">
      <w:pPr>
        <w:pStyle w:val="CommentText"/>
      </w:pPr>
      <w:r>
        <w:rPr>
          <w:rStyle w:val="CommentReference"/>
        </w:rPr>
        <w:annotationRef/>
      </w:r>
      <w:r w:rsidRPr="000A1DC8">
        <w:rPr>
          <w:lang w:val="nl-NL"/>
        </w:rPr>
        <w:t>Dit is niet duidelijk. Heb je dit da nook toegevoegd aan de dataset</w:t>
      </w:r>
      <w:r>
        <w:rPr>
          <w:lang w:val="nl-NL"/>
        </w:rPr>
        <w:t xml:space="preserve">? </w:t>
      </w:r>
      <w:proofErr w:type="spellStart"/>
      <w:r w:rsidRPr="000A1DC8">
        <w:t>Bijvoorbeeld</w:t>
      </w:r>
      <w:proofErr w:type="spellEnd"/>
      <w:r w:rsidRPr="000A1DC8">
        <w:t xml:space="preserve"> “, and this text was added in a column of the</w:t>
      </w:r>
      <w:r>
        <w:t xml:space="preserve"> corresponding statistical result.’</w:t>
      </w:r>
    </w:p>
    <w:p w14:paraId="175DB870" w14:textId="69EE1EA0" w:rsidR="000B3C2C" w:rsidRDefault="000B3C2C">
      <w:pPr>
        <w:pStyle w:val="CommentText"/>
      </w:pPr>
    </w:p>
    <w:p w14:paraId="6F19C666" w14:textId="14BA4F73" w:rsidR="000B3C2C" w:rsidRDefault="000B3C2C">
      <w:pPr>
        <w:pStyle w:val="CommentText"/>
        <w:rPr>
          <w:lang w:val="nl-NL"/>
        </w:rPr>
      </w:pPr>
      <w:r w:rsidRPr="000A1DC8">
        <w:rPr>
          <w:lang w:val="nl-NL"/>
        </w:rPr>
        <w:t>Zijn dit dan twee kolommen in de dataset</w:t>
      </w:r>
      <w:r>
        <w:rPr>
          <w:lang w:val="nl-NL"/>
        </w:rPr>
        <w:t>?</w:t>
      </w:r>
    </w:p>
    <w:p w14:paraId="4A8698F6" w14:textId="72CD7EC7" w:rsidR="000B3C2C" w:rsidRDefault="000B3C2C">
      <w:pPr>
        <w:pStyle w:val="CommentText"/>
        <w:rPr>
          <w:lang w:val="nl-NL"/>
        </w:rPr>
      </w:pPr>
    </w:p>
    <w:p w14:paraId="50859D97" w14:textId="4D693637" w:rsidR="000B3C2C" w:rsidRPr="000A1DC8" w:rsidRDefault="000B3C2C">
      <w:pPr>
        <w:pStyle w:val="CommentText"/>
        <w:rPr>
          <w:lang w:val="nl-NL"/>
        </w:rPr>
      </w:pPr>
      <w:r>
        <w:rPr>
          <w:lang w:val="nl-NL"/>
        </w:rPr>
        <w:t>Niet duidelijk….</w:t>
      </w:r>
    </w:p>
    <w:p w14:paraId="7A10071F" w14:textId="436CEB9D" w:rsidR="000B3C2C" w:rsidRPr="000A1DC8" w:rsidRDefault="000B3C2C">
      <w:pPr>
        <w:pStyle w:val="CommentText"/>
        <w:rPr>
          <w:lang w:val="nl-NL"/>
        </w:rPr>
      </w:pPr>
    </w:p>
    <w:p w14:paraId="4497C605" w14:textId="77777777" w:rsidR="000B3C2C" w:rsidRPr="000A1DC8" w:rsidRDefault="000B3C2C">
      <w:pPr>
        <w:pStyle w:val="CommentText"/>
        <w:rPr>
          <w:lang w:val="nl-NL"/>
        </w:rPr>
      </w:pPr>
    </w:p>
  </w:comment>
  <w:comment w:id="437" w:author="Marcel van Assen" w:date="2021-08-10T17:17:00Z" w:initials="MvA">
    <w:p w14:paraId="216E9D7C" w14:textId="734BC857" w:rsidR="000B3C2C" w:rsidRPr="000A1DC8" w:rsidRDefault="000B3C2C">
      <w:pPr>
        <w:pStyle w:val="CommentText"/>
        <w:rPr>
          <w:lang w:val="nl-NL"/>
        </w:rPr>
      </w:pPr>
      <w:r>
        <w:rPr>
          <w:rStyle w:val="CommentReference"/>
        </w:rPr>
        <w:annotationRef/>
      </w:r>
      <w:r w:rsidRPr="000A1DC8">
        <w:rPr>
          <w:lang w:val="nl-NL"/>
        </w:rPr>
        <w:t>En dan, wat deed je daarmee?</w:t>
      </w:r>
      <w:r>
        <w:rPr>
          <w:lang w:val="nl-NL"/>
        </w:rPr>
        <w:t xml:space="preserve"> Ook een kolom, en welke dan? Zelfde als die twee hierbove?</w:t>
      </w:r>
    </w:p>
  </w:comment>
  <w:comment w:id="450" w:author="Marcel van Assen" w:date="2021-08-10T17:19:00Z" w:initials="MvA">
    <w:p w14:paraId="06030D41" w14:textId="7474DF0C" w:rsidR="000B3C2C" w:rsidRPr="008268FE" w:rsidRDefault="000B3C2C">
      <w:pPr>
        <w:pStyle w:val="CommentText"/>
      </w:pPr>
      <w:r>
        <w:rPr>
          <w:rStyle w:val="CommentReference"/>
        </w:rPr>
        <w:annotationRef/>
      </w:r>
      <w:r w:rsidRPr="008268FE">
        <w:rPr>
          <w:lang w:val="nl-NL"/>
        </w:rPr>
        <w:t xml:space="preserve">Dit kan weg, als je hetzelfde deed als in </w:t>
      </w:r>
      <w:r>
        <w:rPr>
          <w:lang w:val="nl-NL"/>
        </w:rPr>
        <w:t xml:space="preserve">APA dataset. </w:t>
      </w:r>
      <w:proofErr w:type="spellStart"/>
      <w:r w:rsidRPr="008268FE">
        <w:t>Zeg</w:t>
      </w:r>
      <w:proofErr w:type="spellEnd"/>
      <w:r w:rsidRPr="008268FE">
        <w:t xml:space="preserve"> dan </w:t>
      </w:r>
      <w:proofErr w:type="spellStart"/>
      <w:r w:rsidRPr="008268FE">
        <w:t>iets</w:t>
      </w:r>
      <w:proofErr w:type="spellEnd"/>
      <w:r w:rsidRPr="008268FE">
        <w:t xml:space="preserve"> </w:t>
      </w:r>
      <w:proofErr w:type="spellStart"/>
      <w:r w:rsidRPr="008268FE">
        <w:t>als</w:t>
      </w:r>
      <w:proofErr w:type="spellEnd"/>
      <w:r w:rsidRPr="008268FE">
        <w:t xml:space="preserve"> ‘in the same way as for </w:t>
      </w:r>
      <w:r>
        <w:t xml:space="preserve">dataset </w:t>
      </w:r>
      <w:r w:rsidRPr="008268FE">
        <w:t>‘</w:t>
      </w:r>
      <w:r>
        <w:rPr>
          <w:i/>
        </w:rPr>
        <w:t>APA</w:t>
      </w:r>
      <w:r>
        <w:t>’</w:t>
      </w:r>
    </w:p>
  </w:comment>
  <w:comment w:id="510" w:author="Marcel van Assen" w:date="2019-01-31T07:36:00Z" w:initials="MvA">
    <w:p w14:paraId="1669A379" w14:textId="77777777" w:rsidR="00930609" w:rsidRPr="00534448" w:rsidRDefault="00930609" w:rsidP="00930609">
      <w:pPr>
        <w:pStyle w:val="CommentText"/>
        <w:rPr>
          <w:lang w:val="nl-NL"/>
        </w:rPr>
      </w:pPr>
      <w:r>
        <w:rPr>
          <w:rStyle w:val="CommentReference"/>
        </w:rPr>
        <w:annotationRef/>
      </w:r>
      <w:r w:rsidRPr="00534448">
        <w:rPr>
          <w:lang w:val="nl-NL"/>
        </w:rPr>
        <w:t xml:space="preserve">Zie comment bij eerdere tabellen. </w:t>
      </w:r>
      <w:r>
        <w:rPr>
          <w:lang w:val="nl-NL"/>
        </w:rPr>
        <w:t>Moeilijk leesbaar door afwezigheid van witte lijnen</w:t>
      </w:r>
    </w:p>
  </w:comment>
  <w:comment w:id="512" w:author="Marcel van Assen" w:date="2021-08-10T17:27:00Z" w:initials="MvA">
    <w:p w14:paraId="6DB110B4" w14:textId="77777777" w:rsidR="00930609" w:rsidRPr="008268FE" w:rsidRDefault="00930609" w:rsidP="00930609">
      <w:pPr>
        <w:pStyle w:val="CommentText"/>
        <w:rPr>
          <w:lang w:val="nl-NL"/>
        </w:rPr>
      </w:pPr>
      <w:r>
        <w:rPr>
          <w:rStyle w:val="CommentReference"/>
        </w:rPr>
        <w:annotationRef/>
      </w:r>
      <w:r w:rsidRPr="008268FE">
        <w:rPr>
          <w:lang w:val="nl-NL"/>
        </w:rPr>
        <w:t>Deze tabellen eerder in de tekst, vlak nadat je de tabellen noemt.</w:t>
      </w:r>
    </w:p>
  </w:comment>
  <w:comment w:id="610" w:author="M.A.L.M. van Assen" w:date="2021-05-21T07:04:00Z" w:initials="MvA">
    <w:p w14:paraId="3CDAA8A0" w14:textId="77777777" w:rsidR="00930609" w:rsidRPr="0070573F" w:rsidRDefault="00930609" w:rsidP="00930609">
      <w:pPr>
        <w:pStyle w:val="CommentText"/>
        <w:rPr>
          <w:lang w:val="nl-NL"/>
        </w:rPr>
      </w:pPr>
      <w:r w:rsidRPr="005A06B7">
        <w:rPr>
          <w:rStyle w:val="CommentReference"/>
          <w:highlight w:val="yellow"/>
        </w:rPr>
        <w:annotationRef/>
      </w:r>
      <w:r w:rsidRPr="005A06B7">
        <w:rPr>
          <w:highlight w:val="yellow"/>
          <w:lang w:val="nl-NL"/>
        </w:rPr>
        <w:t>Onderste deel van table snap ik niet. Ten eerste, kan het tegelijkertijd in regels. Ten tweede, hoe kun je meer info hebben in onderste rij?</w:t>
      </w:r>
    </w:p>
  </w:comment>
  <w:comment w:id="611" w:author="Marcel van Assen" w:date="2021-08-10T17:35:00Z" w:initials="MvA">
    <w:p w14:paraId="2B83D6DF" w14:textId="77777777" w:rsidR="00930609" w:rsidRPr="009E0E62" w:rsidRDefault="00930609" w:rsidP="00930609">
      <w:pPr>
        <w:pStyle w:val="CommentText"/>
        <w:rPr>
          <w:lang w:val="nl-NL"/>
        </w:rPr>
      </w:pPr>
      <w:r>
        <w:rPr>
          <w:rStyle w:val="CommentReference"/>
        </w:rPr>
        <w:annotationRef/>
      </w:r>
      <w:r w:rsidRPr="009E0E62">
        <w:rPr>
          <w:lang w:val="nl-NL"/>
        </w:rPr>
        <w:t>Wat bedoel je?</w:t>
      </w:r>
    </w:p>
  </w:comment>
  <w:comment w:id="627" w:author="Marcel van Assen" w:date="2021-08-10T17:36:00Z" w:initials="MvA">
    <w:p w14:paraId="7BD6ED31" w14:textId="77777777" w:rsidR="00930609" w:rsidRPr="009E0E62" w:rsidRDefault="00930609" w:rsidP="00930609">
      <w:pPr>
        <w:pStyle w:val="CommentText"/>
        <w:rPr>
          <w:lang w:val="nl-NL"/>
        </w:rPr>
      </w:pPr>
      <w:r>
        <w:rPr>
          <w:rStyle w:val="CommentReference"/>
        </w:rPr>
        <w:annotationRef/>
      </w:r>
      <w:r w:rsidRPr="009E0E62">
        <w:rPr>
          <w:lang w:val="nl-NL"/>
        </w:rPr>
        <w:t>? leg uit, desnoods met note onder table.</w:t>
      </w:r>
    </w:p>
  </w:comment>
  <w:comment w:id="658" w:author="Marcel van Assen" w:date="2021-08-10T17:49:00Z" w:initials="MvA">
    <w:p w14:paraId="5DB9DA1C" w14:textId="77777777" w:rsidR="00117480" w:rsidRPr="008F454E" w:rsidRDefault="00117480" w:rsidP="00117480">
      <w:pPr>
        <w:pStyle w:val="CommentText"/>
      </w:pPr>
      <w:r>
        <w:rPr>
          <w:rStyle w:val="CommentReference"/>
        </w:rPr>
        <w:annotationRef/>
      </w:r>
      <w:r w:rsidRPr="00C543E8">
        <w:rPr>
          <w:lang w:val="nl-NL"/>
        </w:rPr>
        <w:t>Discussion: hoeveel data heb je?</w:t>
      </w:r>
      <w:r>
        <w:rPr>
          <w:lang w:val="nl-NL"/>
        </w:rPr>
        <w:t xml:space="preserve"> Vergelijking met psy, verklaringen ervoor? </w:t>
      </w:r>
      <w:proofErr w:type="spellStart"/>
      <w:r w:rsidRPr="008F454E">
        <w:t>Relatie</w:t>
      </w:r>
      <w:proofErr w:type="spellEnd"/>
      <w:r w:rsidRPr="008F454E">
        <w:t xml:space="preserve"> met </w:t>
      </w:r>
      <w:proofErr w:type="spellStart"/>
      <w:r w:rsidRPr="008F454E">
        <w:t>Discussie</w:t>
      </w:r>
      <w:proofErr w:type="spellEnd"/>
      <w:r w:rsidRPr="008F454E">
        <w:t xml:space="preserve"> 1 (guidelines)?</w:t>
      </w:r>
    </w:p>
    <w:p w14:paraId="3DF141D5" w14:textId="77777777" w:rsidR="00117480" w:rsidRPr="008F454E" w:rsidRDefault="00117480" w:rsidP="00117480">
      <w:pPr>
        <w:pStyle w:val="CommentText"/>
      </w:pPr>
    </w:p>
  </w:comment>
  <w:comment w:id="659" w:author="EliseSchramkowski" w:date="2021-09-09T11:28:00Z" w:initials="E">
    <w:p w14:paraId="2AB033A3" w14:textId="67087631" w:rsidR="00BF555D" w:rsidRDefault="00BF555D">
      <w:pPr>
        <w:pStyle w:val="CommentText"/>
      </w:pPr>
      <w:r>
        <w:rPr>
          <w:rStyle w:val="CommentReference"/>
        </w:rPr>
        <w:annotationRef/>
      </w:r>
      <w:r>
        <w:t>Tried to do this throughout the discussion section.</w:t>
      </w:r>
    </w:p>
  </w:comment>
  <w:comment w:id="725" w:author="Marcel van Assen" w:date="2021-08-10T17:26:00Z" w:initials="MvA">
    <w:p w14:paraId="4FDE5F23" w14:textId="2B21A649" w:rsidR="000B3C2C" w:rsidRPr="00BF555D" w:rsidRDefault="000B3C2C">
      <w:pPr>
        <w:pStyle w:val="CommentText"/>
      </w:pPr>
      <w:r>
        <w:rPr>
          <w:rStyle w:val="CommentReference"/>
        </w:rPr>
        <w:annotationRef/>
      </w:r>
      <w:proofErr w:type="spellStart"/>
      <w:r w:rsidRPr="00BF555D">
        <w:t>Discussie</w:t>
      </w:r>
      <w:proofErr w:type="spellEnd"/>
      <w:r w:rsidRPr="00BF555D">
        <w:t xml:space="preserve">, </w:t>
      </w:r>
      <w:proofErr w:type="spellStart"/>
      <w:r w:rsidRPr="00BF555D">
        <w:t>vergelijk</w:t>
      </w:r>
      <w:proofErr w:type="spellEnd"/>
      <w:r w:rsidRPr="00BF555D">
        <w:t xml:space="preserve"> met </w:t>
      </w:r>
      <w:proofErr w:type="spellStart"/>
      <w:r w:rsidRPr="00BF555D">
        <w:t>Gerbertje</w:t>
      </w:r>
      <w:proofErr w:type="spellEnd"/>
    </w:p>
  </w:comment>
  <w:comment w:id="726" w:author="EliseSchramkowski" w:date="2021-09-01T14:41:00Z" w:initials="E">
    <w:p w14:paraId="0C5C5318" w14:textId="60697C9F" w:rsidR="00255A5F" w:rsidRPr="008F454E" w:rsidRDefault="00255A5F">
      <w:pPr>
        <w:pStyle w:val="CommentText"/>
      </w:pPr>
      <w:r>
        <w:rPr>
          <w:rStyle w:val="CommentReference"/>
        </w:rPr>
        <w:annotationRef/>
      </w:r>
      <w:r w:rsidR="00202381" w:rsidRPr="008F454E">
        <w:t>Wrote something on this in the discussion.</w:t>
      </w:r>
    </w:p>
  </w:comment>
  <w:comment w:id="727" w:author="Marcel van Assen" w:date="2021-08-10T17:26:00Z" w:initials="MvA">
    <w:p w14:paraId="6CA74495" w14:textId="3B5F7219" w:rsidR="000B3C2C" w:rsidRPr="00495704" w:rsidRDefault="000B3C2C">
      <w:pPr>
        <w:pStyle w:val="CommentText"/>
      </w:pPr>
      <w:r>
        <w:rPr>
          <w:rStyle w:val="CommentReference"/>
        </w:rPr>
        <w:annotationRef/>
      </w:r>
      <w:proofErr w:type="spellStart"/>
      <w:r w:rsidRPr="00495704">
        <w:t>Gerbertje</w:t>
      </w:r>
      <w:proofErr w:type="spellEnd"/>
    </w:p>
  </w:comment>
  <w:comment w:id="728" w:author="EliseSchramkowski" w:date="2021-09-03T10:51:00Z" w:initials="E">
    <w:p w14:paraId="1A0F000F" w14:textId="57A09BC6" w:rsidR="000C2E31" w:rsidRDefault="000C2E31">
      <w:pPr>
        <w:pStyle w:val="CommentText"/>
      </w:pPr>
      <w:r>
        <w:rPr>
          <w:rStyle w:val="CommentReference"/>
        </w:rPr>
        <w:annotationRef/>
      </w:r>
      <w:r>
        <w:t xml:space="preserve">I did mention the final selection of articles from which G&amp;M retrieved results in the discussion and compared it to ours. We retrieved results from </w:t>
      </w:r>
      <w:r w:rsidR="00167BC3">
        <w:t>quite different numbers of articles (G&amp;M had 46, if they would've left in articles which had more than 38 coefficients linked to hypotheses, they would've had 66).</w:t>
      </w:r>
      <w:r w:rsidR="005B7C39">
        <w:t xml:space="preserve"> I mentioned something about this in the discussion.</w:t>
      </w:r>
    </w:p>
  </w:comment>
  <w:comment w:id="862" w:author="Marcel van Assen" w:date="2019-01-31T07:22:00Z" w:initials="MvA">
    <w:p w14:paraId="3A3FCB2F" w14:textId="77777777" w:rsidR="001E59E4" w:rsidRPr="00C1261A" w:rsidRDefault="001E59E4" w:rsidP="001E59E4">
      <w:pPr>
        <w:pStyle w:val="CommentText"/>
        <w:rPr>
          <w:lang w:val="nl-NL"/>
        </w:rPr>
      </w:pPr>
      <w:r>
        <w:rPr>
          <w:rStyle w:val="CommentReference"/>
        </w:rPr>
        <w:annotationRef/>
      </w:r>
      <w:proofErr w:type="spellStart"/>
      <w:r w:rsidRPr="0072109B">
        <w:t>Waat</w:t>
      </w:r>
      <w:proofErr w:type="spellEnd"/>
      <w:r w:rsidRPr="0072109B">
        <w:t xml:space="preserve"> </w:t>
      </w:r>
      <w:proofErr w:type="spellStart"/>
      <w:r w:rsidRPr="0072109B">
        <w:t>doet</w:t>
      </w:r>
      <w:proofErr w:type="spellEnd"/>
      <w:r w:rsidRPr="0072109B">
        <w:t xml:space="preserve"> </w:t>
      </w:r>
      <w:proofErr w:type="spellStart"/>
      <w:r w:rsidRPr="0072109B">
        <w:t>deze</w:t>
      </w:r>
      <w:proofErr w:type="spellEnd"/>
      <w:r w:rsidRPr="0072109B">
        <w:t xml:space="preserve"> table </w:t>
      </w:r>
      <w:proofErr w:type="spellStart"/>
      <w:r w:rsidRPr="0072109B">
        <w:t>hier</w:t>
      </w:r>
      <w:proofErr w:type="spellEnd"/>
      <w:r w:rsidRPr="0072109B">
        <w:t xml:space="preserve">? </w:t>
      </w:r>
      <w:r>
        <w:rPr>
          <w:lang w:val="nl-NL"/>
        </w:rPr>
        <w:t>Moet die eigenlijk niet al METEEN nadat cal en rep wordt gedefinieerd&gt;?</w:t>
      </w:r>
    </w:p>
  </w:comment>
  <w:comment w:id="865" w:author="Marcel van Assen" w:date="2019-01-31T07:19:00Z" w:initials="MvA">
    <w:p w14:paraId="3C62A09E" w14:textId="77777777" w:rsidR="001E59E4" w:rsidRPr="00B827FF" w:rsidRDefault="001E59E4" w:rsidP="001E59E4">
      <w:pPr>
        <w:pStyle w:val="CommentText"/>
        <w:rPr>
          <w:lang w:val="nl-NL"/>
        </w:rPr>
      </w:pPr>
      <w:r>
        <w:rPr>
          <w:rStyle w:val="CommentReference"/>
        </w:rPr>
        <w:annotationRef/>
      </w:r>
      <w:r w:rsidRPr="00B827FF">
        <w:rPr>
          <w:lang w:val="nl-NL"/>
        </w:rPr>
        <w:t xml:space="preserve">Deze caption mist het onderwerp. </w:t>
      </w:r>
      <w:r>
        <w:rPr>
          <w:lang w:val="nl-NL"/>
        </w:rPr>
        <w:t>Waar gaat dit over?</w:t>
      </w:r>
    </w:p>
  </w:comment>
  <w:comment w:id="873" w:author="Marcel van Assen" w:date="2019-01-31T07:20:00Z" w:initials="MvA">
    <w:p w14:paraId="2EB89F5F" w14:textId="77777777" w:rsidR="001E59E4" w:rsidRPr="00B827FF" w:rsidRDefault="001E59E4" w:rsidP="001E59E4">
      <w:pPr>
        <w:pStyle w:val="CommentText"/>
        <w:rPr>
          <w:lang w:val="nl-NL"/>
        </w:rPr>
      </w:pPr>
      <w:r>
        <w:rPr>
          <w:rStyle w:val="CommentReference"/>
        </w:rPr>
        <w:annotationRef/>
      </w:r>
      <w:r w:rsidRPr="00B827FF">
        <w:rPr>
          <w:lang w:val="nl-NL"/>
        </w:rPr>
        <w:t xml:space="preserve">Rep en rec lijken teveel op elkaar. </w:t>
      </w:r>
      <w:r>
        <w:rPr>
          <w:lang w:val="nl-NL"/>
        </w:rPr>
        <w:t>Misschien gebruiken CalP en RepP</w:t>
      </w:r>
    </w:p>
  </w:comment>
  <w:comment w:id="877" w:author="Marcel van Assen" w:date="2019-01-31T07:19:00Z" w:initials="MvA">
    <w:p w14:paraId="7BC6CE68" w14:textId="77777777" w:rsidR="001E59E4" w:rsidRPr="00B827FF" w:rsidRDefault="001E59E4" w:rsidP="001E59E4">
      <w:pPr>
        <w:pStyle w:val="CommentText"/>
        <w:rPr>
          <w:lang w:val="nl-NL"/>
        </w:rPr>
      </w:pPr>
      <w:r>
        <w:rPr>
          <w:rStyle w:val="CommentReference"/>
        </w:rPr>
        <w:annotationRef/>
      </w:r>
      <w:r w:rsidRPr="00B827FF">
        <w:rPr>
          <w:lang w:val="nl-NL"/>
        </w:rPr>
        <w:t xml:space="preserve">In de table, creeer witte lijnen of halve witte lijnen. </w:t>
      </w:r>
      <w:r>
        <w:rPr>
          <w:lang w:val="nl-NL"/>
        </w:rPr>
        <w:t>Nu is het slecht leesbaar, omdat je niet weet wat bij wat hoort.</w:t>
      </w:r>
    </w:p>
  </w:comment>
  <w:comment w:id="894" w:author="Marcel van Assen" w:date="2019-01-31T07:21:00Z" w:initials="MvA">
    <w:p w14:paraId="14E97640" w14:textId="77777777" w:rsidR="001E59E4" w:rsidRPr="00C1261A" w:rsidRDefault="001E59E4" w:rsidP="001E59E4">
      <w:pPr>
        <w:pStyle w:val="CommentText"/>
        <w:rPr>
          <w:lang w:val="nl-NL"/>
        </w:rPr>
      </w:pPr>
      <w:r>
        <w:rPr>
          <w:rStyle w:val="CommentReference"/>
        </w:rPr>
        <w:annotationRef/>
      </w:r>
      <w:r w:rsidRPr="00C1261A">
        <w:rPr>
          <w:lang w:val="nl-NL"/>
        </w:rPr>
        <w:t>Wat onduidelijk is uit de table is of een gross incons ook een incons is, of niet.</w:t>
      </w:r>
    </w:p>
  </w:comment>
  <w:comment w:id="939" w:author="Marcel van Assen" w:date="2021-08-10T17:37:00Z" w:initials="MvA">
    <w:p w14:paraId="55906CD7" w14:textId="3CC66E2C" w:rsidR="000B3C2C" w:rsidRPr="009E0E62" w:rsidRDefault="000B3C2C">
      <w:pPr>
        <w:pStyle w:val="CommentText"/>
      </w:pPr>
      <w:r>
        <w:rPr>
          <w:rStyle w:val="CommentReference"/>
        </w:rPr>
        <w:annotationRef/>
      </w:r>
      <w:r>
        <w:t xml:space="preserve">Check, </w:t>
      </w:r>
      <w:proofErr w:type="spellStart"/>
      <w:r>
        <w:t>overal</w:t>
      </w:r>
      <w:proofErr w:type="spellEnd"/>
      <w:r>
        <w:t xml:space="preserve"> </w:t>
      </w:r>
      <w:r>
        <w:rPr>
          <w:i/>
        </w:rPr>
        <w:t>p</w:t>
      </w:r>
      <w:r>
        <w:t>-values</w:t>
      </w:r>
    </w:p>
  </w:comment>
  <w:comment w:id="949" w:author="Marcel van Assen" w:date="2021-08-10T17:38:00Z" w:initials="MvA">
    <w:p w14:paraId="55F9C943" w14:textId="1D7F5C90" w:rsidR="000B3C2C" w:rsidRPr="001A690E" w:rsidRDefault="000B3C2C">
      <w:pPr>
        <w:pStyle w:val="CommentText"/>
      </w:pPr>
      <w:r>
        <w:rPr>
          <w:rStyle w:val="CommentReference"/>
        </w:rPr>
        <w:annotationRef/>
      </w:r>
      <w:r w:rsidRPr="001A690E">
        <w:t xml:space="preserve">Overall </w:t>
      </w:r>
      <w:proofErr w:type="spellStart"/>
      <w:r w:rsidRPr="001A690E">
        <w:t>cursief</w:t>
      </w:r>
      <w:proofErr w:type="spellEnd"/>
    </w:p>
  </w:comment>
  <w:comment w:id="954" w:author="Marcel van Assen" w:date="2019-03-11T15:26:00Z" w:initials="MvA">
    <w:p w14:paraId="7B490A76" w14:textId="2E9FB741" w:rsidR="000B3C2C" w:rsidRPr="003831ED" w:rsidRDefault="000B3C2C">
      <w:pPr>
        <w:pStyle w:val="CommentText"/>
        <w:rPr>
          <w:lang w:val="nl-NL"/>
        </w:rPr>
      </w:pPr>
      <w:r>
        <w:rPr>
          <w:rStyle w:val="CommentReference"/>
        </w:rPr>
        <w:annotationRef/>
      </w:r>
      <w:r w:rsidRPr="003831ED">
        <w:rPr>
          <w:lang w:val="nl-NL"/>
        </w:rPr>
        <w:t>Voeg hier ook expliciet de links toe naar alle drie de datasets, en plaats ze op OSF&gt;</w:t>
      </w:r>
    </w:p>
  </w:comment>
  <w:comment w:id="991" w:author="Marcel van Assen" w:date="2021-08-10T17:43:00Z" w:initials="MvA">
    <w:p w14:paraId="4D040646" w14:textId="5F404FBF" w:rsidR="000B3C2C" w:rsidRDefault="000B3C2C">
      <w:pPr>
        <w:pStyle w:val="CommentText"/>
        <w:rPr>
          <w:lang w:val="nl-NL"/>
        </w:rPr>
      </w:pPr>
      <w:r>
        <w:rPr>
          <w:rStyle w:val="CommentReference"/>
        </w:rPr>
        <w:annotationRef/>
      </w:r>
      <w:r w:rsidRPr="00C543E8">
        <w:rPr>
          <w:lang w:val="nl-NL"/>
        </w:rPr>
        <w:t>Heb je al naar Table 3 verwezen</w:t>
      </w:r>
      <w:r>
        <w:rPr>
          <w:lang w:val="nl-NL"/>
        </w:rPr>
        <w:t>??? Moet dit dan tabel 3 worden?</w:t>
      </w:r>
    </w:p>
    <w:p w14:paraId="6020EF3D" w14:textId="29B7F61E" w:rsidR="000B3C2C" w:rsidRDefault="000B3C2C">
      <w:pPr>
        <w:pStyle w:val="CommentText"/>
        <w:rPr>
          <w:lang w:val="nl-NL"/>
        </w:rPr>
      </w:pPr>
    </w:p>
    <w:p w14:paraId="1169A8F4" w14:textId="712DCD57" w:rsidR="000B3C2C" w:rsidRPr="00C543E8" w:rsidRDefault="000B3C2C">
      <w:pPr>
        <w:pStyle w:val="CommentText"/>
        <w:rPr>
          <w:lang w:val="nl-NL"/>
        </w:rPr>
      </w:pPr>
      <w:r>
        <w:rPr>
          <w:lang w:val="nl-NL"/>
        </w:rPr>
        <w:t>Doe het in volgorde van appearance, EN stop het direct na de tekst in de paper waar het betrekking  op heeft</w:t>
      </w:r>
    </w:p>
  </w:comment>
  <w:comment w:id="992" w:author="Marcel van Assen" w:date="2021-08-10T17:48:00Z" w:initials="MvA">
    <w:p w14:paraId="28BC76FF" w14:textId="79543B5A" w:rsidR="000B3C2C" w:rsidRPr="00C543E8" w:rsidRDefault="000B3C2C">
      <w:pPr>
        <w:pStyle w:val="CommentText"/>
        <w:rPr>
          <w:lang w:val="nl-NL"/>
        </w:rPr>
      </w:pPr>
      <w:r>
        <w:rPr>
          <w:rStyle w:val="CommentReference"/>
        </w:rPr>
        <w:annotationRef/>
      </w:r>
      <w:r w:rsidRPr="00C543E8">
        <w:rPr>
          <w:lang w:val="nl-NL"/>
        </w:rPr>
        <w:t>Of bedoel je hier gewoon T</w:t>
      </w:r>
      <w:r>
        <w:rPr>
          <w:lang w:val="nl-NL"/>
        </w:rPr>
        <w:t>abel 3?</w:t>
      </w:r>
    </w:p>
  </w:comment>
  <w:comment w:id="995" w:author="Marcel van Assen" w:date="2019-03-12T06:29:00Z" w:initials="MvA">
    <w:p w14:paraId="3E4C1AB4" w14:textId="3300C0BC" w:rsidR="000B3C2C" w:rsidRPr="00F577DB" w:rsidRDefault="000B3C2C">
      <w:pPr>
        <w:pStyle w:val="CommentText"/>
        <w:rPr>
          <w:lang w:val="nl-NL"/>
        </w:rPr>
      </w:pPr>
      <w:r>
        <w:rPr>
          <w:rStyle w:val="CommentReference"/>
        </w:rPr>
        <w:annotationRef/>
      </w:r>
      <w:r w:rsidRPr="00F577DB">
        <w:rPr>
          <w:lang w:val="nl-NL"/>
        </w:rPr>
        <w:t>Hier moet nog ref; kan ik later invoegen</w:t>
      </w:r>
    </w:p>
  </w:comment>
  <w:comment w:id="1032" w:author="Marcel van Assen" w:date="2021-08-10T20:18:00Z" w:initials="MvA">
    <w:p w14:paraId="06F7D82A" w14:textId="24138865" w:rsidR="000B3C2C" w:rsidRPr="008F0A7A" w:rsidRDefault="000B3C2C">
      <w:pPr>
        <w:pStyle w:val="CommentText"/>
        <w:rPr>
          <w:lang w:val="nl-NL"/>
        </w:rPr>
      </w:pPr>
      <w:r>
        <w:rPr>
          <w:rStyle w:val="CommentReference"/>
        </w:rPr>
        <w:annotationRef/>
      </w:r>
      <w:r w:rsidRPr="008F0A7A">
        <w:rPr>
          <w:lang w:val="nl-NL"/>
        </w:rPr>
        <w:t>Moet hier iets niet bij over ‘explicitly stated hypotheses’</w:t>
      </w:r>
      <w:r>
        <w:rPr>
          <w:lang w:val="nl-NL"/>
        </w:rPr>
        <w:t>?</w:t>
      </w:r>
    </w:p>
  </w:comment>
  <w:comment w:id="1152" w:author="Marcel van Assen" w:date="2019-03-12T06:45:00Z" w:initials="MvA">
    <w:p w14:paraId="2B606FEC" w14:textId="3524BEF4" w:rsidR="000B3C2C" w:rsidRPr="009F2366" w:rsidRDefault="000B3C2C">
      <w:pPr>
        <w:pStyle w:val="CommentText"/>
        <w:rPr>
          <w:lang w:val="nl-NL"/>
        </w:rPr>
      </w:pPr>
      <w:r>
        <w:rPr>
          <w:rStyle w:val="CommentReference"/>
        </w:rPr>
        <w:annotationRef/>
      </w:r>
      <w:r w:rsidRPr="009F2366">
        <w:rPr>
          <w:lang w:val="nl-NL"/>
        </w:rPr>
        <w:t>Ook in discussie</w:t>
      </w:r>
    </w:p>
  </w:comment>
  <w:comment w:id="1153" w:author="EliseSchramkowski" w:date="2021-06-22T15:01:00Z" w:initials="E">
    <w:p w14:paraId="196311BC" w14:textId="77777777" w:rsidR="000B3C2C" w:rsidRPr="003D0C78" w:rsidRDefault="000B3C2C">
      <w:pPr>
        <w:pStyle w:val="CommentText"/>
        <w:rPr>
          <w:lang w:val="nl-NL"/>
        </w:rPr>
      </w:pPr>
      <w:r>
        <w:rPr>
          <w:rStyle w:val="CommentReference"/>
        </w:rPr>
        <w:annotationRef/>
      </w:r>
      <w:r w:rsidRPr="003D0C78">
        <w:rPr>
          <w:lang w:val="nl-NL"/>
        </w:rPr>
        <w:t>check this!</w:t>
      </w:r>
    </w:p>
    <w:p w14:paraId="337343B3" w14:textId="58358CB0" w:rsidR="000B3C2C" w:rsidRPr="003D0C78" w:rsidRDefault="000B3C2C">
      <w:pPr>
        <w:pStyle w:val="CommentText"/>
        <w:rPr>
          <w:lang w:val="nl-NL"/>
        </w:rPr>
      </w:pPr>
    </w:p>
  </w:comment>
  <w:comment w:id="1177" w:author="Marcel van Assen" w:date="2021-08-10T20:29:00Z" w:initials="MvA">
    <w:p w14:paraId="520FD073" w14:textId="77777777" w:rsidR="000B3C2C" w:rsidRDefault="000B3C2C">
      <w:pPr>
        <w:pStyle w:val="CommentText"/>
        <w:rPr>
          <w:lang w:val="nl-NL"/>
        </w:rPr>
      </w:pPr>
      <w:r>
        <w:rPr>
          <w:rStyle w:val="CommentReference"/>
        </w:rPr>
        <w:annotationRef/>
      </w:r>
      <w:r w:rsidRPr="00E55E4D">
        <w:rPr>
          <w:lang w:val="nl-NL"/>
        </w:rPr>
        <w:t xml:space="preserve">Voor results mbt tijdschrift en jaar zou je kunnen overwegen </w:t>
      </w:r>
      <w:r>
        <w:rPr>
          <w:lang w:val="nl-NL"/>
        </w:rPr>
        <w:t xml:space="preserve">alleen </w:t>
      </w:r>
      <w:r w:rsidRPr="00E55E4D">
        <w:rPr>
          <w:lang w:val="nl-NL"/>
        </w:rPr>
        <w:t>te verwijzen naar de tabel</w:t>
      </w:r>
      <w:r>
        <w:rPr>
          <w:lang w:val="nl-NL"/>
        </w:rPr>
        <w:t xml:space="preserve">, omdat het nogal veel is. Ik zal die stukken geel arceren. </w:t>
      </w:r>
    </w:p>
    <w:p w14:paraId="4C94C2B5" w14:textId="77777777" w:rsidR="000B3C2C" w:rsidRDefault="000B3C2C">
      <w:pPr>
        <w:pStyle w:val="CommentText"/>
        <w:rPr>
          <w:lang w:val="nl-NL"/>
        </w:rPr>
      </w:pPr>
    </w:p>
    <w:p w14:paraId="2AD8F3A8" w14:textId="77777777" w:rsidR="000B3C2C" w:rsidRDefault="000B3C2C">
      <w:pPr>
        <w:pStyle w:val="CommentText"/>
        <w:rPr>
          <w:lang w:val="nl-NL"/>
        </w:rPr>
      </w:pPr>
      <w:r>
        <w:rPr>
          <w:lang w:val="nl-NL"/>
        </w:rPr>
        <w:t xml:space="preserve">Je mag het ook laten staan hoor. </w:t>
      </w:r>
    </w:p>
    <w:p w14:paraId="570598C7" w14:textId="77777777" w:rsidR="000B3C2C" w:rsidRDefault="000B3C2C">
      <w:pPr>
        <w:pStyle w:val="CommentText"/>
        <w:rPr>
          <w:lang w:val="nl-NL"/>
        </w:rPr>
      </w:pPr>
    </w:p>
    <w:p w14:paraId="1860ED05" w14:textId="77777777" w:rsidR="000B3C2C" w:rsidRDefault="000B3C2C">
      <w:pPr>
        <w:pStyle w:val="CommentText"/>
        <w:rPr>
          <w:lang w:val="nl-NL"/>
        </w:rPr>
      </w:pPr>
      <w:r>
        <w:rPr>
          <w:lang w:val="nl-NL"/>
        </w:rPr>
        <w:t xml:space="preserve">Als je t weghaalt, kun/moet je nog zeggen dat </w:t>
      </w:r>
    </w:p>
    <w:p w14:paraId="4C44584F" w14:textId="77777777" w:rsidR="000B3C2C" w:rsidRDefault="000B3C2C">
      <w:pPr>
        <w:pStyle w:val="CommentText"/>
        <w:rPr>
          <w:lang w:val="nl-NL"/>
        </w:rPr>
      </w:pPr>
    </w:p>
    <w:p w14:paraId="207B49CA" w14:textId="563FBCE7" w:rsidR="000B3C2C" w:rsidRPr="00E55E4D" w:rsidRDefault="000B3C2C">
      <w:pPr>
        <w:pStyle w:val="CommentText"/>
      </w:pPr>
      <w:r w:rsidRPr="00E55E4D">
        <w:t xml:space="preserve">“No effect of year seems to be presented, but due low frequencies and therefore </w:t>
      </w:r>
      <w:r>
        <w:t xml:space="preserve">likely </w:t>
      </w:r>
      <w:r w:rsidRPr="00E55E4D">
        <w:t>a very low statistical power we did not test for a year effect.’</w:t>
      </w:r>
    </w:p>
    <w:p w14:paraId="107B3535" w14:textId="77777777" w:rsidR="000B3C2C" w:rsidRPr="00E55E4D" w:rsidRDefault="000B3C2C">
      <w:pPr>
        <w:pStyle w:val="CommentText"/>
      </w:pPr>
    </w:p>
    <w:p w14:paraId="4838A325" w14:textId="7F1CD744" w:rsidR="000B3C2C" w:rsidRPr="006E285B" w:rsidRDefault="000B3C2C">
      <w:pPr>
        <w:pStyle w:val="CommentText"/>
      </w:pPr>
      <w:r w:rsidRPr="006E285B">
        <w:t xml:space="preserve">je </w:t>
      </w:r>
      <w:proofErr w:type="spellStart"/>
      <w:r w:rsidRPr="006E285B">
        <w:t>gezien</w:t>
      </w:r>
      <w:proofErr w:type="spellEnd"/>
      <w:r w:rsidRPr="006E285B">
        <w:t xml:space="preserve"> de </w:t>
      </w:r>
      <w:proofErr w:type="spellStart"/>
      <w:r w:rsidRPr="006E285B">
        <w:t>geringe</w:t>
      </w:r>
      <w:proofErr w:type="spellEnd"/>
      <w:r w:rsidRPr="006E285B">
        <w:t xml:space="preserve"> </w:t>
      </w:r>
      <w:proofErr w:type="spellStart"/>
      <w:r w:rsidRPr="006E285B">
        <w:t>aantallen</w:t>
      </w:r>
      <w:proofErr w:type="spellEnd"/>
      <w:r w:rsidRPr="006E285B">
        <w:t xml:space="preserve"> </w:t>
      </w:r>
    </w:p>
  </w:comment>
  <w:comment w:id="1178" w:author="EliseSchramkowski" w:date="2021-08-12T11:04:00Z" w:initials="E">
    <w:p w14:paraId="50AEF90F" w14:textId="42B9F5D0" w:rsidR="004E12B3" w:rsidRDefault="004E12B3">
      <w:pPr>
        <w:pStyle w:val="CommentText"/>
      </w:pPr>
      <w:r>
        <w:rPr>
          <w:rStyle w:val="CommentReference"/>
        </w:rPr>
        <w:annotationRef/>
      </w:r>
      <w:r>
        <w:t xml:space="preserve">however, frequencies are not very low here (especially not compare to publication bias and the bump). </w:t>
      </w:r>
    </w:p>
  </w:comment>
  <w:comment w:id="1364" w:author="M.A.L.M. van Assen" w:date="2021-05-21T07:21:00Z" w:initials="MvA">
    <w:p w14:paraId="6BB65E7E" w14:textId="2618F09A" w:rsidR="000B3C2C" w:rsidRPr="00602EEA" w:rsidRDefault="000B3C2C">
      <w:pPr>
        <w:pStyle w:val="CommentText"/>
        <w:rPr>
          <w:lang w:val="nl-NL"/>
        </w:rPr>
      </w:pPr>
      <w:r w:rsidRPr="006724F1">
        <w:rPr>
          <w:rStyle w:val="CommentReference"/>
          <w:highlight w:val="yellow"/>
        </w:rPr>
        <w:annotationRef/>
      </w:r>
      <w:r w:rsidRPr="006E285B">
        <w:rPr>
          <w:highlight w:val="yellow"/>
          <w:lang w:val="nl-NL"/>
        </w:rPr>
        <w:t xml:space="preserve">prima. </w:t>
      </w:r>
      <w:r w:rsidRPr="00602EEA">
        <w:rPr>
          <w:highlight w:val="yellow"/>
          <w:lang w:val="nl-NL"/>
        </w:rPr>
        <w:t>Maak wel tekst groter</w:t>
      </w:r>
    </w:p>
    <w:p w14:paraId="25D308CE" w14:textId="25EE9F0F" w:rsidR="000B3C2C" w:rsidRPr="00602EEA" w:rsidRDefault="000B3C2C">
      <w:pPr>
        <w:pStyle w:val="CommentText"/>
        <w:rPr>
          <w:lang w:val="nl-NL"/>
        </w:rPr>
      </w:pPr>
    </w:p>
  </w:comment>
  <w:comment w:id="1365" w:author="EliseSchramkowski" w:date="2021-05-29T16:27:00Z" w:initials="E">
    <w:p w14:paraId="311E518E" w14:textId="3EBADD47" w:rsidR="000B3C2C" w:rsidRPr="00AB7897" w:rsidRDefault="000B3C2C">
      <w:pPr>
        <w:pStyle w:val="CommentText"/>
        <w:rPr>
          <w:lang w:val="nl-NL"/>
        </w:rPr>
      </w:pPr>
      <w:r>
        <w:rPr>
          <w:rStyle w:val="CommentReference"/>
        </w:rPr>
        <w:annotationRef/>
      </w:r>
      <w:r w:rsidRPr="00AB7897">
        <w:rPr>
          <w:lang w:val="nl-NL"/>
        </w:rPr>
        <w:t>Done!</w:t>
      </w:r>
    </w:p>
  </w:comment>
  <w:comment w:id="1366" w:author="Marcel van Assen" w:date="2021-08-10T20:35:00Z" w:initials="MvA">
    <w:p w14:paraId="32DAF283" w14:textId="53580325" w:rsidR="000B3C2C" w:rsidRPr="00964589" w:rsidRDefault="000B3C2C">
      <w:pPr>
        <w:pStyle w:val="CommentText"/>
        <w:rPr>
          <w:lang w:val="nl-NL"/>
        </w:rPr>
      </w:pPr>
      <w:r>
        <w:rPr>
          <w:rStyle w:val="CommentReference"/>
        </w:rPr>
        <w:annotationRef/>
      </w:r>
      <w:r w:rsidRPr="00964589">
        <w:rPr>
          <w:lang w:val="nl-NL"/>
        </w:rPr>
        <w:t>Rare plaats figuur</w:t>
      </w:r>
    </w:p>
  </w:comment>
  <w:comment w:id="1371" w:author="Marcel van Assen" w:date="2021-08-11T09:37:00Z" w:initials="MvA">
    <w:p w14:paraId="2B45A234" w14:textId="2CBB8083" w:rsidR="000B3C2C" w:rsidRPr="00327BA7" w:rsidRDefault="000B3C2C">
      <w:pPr>
        <w:pStyle w:val="CommentText"/>
      </w:pPr>
      <w:r>
        <w:rPr>
          <w:rStyle w:val="CommentReference"/>
        </w:rPr>
        <w:annotationRef/>
      </w:r>
      <w:r w:rsidRPr="00900AE7">
        <w:rPr>
          <w:highlight w:val="yellow"/>
          <w:lang w:val="nl-NL"/>
        </w:rPr>
        <w:t>Strikt genomen is dit geen pub bias, maar ook qrps. Even checken of dit in het begin goed is gezegd.</w:t>
      </w:r>
      <w:r w:rsidR="00900AE7">
        <w:rPr>
          <w:lang w:val="nl-NL"/>
        </w:rPr>
        <w:t xml:space="preserve"> </w:t>
      </w:r>
      <w:r w:rsidR="00900AE7" w:rsidRPr="00327BA7">
        <w:t xml:space="preserve">Ook in </w:t>
      </w:r>
      <w:proofErr w:type="spellStart"/>
      <w:r w:rsidR="00900AE7" w:rsidRPr="00327BA7">
        <w:t>discussie</w:t>
      </w:r>
      <w:proofErr w:type="spellEnd"/>
    </w:p>
  </w:comment>
  <w:comment w:id="1372" w:author="EliseSchramkowski" w:date="2021-09-06T16:20:00Z" w:initials="E">
    <w:p w14:paraId="57A7FC76" w14:textId="3D43B174" w:rsidR="00E25924" w:rsidRDefault="00E25924">
      <w:pPr>
        <w:pStyle w:val="CommentText"/>
      </w:pPr>
      <w:r>
        <w:rPr>
          <w:rStyle w:val="CommentReference"/>
        </w:rPr>
        <w:annotationRef/>
      </w:r>
      <w:r>
        <w:t>I now mention this more often throughout the paper.</w:t>
      </w:r>
    </w:p>
  </w:comment>
  <w:comment w:id="1375" w:author="Marcel van Assen" w:date="2021-08-11T09:29:00Z" w:initials="MvA">
    <w:p w14:paraId="4D67A7E6" w14:textId="45F99A6E" w:rsidR="000B3C2C" w:rsidRPr="00964589" w:rsidRDefault="000B3C2C">
      <w:pPr>
        <w:pStyle w:val="CommentText"/>
      </w:pPr>
      <w:r>
        <w:rPr>
          <w:rStyle w:val="CommentReference"/>
        </w:rPr>
        <w:annotationRef/>
      </w:r>
      <w:r w:rsidRPr="00327BA7">
        <w:rPr>
          <w:lang w:val="nl-NL"/>
        </w:rPr>
        <w:t xml:space="preserve">Klopt dit wel? </w:t>
      </w:r>
      <w:r w:rsidRPr="00964589">
        <w:rPr>
          <w:lang w:val="nl-NL"/>
        </w:rPr>
        <w:t xml:space="preserve">Uit de figuur blijkt juist dat </w:t>
      </w:r>
      <w:r>
        <w:rPr>
          <w:lang w:val="nl-NL"/>
        </w:rPr>
        <w:t xml:space="preserve">MEER dan 50% net significant is, toch? </w:t>
      </w:r>
      <w:r w:rsidRPr="00964589">
        <w:t xml:space="preserve">Check </w:t>
      </w:r>
      <w:proofErr w:type="spellStart"/>
      <w:r w:rsidRPr="00964589">
        <w:t>deze</w:t>
      </w:r>
      <w:proofErr w:type="spellEnd"/>
      <w:r w:rsidRPr="00964589">
        <w:t xml:space="preserve"> </w:t>
      </w:r>
      <w:proofErr w:type="spellStart"/>
      <w:r w:rsidRPr="00964589">
        <w:t>alinea</w:t>
      </w:r>
      <w:proofErr w:type="spellEnd"/>
    </w:p>
  </w:comment>
  <w:comment w:id="1376" w:author="EliseSchramkowski" w:date="2021-08-19T11:13:00Z" w:initials="E">
    <w:p w14:paraId="6370EA6E" w14:textId="61C0DB45" w:rsidR="006664C1" w:rsidRDefault="006664C1">
      <w:pPr>
        <w:pStyle w:val="CommentText"/>
      </w:pPr>
      <w:r>
        <w:rPr>
          <w:rStyle w:val="CommentReference"/>
        </w:rPr>
        <w:annotationRef/>
      </w:r>
      <w:r>
        <w:t>I don't think so, since Figure 2A shows there are more just non-significant p-values overall than there are just significant ones.</w:t>
      </w:r>
    </w:p>
  </w:comment>
  <w:comment w:id="1391" w:author="Marcel van Assen" w:date="2021-08-11T09:31:00Z" w:initials="MvA">
    <w:p w14:paraId="72692CDF" w14:textId="148B7746" w:rsidR="000B3C2C" w:rsidRDefault="000B3C2C">
      <w:pPr>
        <w:pStyle w:val="CommentText"/>
      </w:pPr>
      <w:r>
        <w:rPr>
          <w:rStyle w:val="CommentReference"/>
        </w:rPr>
        <w:annotationRef/>
      </w:r>
      <w:r>
        <w:t xml:space="preserve">As the frequency of </w:t>
      </w:r>
      <w:r w:rsidRPr="00964589">
        <w:rPr>
          <w:i/>
        </w:rPr>
        <w:t>p</w:t>
      </w:r>
      <w:r>
        <w:t>-values in ranges .04-.06 and .03-.07 was low, there was no added value to split these frequencies by journal and/or year.</w:t>
      </w:r>
    </w:p>
  </w:comment>
  <w:comment w:id="1402" w:author="Marcel van Assen" w:date="2021-08-11T09:35:00Z" w:initials="MvA">
    <w:p w14:paraId="6CC29353" w14:textId="08BFD526" w:rsidR="000B3C2C" w:rsidRDefault="000B3C2C">
      <w:pPr>
        <w:pStyle w:val="CommentText"/>
        <w:rPr>
          <w:lang w:val="nl-NL"/>
        </w:rPr>
      </w:pPr>
      <w:r>
        <w:rPr>
          <w:rStyle w:val="CommentReference"/>
        </w:rPr>
        <w:annotationRef/>
      </w:r>
      <w:r w:rsidRPr="00964589">
        <w:rPr>
          <w:lang w:val="nl-NL"/>
        </w:rPr>
        <w:t xml:space="preserve">dit lijkt helemaal niet in overeenstemming met </w:t>
      </w:r>
      <w:r>
        <w:rPr>
          <w:lang w:val="nl-NL"/>
        </w:rPr>
        <w:t>Figuur 3, kijk maar naar hoe hoog daar die balk is onder .05 tov boven de 05. Is er iets misgegaan?</w:t>
      </w:r>
    </w:p>
    <w:p w14:paraId="4260D7BD" w14:textId="2657EC45" w:rsidR="000B3C2C" w:rsidRDefault="000B3C2C">
      <w:pPr>
        <w:pStyle w:val="CommentText"/>
        <w:rPr>
          <w:lang w:val="nl-NL"/>
        </w:rPr>
      </w:pPr>
    </w:p>
    <w:p w14:paraId="160FC87E" w14:textId="7B048724" w:rsidR="000B3C2C" w:rsidRPr="00964589" w:rsidRDefault="000B3C2C">
      <w:pPr>
        <w:pStyle w:val="CommentText"/>
        <w:rPr>
          <w:lang w:val="nl-NL"/>
        </w:rPr>
      </w:pPr>
      <w:r>
        <w:rPr>
          <w:lang w:val="nl-NL"/>
        </w:rPr>
        <w:t>Ik kan het niet zo goed volgen, want welke data zijn hier gebruikt? Allp EN manueel? Dat moet veel eerder in tekst duidelijk zijn.</w:t>
      </w:r>
    </w:p>
  </w:comment>
  <w:comment w:id="1403" w:author="EliseSchramkowski" w:date="2021-08-19T11:16:00Z" w:initials="E">
    <w:p w14:paraId="52D20EFD" w14:textId="603F57E1" w:rsidR="006664C1" w:rsidRDefault="006664C1">
      <w:pPr>
        <w:pStyle w:val="CommentText"/>
      </w:pPr>
      <w:r>
        <w:rPr>
          <w:rStyle w:val="CommentReference"/>
        </w:rPr>
        <w:annotationRef/>
      </w:r>
      <w:r>
        <w:t xml:space="preserve">I have been unclear here when referring to the different figures. These data correspond to the ‘AllP’ part of a table 7, and thus, to Figure 2B. I will check this section to see whether the rest is clear or not. </w:t>
      </w:r>
    </w:p>
  </w:comment>
  <w:comment w:id="1426" w:author="Marcel van Assen" w:date="2019-01-31T09:01:00Z" w:initials="MvA">
    <w:p w14:paraId="691933DB" w14:textId="77777777" w:rsidR="000B3C2C" w:rsidRPr="00915B6D" w:rsidRDefault="000B3C2C" w:rsidP="00743499">
      <w:pPr>
        <w:pStyle w:val="CommentText"/>
        <w:rPr>
          <w:lang w:val="nl-NL"/>
        </w:rPr>
      </w:pPr>
      <w:r>
        <w:rPr>
          <w:rStyle w:val="CommentReference"/>
        </w:rPr>
        <w:annotationRef/>
      </w:r>
      <w:r w:rsidRPr="00915B6D">
        <w:rPr>
          <w:lang w:val="nl-NL"/>
        </w:rPr>
        <w:t>Dezze kolom erachter</w:t>
      </w:r>
    </w:p>
  </w:comment>
  <w:comment w:id="1427" w:author="M.A.L.M. van Assen" w:date="2021-05-21T07:26:00Z" w:initials="MvA">
    <w:p w14:paraId="721CFA92" w14:textId="345E23FE" w:rsidR="000B3C2C" w:rsidRPr="0072109B" w:rsidRDefault="000B3C2C">
      <w:pPr>
        <w:pStyle w:val="CommentText"/>
      </w:pPr>
      <w:r w:rsidRPr="00565F1F">
        <w:rPr>
          <w:rStyle w:val="CommentReference"/>
          <w:highlight w:val="yellow"/>
        </w:rPr>
        <w:annotationRef/>
      </w:r>
      <w:r w:rsidRPr="00565F1F">
        <w:rPr>
          <w:highlight w:val="yellow"/>
          <w:lang w:val="nl-NL"/>
        </w:rPr>
        <w:t xml:space="preserve">Hoe kan dit? </w:t>
      </w:r>
      <w:proofErr w:type="spellStart"/>
      <w:r w:rsidRPr="0072109B">
        <w:rPr>
          <w:highlight w:val="yellow"/>
        </w:rPr>
        <w:t>Te</w:t>
      </w:r>
      <w:proofErr w:type="spellEnd"/>
      <w:r w:rsidRPr="0072109B">
        <w:rPr>
          <w:highlight w:val="yellow"/>
        </w:rPr>
        <w:t xml:space="preserve"> </w:t>
      </w:r>
      <w:proofErr w:type="spellStart"/>
      <w:r w:rsidRPr="0072109B">
        <w:rPr>
          <w:highlight w:val="yellow"/>
        </w:rPr>
        <w:t>maken</w:t>
      </w:r>
      <w:proofErr w:type="spellEnd"/>
      <w:r w:rsidRPr="0072109B">
        <w:rPr>
          <w:highlight w:val="yellow"/>
        </w:rPr>
        <w:t xml:space="preserve"> met .05?</w:t>
      </w:r>
    </w:p>
  </w:comment>
  <w:comment w:id="1428" w:author="EliseSchramkowski" w:date="2021-05-31T09:49:00Z" w:initials="E">
    <w:p w14:paraId="5C8101C4" w14:textId="5C2D98F7" w:rsidR="000B3C2C" w:rsidRPr="0072109B" w:rsidRDefault="000B3C2C">
      <w:pPr>
        <w:pStyle w:val="CommentText"/>
      </w:pPr>
      <w:r>
        <w:rPr>
          <w:rStyle w:val="CommentReference"/>
        </w:rPr>
        <w:annotationRef/>
      </w:r>
    </w:p>
  </w:comment>
  <w:comment w:id="1429" w:author="Marcel van Assen" w:date="2021-08-11T09:49:00Z" w:initials="MvA">
    <w:p w14:paraId="233466D8" w14:textId="4557592C" w:rsidR="000B3C2C" w:rsidRPr="006664C1" w:rsidRDefault="000B3C2C">
      <w:pPr>
        <w:pStyle w:val="CommentText"/>
      </w:pPr>
      <w:r>
        <w:rPr>
          <w:rStyle w:val="CommentReference"/>
        </w:rPr>
        <w:annotationRef/>
      </w:r>
      <w:proofErr w:type="spellStart"/>
      <w:r w:rsidRPr="006664C1">
        <w:t>discussie</w:t>
      </w:r>
      <w:proofErr w:type="spellEnd"/>
    </w:p>
  </w:comment>
  <w:comment w:id="1430" w:author="EliseSchramkowski" w:date="2021-08-16T11:27:00Z" w:initials="E">
    <w:p w14:paraId="1F5723DF" w14:textId="3C910491" w:rsidR="00C64868" w:rsidRPr="00C64868" w:rsidRDefault="00C64868">
      <w:pPr>
        <w:pStyle w:val="CommentText"/>
      </w:pPr>
      <w:r>
        <w:rPr>
          <w:rStyle w:val="CommentReference"/>
        </w:rPr>
        <w:annotationRef/>
      </w:r>
      <w:r w:rsidRPr="00C64868">
        <w:t>checked whether figures corresponded to the tables, seems to be the case</w:t>
      </w:r>
      <w:r>
        <w:t>.</w:t>
      </w:r>
    </w:p>
  </w:comment>
  <w:comment w:id="1431" w:author="Marcel van Assen" w:date="2019-01-31T09:02:00Z" w:initials="MvA">
    <w:p w14:paraId="72C6B3B6" w14:textId="77777777" w:rsidR="000B3C2C" w:rsidRPr="00915B6D" w:rsidRDefault="000B3C2C" w:rsidP="00743499">
      <w:pPr>
        <w:pStyle w:val="CommentText"/>
        <w:rPr>
          <w:lang w:val="nl-NL"/>
        </w:rPr>
      </w:pPr>
      <w:r>
        <w:rPr>
          <w:rStyle w:val="CommentReference"/>
        </w:rPr>
        <w:annotationRef/>
      </w:r>
      <w:r w:rsidRPr="00915B6D">
        <w:rPr>
          <w:lang w:val="nl-NL"/>
        </w:rPr>
        <w:t>Percentages in deze kolom overbodig</w:t>
      </w:r>
    </w:p>
  </w:comment>
  <w:comment w:id="1438" w:author="Marcel van Assen" w:date="2019-01-31T09:01:00Z" w:initials="MvA">
    <w:p w14:paraId="18D4D4EE" w14:textId="77777777" w:rsidR="000B3C2C" w:rsidRPr="00915B6D" w:rsidRDefault="000B3C2C" w:rsidP="00743499">
      <w:pPr>
        <w:pStyle w:val="CommentText"/>
        <w:rPr>
          <w:lang w:val="nl-NL"/>
        </w:rPr>
      </w:pPr>
      <w:r>
        <w:rPr>
          <w:rStyle w:val="CommentReference"/>
        </w:rPr>
        <w:annotationRef/>
      </w:r>
      <w:r w:rsidRPr="00915B6D">
        <w:rPr>
          <w:lang w:val="nl-NL"/>
        </w:rPr>
        <w:t>Dezze kolom erachter</w:t>
      </w:r>
    </w:p>
  </w:comment>
  <w:comment w:id="1464" w:author="Marcel van Assen" w:date="2019-01-31T09:06:00Z" w:initials="MvA">
    <w:p w14:paraId="617FD786" w14:textId="77777777" w:rsidR="000B3C2C" w:rsidRPr="00915B6D" w:rsidRDefault="000B3C2C">
      <w:pPr>
        <w:pStyle w:val="CommentText"/>
        <w:rPr>
          <w:lang w:val="nl-NL"/>
        </w:rPr>
      </w:pPr>
      <w:r>
        <w:rPr>
          <w:rStyle w:val="CommentReference"/>
        </w:rPr>
        <w:annotationRef/>
      </w:r>
      <w:r w:rsidRPr="00915B6D">
        <w:rPr>
          <w:lang w:val="nl-NL"/>
        </w:rPr>
        <w:t>Deze nodig?</w:t>
      </w:r>
    </w:p>
    <w:p w14:paraId="32AE17AB" w14:textId="77777777" w:rsidR="000B3C2C" w:rsidRPr="00915B6D" w:rsidRDefault="000B3C2C">
      <w:pPr>
        <w:pStyle w:val="CommentText"/>
        <w:rPr>
          <w:lang w:val="nl-NL"/>
        </w:rPr>
      </w:pPr>
    </w:p>
    <w:p w14:paraId="5BCED20A" w14:textId="77777777" w:rsidR="000B3C2C" w:rsidRPr="00915B6D" w:rsidRDefault="000B3C2C">
      <w:pPr>
        <w:pStyle w:val="CommentText"/>
        <w:rPr>
          <w:lang w:val="nl-NL"/>
        </w:rPr>
      </w:pPr>
      <w:r w:rsidRPr="00915B6D">
        <w:rPr>
          <w:lang w:val="nl-NL"/>
        </w:rPr>
        <w:t>Binomial test?</w:t>
      </w:r>
    </w:p>
    <w:p w14:paraId="2B1E1F7D" w14:textId="04FC7A7A" w:rsidR="000B3C2C" w:rsidRPr="00915B6D" w:rsidRDefault="000B3C2C">
      <w:pPr>
        <w:pStyle w:val="CommentText"/>
        <w:rPr>
          <w:lang w:val="nl-NL"/>
        </w:rPr>
      </w:pPr>
      <w:r w:rsidRPr="00915B6D">
        <w:rPr>
          <w:lang w:val="nl-NL"/>
        </w:rPr>
        <w:t>In tekst?</w:t>
      </w:r>
    </w:p>
  </w:comment>
  <w:comment w:id="1465" w:author="Marcel van Assen" w:date="2021-08-11T09:52:00Z" w:initials="MvA">
    <w:p w14:paraId="08EFD57F" w14:textId="30714404" w:rsidR="000B3C2C" w:rsidRPr="006664C1" w:rsidRDefault="000B3C2C">
      <w:pPr>
        <w:pStyle w:val="CommentText"/>
      </w:pPr>
      <w:r>
        <w:rPr>
          <w:rStyle w:val="CommentReference"/>
        </w:rPr>
        <w:annotationRef/>
      </w:r>
      <w:r w:rsidRPr="006664C1">
        <w:t xml:space="preserve">Kan </w:t>
      </w:r>
      <w:proofErr w:type="spellStart"/>
      <w:r w:rsidRPr="006664C1">
        <w:t>veel</w:t>
      </w:r>
      <w:proofErr w:type="spellEnd"/>
      <w:r w:rsidRPr="006664C1">
        <w:t xml:space="preserve"> </w:t>
      </w:r>
      <w:proofErr w:type="spellStart"/>
      <w:r w:rsidRPr="006664C1">
        <w:t>korter</w:t>
      </w:r>
      <w:proofErr w:type="spellEnd"/>
    </w:p>
  </w:comment>
  <w:comment w:id="1466" w:author="EliseSchramkowski" w:date="2021-08-19T11:18:00Z" w:initials="E">
    <w:p w14:paraId="70183972" w14:textId="1BDB336B" w:rsidR="00396C1A" w:rsidRDefault="00396C1A">
      <w:pPr>
        <w:pStyle w:val="CommentText"/>
      </w:pPr>
      <w:r>
        <w:rPr>
          <w:rStyle w:val="CommentReference"/>
        </w:rPr>
        <w:annotationRef/>
      </w:r>
      <w:r>
        <w:t>tried to shorten this part</w:t>
      </w:r>
    </w:p>
  </w:comment>
  <w:comment w:id="1589" w:author="Marcel van Assen" w:date="2019-01-31T09:06:00Z" w:initials="MvA">
    <w:p w14:paraId="47580172" w14:textId="77777777" w:rsidR="000B3C2C" w:rsidRPr="008C14B3" w:rsidRDefault="000B3C2C" w:rsidP="00D81CB9">
      <w:pPr>
        <w:pStyle w:val="CommentText"/>
        <w:rPr>
          <w:lang w:val="nl-NL"/>
        </w:rPr>
      </w:pPr>
      <w:r>
        <w:rPr>
          <w:rStyle w:val="CommentReference"/>
        </w:rPr>
        <w:annotationRef/>
      </w:r>
      <w:r w:rsidRPr="008C14B3">
        <w:rPr>
          <w:lang w:val="nl-NL"/>
        </w:rPr>
        <w:t>Zie comments vorige tabellen</w:t>
      </w:r>
    </w:p>
  </w:comment>
  <w:comment w:id="1600" w:author="Marcel van Assen" w:date="2021-08-11T10:09:00Z" w:initials="MvA">
    <w:p w14:paraId="5153C179" w14:textId="6AAA84CE" w:rsidR="000B3C2C" w:rsidRPr="00485B84" w:rsidRDefault="000B3C2C">
      <w:pPr>
        <w:pStyle w:val="CommentText"/>
        <w:rPr>
          <w:lang w:val="nl-NL"/>
        </w:rPr>
      </w:pPr>
      <w:r>
        <w:rPr>
          <w:rStyle w:val="CommentReference"/>
        </w:rPr>
        <w:annotationRef/>
      </w:r>
      <w:r w:rsidRPr="00485B84">
        <w:rPr>
          <w:lang w:val="nl-NL"/>
        </w:rPr>
        <w:t>In tekst staat percentage in andere</w:t>
      </w:r>
      <w:r>
        <w:rPr>
          <w:lang w:val="nl-NL"/>
        </w:rPr>
        <w:t>/lagere categorie</w:t>
      </w:r>
    </w:p>
  </w:comment>
  <w:comment w:id="1601" w:author="EliseSchramkowski" w:date="2021-08-16T11:29:00Z" w:initials="E">
    <w:p w14:paraId="517F15E0" w14:textId="483A9DCA" w:rsidR="00C64868" w:rsidRPr="006664C1" w:rsidRDefault="00C64868">
      <w:pPr>
        <w:pStyle w:val="CommentText"/>
        <w:rPr>
          <w:lang w:val="nl-NL"/>
        </w:rPr>
      </w:pPr>
      <w:r>
        <w:rPr>
          <w:rStyle w:val="CommentReference"/>
        </w:rPr>
        <w:annotationRef/>
      </w:r>
      <w:r>
        <w:t xml:space="preserve">you're right. I checked this number right here and it seems to be the correct one. </w:t>
      </w:r>
      <w:r w:rsidRPr="006664C1">
        <w:rPr>
          <w:lang w:val="nl-NL"/>
        </w:rPr>
        <w:t>I changed the one in text accordingly.</w:t>
      </w:r>
    </w:p>
  </w:comment>
  <w:comment w:id="2450" w:author="Marcel van Assen" w:date="2021-08-14T14:44:00Z" w:initials="MvA">
    <w:p w14:paraId="7794D536" w14:textId="77777777" w:rsidR="00B03900" w:rsidRDefault="00B03900" w:rsidP="00B03900">
      <w:pPr>
        <w:pStyle w:val="CommentText"/>
        <w:rPr>
          <w:lang w:val="nl-NL"/>
        </w:rPr>
      </w:pPr>
      <w:r>
        <w:rPr>
          <w:rStyle w:val="CommentReference"/>
        </w:rPr>
        <w:annotationRef/>
      </w:r>
      <w:r>
        <w:rPr>
          <w:lang w:val="nl-NL"/>
        </w:rPr>
        <w:t>Het gele deel evt weg, en in tabellen laten.</w:t>
      </w:r>
    </w:p>
  </w:comment>
  <w:comment w:id="2462" w:author="Marcel van Assen" w:date="2021-08-14T14:44:00Z" w:initials="MvA">
    <w:p w14:paraId="23C46CC2" w14:textId="77777777" w:rsidR="00B03900" w:rsidRDefault="00B03900" w:rsidP="00B03900">
      <w:pPr>
        <w:pStyle w:val="CommentText"/>
        <w:rPr>
          <w:lang w:val="nl-NL"/>
        </w:rPr>
      </w:pPr>
      <w:r>
        <w:rPr>
          <w:rStyle w:val="CommentReference"/>
        </w:rPr>
        <w:annotationRef/>
      </w:r>
      <w:r>
        <w:rPr>
          <w:lang w:val="nl-NL"/>
        </w:rPr>
        <w:t>Ik denk dat dit stukje weg kan! Je kunt hier WEL zeggen hoeveel het is voor die 136. Maar NIET voor die 70, immers, wat relevant is is het resultaat uit het bestand MANUAL, want dat betreft ALLE resultaten mbt hypothesen.</w:t>
      </w:r>
    </w:p>
  </w:comment>
  <w:comment w:id="2463" w:author="EliseSchramkowski" w:date="2021-08-14T14:51:00Z" w:initials="E">
    <w:p w14:paraId="73BE0F26" w14:textId="620E217F" w:rsidR="001B7828" w:rsidRPr="00194E3F" w:rsidRDefault="001B7828">
      <w:pPr>
        <w:pStyle w:val="CommentText"/>
        <w:rPr>
          <w:lang w:val="nl-NL"/>
        </w:rPr>
      </w:pPr>
      <w:r>
        <w:rPr>
          <w:rStyle w:val="CommentReference"/>
        </w:rPr>
        <w:annotationRef/>
      </w:r>
    </w:p>
  </w:comment>
  <w:comment w:id="2479" w:author="Marcel van Assen" w:date="2021-08-14T14:44:00Z" w:initials="MvA">
    <w:p w14:paraId="418D16EF" w14:textId="77777777" w:rsidR="00B03900" w:rsidRDefault="00B03900" w:rsidP="00B03900">
      <w:pPr>
        <w:pStyle w:val="CommentText"/>
        <w:rPr>
          <w:lang w:val="nl-NL"/>
        </w:rPr>
      </w:pPr>
      <w:r>
        <w:rPr>
          <w:rStyle w:val="CommentReference"/>
        </w:rPr>
        <w:annotationRef/>
      </w:r>
      <w:r>
        <w:rPr>
          <w:lang w:val="nl-NL"/>
        </w:rPr>
        <w:t>Dit klopt toch niet? Is het niet net andersom?</w:t>
      </w:r>
    </w:p>
    <w:p w14:paraId="5CB59B1A" w14:textId="77777777" w:rsidR="00B03900" w:rsidRDefault="00B03900" w:rsidP="00B03900">
      <w:pPr>
        <w:pStyle w:val="CommentText"/>
        <w:rPr>
          <w:lang w:val="nl-NL"/>
        </w:rPr>
      </w:pPr>
    </w:p>
    <w:p w14:paraId="3E0C0AD7" w14:textId="77777777" w:rsidR="00B03900" w:rsidRDefault="00B03900" w:rsidP="00B03900">
      <w:pPr>
        <w:pStyle w:val="CommentText"/>
        <w:rPr>
          <w:lang w:val="nl-NL"/>
        </w:rPr>
      </w:pPr>
      <w:r>
        <w:rPr>
          <w:lang w:val="nl-NL"/>
        </w:rPr>
        <w:t>Formuleer verder de zin zoals eerder, bij log reg.</w:t>
      </w:r>
    </w:p>
  </w:comment>
  <w:comment w:id="2480" w:author="Marcel van Assen" w:date="2021-08-14T14:44:00Z" w:initials="MvA">
    <w:p w14:paraId="6F089E23" w14:textId="77777777" w:rsidR="00B03900" w:rsidRDefault="00B03900" w:rsidP="00B03900">
      <w:pPr>
        <w:pStyle w:val="CommentText"/>
        <w:rPr>
          <w:lang w:val="nl-NL"/>
        </w:rPr>
      </w:pPr>
      <w:r>
        <w:rPr>
          <w:rStyle w:val="CommentReference"/>
        </w:rPr>
        <w:annotationRef/>
      </w:r>
      <w:r>
        <w:rPr>
          <w:lang w:val="nl-NL"/>
        </w:rPr>
        <w:t>Deze toets klopt m.i. ook niet. De vergelijking is tussen p-values in ALLP die NIET betrekking hebben op hypothesen, versus de resultaten van dataset MANUAL.</w:t>
      </w:r>
    </w:p>
  </w:comment>
  <w:comment w:id="2481" w:author="EliseSchramkowski" w:date="2021-08-22T14:47:00Z" w:initials="E">
    <w:p w14:paraId="025CCBCA" w14:textId="3647B436" w:rsidR="00D35FB3" w:rsidRDefault="00D35FB3">
      <w:pPr>
        <w:pStyle w:val="CommentText"/>
      </w:pPr>
      <w:r>
        <w:rPr>
          <w:rStyle w:val="CommentReference"/>
        </w:rPr>
        <w:annotationRef/>
      </w:r>
      <w:r>
        <w:t>However, no hypothesis testing is done using results from manual. In this case, only results from APA are used to test H4.</w:t>
      </w:r>
    </w:p>
  </w:comment>
  <w:comment w:id="2515" w:author="Marcel van Assen" w:date="2021-08-14T14:44:00Z" w:initials="MvA">
    <w:p w14:paraId="621B25D3" w14:textId="77777777" w:rsidR="00496AD1" w:rsidRDefault="00496AD1" w:rsidP="00496AD1">
      <w:pPr>
        <w:pStyle w:val="CommentText"/>
        <w:rPr>
          <w:lang w:val="nl-NL"/>
        </w:rPr>
      </w:pPr>
      <w:r>
        <w:rPr>
          <w:rStyle w:val="CommentReference"/>
        </w:rPr>
        <w:annotationRef/>
      </w:r>
      <w:r w:rsidRPr="00CE547D">
        <w:rPr>
          <w:lang w:val="nl-NL"/>
        </w:rPr>
        <w:t xml:space="preserve">Wow! </w:t>
      </w:r>
      <w:r>
        <w:rPr>
          <w:lang w:val="nl-NL"/>
        </w:rPr>
        <w:t>Toch nog een effect gevonden… dit is veeeel meer dan die 30% in ALLP.</w:t>
      </w:r>
    </w:p>
  </w:comment>
  <w:comment w:id="2516" w:author="Marcel van Assen" w:date="2021-08-14T14:44:00Z" w:initials="MvA">
    <w:p w14:paraId="46870DC2" w14:textId="77777777" w:rsidR="00496AD1" w:rsidRDefault="00496AD1" w:rsidP="00496AD1">
      <w:pPr>
        <w:pStyle w:val="CommentText"/>
        <w:rPr>
          <w:lang w:val="nl-NL"/>
        </w:rPr>
      </w:pPr>
      <w:r>
        <w:rPr>
          <w:rStyle w:val="CommentReference"/>
        </w:rPr>
        <w:annotationRef/>
      </w:r>
      <w:r>
        <w:rPr>
          <w:lang w:val="nl-NL"/>
        </w:rPr>
        <w:t>Deze resultaten en hieronder zou ik laten staan.</w:t>
      </w:r>
    </w:p>
  </w:comment>
  <w:comment w:id="2941" w:author="Marcel van Assen" w:date="2021-08-14T14:44:00Z" w:initials="MvA">
    <w:p w14:paraId="38A7A238" w14:textId="77777777" w:rsidR="00B03900" w:rsidRDefault="00B03900" w:rsidP="00B03900">
      <w:pPr>
        <w:pStyle w:val="CommentText"/>
        <w:rPr>
          <w:lang w:val="nl-NL"/>
        </w:rPr>
      </w:pPr>
      <w:r>
        <w:rPr>
          <w:rStyle w:val="CommentReference"/>
        </w:rPr>
        <w:annotationRef/>
      </w:r>
      <w:r w:rsidRPr="00CE547D">
        <w:rPr>
          <w:lang w:val="nl-NL"/>
        </w:rPr>
        <w:t xml:space="preserve">Wow! </w:t>
      </w:r>
      <w:r>
        <w:rPr>
          <w:lang w:val="nl-NL"/>
        </w:rPr>
        <w:t>Toch nog een effect gevonden… dit is veeeel meer dan die 30% in ALLP.</w:t>
      </w:r>
    </w:p>
  </w:comment>
  <w:comment w:id="2943" w:author="Marcel van Assen" w:date="2021-08-14T14:44:00Z" w:initials="MvA">
    <w:p w14:paraId="120721C7" w14:textId="77777777" w:rsidR="00B03900" w:rsidRDefault="00B03900" w:rsidP="00B03900">
      <w:pPr>
        <w:pStyle w:val="CommentText"/>
        <w:rPr>
          <w:lang w:val="nl-NL"/>
        </w:rPr>
      </w:pPr>
      <w:r>
        <w:rPr>
          <w:rStyle w:val="CommentReference"/>
        </w:rPr>
        <w:annotationRef/>
      </w:r>
      <w:r>
        <w:rPr>
          <w:lang w:val="nl-NL"/>
        </w:rPr>
        <w:t>Deze resultaten en hieronder zou ik laten staan.</w:t>
      </w:r>
    </w:p>
  </w:comment>
  <w:comment w:id="2950" w:author="EliseSchramkowski" w:date="2021-09-04T17:53:00Z" w:initials="E">
    <w:p w14:paraId="4989D256" w14:textId="77777777" w:rsidR="006D7678" w:rsidRPr="007A1E5C" w:rsidRDefault="006D7678" w:rsidP="006D7678">
      <w:pPr>
        <w:pStyle w:val="CommentText"/>
      </w:pPr>
      <w:r>
        <w:rPr>
          <w:rStyle w:val="CommentReference"/>
        </w:rPr>
        <w:annotationRef/>
      </w:r>
      <w:r w:rsidRPr="006D7678">
        <w:rPr>
          <w:lang w:val="nl-NL"/>
        </w:rPr>
        <w:t xml:space="preserve">Marcel: </w:t>
      </w:r>
      <w:r w:rsidRPr="00C543E8">
        <w:rPr>
          <w:lang w:val="nl-NL"/>
        </w:rPr>
        <w:t>Discussion: hoeveel data heb je?</w:t>
      </w:r>
      <w:r>
        <w:rPr>
          <w:lang w:val="nl-NL"/>
        </w:rPr>
        <w:t xml:space="preserve"> Vergelijking met psy, verklaringen ervoor? </w:t>
      </w:r>
      <w:proofErr w:type="spellStart"/>
      <w:r w:rsidRPr="007A1E5C">
        <w:t>Relatie</w:t>
      </w:r>
      <w:proofErr w:type="spellEnd"/>
      <w:r w:rsidRPr="007A1E5C">
        <w:t xml:space="preserve"> met </w:t>
      </w:r>
      <w:proofErr w:type="spellStart"/>
      <w:r w:rsidRPr="007A1E5C">
        <w:t>Discussie</w:t>
      </w:r>
      <w:proofErr w:type="spellEnd"/>
      <w:r w:rsidRPr="007A1E5C">
        <w:t xml:space="preserve"> 1 (guidelines)?</w:t>
      </w:r>
    </w:p>
    <w:p w14:paraId="21000F9D" w14:textId="47570D86" w:rsidR="006D7678" w:rsidRPr="007A1E5C" w:rsidRDefault="006D7678">
      <w:pPr>
        <w:pStyle w:val="CommentText"/>
      </w:pPr>
    </w:p>
  </w:comment>
  <w:comment w:id="3056" w:author="EliseSchramkowski" w:date="2021-09-07T13:38:00Z" w:initials="E">
    <w:p w14:paraId="03D3266E" w14:textId="024F56EB" w:rsidR="001E46D9" w:rsidRPr="001E46D9" w:rsidRDefault="001E46D9">
      <w:pPr>
        <w:pStyle w:val="CommentText"/>
      </w:pPr>
      <w:r>
        <w:rPr>
          <w:rStyle w:val="CommentReference"/>
        </w:rPr>
        <w:annotationRef/>
      </w:r>
      <w:r w:rsidRPr="001E46D9">
        <w:t>Decided to put this ph</w:t>
      </w:r>
      <w:r>
        <w:t xml:space="preserve">rase regarding years and journals here. It is not the most interesting part of the research and dedicating an entire paragraph to it seems a bit extensive. </w:t>
      </w:r>
    </w:p>
  </w:comment>
  <w:comment w:id="3102" w:author="Marcel van Assen" w:date="2021-08-14T14:55:00Z" w:initials="MvA">
    <w:p w14:paraId="19FE85A2" w14:textId="77777777" w:rsidR="00683706" w:rsidRDefault="00683706" w:rsidP="00683706">
      <w:pPr>
        <w:pStyle w:val="CommentText"/>
        <w:rPr>
          <w:lang w:val="nl-NL"/>
        </w:rPr>
      </w:pPr>
      <w:r>
        <w:rPr>
          <w:rStyle w:val="CommentReference"/>
        </w:rPr>
        <w:annotationRef/>
      </w:r>
      <w:r>
        <w:rPr>
          <w:lang w:val="nl-NL"/>
        </w:rPr>
        <w:t>Andere statistical guidelines zou wellicht ook goed zijn geweest, waren die er?</w:t>
      </w:r>
    </w:p>
  </w:comment>
  <w:comment w:id="3103" w:author="EliseSchramkowski" w:date="2021-08-22T15:01:00Z" w:initials="E">
    <w:p w14:paraId="2C92A5CE" w14:textId="3D62FF8E" w:rsidR="00107985" w:rsidRPr="00107985" w:rsidRDefault="00107985">
      <w:pPr>
        <w:pStyle w:val="CommentText"/>
      </w:pPr>
      <w:r>
        <w:rPr>
          <w:rStyle w:val="CommentReference"/>
        </w:rPr>
        <w:annotationRef/>
      </w:r>
      <w:r w:rsidRPr="00107985">
        <w:t>No, I have not seen any</w:t>
      </w:r>
      <w:r>
        <w:t xml:space="preserve"> other ones being mentioned.</w:t>
      </w:r>
    </w:p>
  </w:comment>
  <w:comment w:id="3107" w:author="EliseSchramkowski" w:date="2021-08-22T15:07:00Z" w:initials="E">
    <w:p w14:paraId="056CC3DC" w14:textId="77777777" w:rsidR="00A505B1" w:rsidRPr="00A505B1" w:rsidRDefault="00A505B1" w:rsidP="00A505B1">
      <w:pPr>
        <w:spacing w:after="0" w:line="480" w:lineRule="auto"/>
        <w:jc w:val="both"/>
        <w:rPr>
          <w:rFonts w:ascii="Times New Roman" w:hAnsi="Times New Roman" w:cs="Times New Roman"/>
          <w:color w:val="000000" w:themeColor="text1"/>
          <w:sz w:val="24"/>
          <w:szCs w:val="24"/>
          <w:lang w:val="nl-NL"/>
        </w:rPr>
      </w:pPr>
      <w:r>
        <w:rPr>
          <w:rStyle w:val="CommentReference"/>
        </w:rPr>
        <w:annotationRef/>
      </w:r>
      <w:r w:rsidRPr="00A505B1">
        <w:rPr>
          <w:lang w:val="nl-NL"/>
        </w:rPr>
        <w:t xml:space="preserve">Marcel: </w:t>
      </w:r>
      <w:r>
        <w:rPr>
          <w:rFonts w:ascii="Times New Roman" w:hAnsi="Times New Roman" w:cs="Times New Roman"/>
          <w:color w:val="000000" w:themeColor="text1"/>
          <w:sz w:val="24"/>
          <w:szCs w:val="24"/>
          <w:lang w:val="nl-NL"/>
        </w:rPr>
        <w:t xml:space="preserve">Vanaf hier in deze alinea: waarom guidelines belangrijk zijn, wat die guidelines dan moeten bevatten, APA is dan een voorbeeld. </w:t>
      </w:r>
      <w:r w:rsidRPr="00A505B1">
        <w:rPr>
          <w:rFonts w:ascii="Times New Roman" w:hAnsi="Times New Roman" w:cs="Times New Roman"/>
          <w:color w:val="000000" w:themeColor="text1"/>
          <w:sz w:val="24"/>
          <w:szCs w:val="24"/>
          <w:lang w:val="nl-NL"/>
        </w:rPr>
        <w:t>En dan expliciet zeggen wat dat dan inhoudt.</w:t>
      </w:r>
    </w:p>
    <w:p w14:paraId="03305A7F" w14:textId="38A27283" w:rsidR="00A505B1" w:rsidRPr="00A505B1" w:rsidRDefault="00A505B1">
      <w:pPr>
        <w:pStyle w:val="CommentText"/>
        <w:rPr>
          <w:lang w:val="nl-NL"/>
        </w:rPr>
      </w:pPr>
    </w:p>
  </w:comment>
  <w:comment w:id="3108" w:author="EliseSchramkowski" w:date="2021-08-22T15:07:00Z" w:initials="E">
    <w:p w14:paraId="4B0FF025" w14:textId="5411F309" w:rsidR="00A505B1" w:rsidRPr="00CD4DAA" w:rsidRDefault="00A505B1">
      <w:pPr>
        <w:pStyle w:val="CommentText"/>
        <w:rPr>
          <w:lang w:val="nl-NL"/>
        </w:rPr>
      </w:pPr>
      <w:r>
        <w:rPr>
          <w:rStyle w:val="CommentReference"/>
        </w:rPr>
        <w:annotationRef/>
      </w:r>
      <w:r w:rsidRPr="00CD4DAA">
        <w:rPr>
          <w:lang w:val="nl-NL"/>
        </w:rPr>
        <w:t>I tr</w:t>
      </w:r>
      <w:r w:rsidR="00602E88" w:rsidRPr="00CD4DAA">
        <w:rPr>
          <w:lang w:val="nl-NL"/>
        </w:rPr>
        <w:t>ied</w:t>
      </w:r>
      <w:r w:rsidRPr="00CD4DAA">
        <w:rPr>
          <w:lang w:val="nl-NL"/>
        </w:rPr>
        <w:t xml:space="preserve"> to improve this.</w:t>
      </w:r>
    </w:p>
  </w:comment>
  <w:comment w:id="3180" w:author="Marcel van Assen" w:date="2021-08-14T14:55:00Z" w:initials="MvA">
    <w:p w14:paraId="307B3E38" w14:textId="77777777" w:rsidR="00194E3F" w:rsidRPr="00A45385" w:rsidRDefault="00194E3F" w:rsidP="00194E3F">
      <w:pPr>
        <w:pStyle w:val="CommentText"/>
        <w:rPr>
          <w:lang w:val="nl-NL"/>
        </w:rPr>
      </w:pPr>
      <w:r>
        <w:rPr>
          <w:rStyle w:val="CommentReference"/>
        </w:rPr>
        <w:annotationRef/>
      </w:r>
      <w:r w:rsidRPr="00A45385">
        <w:rPr>
          <w:lang w:val="nl-NL"/>
        </w:rPr>
        <w:t>korter</w:t>
      </w:r>
    </w:p>
  </w:comment>
  <w:comment w:id="3198" w:author="Marcel van Assen" w:date="2021-08-14T14:55:00Z" w:initials="MvA">
    <w:p w14:paraId="2F0489A5" w14:textId="77777777" w:rsidR="00683706" w:rsidRPr="00683706" w:rsidRDefault="00683706" w:rsidP="00683706">
      <w:pPr>
        <w:pStyle w:val="CommentText"/>
        <w:rPr>
          <w:lang w:val="nl-NL"/>
        </w:rPr>
      </w:pPr>
      <w:r>
        <w:rPr>
          <w:rStyle w:val="CommentReference"/>
        </w:rPr>
        <w:annotationRef/>
      </w:r>
      <w:r w:rsidRPr="00683706">
        <w:rPr>
          <w:lang w:val="nl-NL"/>
        </w:rPr>
        <w:t>korter</w:t>
      </w:r>
    </w:p>
  </w:comment>
  <w:comment w:id="3199" w:author="Marcel van Assen" w:date="2021-08-14T14:55:00Z" w:initials="MvA">
    <w:p w14:paraId="5C21594E" w14:textId="77777777" w:rsidR="00683706" w:rsidRDefault="00683706" w:rsidP="00683706">
      <w:pPr>
        <w:pStyle w:val="CommentText"/>
        <w:rPr>
          <w:lang w:val="nl-NL"/>
        </w:rPr>
      </w:pPr>
      <w:r>
        <w:rPr>
          <w:rStyle w:val="CommentReference"/>
        </w:rPr>
        <w:annotationRef/>
      </w:r>
      <w:r>
        <w:rPr>
          <w:lang w:val="nl-NL"/>
        </w:rPr>
        <w:t>Kan interessant zijn, maar dan zou ik percentage erbij doen EN niet hier plaatsen maar  ergens aan het begin</w:t>
      </w:r>
    </w:p>
  </w:comment>
  <w:comment w:id="3265" w:author="EliseSchramkowski" w:date="2021-09-06T13:12:00Z" w:initials="E">
    <w:p w14:paraId="17C16B62" w14:textId="00552D11" w:rsidR="007221D1" w:rsidRDefault="007221D1" w:rsidP="007221D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rFonts w:ascii="Times New Roman" w:hAnsi="Times New Roman" w:cs="Times New Roman"/>
          <w:color w:val="000000" w:themeColor="text1"/>
          <w:sz w:val="24"/>
          <w:szCs w:val="24"/>
        </w:rPr>
      </w:pPr>
      <w:r>
        <w:rPr>
          <w:rStyle w:val="CommentReference"/>
        </w:rPr>
        <w:annotationRef/>
      </w:r>
      <w:proofErr w:type="spellStart"/>
      <w:r>
        <w:rPr>
          <w:rFonts w:ascii="Times New Roman" w:hAnsi="Times New Roman" w:cs="Times New Roman"/>
          <w:color w:val="000000" w:themeColor="text1"/>
          <w:sz w:val="24"/>
          <w:szCs w:val="24"/>
        </w:rPr>
        <w:t>Stukje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hieronder</w:t>
      </w:r>
      <w:proofErr w:type="spellEnd"/>
      <w:r>
        <w:rPr>
          <w:rFonts w:ascii="Times New Roman" w:hAnsi="Times New Roman" w:cs="Times New Roman"/>
          <w:color w:val="000000" w:themeColor="text1"/>
          <w:sz w:val="24"/>
          <w:szCs w:val="24"/>
        </w:rPr>
        <w:t>:</w:t>
      </w:r>
    </w:p>
    <w:p w14:paraId="72413ABB" w14:textId="77777777" w:rsidR="007221D1" w:rsidRPr="00913801" w:rsidRDefault="007221D1" w:rsidP="007221D1">
      <w:pPr>
        <w:pStyle w:val="ListParagraph"/>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rFonts w:ascii="Times New Roman" w:hAnsi="Times New Roman" w:cs="Times New Roman"/>
          <w:color w:val="00B050"/>
          <w:sz w:val="24"/>
          <w:szCs w:val="24"/>
          <w:lang w:val="nl-NL"/>
        </w:rPr>
      </w:pPr>
      <w:r w:rsidRPr="007D6F61">
        <w:rPr>
          <w:rFonts w:ascii="Times New Roman" w:hAnsi="Times New Roman" w:cs="Times New Roman"/>
          <w:color w:val="00B050"/>
          <w:sz w:val="24"/>
          <w:szCs w:val="24"/>
          <w:lang w:val="nl-NL"/>
        </w:rPr>
        <w:t xml:space="preserve">Eerst zeggen waarom het hier gaat: meer net-sig </w:t>
      </w:r>
      <w:r w:rsidRPr="00913801">
        <w:rPr>
          <w:rFonts w:ascii="Times New Roman" w:hAnsi="Times New Roman" w:cs="Times New Roman"/>
          <w:color w:val="00B050"/>
          <w:sz w:val="24"/>
          <w:szCs w:val="24"/>
          <w:lang w:val="nl-NL"/>
        </w:rPr>
        <w:t>dan niet-sig, door pub bias en p-hacking.</w:t>
      </w:r>
    </w:p>
    <w:p w14:paraId="4B77179C" w14:textId="77777777" w:rsidR="007221D1" w:rsidRPr="00913801" w:rsidRDefault="007221D1" w:rsidP="007221D1">
      <w:pPr>
        <w:pStyle w:val="ListParagraph"/>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rFonts w:ascii="Times New Roman" w:hAnsi="Times New Roman" w:cs="Times New Roman"/>
          <w:color w:val="00B050"/>
          <w:sz w:val="24"/>
          <w:szCs w:val="24"/>
          <w:lang w:val="nl-NL"/>
        </w:rPr>
      </w:pPr>
      <w:r w:rsidRPr="00913801">
        <w:rPr>
          <w:rFonts w:ascii="Times New Roman" w:hAnsi="Times New Roman" w:cs="Times New Roman"/>
          <w:color w:val="00B050"/>
          <w:sz w:val="24"/>
          <w:szCs w:val="24"/>
          <w:lang w:val="nl-NL"/>
        </w:rPr>
        <w:t>Dan: contrary to Gerbertje en Psy, …</w:t>
      </w:r>
    </w:p>
    <w:p w14:paraId="32D1A94B" w14:textId="77777777" w:rsidR="007221D1" w:rsidRPr="00913801" w:rsidRDefault="007221D1" w:rsidP="007221D1">
      <w:pPr>
        <w:pStyle w:val="ListParagraph"/>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rFonts w:ascii="Times New Roman" w:hAnsi="Times New Roman" w:cs="Times New Roman"/>
          <w:color w:val="00B050"/>
          <w:sz w:val="24"/>
          <w:szCs w:val="24"/>
          <w:lang w:val="nl-NL"/>
        </w:rPr>
      </w:pPr>
      <w:r w:rsidRPr="00913801">
        <w:rPr>
          <w:rFonts w:ascii="Times New Roman" w:hAnsi="Times New Roman" w:cs="Times New Roman"/>
          <w:color w:val="00B050"/>
          <w:sz w:val="24"/>
          <w:szCs w:val="24"/>
          <w:lang w:val="nl-NL"/>
        </w:rPr>
        <w:t xml:space="preserve">Waarom Gerbertje wel?!? </w:t>
      </w:r>
    </w:p>
    <w:p w14:paraId="3058721F" w14:textId="77777777" w:rsidR="007221D1" w:rsidRDefault="007221D1" w:rsidP="007221D1">
      <w:pPr>
        <w:pStyle w:val="ListParagraph"/>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rFonts w:ascii="Times New Roman" w:hAnsi="Times New Roman" w:cs="Times New Roman"/>
          <w:color w:val="000000" w:themeColor="text1"/>
          <w:sz w:val="24"/>
          <w:szCs w:val="24"/>
          <w:lang w:val="nl-NL"/>
        </w:rPr>
      </w:pPr>
      <w:r>
        <w:rPr>
          <w:rFonts w:ascii="Times New Roman" w:hAnsi="Times New Roman" w:cs="Times New Roman"/>
          <w:color w:val="000000" w:themeColor="text1"/>
          <w:sz w:val="24"/>
          <w:szCs w:val="24"/>
          <w:lang w:val="nl-NL"/>
        </w:rPr>
        <w:t>Waarom psy wel?</w:t>
      </w:r>
    </w:p>
    <w:p w14:paraId="4C1EDADD" w14:textId="77777777" w:rsidR="007221D1" w:rsidRDefault="007221D1" w:rsidP="007221D1">
      <w:pPr>
        <w:pStyle w:val="ListParagraph"/>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rFonts w:ascii="Times New Roman" w:hAnsi="Times New Roman" w:cs="Times New Roman"/>
          <w:color w:val="000000" w:themeColor="text1"/>
          <w:sz w:val="24"/>
          <w:szCs w:val="24"/>
          <w:lang w:val="nl-NL"/>
        </w:rPr>
      </w:pPr>
      <w:r>
        <w:rPr>
          <w:rFonts w:ascii="Times New Roman" w:hAnsi="Times New Roman" w:cs="Times New Roman"/>
          <w:color w:val="000000" w:themeColor="text1"/>
          <w:sz w:val="24"/>
          <w:szCs w:val="24"/>
          <w:lang w:val="nl-NL"/>
        </w:rPr>
        <w:t>Overall conclusie?</w:t>
      </w:r>
    </w:p>
    <w:p w14:paraId="45AB9B9A" w14:textId="56BF34B0" w:rsidR="007221D1" w:rsidRDefault="007221D1" w:rsidP="007221D1">
      <w:pPr>
        <w:pStyle w:val="CommentText"/>
        <w:rPr>
          <w:lang w:val="nl-NL"/>
        </w:rPr>
      </w:pPr>
    </w:p>
    <w:p w14:paraId="3F25FA94" w14:textId="0E0D0939" w:rsidR="007221D1" w:rsidRDefault="007221D1">
      <w:pPr>
        <w:pStyle w:val="CommentText"/>
      </w:pPr>
    </w:p>
  </w:comment>
  <w:comment w:id="3290" w:author="Marcel van Assen" w:date="2021-08-14T14:55:00Z" w:initials="MvA">
    <w:p w14:paraId="066BE16D" w14:textId="77777777" w:rsidR="00683706" w:rsidRPr="00683706" w:rsidRDefault="00683706" w:rsidP="00683706">
      <w:pPr>
        <w:pStyle w:val="CommentText"/>
      </w:pPr>
      <w:r>
        <w:rPr>
          <w:rStyle w:val="CommentReference"/>
        </w:rPr>
        <w:annotationRef/>
      </w:r>
      <w:r>
        <w:rPr>
          <w:lang w:val="nl-NL"/>
        </w:rPr>
        <w:t xml:space="preserve">Kun je niet zo zeggen. </w:t>
      </w:r>
      <w:proofErr w:type="spellStart"/>
      <w:r w:rsidRPr="00683706">
        <w:t>Bijv</w:t>
      </w:r>
      <w:proofErr w:type="spellEnd"/>
    </w:p>
    <w:p w14:paraId="73B3CF23" w14:textId="77777777" w:rsidR="00683706" w:rsidRDefault="00683706" w:rsidP="00683706">
      <w:pPr>
        <w:pStyle w:val="CommentText"/>
      </w:pPr>
      <w:r>
        <w:t>‘No evidence of publication bias and p-hacking, as we did not observe an elevated frequency of just significant p-values.’</w:t>
      </w:r>
    </w:p>
    <w:p w14:paraId="541E68ED" w14:textId="77777777" w:rsidR="00683706" w:rsidRDefault="00683706" w:rsidP="00683706">
      <w:pPr>
        <w:pStyle w:val="CommentText"/>
      </w:pPr>
    </w:p>
    <w:p w14:paraId="2DAC25A3" w14:textId="77777777" w:rsidR="00683706" w:rsidRDefault="00683706" w:rsidP="00683706">
      <w:pPr>
        <w:pStyle w:val="CommentText"/>
        <w:rPr>
          <w:lang w:val="nl-NL"/>
        </w:rPr>
      </w:pPr>
      <w:r>
        <w:rPr>
          <w:lang w:val="nl-NL"/>
        </w:rPr>
        <w:t>Het valt mij op dat jij de eerste zin van je alinea niet begint met het onderwerp maar met specificities. Het is beter om met het onderwerp te beginnen, zoals ik hierboven.</w:t>
      </w:r>
    </w:p>
  </w:comment>
  <w:comment w:id="3309" w:author="Marcel van Assen" w:date="2021-08-14T14:55:00Z" w:initials="MvA">
    <w:p w14:paraId="402CBA61" w14:textId="77777777" w:rsidR="00683706" w:rsidRDefault="00683706" w:rsidP="00683706">
      <w:pPr>
        <w:pStyle w:val="CommentText"/>
        <w:rPr>
          <w:lang w:val="nl-NL"/>
        </w:rPr>
      </w:pPr>
      <w:r>
        <w:rPr>
          <w:rStyle w:val="CommentReference"/>
        </w:rPr>
        <w:annotationRef/>
      </w:r>
      <w:r>
        <w:rPr>
          <w:lang w:val="nl-NL"/>
        </w:rPr>
        <w:t>Ik zou EEN alinea over journals en years doen, al je onderzoeksvragen, ipv in elke alinea wat.</w:t>
      </w:r>
    </w:p>
  </w:comment>
  <w:comment w:id="3320" w:author="Marcel van Assen" w:date="2021-08-14T14:55:00Z" w:initials="MvA">
    <w:p w14:paraId="0EF6DEC1" w14:textId="77777777" w:rsidR="00683706" w:rsidRDefault="00683706" w:rsidP="00683706">
      <w:pPr>
        <w:pStyle w:val="CommentText"/>
        <w:rPr>
          <w:lang w:val="nl-NL"/>
        </w:rPr>
      </w:pPr>
      <w:r>
        <w:rPr>
          <w:rStyle w:val="CommentReference"/>
        </w:rPr>
        <w:annotationRef/>
      </w:r>
      <w:r>
        <w:rPr>
          <w:lang w:val="nl-NL"/>
        </w:rPr>
        <w:t>Deze aleina moet flink meer discussie hebben, vergelijk met Gerbertje en psy, en mogelijke verklaringen.</w:t>
      </w:r>
    </w:p>
  </w:comment>
  <w:comment w:id="3456" w:author="Marcel van Assen" w:date="2021-08-14T14:55:00Z" w:initials="MvA">
    <w:p w14:paraId="489F7A29" w14:textId="77777777" w:rsidR="00683706" w:rsidRDefault="00683706" w:rsidP="00683706">
      <w:pPr>
        <w:pStyle w:val="CommentText"/>
        <w:numPr>
          <w:ilvl w:val="0"/>
          <w:numId w:val="10"/>
        </w:numPr>
        <w:rPr>
          <w:lang w:val="nl-NL"/>
        </w:rPr>
      </w:pPr>
      <w:r>
        <w:rPr>
          <w:rStyle w:val="CommentReference"/>
        </w:rPr>
        <w:annotationRef/>
      </w:r>
      <w:r>
        <w:rPr>
          <w:lang w:val="nl-NL"/>
        </w:rPr>
        <w:t>Vergelijk met psy en haal terug wat je hiervan verwachte</w:t>
      </w:r>
    </w:p>
    <w:p w14:paraId="291E4891" w14:textId="77777777" w:rsidR="00683706" w:rsidRDefault="00683706" w:rsidP="00683706">
      <w:pPr>
        <w:pStyle w:val="CommentText"/>
        <w:numPr>
          <w:ilvl w:val="0"/>
          <w:numId w:val="10"/>
        </w:numPr>
        <w:rPr>
          <w:lang w:val="nl-NL"/>
        </w:rPr>
      </w:pPr>
      <w:r>
        <w:rPr>
          <w:lang w:val="nl-NL"/>
        </w:rPr>
        <w:t xml:space="preserve">Ik mis nog discussie, wat betekent dit? </w:t>
      </w:r>
    </w:p>
    <w:p w14:paraId="09D2BC12" w14:textId="77777777" w:rsidR="00683706" w:rsidRDefault="00683706" w:rsidP="00683706">
      <w:pPr>
        <w:pStyle w:val="CommentText"/>
        <w:rPr>
          <w:lang w:val="nl-NL"/>
        </w:rPr>
      </w:pPr>
      <w:r>
        <w:rPr>
          <w:lang w:val="nl-NL"/>
        </w:rPr>
        <w:t>En zo weinig data heb je toch niet in all, wel?</w:t>
      </w:r>
    </w:p>
  </w:comment>
  <w:comment w:id="3457" w:author="EliseSchramkowski" w:date="2021-08-23T12:17:00Z" w:initials="E">
    <w:p w14:paraId="61D4CF47" w14:textId="56C0DBD6" w:rsidR="00A45385" w:rsidRDefault="00A45385">
      <w:pPr>
        <w:pStyle w:val="CommentText"/>
      </w:pPr>
      <w:r>
        <w:rPr>
          <w:rStyle w:val="CommentReference"/>
        </w:rPr>
        <w:annotationRef/>
      </w:r>
      <w:r>
        <w:t xml:space="preserve">I think in most cases for </w:t>
      </w:r>
      <w:proofErr w:type="spellStart"/>
      <w:r>
        <w:t>binwidth</w:t>
      </w:r>
      <w:proofErr w:type="spellEnd"/>
      <w:r>
        <w:t xml:space="preserve"> .02, there are enough data for most categories in AllP. In other cases, however, data in individual categories is often rather small.</w:t>
      </w:r>
    </w:p>
  </w:comment>
  <w:comment w:id="3514" w:author="Marcel van Assen" w:date="2021-08-14T14:55:00Z" w:initials="MvA">
    <w:p w14:paraId="7485A666" w14:textId="77777777" w:rsidR="00683706" w:rsidRDefault="00683706" w:rsidP="00683706">
      <w:pPr>
        <w:pStyle w:val="CommentText"/>
        <w:rPr>
          <w:lang w:val="nl-NL"/>
        </w:rPr>
      </w:pPr>
      <w:r>
        <w:rPr>
          <w:rStyle w:val="CommentReference"/>
        </w:rPr>
        <w:annotationRef/>
      </w:r>
      <w:r>
        <w:rPr>
          <w:lang w:val="nl-NL"/>
        </w:rPr>
        <w:t>Afhankelijk van je nieuwe resultaten stuk kan de inhoud hiervan flink anders worden. Want marginal sig wordt VEEL vaker gebruikt voor exp H dan voor niet exp H.</w:t>
      </w:r>
    </w:p>
    <w:p w14:paraId="464D892C" w14:textId="77777777" w:rsidR="00683706" w:rsidRDefault="00683706" w:rsidP="00683706">
      <w:pPr>
        <w:pStyle w:val="CommentText"/>
        <w:rPr>
          <w:lang w:val="nl-NL"/>
        </w:rPr>
      </w:pPr>
    </w:p>
  </w:comment>
  <w:comment w:id="3515" w:author="EliseSchramkowski" w:date="2021-08-23T14:22:00Z" w:initials="E">
    <w:p w14:paraId="581CCB66" w14:textId="77777777" w:rsidR="00FB0E51" w:rsidRPr="00652A58" w:rsidRDefault="00FB0E51">
      <w:pPr>
        <w:pStyle w:val="CommentText"/>
        <w:rPr>
          <w:lang w:val="nl-NL"/>
        </w:rPr>
      </w:pPr>
      <w:r>
        <w:rPr>
          <w:rStyle w:val="CommentReference"/>
        </w:rPr>
        <w:annotationRef/>
      </w:r>
      <w:r>
        <w:t xml:space="preserve">But within the AllP data set, only 28.6% of results related to hypotheses was assigned marginal significance versus 38.2% of results NOT related to explicitly stated hypotheses. it is true that the percentage of results to which marginal significance was assigned is much higher for the manual data set (81.5%), but I think making direct comparisons might be difficult. An exception could be comparing results related to hypotheses in </w:t>
      </w:r>
      <w:proofErr w:type="spellStart"/>
      <w:r>
        <w:t>AllP</w:t>
      </w:r>
      <w:proofErr w:type="spellEnd"/>
      <w:r>
        <w:t xml:space="preserve"> versus </w:t>
      </w:r>
      <w:proofErr w:type="spellStart"/>
      <w:r>
        <w:t>hyp</w:t>
      </w:r>
      <w:proofErr w:type="spellEnd"/>
      <w:r>
        <w:t xml:space="preserve">, but I have doubts regarding how useful this is. The difference in prevalence here is mainly due to the prevalence of marginal significance in results related to hypotheses in tables and figures, which is captured by </w:t>
      </w:r>
      <w:proofErr w:type="spellStart"/>
      <w:r>
        <w:t>hyp</w:t>
      </w:r>
      <w:proofErr w:type="spellEnd"/>
      <w:r>
        <w:t xml:space="preserve"> but not by AllP. </w:t>
      </w:r>
      <w:r w:rsidRPr="00652A58">
        <w:rPr>
          <w:lang w:val="nl-NL"/>
        </w:rPr>
        <w:t>I discuss this later on in the discussion.</w:t>
      </w:r>
    </w:p>
    <w:p w14:paraId="07E7F49E" w14:textId="77777777" w:rsidR="00FB0E51" w:rsidRPr="00652A58" w:rsidRDefault="00FB0E51">
      <w:pPr>
        <w:pStyle w:val="CommentText"/>
        <w:rPr>
          <w:lang w:val="nl-NL"/>
        </w:rPr>
      </w:pPr>
    </w:p>
    <w:p w14:paraId="144DD995" w14:textId="5E35AA8C" w:rsidR="00FB0E51" w:rsidRPr="00652A58" w:rsidRDefault="00FB0E51">
      <w:pPr>
        <w:pStyle w:val="CommentText"/>
        <w:rPr>
          <w:lang w:val="nl-NL"/>
        </w:rPr>
      </w:pPr>
    </w:p>
  </w:comment>
  <w:comment w:id="3650" w:author="EliseSchramkowski" w:date="2021-08-23T17:12:00Z" w:initials="E">
    <w:p w14:paraId="1C6A9D0B" w14:textId="779C139F" w:rsidR="0053273B" w:rsidRPr="0053273B" w:rsidRDefault="0053273B" w:rsidP="005327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rFonts w:ascii="Times New Roman" w:hAnsi="Times New Roman" w:cs="Times New Roman"/>
          <w:iCs/>
          <w:color w:val="000000" w:themeColor="text1"/>
          <w:sz w:val="24"/>
          <w:szCs w:val="24"/>
          <w:lang w:val="nl-NL"/>
        </w:rPr>
      </w:pPr>
      <w:r>
        <w:rPr>
          <w:rStyle w:val="CommentReference"/>
        </w:rPr>
        <w:annotationRef/>
      </w:r>
      <w:r w:rsidRPr="0053273B">
        <w:rPr>
          <w:rFonts w:ascii="Times New Roman" w:hAnsi="Times New Roman" w:cs="Times New Roman"/>
          <w:iCs/>
          <w:color w:val="000000" w:themeColor="text1"/>
          <w:sz w:val="24"/>
          <w:szCs w:val="24"/>
          <w:lang w:val="nl-NL"/>
        </w:rPr>
        <w:t>Marcel: Misschien hier 1 alinea over implementeren guidelines, en wat de meerwaarde daarvan is. Dit kon ook de overal conclusieparagraaf zijn:</w:t>
      </w:r>
    </w:p>
    <w:p w14:paraId="41175DAD" w14:textId="77777777" w:rsidR="0053273B" w:rsidRPr="0053273B" w:rsidRDefault="0053273B" w:rsidP="0053273B">
      <w:pPr>
        <w:pStyle w:val="ListParagraph"/>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rFonts w:ascii="Times New Roman" w:hAnsi="Times New Roman" w:cs="Times New Roman"/>
          <w:iCs/>
          <w:color w:val="000000" w:themeColor="text1"/>
          <w:sz w:val="24"/>
          <w:szCs w:val="24"/>
          <w:lang w:val="nl-NL"/>
        </w:rPr>
      </w:pPr>
      <w:r w:rsidRPr="0053273B">
        <w:rPr>
          <w:rFonts w:ascii="Times New Roman" w:hAnsi="Times New Roman" w:cs="Times New Roman"/>
          <w:iCs/>
          <w:color w:val="000000" w:themeColor="text1"/>
          <w:sz w:val="24"/>
          <w:szCs w:val="24"/>
          <w:lang w:val="nl-NL"/>
        </w:rPr>
        <w:t>Informatie over wat men heeft gedaan (ontbreekt nu regelmatig)</w:t>
      </w:r>
    </w:p>
    <w:p w14:paraId="387195E8" w14:textId="77777777" w:rsidR="0053273B" w:rsidRPr="0053273B" w:rsidRDefault="0053273B" w:rsidP="0053273B">
      <w:pPr>
        <w:pStyle w:val="ListParagraph"/>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rFonts w:ascii="Times New Roman" w:hAnsi="Times New Roman" w:cs="Times New Roman"/>
          <w:iCs/>
          <w:color w:val="000000" w:themeColor="text1"/>
          <w:sz w:val="24"/>
          <w:szCs w:val="24"/>
          <w:lang w:val="nl-NL"/>
        </w:rPr>
      </w:pPr>
      <w:r w:rsidRPr="0053273B">
        <w:rPr>
          <w:rFonts w:ascii="Times New Roman" w:hAnsi="Times New Roman" w:cs="Times New Roman"/>
          <w:iCs/>
          <w:color w:val="000000" w:themeColor="text1"/>
          <w:sz w:val="24"/>
          <w:szCs w:val="24"/>
          <w:lang w:val="nl-NL"/>
        </w:rPr>
        <w:t xml:space="preserve">Standaardisatie </w:t>
      </w:r>
      <w:r w:rsidRPr="0053273B">
        <w:rPr>
          <w:rFonts w:ascii="Times New Roman" w:hAnsi="Times New Roman" w:cs="Times New Roman"/>
          <w:iCs/>
          <w:color w:val="000000" w:themeColor="text1"/>
          <w:sz w:val="24"/>
          <w:szCs w:val="24"/>
          <w:lang w:val="nl-NL"/>
        </w:rPr>
        <w:sym w:font="Wingdings" w:char="F0E0"/>
      </w:r>
      <w:r w:rsidRPr="0053273B">
        <w:rPr>
          <w:rFonts w:ascii="Times New Roman" w:hAnsi="Times New Roman" w:cs="Times New Roman"/>
          <w:iCs/>
          <w:color w:val="000000" w:themeColor="text1"/>
          <w:sz w:val="24"/>
          <w:szCs w:val="24"/>
          <w:lang w:val="nl-NL"/>
        </w:rPr>
        <w:t xml:space="preserve"> Vergelijkbaarheid en communicatie</w:t>
      </w:r>
    </w:p>
    <w:p w14:paraId="7890B9DF" w14:textId="77777777" w:rsidR="0053273B" w:rsidRPr="0053273B" w:rsidRDefault="0053273B" w:rsidP="0053273B">
      <w:pPr>
        <w:pStyle w:val="ListParagraph"/>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rFonts w:ascii="Times New Roman" w:hAnsi="Times New Roman" w:cs="Times New Roman"/>
          <w:iCs/>
          <w:color w:val="000000" w:themeColor="text1"/>
          <w:sz w:val="24"/>
          <w:szCs w:val="24"/>
          <w:lang w:val="nl-NL"/>
        </w:rPr>
      </w:pPr>
      <w:r w:rsidRPr="0053273B">
        <w:rPr>
          <w:rFonts w:ascii="Times New Roman" w:hAnsi="Times New Roman" w:cs="Times New Roman"/>
          <w:iCs/>
          <w:color w:val="000000" w:themeColor="text1"/>
          <w:sz w:val="24"/>
          <w:szCs w:val="24"/>
          <w:lang w:val="nl-NL"/>
        </w:rPr>
        <w:t>Reproductie</w:t>
      </w:r>
    </w:p>
    <w:p w14:paraId="6337A2FC" w14:textId="77777777" w:rsidR="0053273B" w:rsidRPr="0053273B" w:rsidRDefault="0053273B" w:rsidP="0053273B">
      <w:pPr>
        <w:pStyle w:val="ListParagraph"/>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rFonts w:ascii="Times New Roman" w:hAnsi="Times New Roman" w:cs="Times New Roman"/>
          <w:iCs/>
          <w:color w:val="000000" w:themeColor="text1"/>
          <w:sz w:val="24"/>
          <w:szCs w:val="24"/>
          <w:lang w:val="nl-NL"/>
        </w:rPr>
      </w:pPr>
      <w:r w:rsidRPr="0053273B">
        <w:rPr>
          <w:rFonts w:ascii="Times New Roman" w:hAnsi="Times New Roman" w:cs="Times New Roman"/>
          <w:iCs/>
          <w:color w:val="000000" w:themeColor="text1"/>
          <w:sz w:val="24"/>
          <w:szCs w:val="24"/>
          <w:lang w:val="nl-NL"/>
        </w:rPr>
        <w:t>Check voor fouten – zo wordt statcheck nu gebruikt bij verschillende journals</w:t>
      </w:r>
    </w:p>
    <w:p w14:paraId="68748ADD" w14:textId="77777777" w:rsidR="0053273B" w:rsidRPr="00375868" w:rsidRDefault="0053273B" w:rsidP="005327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rFonts w:ascii="Times New Roman" w:hAnsi="Times New Roman" w:cs="Times New Roman"/>
          <w:i/>
          <w:iCs/>
          <w:color w:val="000000" w:themeColor="text1"/>
          <w:sz w:val="24"/>
          <w:szCs w:val="24"/>
          <w:lang w:val="nl-NL"/>
        </w:rPr>
      </w:pPr>
      <w:r w:rsidRPr="00375868">
        <w:rPr>
          <w:rFonts w:ascii="Times New Roman" w:hAnsi="Times New Roman" w:cs="Times New Roman"/>
          <w:i/>
          <w:iCs/>
          <w:color w:val="000000" w:themeColor="text1"/>
          <w:sz w:val="24"/>
          <w:szCs w:val="24"/>
          <w:lang w:val="nl-NL"/>
        </w:rPr>
        <w:t>Meer?</w:t>
      </w:r>
    </w:p>
    <w:p w14:paraId="297BA4E2" w14:textId="5A004103" w:rsidR="0053273B" w:rsidRPr="00375868" w:rsidRDefault="0053273B">
      <w:pPr>
        <w:pStyle w:val="CommentText"/>
        <w:rPr>
          <w:lang w:val="nl-NL"/>
        </w:rPr>
      </w:pPr>
    </w:p>
  </w:comment>
  <w:comment w:id="3866" w:author="Marcel van Assen" w:date="2021-08-14T14:55:00Z" w:initials="MvA">
    <w:p w14:paraId="2794290A" w14:textId="77777777" w:rsidR="00683706" w:rsidRPr="00FB0E51" w:rsidRDefault="00683706" w:rsidP="00683706">
      <w:pPr>
        <w:pStyle w:val="CommentText"/>
        <w:rPr>
          <w:lang w:val="nl-NL"/>
        </w:rPr>
      </w:pPr>
      <w:r>
        <w:rPr>
          <w:rStyle w:val="CommentReference"/>
        </w:rPr>
        <w:annotationRef/>
      </w:r>
      <w:r w:rsidRPr="00FB0E51">
        <w:rPr>
          <w:lang w:val="nl-NL"/>
        </w:rPr>
        <w:t>Zie olson-collentine paper – ook iets opnemen over wenselijkheid/verbod gebruik marg sig en waarom.</w:t>
      </w:r>
    </w:p>
  </w:comment>
  <w:comment w:id="3902" w:author="Marcel van Assen" w:date="2021-08-14T14:55:00Z" w:initials="MvA">
    <w:p w14:paraId="035F898A" w14:textId="77777777" w:rsidR="00683706" w:rsidRDefault="00683706" w:rsidP="00683706">
      <w:pPr>
        <w:pStyle w:val="CommentText"/>
        <w:rPr>
          <w:lang w:val="nl-NL"/>
        </w:rPr>
      </w:pPr>
      <w:r>
        <w:rPr>
          <w:rStyle w:val="CommentReference"/>
        </w:rPr>
        <w:annotationRef/>
      </w:r>
      <w:r>
        <w:rPr>
          <w:lang w:val="nl-NL"/>
        </w:rPr>
        <w:t>Op zich best goed, zeker voor een eerste poging, maar idd wat ‘lang-ig’</w:t>
      </w:r>
    </w:p>
    <w:p w14:paraId="4E175442" w14:textId="77777777" w:rsidR="0000276E" w:rsidRDefault="0000276E" w:rsidP="00683706">
      <w:pPr>
        <w:pStyle w:val="CommentText"/>
        <w:rPr>
          <w:lang w:val="nl-NL"/>
        </w:rPr>
      </w:pPr>
    </w:p>
    <w:p w14:paraId="70085632" w14:textId="77777777" w:rsidR="0000276E" w:rsidRDefault="0000276E" w:rsidP="0000276E">
      <w:pPr>
        <w:pStyle w:val="CommentText"/>
        <w:rPr>
          <w:lang w:val="nl-NL"/>
        </w:rPr>
      </w:pPr>
      <w:r>
        <w:rPr>
          <w:lang w:val="nl-NL"/>
        </w:rPr>
        <w:t>Ben zelf dus niet kapot van deze alinea.</w:t>
      </w:r>
    </w:p>
    <w:p w14:paraId="0ADFB46D" w14:textId="77777777" w:rsidR="0000276E" w:rsidRDefault="0000276E" w:rsidP="0000276E">
      <w:pPr>
        <w:pStyle w:val="CommentText"/>
        <w:rPr>
          <w:lang w:val="nl-NL"/>
        </w:rPr>
      </w:pPr>
    </w:p>
    <w:p w14:paraId="4319819B" w14:textId="77777777" w:rsidR="0000276E" w:rsidRDefault="0000276E" w:rsidP="0000276E">
      <w:pPr>
        <w:pStyle w:val="CommentText"/>
        <w:rPr>
          <w:lang w:val="nl-NL"/>
        </w:rPr>
      </w:pPr>
      <w:r>
        <w:rPr>
          <w:lang w:val="nl-NL"/>
        </w:rPr>
        <w:t>Als het probleem is ‘te weinig data’, dan ik zeggen</w:t>
      </w:r>
    </w:p>
    <w:p w14:paraId="448DE024" w14:textId="77777777" w:rsidR="0000276E" w:rsidRDefault="0000276E" w:rsidP="0000276E">
      <w:pPr>
        <w:pStyle w:val="CommentText"/>
        <w:numPr>
          <w:ilvl w:val="0"/>
          <w:numId w:val="10"/>
        </w:numPr>
        <w:rPr>
          <w:lang w:val="nl-NL"/>
        </w:rPr>
      </w:pPr>
      <w:r>
        <w:rPr>
          <w:lang w:val="nl-NL"/>
        </w:rPr>
        <w:t>Duidelijke guidelines, voor tekst en paper</w:t>
      </w:r>
    </w:p>
    <w:p w14:paraId="11DC8DD6" w14:textId="77777777" w:rsidR="0000276E" w:rsidRDefault="0000276E" w:rsidP="0000276E">
      <w:pPr>
        <w:pStyle w:val="CommentText"/>
        <w:numPr>
          <w:ilvl w:val="0"/>
          <w:numId w:val="10"/>
        </w:numPr>
        <w:rPr>
          <w:lang w:val="nl-NL"/>
        </w:rPr>
      </w:pPr>
      <w:r>
        <w:rPr>
          <w:lang w:val="nl-NL"/>
        </w:rPr>
        <w:t>Iets maken voor retrieval van tabellen</w:t>
      </w:r>
    </w:p>
    <w:p w14:paraId="79F7261E" w14:textId="553A0C87" w:rsidR="0000276E" w:rsidRDefault="0000276E" w:rsidP="0000276E">
      <w:pPr>
        <w:pStyle w:val="CommentText"/>
        <w:rPr>
          <w:lang w:val="nl-NL"/>
        </w:rPr>
      </w:pPr>
      <w:r>
        <w:rPr>
          <w:lang w:val="nl-NL"/>
        </w:rPr>
        <w:t>Manueel is praktisch inefficient</w:t>
      </w:r>
    </w:p>
  </w:comment>
  <w:comment w:id="3910" w:author="Marcel van Assen" w:date="2021-08-14T14:55:00Z" w:initials="MvA">
    <w:p w14:paraId="2E5A8E4B" w14:textId="77777777" w:rsidR="00CD4DAA" w:rsidRPr="00683706" w:rsidRDefault="00CD4DAA" w:rsidP="00CD4DAA">
      <w:pPr>
        <w:pStyle w:val="CommentText"/>
        <w:rPr>
          <w:lang w:val="nl-NL"/>
        </w:rPr>
      </w:pPr>
      <w:r>
        <w:rPr>
          <w:rStyle w:val="CommentReference"/>
        </w:rPr>
        <w:annotationRef/>
      </w:r>
      <w:r w:rsidRPr="00683706">
        <w:rPr>
          <w:lang w:val="nl-NL"/>
        </w:rPr>
        <w:t>Aanpassen, zie zin hiervoor.</w:t>
      </w:r>
    </w:p>
  </w:comment>
  <w:comment w:id="3913" w:author="Marcel van Assen" w:date="2021-08-14T14:55:00Z" w:initials="MvA">
    <w:p w14:paraId="6311A96A" w14:textId="77777777" w:rsidR="00CD4DAA" w:rsidRDefault="00CD4DAA" w:rsidP="00CD4DAA">
      <w:pPr>
        <w:pStyle w:val="CommentText"/>
        <w:rPr>
          <w:lang w:val="nl-NL"/>
        </w:rPr>
      </w:pPr>
      <w:r>
        <w:rPr>
          <w:rStyle w:val="CommentReference"/>
        </w:rPr>
        <w:annotationRef/>
      </w:r>
      <w:r>
        <w:rPr>
          <w:lang w:val="nl-NL"/>
        </w:rPr>
        <w:t>Dit is logisch, want statcheck is daarvoor gebouwd</w:t>
      </w:r>
    </w:p>
  </w:comment>
  <w:comment w:id="4025" w:author="Marcel van Assen" w:date="2021-08-14T14:55:00Z" w:initials="MvA">
    <w:p w14:paraId="197E43AA" w14:textId="77777777" w:rsidR="00683706" w:rsidRDefault="00683706" w:rsidP="00683706">
      <w:pPr>
        <w:pStyle w:val="CommentText"/>
        <w:rPr>
          <w:lang w:val="nl-NL"/>
        </w:rPr>
      </w:pPr>
      <w:r>
        <w:rPr>
          <w:rStyle w:val="CommentReference"/>
        </w:rPr>
        <w:annotationRef/>
      </w:r>
      <w:r>
        <w:rPr>
          <w:lang w:val="nl-NL"/>
        </w:rPr>
        <w:t>Hier iets over journals en Jaren? Weinig data linken aan afwezigheid reporting guidelines?</w:t>
      </w:r>
    </w:p>
    <w:p w14:paraId="1BF6807D" w14:textId="77777777" w:rsidR="00683706" w:rsidRDefault="00683706" w:rsidP="00683706">
      <w:pPr>
        <w:pStyle w:val="CommentText"/>
        <w:rPr>
          <w:lang w:val="nl-NL"/>
        </w:rPr>
      </w:pPr>
      <w:r>
        <w:rPr>
          <w:lang w:val="nl-NL"/>
        </w:rPr>
        <w:t xml:space="preserve">Of idd automatically retrieve results form tables (moet een programma voor worden geschreven), </w:t>
      </w:r>
      <w:r w:rsidRPr="000B2D4E">
        <w:rPr>
          <w:color w:val="ED7D31" w:themeColor="accent2"/>
          <w:lang w:val="nl-NL"/>
        </w:rPr>
        <w:t>maar da nook daar reporting guidelines voor nodig.</w:t>
      </w:r>
    </w:p>
  </w:comment>
  <w:comment w:id="4043" w:author="Marcel van Assen" w:date="2021-08-14T14:55:00Z" w:initials="MvA">
    <w:p w14:paraId="5AAC09EF" w14:textId="77777777" w:rsidR="00683706" w:rsidRDefault="00683706" w:rsidP="00683706">
      <w:pPr>
        <w:pStyle w:val="CommentText"/>
        <w:rPr>
          <w:lang w:val="nl-NL"/>
        </w:rPr>
      </w:pPr>
      <w:r>
        <w:rPr>
          <w:rStyle w:val="CommentReference"/>
        </w:rPr>
        <w:annotationRef/>
      </w:r>
      <w:r>
        <w:rPr>
          <w:lang w:val="nl-NL"/>
        </w:rPr>
        <w:t>Zit niemand op te wachten. Kan vaak ook niet omdat niet alle info wordt gegeven.</w:t>
      </w:r>
    </w:p>
  </w:comment>
  <w:comment w:id="4044" w:author="EliseSchramkowski" w:date="2021-08-24T10:43:00Z" w:initials="E">
    <w:p w14:paraId="3822593C" w14:textId="419C0E49" w:rsidR="0000276E" w:rsidRPr="0000276E" w:rsidRDefault="0000276E">
      <w:pPr>
        <w:pStyle w:val="CommentText"/>
        <w:rPr>
          <w:lang w:val="nl-NL"/>
        </w:rPr>
      </w:pPr>
      <w:r>
        <w:rPr>
          <w:rStyle w:val="CommentReference"/>
        </w:rPr>
        <w:annotationRef/>
      </w:r>
      <w:r w:rsidRPr="0000276E">
        <w:rPr>
          <w:lang w:val="nl-NL"/>
        </w:rPr>
        <w:t>That makes sense</w:t>
      </w:r>
    </w:p>
  </w:comment>
  <w:comment w:id="4048" w:author="Marcel van Assen" w:date="2021-08-14T14:55:00Z" w:initials="MvA">
    <w:p w14:paraId="1505FD74" w14:textId="77777777" w:rsidR="00683706" w:rsidRDefault="00683706" w:rsidP="00683706">
      <w:pPr>
        <w:pStyle w:val="CommentText"/>
        <w:rPr>
          <w:lang w:val="nl-NL"/>
        </w:rPr>
      </w:pPr>
      <w:r>
        <w:rPr>
          <w:rStyle w:val="CommentReference"/>
        </w:rPr>
        <w:annotationRef/>
      </w:r>
      <w:r>
        <w:rPr>
          <w:lang w:val="nl-NL"/>
        </w:rPr>
        <w:t>Ben zelf dus niet kapot van deze alinea.</w:t>
      </w:r>
    </w:p>
    <w:p w14:paraId="21D906A3" w14:textId="77777777" w:rsidR="00683706" w:rsidRDefault="00683706" w:rsidP="00683706">
      <w:pPr>
        <w:pStyle w:val="CommentText"/>
        <w:rPr>
          <w:lang w:val="nl-NL"/>
        </w:rPr>
      </w:pPr>
    </w:p>
    <w:p w14:paraId="1DE0573C" w14:textId="77777777" w:rsidR="00683706" w:rsidRDefault="00683706" w:rsidP="00683706">
      <w:pPr>
        <w:pStyle w:val="CommentText"/>
        <w:rPr>
          <w:lang w:val="nl-NL"/>
        </w:rPr>
      </w:pPr>
      <w:r>
        <w:rPr>
          <w:lang w:val="nl-NL"/>
        </w:rPr>
        <w:t>Als het probleem is ‘te weinig data’, dan ik zeggen</w:t>
      </w:r>
    </w:p>
    <w:p w14:paraId="427F5F3B" w14:textId="77777777" w:rsidR="00683706" w:rsidRDefault="00683706" w:rsidP="00683706">
      <w:pPr>
        <w:pStyle w:val="CommentText"/>
        <w:numPr>
          <w:ilvl w:val="0"/>
          <w:numId w:val="10"/>
        </w:numPr>
        <w:rPr>
          <w:lang w:val="nl-NL"/>
        </w:rPr>
      </w:pPr>
      <w:r>
        <w:rPr>
          <w:lang w:val="nl-NL"/>
        </w:rPr>
        <w:t>Duidelijke guidelines, voor tekst en paper</w:t>
      </w:r>
    </w:p>
    <w:p w14:paraId="2B752A62" w14:textId="77777777" w:rsidR="00683706" w:rsidRDefault="00683706" w:rsidP="00683706">
      <w:pPr>
        <w:pStyle w:val="CommentText"/>
        <w:numPr>
          <w:ilvl w:val="0"/>
          <w:numId w:val="10"/>
        </w:numPr>
        <w:rPr>
          <w:lang w:val="nl-NL"/>
        </w:rPr>
      </w:pPr>
      <w:r>
        <w:rPr>
          <w:lang w:val="nl-NL"/>
        </w:rPr>
        <w:t>Iets maken voor retrieval van tabellen</w:t>
      </w:r>
    </w:p>
    <w:p w14:paraId="48E7C42C" w14:textId="77777777" w:rsidR="00683706" w:rsidRDefault="00683706" w:rsidP="00683706">
      <w:pPr>
        <w:pStyle w:val="CommentText"/>
        <w:numPr>
          <w:ilvl w:val="0"/>
          <w:numId w:val="10"/>
        </w:numPr>
        <w:rPr>
          <w:lang w:val="nl-NL"/>
        </w:rPr>
      </w:pPr>
      <w:r>
        <w:rPr>
          <w:lang w:val="nl-NL"/>
        </w:rPr>
        <w:t>Manueel is praktisch inefficient</w:t>
      </w:r>
    </w:p>
  </w:comment>
  <w:comment w:id="4079" w:author="EliseSchramkowski" w:date="2021-08-14T14:55:00Z" w:initials="E">
    <w:p w14:paraId="744B0847" w14:textId="77777777" w:rsidR="004A25B8" w:rsidRDefault="004A25B8" w:rsidP="004A25B8">
      <w:pPr>
        <w:pStyle w:val="CommentText"/>
      </w:pPr>
      <w:r>
        <w:rPr>
          <w:rStyle w:val="CommentReference"/>
        </w:rPr>
        <w:annotationRef/>
      </w:r>
      <w:r>
        <w:t>How realistic is it that this will be possible within, say, a few years?</w:t>
      </w:r>
    </w:p>
  </w:comment>
  <w:comment w:id="4080" w:author="Marcel van Assen" w:date="2021-08-14T14:55:00Z" w:initials="E">
    <w:p w14:paraId="7D896FF8" w14:textId="77777777" w:rsidR="004A25B8" w:rsidRDefault="004A25B8" w:rsidP="004A25B8">
      <w:pPr>
        <w:pStyle w:val="CommentText"/>
        <w:rPr>
          <w:lang w:val="nl-NL"/>
        </w:rPr>
      </w:pPr>
      <w:r>
        <w:rPr>
          <w:rStyle w:val="CommentReference"/>
        </w:rPr>
        <w:annotationRef/>
      </w:r>
      <w:r>
        <w:rPr>
          <w:lang w:val="nl-NL"/>
        </w:rPr>
        <w:t>Onze ex-aio Chris, heeft al zoiets, en kan zoiets maken. Hij heeft al zoiets gemaakt voor figuren!</w:t>
      </w:r>
    </w:p>
  </w:comment>
  <w:comment w:id="4153" w:author="EliseSchramkowski" w:date="2021-09-07T16:27:00Z" w:initials="E">
    <w:p w14:paraId="4D1466BD" w14:textId="77777777" w:rsidR="003F0DAB" w:rsidRPr="00675BB1" w:rsidRDefault="003F0DAB" w:rsidP="003F0DA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rFonts w:ascii="Times New Roman" w:hAnsi="Times New Roman" w:cs="Times New Roman"/>
          <w:color w:val="000000" w:themeColor="text1"/>
          <w:sz w:val="24"/>
          <w:szCs w:val="24"/>
          <w:lang w:val="nl-NL"/>
        </w:rPr>
      </w:pPr>
      <w:r>
        <w:rPr>
          <w:rStyle w:val="CommentReference"/>
        </w:rPr>
        <w:annotationRef/>
      </w:r>
    </w:p>
    <w:p w14:paraId="22B649B6" w14:textId="77777777" w:rsidR="003F0DAB" w:rsidRDefault="003F0DAB" w:rsidP="003F0DA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Ander </w:t>
      </w:r>
      <w:proofErr w:type="spellStart"/>
      <w:r>
        <w:rPr>
          <w:rFonts w:ascii="Times New Roman" w:hAnsi="Times New Roman" w:cs="Times New Roman"/>
          <w:color w:val="000000" w:themeColor="text1"/>
          <w:sz w:val="24"/>
          <w:szCs w:val="24"/>
        </w:rPr>
        <w:t>toekomstig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onderzoek</w:t>
      </w:r>
      <w:proofErr w:type="spellEnd"/>
      <w:r>
        <w:rPr>
          <w:rFonts w:ascii="Times New Roman" w:hAnsi="Times New Roman" w:cs="Times New Roman"/>
          <w:color w:val="000000" w:themeColor="text1"/>
          <w:sz w:val="24"/>
          <w:szCs w:val="24"/>
        </w:rPr>
        <w:t>?</w:t>
      </w:r>
    </w:p>
    <w:p w14:paraId="463697EB" w14:textId="77777777" w:rsidR="003F0DAB" w:rsidRPr="0055551D" w:rsidRDefault="003F0DAB" w:rsidP="003F0DAB">
      <w:pPr>
        <w:pStyle w:val="ListParagraph"/>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spacing w:after="0" w:line="480" w:lineRule="auto"/>
        <w:jc w:val="both"/>
        <w:rPr>
          <w:rFonts w:ascii="Times New Roman" w:hAnsi="Times New Roman" w:cs="Times New Roman"/>
          <w:color w:val="70AD47" w:themeColor="accent6"/>
          <w:sz w:val="24"/>
          <w:szCs w:val="24"/>
          <w:lang w:val="nl-NL"/>
        </w:rPr>
      </w:pPr>
      <w:r w:rsidRPr="0055551D">
        <w:rPr>
          <w:rFonts w:ascii="Times New Roman" w:hAnsi="Times New Roman" w:cs="Times New Roman"/>
          <w:color w:val="70AD47" w:themeColor="accent6"/>
          <w:sz w:val="24"/>
          <w:szCs w:val="24"/>
          <w:lang w:val="nl-NL"/>
        </w:rPr>
        <w:t>Beweging implementeren guidelines, kijken wat invloed is van implementeren daarvan.</w:t>
      </w:r>
    </w:p>
    <w:p w14:paraId="40AF88CD" w14:textId="376EF32E" w:rsidR="003F0DAB" w:rsidRPr="003F0DAB" w:rsidRDefault="003F0DAB">
      <w:pPr>
        <w:pStyle w:val="CommentText"/>
        <w:rPr>
          <w:lang w:val="nl-NL"/>
        </w:rPr>
      </w:pPr>
    </w:p>
  </w:comment>
  <w:comment w:id="4180" w:author="Marcel van Assen" w:date="2021-08-14T14:55:00Z" w:initials="MvA">
    <w:p w14:paraId="241A4229" w14:textId="77777777" w:rsidR="00683706" w:rsidRDefault="00683706" w:rsidP="00683706">
      <w:pPr>
        <w:pStyle w:val="CommentText"/>
        <w:rPr>
          <w:lang w:val="nl-NL"/>
        </w:rPr>
      </w:pPr>
      <w:r>
        <w:rPr>
          <w:rStyle w:val="CommentReference"/>
        </w:rPr>
        <w:annotationRef/>
      </w:r>
      <w:r w:rsidRPr="00FE4BB3">
        <w:rPr>
          <w:lang w:val="nl-NL"/>
        </w:rPr>
        <w:t xml:space="preserve">Verwijs naar APA. </w:t>
      </w:r>
      <w:r>
        <w:rPr>
          <w:lang w:val="nl-NL"/>
        </w:rPr>
        <w:t>Maar let op, dit is geen future research en limitation, dit hoort veel eerder.</w:t>
      </w:r>
    </w:p>
  </w:comment>
  <w:comment w:id="4283" w:author="Marcel van Assen" w:date="2019-01-31T08:56:00Z" w:initials="MvA">
    <w:p w14:paraId="437EA946" w14:textId="77777777" w:rsidR="000B3C2C" w:rsidRPr="00E36B65" w:rsidRDefault="000B3C2C" w:rsidP="00ED7C06">
      <w:pPr>
        <w:pStyle w:val="CommentText"/>
        <w:rPr>
          <w:lang w:val="nl-NL"/>
        </w:rPr>
      </w:pPr>
      <w:r>
        <w:rPr>
          <w:rStyle w:val="CommentReference"/>
        </w:rPr>
        <w:annotationRef/>
      </w:r>
      <w:r w:rsidRPr="00E36B65">
        <w:rPr>
          <w:lang w:val="nl-NL"/>
        </w:rPr>
        <w:t>VANAF HIER ALLEEN GEKEKEN NAAR RESULTS ZONDER GEDETAILLEERD COMMENTAAR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51A8E2" w15:done="0"/>
  <w15:commentEx w15:paraId="606B8BA0" w15:done="0"/>
  <w15:commentEx w15:paraId="7DAF6808" w15:paraIdParent="606B8BA0" w15:done="0"/>
  <w15:commentEx w15:paraId="686B0BA1" w15:done="0"/>
  <w15:commentEx w15:paraId="5BC215DA" w15:done="0"/>
  <w15:commentEx w15:paraId="1A98C4F9" w15:done="0"/>
  <w15:commentEx w15:paraId="14806FDF" w15:done="0"/>
  <w15:commentEx w15:paraId="5046E57C" w15:done="0"/>
  <w15:commentEx w15:paraId="4ADEA5CE" w15:done="0"/>
  <w15:commentEx w15:paraId="7CFC25B2" w15:done="0"/>
  <w15:commentEx w15:paraId="37408D1B" w15:done="0"/>
  <w15:commentEx w15:paraId="706BD2F1" w15:done="0"/>
  <w15:commentEx w15:paraId="537CC360" w15:paraIdParent="706BD2F1" w15:done="0"/>
  <w15:commentEx w15:paraId="73508C5A" w15:done="0"/>
  <w15:commentEx w15:paraId="44AECE93" w15:done="0"/>
  <w15:commentEx w15:paraId="7FF2B851" w15:done="0"/>
  <w15:commentEx w15:paraId="6D73D0F6" w15:done="0"/>
  <w15:commentEx w15:paraId="61ED4C59" w15:done="0"/>
  <w15:commentEx w15:paraId="6334DD95" w15:paraIdParent="61ED4C59" w15:done="0"/>
  <w15:commentEx w15:paraId="7197801D" w15:done="0"/>
  <w15:commentEx w15:paraId="3EC08952" w15:done="0"/>
  <w15:commentEx w15:paraId="1A6BF3BF" w15:done="0"/>
  <w15:commentEx w15:paraId="05FC0F7E" w15:done="0"/>
  <w15:commentEx w15:paraId="72C4D3EB" w15:done="0"/>
  <w15:commentEx w15:paraId="4497C605" w15:done="0"/>
  <w15:commentEx w15:paraId="216E9D7C" w15:done="0"/>
  <w15:commentEx w15:paraId="06030D41" w15:done="0"/>
  <w15:commentEx w15:paraId="1669A379" w15:done="0"/>
  <w15:commentEx w15:paraId="6DB110B4" w15:done="0"/>
  <w15:commentEx w15:paraId="3CDAA8A0" w15:done="0"/>
  <w15:commentEx w15:paraId="2B83D6DF" w15:done="0"/>
  <w15:commentEx w15:paraId="7BD6ED31" w15:done="0"/>
  <w15:commentEx w15:paraId="3DF141D5" w15:done="0"/>
  <w15:commentEx w15:paraId="2AB033A3" w15:paraIdParent="3DF141D5" w15:done="0"/>
  <w15:commentEx w15:paraId="4FDE5F23" w15:done="0"/>
  <w15:commentEx w15:paraId="0C5C5318" w15:paraIdParent="4FDE5F23" w15:done="0"/>
  <w15:commentEx w15:paraId="6CA74495" w15:done="0"/>
  <w15:commentEx w15:paraId="1A0F000F" w15:paraIdParent="6CA74495" w15:done="0"/>
  <w15:commentEx w15:paraId="3A3FCB2F" w15:done="0"/>
  <w15:commentEx w15:paraId="3C62A09E" w15:done="0"/>
  <w15:commentEx w15:paraId="2EB89F5F" w15:done="0"/>
  <w15:commentEx w15:paraId="7BC6CE68" w15:done="0"/>
  <w15:commentEx w15:paraId="14E97640" w15:done="0"/>
  <w15:commentEx w15:paraId="55906CD7" w15:done="0"/>
  <w15:commentEx w15:paraId="55F9C943" w15:done="0"/>
  <w15:commentEx w15:paraId="7B490A76" w15:done="0"/>
  <w15:commentEx w15:paraId="1169A8F4" w15:done="0"/>
  <w15:commentEx w15:paraId="28BC76FF" w15:paraIdParent="1169A8F4" w15:done="0"/>
  <w15:commentEx w15:paraId="3E4C1AB4" w15:done="0"/>
  <w15:commentEx w15:paraId="06F7D82A" w15:done="0"/>
  <w15:commentEx w15:paraId="2B606FEC" w15:done="0"/>
  <w15:commentEx w15:paraId="337343B3" w15:done="0"/>
  <w15:commentEx w15:paraId="4838A325" w15:done="0"/>
  <w15:commentEx w15:paraId="50AEF90F" w15:paraIdParent="4838A325" w15:done="0"/>
  <w15:commentEx w15:paraId="25D308CE" w15:done="0"/>
  <w15:commentEx w15:paraId="311E518E" w15:paraIdParent="25D308CE" w15:done="0"/>
  <w15:commentEx w15:paraId="32DAF283" w15:done="0"/>
  <w15:commentEx w15:paraId="2B45A234" w15:done="0"/>
  <w15:commentEx w15:paraId="57A7FC76" w15:paraIdParent="2B45A234" w15:done="0"/>
  <w15:commentEx w15:paraId="4D67A7E6" w15:done="0"/>
  <w15:commentEx w15:paraId="6370EA6E" w15:paraIdParent="4D67A7E6" w15:done="0"/>
  <w15:commentEx w15:paraId="72692CDF" w15:done="0"/>
  <w15:commentEx w15:paraId="160FC87E" w15:done="0"/>
  <w15:commentEx w15:paraId="52D20EFD" w15:paraIdParent="160FC87E" w15:done="0"/>
  <w15:commentEx w15:paraId="691933DB" w15:done="0"/>
  <w15:commentEx w15:paraId="721CFA92" w15:done="0"/>
  <w15:commentEx w15:paraId="5C8101C4" w15:paraIdParent="721CFA92" w15:done="0"/>
  <w15:commentEx w15:paraId="233466D8" w15:paraIdParent="721CFA92" w15:done="0"/>
  <w15:commentEx w15:paraId="1F5723DF" w15:paraIdParent="721CFA92" w15:done="0"/>
  <w15:commentEx w15:paraId="72C6B3B6" w15:done="0"/>
  <w15:commentEx w15:paraId="18D4D4EE" w15:done="0"/>
  <w15:commentEx w15:paraId="2B1E1F7D" w15:done="0"/>
  <w15:commentEx w15:paraId="08EFD57F" w15:done="0"/>
  <w15:commentEx w15:paraId="70183972" w15:paraIdParent="08EFD57F" w15:done="0"/>
  <w15:commentEx w15:paraId="47580172" w15:done="0"/>
  <w15:commentEx w15:paraId="5153C179" w15:done="0"/>
  <w15:commentEx w15:paraId="517F15E0" w15:paraIdParent="5153C179" w15:done="0"/>
  <w15:commentEx w15:paraId="7794D536" w15:done="0"/>
  <w15:commentEx w15:paraId="23C46CC2" w15:done="0"/>
  <w15:commentEx w15:paraId="73BE0F26" w15:paraIdParent="23C46CC2" w15:done="0"/>
  <w15:commentEx w15:paraId="3E0C0AD7" w15:done="0"/>
  <w15:commentEx w15:paraId="6F089E23" w15:done="0"/>
  <w15:commentEx w15:paraId="025CCBCA" w15:paraIdParent="6F089E23" w15:done="0"/>
  <w15:commentEx w15:paraId="621B25D3" w15:done="0"/>
  <w15:commentEx w15:paraId="46870DC2" w15:done="0"/>
  <w15:commentEx w15:paraId="38A7A238" w15:done="0"/>
  <w15:commentEx w15:paraId="120721C7" w15:done="0"/>
  <w15:commentEx w15:paraId="21000F9D" w15:done="0"/>
  <w15:commentEx w15:paraId="03D3266E" w15:done="0"/>
  <w15:commentEx w15:paraId="19FE85A2" w15:done="0"/>
  <w15:commentEx w15:paraId="2C92A5CE" w15:paraIdParent="19FE85A2" w15:done="0"/>
  <w15:commentEx w15:paraId="03305A7F" w15:done="0"/>
  <w15:commentEx w15:paraId="4B0FF025" w15:paraIdParent="03305A7F" w15:done="0"/>
  <w15:commentEx w15:paraId="307B3E38" w15:done="0"/>
  <w15:commentEx w15:paraId="2F0489A5" w15:done="0"/>
  <w15:commentEx w15:paraId="5C21594E" w15:done="0"/>
  <w15:commentEx w15:paraId="3F25FA94" w15:done="0"/>
  <w15:commentEx w15:paraId="2DAC25A3" w15:done="0"/>
  <w15:commentEx w15:paraId="402CBA61" w15:done="0"/>
  <w15:commentEx w15:paraId="0EF6DEC1" w15:done="0"/>
  <w15:commentEx w15:paraId="09D2BC12" w15:done="0"/>
  <w15:commentEx w15:paraId="61D4CF47" w15:paraIdParent="09D2BC12" w15:done="0"/>
  <w15:commentEx w15:paraId="464D892C" w15:done="0"/>
  <w15:commentEx w15:paraId="144DD995" w15:paraIdParent="464D892C" w15:done="0"/>
  <w15:commentEx w15:paraId="297BA4E2" w15:done="0"/>
  <w15:commentEx w15:paraId="2794290A" w15:done="0"/>
  <w15:commentEx w15:paraId="79F7261E" w15:done="0"/>
  <w15:commentEx w15:paraId="2E5A8E4B" w15:done="0"/>
  <w15:commentEx w15:paraId="6311A96A" w15:done="0"/>
  <w15:commentEx w15:paraId="1BF6807D" w15:done="0"/>
  <w15:commentEx w15:paraId="5AAC09EF" w15:done="0"/>
  <w15:commentEx w15:paraId="3822593C" w15:paraIdParent="5AAC09EF" w15:done="0"/>
  <w15:commentEx w15:paraId="48E7C42C" w15:done="0"/>
  <w15:commentEx w15:paraId="744B0847" w15:done="0"/>
  <w15:commentEx w15:paraId="7D896FF8" w15:paraIdParent="744B0847" w15:done="0"/>
  <w15:commentEx w15:paraId="40AF88CD" w15:done="0"/>
  <w15:commentEx w15:paraId="241A4229" w15:done="0"/>
  <w15:commentEx w15:paraId="437EA9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3240" w16cex:dateUtc="2021-08-10T13:51:00Z"/>
  <w16cex:commentExtensible w16cex:durableId="1FFED96E" w16cex:dateUtc="2019-01-31T05:40:00Z"/>
  <w16cex:commentExtensible w16cex:durableId="200412EC" w16cex:dateUtc="2019-02-05T12:49:00Z"/>
  <w16cex:commentExtensible w16cex:durableId="24BE3243" w16cex:dateUtc="2021-08-10T13:54:00Z"/>
  <w16cex:commentExtensible w16cex:durableId="24BE3244" w16cex:dateUtc="2021-08-10T14:01:00Z"/>
  <w16cex:commentExtensible w16cex:durableId="25361600" w16cex:dateUtc="2021-08-10T14:02:00Z"/>
  <w16cex:commentExtensible w16cex:durableId="24BE3245" w16cex:dateUtc="2021-08-10T14:02:00Z"/>
  <w16cex:commentExtensible w16cex:durableId="252A6EE3" w16cex:dateUtc="2021-08-10T14:04:00Z"/>
  <w16cex:commentExtensible w16cex:durableId="252A6EE2" w16cex:dateUtc="2018-11-21T05:56:00Z"/>
  <w16cex:commentExtensible w16cex:durableId="24BE3246" w16cex:dateUtc="2021-08-10T14:04:00Z"/>
  <w16cex:commentExtensible w16cex:durableId="1FA8F73F" w16cex:dateUtc="2018-11-21T05:56:00Z"/>
  <w16cex:commentExtensible w16cex:durableId="2032094E" w16cex:dateUtc="2019-03-11T06:21:00Z"/>
  <w16cex:commentExtensible w16cex:durableId="2032094F" w16cex:dateUtc="2019-03-11T06:21:00Z"/>
  <w16cex:commentExtensible w16cex:durableId="24BE324A" w16cex:dateUtc="2021-08-10T14:08:00Z"/>
  <w16cex:commentExtensible w16cex:durableId="1FA8F742" w16cex:dateUtc="2018-11-21T06:09:00Z"/>
  <w16cex:commentExtensible w16cex:durableId="24BE333D" w16cex:dateUtc="2021-08-10T14:13:00Z"/>
  <w16cex:commentExtensible w16cex:durableId="24BE324D" w16cex:dateUtc="2021-08-10T14:13:00Z"/>
  <w16cex:commentExtensible w16cex:durableId="24BE324E" w16cex:dateUtc="2021-08-10T14:15:00Z"/>
  <w16cex:commentExtensible w16cex:durableId="24DC6FB3" w16cex:dateUtc="2021-09-03T07:56:00Z"/>
  <w16cex:commentExtensible w16cex:durableId="252FC276" w16cex:dateUtc="2021-11-05T13:47:00Z"/>
  <w16cex:commentExtensible w16cex:durableId="252E8652" w16cex:dateUtc="2021-08-10T15:13:00Z"/>
  <w16cex:commentExtensible w16cex:durableId="252E86CE" w16cex:dateUtc="2021-08-10T15:12:00Z"/>
  <w16cex:commentExtensible w16cex:durableId="24BE324F" w16cex:dateUtc="2021-08-10T15:12:00Z"/>
  <w16cex:commentExtensible w16cex:durableId="24BE3250" w16cex:dateUtc="2021-08-10T15:13:00Z"/>
  <w16cex:commentExtensible w16cex:durableId="24BE3255" w16cex:dateUtc="2021-08-10T15:16:00Z"/>
  <w16cex:commentExtensible w16cex:durableId="24BE3256" w16cex:dateUtc="2021-08-10T15:17:00Z"/>
  <w16cex:commentExtensible w16cex:durableId="24BE3258" w16cex:dateUtc="2021-08-10T15:19:00Z"/>
  <w16cex:commentExtensible w16cex:durableId="24BE5D82" w16cex:dateUtc="2019-01-31T06:36:00Z"/>
  <w16cex:commentExtensible w16cex:durableId="24BE5D81" w16cex:dateUtc="2021-08-10T15:27:00Z"/>
  <w16cex:commentExtensible w16cex:durableId="24BE5D80" w16cex:dateUtc="2021-05-21T05:04:00Z"/>
  <w16cex:commentExtensible w16cex:durableId="24BE5D7F" w16cex:dateUtc="2021-08-10T15:35:00Z"/>
  <w16cex:commentExtensible w16cex:durableId="24BE5D7E" w16cex:dateUtc="2021-08-10T15:36:00Z"/>
  <w16cex:commentExtensible w16cex:durableId="24E05E38" w16cex:dateUtc="2021-08-10T15:49:00Z"/>
  <w16cex:commentExtensible w16cex:durableId="24E46E6C" w16cex:dateUtc="2021-09-09T09:28:00Z"/>
  <w16cex:commentExtensible w16cex:durableId="24BE325C" w16cex:dateUtc="2021-08-10T15:26:00Z"/>
  <w16cex:commentExtensible w16cex:durableId="24DA0F88" w16cex:dateUtc="2021-09-01T12:41:00Z"/>
  <w16cex:commentExtensible w16cex:durableId="24BE325D" w16cex:dateUtc="2021-08-10T15:26:00Z"/>
  <w16cex:commentExtensible w16cex:durableId="24DC7CA6" w16cex:dateUtc="2021-09-03T08:51:00Z"/>
  <w16cex:commentExtensible w16cex:durableId="24DE2F40" w16cex:dateUtc="2019-01-31T06:22:00Z"/>
  <w16cex:commentExtensible w16cex:durableId="24DE2F3F" w16cex:dateUtc="2019-01-31T06:19:00Z"/>
  <w16cex:commentExtensible w16cex:durableId="24DE2F3E" w16cex:dateUtc="2019-01-31T06:20:00Z"/>
  <w16cex:commentExtensible w16cex:durableId="24DE2F3D" w16cex:dateUtc="2019-01-31T06:19:00Z"/>
  <w16cex:commentExtensible w16cex:durableId="24DE2F3C" w16cex:dateUtc="2019-01-31T06:21:00Z"/>
  <w16cex:commentExtensible w16cex:durableId="24BE3265" w16cex:dateUtc="2021-08-10T15:37:00Z"/>
  <w16cex:commentExtensible w16cex:durableId="24BE3266" w16cex:dateUtc="2021-08-10T15:38:00Z"/>
  <w16cex:commentExtensible w16cex:durableId="20320963" w16cex:dateUtc="2019-03-11T14:26:00Z"/>
  <w16cex:commentExtensible w16cex:durableId="24BE3268" w16cex:dateUtc="2021-08-10T15:43:00Z"/>
  <w16cex:commentExtensible w16cex:durableId="24BE3269" w16cex:dateUtc="2021-08-10T15:48:00Z"/>
  <w16cex:commentExtensible w16cex:durableId="2032096B" w16cex:dateUtc="2019-03-12T05:29:00Z"/>
  <w16cex:commentExtensible w16cex:durableId="24BE326D" w16cex:dateUtc="2021-08-10T18:18:00Z"/>
  <w16cex:commentExtensible w16cex:durableId="20320973" w16cex:dateUtc="2019-03-12T05:45:00Z"/>
  <w16cex:commentExtensible w16cex:durableId="247C79DD" w16cex:dateUtc="2021-06-22T13:01:00Z"/>
  <w16cex:commentExtensible w16cex:durableId="24BE3270" w16cex:dateUtc="2021-08-10T18:29:00Z"/>
  <w16cex:commentExtensible w16cex:durableId="24BF7EC6" w16cex:dateUtc="2021-08-12T09:04:00Z"/>
  <w16cex:commentExtensible w16cex:durableId="24520018" w16cex:dateUtc="2021-05-21T05:21:00Z"/>
  <w16cex:commentExtensible w16cex:durableId="245CE9E8" w16cex:dateUtc="2021-05-29T14:27:00Z"/>
  <w16cex:commentExtensible w16cex:durableId="24BE3273" w16cex:dateUtc="2021-08-10T18:35:00Z"/>
  <w16cex:commentExtensible w16cex:durableId="24BE3274" w16cex:dateUtc="2021-08-11T07:37:00Z"/>
  <w16cex:commentExtensible w16cex:durableId="24E0BE4B" w16cex:dateUtc="2021-09-06T14:20:00Z"/>
  <w16cex:commentExtensible w16cex:durableId="24BE3275" w16cex:dateUtc="2021-08-11T07:29:00Z"/>
  <w16cex:commentExtensible w16cex:durableId="24C8BB8D" w16cex:dateUtc="2021-08-19T09:13:00Z"/>
  <w16cex:commentExtensible w16cex:durableId="24BE3276" w16cex:dateUtc="2021-08-11T07:31:00Z"/>
  <w16cex:commentExtensible w16cex:durableId="24BE3279" w16cex:dateUtc="2021-08-11T07:35:00Z"/>
  <w16cex:commentExtensible w16cex:durableId="24C8BBF1" w16cex:dateUtc="2021-08-19T09:16:00Z"/>
  <w16cex:commentExtensible w16cex:durableId="23B52872" w16cex:dateUtc="2019-01-31T08:01:00Z"/>
  <w16cex:commentExtensible w16cex:durableId="24520022" w16cex:dateUtc="2021-05-21T05:26:00Z"/>
  <w16cex:commentExtensible w16cex:durableId="245F2FBC" w16cex:dateUtc="2021-05-31T07:49:00Z"/>
  <w16cex:commentExtensible w16cex:durableId="24BE3280" w16cex:dateUtc="2021-08-11T07:49:00Z"/>
  <w16cex:commentExtensible w16cex:durableId="24C4CA22" w16cex:dateUtc="2021-08-16T09:27:00Z"/>
  <w16cex:commentExtensible w16cex:durableId="21DD2245" w16cex:dateUtc="2019-01-31T08:02:00Z"/>
  <w16cex:commentExtensible w16cex:durableId="245204BD" w16cex:dateUtc="2019-01-31T08:01:00Z"/>
  <w16cex:commentExtensible w16cex:durableId="1FFED9B4" w16cex:dateUtc="2019-01-31T08:06:00Z"/>
  <w16cex:commentExtensible w16cex:durableId="24BE3284" w16cex:dateUtc="2021-08-11T07:52:00Z"/>
  <w16cex:commentExtensible w16cex:durableId="24C8BC71" w16cex:dateUtc="2021-08-19T09:18:00Z"/>
  <w16cex:commentExtensible w16cex:durableId="2011379F" w16cex:dateUtc="2019-01-31T08:06:00Z"/>
  <w16cex:commentExtensible w16cex:durableId="24BE3286" w16cex:dateUtc="2021-08-11T08:09:00Z"/>
  <w16cex:commentExtensible w16cex:durableId="24C4CAA5" w16cex:dateUtc="2021-08-16T09:29:00Z"/>
  <w16cex:commentExtensible w16cex:durableId="24C2554F" w16cex:dateUtc="2021-08-14T12:44:00Z"/>
  <w16cex:commentExtensible w16cex:durableId="24C25550" w16cex:dateUtc="2021-08-14T12:44:00Z"/>
  <w16cex:commentExtensible w16cex:durableId="24C25706" w16cex:dateUtc="2021-08-14T12:51:00Z"/>
  <w16cex:commentExtensible w16cex:durableId="24C25553" w16cex:dateUtc="2021-08-14T12:44:00Z"/>
  <w16cex:commentExtensible w16cex:durableId="24C25554" w16cex:dateUtc="2021-08-14T12:44:00Z"/>
  <w16cex:commentExtensible w16cex:durableId="24CCE212" w16cex:dateUtc="2021-08-22T12:47:00Z"/>
  <w16cex:commentExtensible w16cex:durableId="252E3C43" w16cex:dateUtc="2021-08-14T12:44:00Z"/>
  <w16cex:commentExtensible w16cex:durableId="252E3C42" w16cex:dateUtc="2021-08-14T12:44:00Z"/>
  <w16cex:commentExtensible w16cex:durableId="24C25555" w16cex:dateUtc="2021-08-14T12:44:00Z"/>
  <w16cex:commentExtensible w16cex:durableId="24C25556" w16cex:dateUtc="2021-08-14T12:44:00Z"/>
  <w16cex:commentExtensible w16cex:durableId="24DE3117" w16cex:dateUtc="2021-09-04T15:53:00Z"/>
  <w16cex:commentExtensible w16cex:durableId="24E1E9D0" w16cex:dateUtc="2021-09-07T11:38:00Z"/>
  <w16cex:commentExtensible w16cex:durableId="24C257FB" w16cex:dateUtc="2021-08-14T12:55:00Z"/>
  <w16cex:commentExtensible w16cex:durableId="24CCE53E" w16cex:dateUtc="2021-08-22T13:01:00Z"/>
  <w16cex:commentExtensible w16cex:durableId="24CCE6A4" w16cex:dateUtc="2021-08-22T13:07:00Z"/>
  <w16cex:commentExtensible w16cex:durableId="24CCE6A9" w16cex:dateUtc="2021-08-22T13:07:00Z"/>
  <w16cex:commentExtensible w16cex:durableId="24C370A1" w16cex:dateUtc="2021-08-14T12:55:00Z"/>
  <w16cex:commentExtensible w16cex:durableId="24C25800" w16cex:dateUtc="2021-08-14T12:55:00Z"/>
  <w16cex:commentExtensible w16cex:durableId="24C25801" w16cex:dateUtc="2021-08-14T12:55:00Z"/>
  <w16cex:commentExtensible w16cex:durableId="24E09277" w16cex:dateUtc="2021-09-06T11:12:00Z"/>
  <w16cex:commentExtensible w16cex:durableId="24C25802" w16cex:dateUtc="2021-08-14T12:55:00Z"/>
  <w16cex:commentExtensible w16cex:durableId="24C25803" w16cex:dateUtc="2021-08-14T12:55:00Z"/>
  <w16cex:commentExtensible w16cex:durableId="24C25804" w16cex:dateUtc="2021-08-14T12:55:00Z"/>
  <w16cex:commentExtensible w16cex:durableId="24C25807" w16cex:dateUtc="2021-08-14T12:55:00Z"/>
  <w16cex:commentExtensible w16cex:durableId="24CE105F" w16cex:dateUtc="2021-08-23T10:17:00Z"/>
  <w16cex:commentExtensible w16cex:durableId="24C25808" w16cex:dateUtc="2021-08-14T12:55:00Z"/>
  <w16cex:commentExtensible w16cex:durableId="24CE2DA4" w16cex:dateUtc="2021-08-23T12:22:00Z"/>
  <w16cex:commentExtensible w16cex:durableId="24CE5562" w16cex:dateUtc="2021-08-23T15:12:00Z"/>
  <w16cex:commentExtensible w16cex:durableId="24C25809" w16cex:dateUtc="2021-08-14T12:55:00Z"/>
  <w16cex:commentExtensible w16cex:durableId="24C2580A" w16cex:dateUtc="2021-08-14T12:55:00Z"/>
  <w16cex:commentExtensible w16cex:durableId="24C257FC" w16cex:dateUtc="2021-08-14T12:55:00Z"/>
  <w16cex:commentExtensible w16cex:durableId="24C257FD" w16cex:dateUtc="2021-08-14T12:55:00Z"/>
  <w16cex:commentExtensible w16cex:durableId="24C2580B" w16cex:dateUtc="2021-08-14T12:55:00Z"/>
  <w16cex:commentExtensible w16cex:durableId="24C2580C" w16cex:dateUtc="2021-08-14T12:55:00Z"/>
  <w16cex:commentExtensible w16cex:durableId="24CF4BBB" w16cex:dateUtc="2021-08-24T08:43:00Z"/>
  <w16cex:commentExtensible w16cex:durableId="24C2580D" w16cex:dateUtc="2021-08-14T12:55:00Z"/>
  <w16cex:commentExtensible w16cex:durableId="24E3465B" w16cex:dateUtc="2021-08-14T12:55:00Z"/>
  <w16cex:commentExtensible w16cex:durableId="24E3465A" w16cex:dateUtc="2021-08-14T12:55:00Z"/>
  <w16cex:commentExtensible w16cex:durableId="24E21156" w16cex:dateUtc="2021-09-07T14:27:00Z"/>
  <w16cex:commentExtensible w16cex:durableId="24C25813" w16cex:dateUtc="2021-08-14T12:55:00Z"/>
  <w16cex:commentExtensible w16cex:durableId="205CBAA8" w16cex:dateUtc="2019-01-31T0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51A8E2" w16cid:durableId="24BE3240"/>
  <w16cid:commentId w16cid:paraId="606B8BA0" w16cid:durableId="1FFED96E"/>
  <w16cid:commentId w16cid:paraId="7DAF6808" w16cid:durableId="200412EC"/>
  <w16cid:commentId w16cid:paraId="686B0BA1" w16cid:durableId="24BE3243"/>
  <w16cid:commentId w16cid:paraId="5BC215DA" w16cid:durableId="24BE3244"/>
  <w16cid:commentId w16cid:paraId="1A98C4F9" w16cid:durableId="25361600"/>
  <w16cid:commentId w16cid:paraId="14806FDF" w16cid:durableId="24BE3245"/>
  <w16cid:commentId w16cid:paraId="5046E57C" w16cid:durableId="252A6EE3"/>
  <w16cid:commentId w16cid:paraId="4ADEA5CE" w16cid:durableId="252A6EE2"/>
  <w16cid:commentId w16cid:paraId="7CFC25B2" w16cid:durableId="24BE3246"/>
  <w16cid:commentId w16cid:paraId="37408D1B" w16cid:durableId="1FA8F73F"/>
  <w16cid:commentId w16cid:paraId="706BD2F1" w16cid:durableId="2032094E"/>
  <w16cid:commentId w16cid:paraId="537CC360" w16cid:durableId="2032094F"/>
  <w16cid:commentId w16cid:paraId="73508C5A" w16cid:durableId="24BE324A"/>
  <w16cid:commentId w16cid:paraId="44AECE93" w16cid:durableId="1FA8F742"/>
  <w16cid:commentId w16cid:paraId="7FF2B851" w16cid:durableId="24BE333D"/>
  <w16cid:commentId w16cid:paraId="6D73D0F6" w16cid:durableId="24BE324D"/>
  <w16cid:commentId w16cid:paraId="61ED4C59" w16cid:durableId="24BE324E"/>
  <w16cid:commentId w16cid:paraId="6334DD95" w16cid:durableId="24DC6FB3"/>
  <w16cid:commentId w16cid:paraId="7197801D" w16cid:durableId="252FC276"/>
  <w16cid:commentId w16cid:paraId="3EC08952" w16cid:durableId="252E8652"/>
  <w16cid:commentId w16cid:paraId="1A6BF3BF" w16cid:durableId="252E86CE"/>
  <w16cid:commentId w16cid:paraId="05FC0F7E" w16cid:durableId="24BE324F"/>
  <w16cid:commentId w16cid:paraId="72C4D3EB" w16cid:durableId="24BE3250"/>
  <w16cid:commentId w16cid:paraId="4497C605" w16cid:durableId="24BE3255"/>
  <w16cid:commentId w16cid:paraId="216E9D7C" w16cid:durableId="24BE3256"/>
  <w16cid:commentId w16cid:paraId="06030D41" w16cid:durableId="24BE3258"/>
  <w16cid:commentId w16cid:paraId="1669A379" w16cid:durableId="24BE5D82"/>
  <w16cid:commentId w16cid:paraId="6DB110B4" w16cid:durableId="24BE5D81"/>
  <w16cid:commentId w16cid:paraId="3CDAA8A0" w16cid:durableId="24BE5D80"/>
  <w16cid:commentId w16cid:paraId="2B83D6DF" w16cid:durableId="24BE5D7F"/>
  <w16cid:commentId w16cid:paraId="7BD6ED31" w16cid:durableId="24BE5D7E"/>
  <w16cid:commentId w16cid:paraId="3DF141D5" w16cid:durableId="24E05E38"/>
  <w16cid:commentId w16cid:paraId="2AB033A3" w16cid:durableId="24E46E6C"/>
  <w16cid:commentId w16cid:paraId="4FDE5F23" w16cid:durableId="24BE325C"/>
  <w16cid:commentId w16cid:paraId="0C5C5318" w16cid:durableId="24DA0F88"/>
  <w16cid:commentId w16cid:paraId="6CA74495" w16cid:durableId="24BE325D"/>
  <w16cid:commentId w16cid:paraId="1A0F000F" w16cid:durableId="24DC7CA6"/>
  <w16cid:commentId w16cid:paraId="3A3FCB2F" w16cid:durableId="24DE2F40"/>
  <w16cid:commentId w16cid:paraId="3C62A09E" w16cid:durableId="24DE2F3F"/>
  <w16cid:commentId w16cid:paraId="2EB89F5F" w16cid:durableId="24DE2F3E"/>
  <w16cid:commentId w16cid:paraId="7BC6CE68" w16cid:durableId="24DE2F3D"/>
  <w16cid:commentId w16cid:paraId="14E97640" w16cid:durableId="24DE2F3C"/>
  <w16cid:commentId w16cid:paraId="55906CD7" w16cid:durableId="24BE3265"/>
  <w16cid:commentId w16cid:paraId="55F9C943" w16cid:durableId="24BE3266"/>
  <w16cid:commentId w16cid:paraId="7B490A76" w16cid:durableId="20320963"/>
  <w16cid:commentId w16cid:paraId="1169A8F4" w16cid:durableId="24BE3268"/>
  <w16cid:commentId w16cid:paraId="28BC76FF" w16cid:durableId="24BE3269"/>
  <w16cid:commentId w16cid:paraId="3E4C1AB4" w16cid:durableId="2032096B"/>
  <w16cid:commentId w16cid:paraId="06F7D82A" w16cid:durableId="24BE326D"/>
  <w16cid:commentId w16cid:paraId="2B606FEC" w16cid:durableId="20320973"/>
  <w16cid:commentId w16cid:paraId="337343B3" w16cid:durableId="247C79DD"/>
  <w16cid:commentId w16cid:paraId="4838A325" w16cid:durableId="24BE3270"/>
  <w16cid:commentId w16cid:paraId="50AEF90F" w16cid:durableId="24BF7EC6"/>
  <w16cid:commentId w16cid:paraId="25D308CE" w16cid:durableId="24520018"/>
  <w16cid:commentId w16cid:paraId="311E518E" w16cid:durableId="245CE9E8"/>
  <w16cid:commentId w16cid:paraId="32DAF283" w16cid:durableId="24BE3273"/>
  <w16cid:commentId w16cid:paraId="2B45A234" w16cid:durableId="24BE3274"/>
  <w16cid:commentId w16cid:paraId="57A7FC76" w16cid:durableId="24E0BE4B"/>
  <w16cid:commentId w16cid:paraId="4D67A7E6" w16cid:durableId="24BE3275"/>
  <w16cid:commentId w16cid:paraId="6370EA6E" w16cid:durableId="24C8BB8D"/>
  <w16cid:commentId w16cid:paraId="72692CDF" w16cid:durableId="24BE3276"/>
  <w16cid:commentId w16cid:paraId="160FC87E" w16cid:durableId="24BE3279"/>
  <w16cid:commentId w16cid:paraId="52D20EFD" w16cid:durableId="24C8BBF1"/>
  <w16cid:commentId w16cid:paraId="691933DB" w16cid:durableId="23B52872"/>
  <w16cid:commentId w16cid:paraId="721CFA92" w16cid:durableId="24520022"/>
  <w16cid:commentId w16cid:paraId="5C8101C4" w16cid:durableId="245F2FBC"/>
  <w16cid:commentId w16cid:paraId="233466D8" w16cid:durableId="24BE3280"/>
  <w16cid:commentId w16cid:paraId="1F5723DF" w16cid:durableId="24C4CA22"/>
  <w16cid:commentId w16cid:paraId="72C6B3B6" w16cid:durableId="21DD2245"/>
  <w16cid:commentId w16cid:paraId="18D4D4EE" w16cid:durableId="245204BD"/>
  <w16cid:commentId w16cid:paraId="2B1E1F7D" w16cid:durableId="1FFED9B4"/>
  <w16cid:commentId w16cid:paraId="08EFD57F" w16cid:durableId="24BE3284"/>
  <w16cid:commentId w16cid:paraId="70183972" w16cid:durableId="24C8BC71"/>
  <w16cid:commentId w16cid:paraId="47580172" w16cid:durableId="2011379F"/>
  <w16cid:commentId w16cid:paraId="5153C179" w16cid:durableId="24BE3286"/>
  <w16cid:commentId w16cid:paraId="517F15E0" w16cid:durableId="24C4CAA5"/>
  <w16cid:commentId w16cid:paraId="7794D536" w16cid:durableId="24C2554F"/>
  <w16cid:commentId w16cid:paraId="23C46CC2" w16cid:durableId="24C25550"/>
  <w16cid:commentId w16cid:paraId="73BE0F26" w16cid:durableId="24C25706"/>
  <w16cid:commentId w16cid:paraId="3E0C0AD7" w16cid:durableId="24C25553"/>
  <w16cid:commentId w16cid:paraId="6F089E23" w16cid:durableId="24C25554"/>
  <w16cid:commentId w16cid:paraId="025CCBCA" w16cid:durableId="24CCE212"/>
  <w16cid:commentId w16cid:paraId="621B25D3" w16cid:durableId="252E3C43"/>
  <w16cid:commentId w16cid:paraId="46870DC2" w16cid:durableId="252E3C42"/>
  <w16cid:commentId w16cid:paraId="38A7A238" w16cid:durableId="24C25555"/>
  <w16cid:commentId w16cid:paraId="120721C7" w16cid:durableId="24C25556"/>
  <w16cid:commentId w16cid:paraId="21000F9D" w16cid:durableId="24DE3117"/>
  <w16cid:commentId w16cid:paraId="03D3266E" w16cid:durableId="24E1E9D0"/>
  <w16cid:commentId w16cid:paraId="19FE85A2" w16cid:durableId="24C257FB"/>
  <w16cid:commentId w16cid:paraId="2C92A5CE" w16cid:durableId="24CCE53E"/>
  <w16cid:commentId w16cid:paraId="03305A7F" w16cid:durableId="24CCE6A4"/>
  <w16cid:commentId w16cid:paraId="4B0FF025" w16cid:durableId="24CCE6A9"/>
  <w16cid:commentId w16cid:paraId="307B3E38" w16cid:durableId="24C370A1"/>
  <w16cid:commentId w16cid:paraId="2F0489A5" w16cid:durableId="24C25800"/>
  <w16cid:commentId w16cid:paraId="5C21594E" w16cid:durableId="24C25801"/>
  <w16cid:commentId w16cid:paraId="3F25FA94" w16cid:durableId="24E09277"/>
  <w16cid:commentId w16cid:paraId="2DAC25A3" w16cid:durableId="24C25802"/>
  <w16cid:commentId w16cid:paraId="402CBA61" w16cid:durableId="24C25803"/>
  <w16cid:commentId w16cid:paraId="0EF6DEC1" w16cid:durableId="24C25804"/>
  <w16cid:commentId w16cid:paraId="09D2BC12" w16cid:durableId="24C25807"/>
  <w16cid:commentId w16cid:paraId="61D4CF47" w16cid:durableId="24CE105F"/>
  <w16cid:commentId w16cid:paraId="464D892C" w16cid:durableId="24C25808"/>
  <w16cid:commentId w16cid:paraId="144DD995" w16cid:durableId="24CE2DA4"/>
  <w16cid:commentId w16cid:paraId="297BA4E2" w16cid:durableId="24CE5562"/>
  <w16cid:commentId w16cid:paraId="2794290A" w16cid:durableId="24C25809"/>
  <w16cid:commentId w16cid:paraId="79F7261E" w16cid:durableId="24C2580A"/>
  <w16cid:commentId w16cid:paraId="2E5A8E4B" w16cid:durableId="24C257FC"/>
  <w16cid:commentId w16cid:paraId="6311A96A" w16cid:durableId="24C257FD"/>
  <w16cid:commentId w16cid:paraId="1BF6807D" w16cid:durableId="24C2580B"/>
  <w16cid:commentId w16cid:paraId="5AAC09EF" w16cid:durableId="24C2580C"/>
  <w16cid:commentId w16cid:paraId="3822593C" w16cid:durableId="24CF4BBB"/>
  <w16cid:commentId w16cid:paraId="48E7C42C" w16cid:durableId="24C2580D"/>
  <w16cid:commentId w16cid:paraId="744B0847" w16cid:durableId="24E3465B"/>
  <w16cid:commentId w16cid:paraId="7D896FF8" w16cid:durableId="24E3465A"/>
  <w16cid:commentId w16cid:paraId="40AF88CD" w16cid:durableId="24E21156"/>
  <w16cid:commentId w16cid:paraId="241A4229" w16cid:durableId="24C25813"/>
  <w16cid:commentId w16cid:paraId="437EA946" w16cid:durableId="205CBA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3D284" w14:textId="77777777" w:rsidR="008525E6" w:rsidRDefault="008525E6" w:rsidP="0000392D">
      <w:pPr>
        <w:spacing w:after="0" w:line="240" w:lineRule="auto"/>
      </w:pPr>
      <w:r>
        <w:separator/>
      </w:r>
    </w:p>
  </w:endnote>
  <w:endnote w:type="continuationSeparator" w:id="0">
    <w:p w14:paraId="28CED35E" w14:textId="77777777" w:rsidR="008525E6" w:rsidRDefault="008525E6" w:rsidP="00003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790648"/>
      <w:docPartObj>
        <w:docPartGallery w:val="Page Numbers (Bottom of Page)"/>
        <w:docPartUnique/>
      </w:docPartObj>
    </w:sdtPr>
    <w:sdtEndPr>
      <w:rPr>
        <w:noProof/>
      </w:rPr>
    </w:sdtEndPr>
    <w:sdtContent>
      <w:p w14:paraId="26F7DB37" w14:textId="11BD802C" w:rsidR="000B3C2C" w:rsidRDefault="000B3C2C">
        <w:pPr>
          <w:pStyle w:val="Footer"/>
          <w:jc w:val="center"/>
        </w:pPr>
        <w:r>
          <w:fldChar w:fldCharType="begin"/>
        </w:r>
        <w:r>
          <w:instrText xml:space="preserve"> PAGE   \* MERGEFORMAT </w:instrText>
        </w:r>
        <w:r>
          <w:fldChar w:fldCharType="separate"/>
        </w:r>
        <w:r w:rsidR="00900AE7">
          <w:rPr>
            <w:noProof/>
          </w:rPr>
          <w:t>22</w:t>
        </w:r>
        <w:r>
          <w:rPr>
            <w:noProof/>
          </w:rPr>
          <w:fldChar w:fldCharType="end"/>
        </w:r>
      </w:p>
    </w:sdtContent>
  </w:sdt>
  <w:p w14:paraId="2468D893" w14:textId="77777777" w:rsidR="000B3C2C" w:rsidRDefault="000B3C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0B70" w14:textId="00538BFE" w:rsidR="000B3C2C" w:rsidRDefault="000B3C2C">
    <w:pPr>
      <w:pStyle w:val="Footer"/>
      <w:jc w:val="center"/>
    </w:pPr>
  </w:p>
  <w:p w14:paraId="69CDBA04" w14:textId="77777777" w:rsidR="000B3C2C" w:rsidRDefault="000B3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FBC36" w14:textId="77777777" w:rsidR="008525E6" w:rsidRDefault="008525E6" w:rsidP="0000392D">
      <w:pPr>
        <w:spacing w:after="0" w:line="240" w:lineRule="auto"/>
      </w:pPr>
      <w:r>
        <w:separator/>
      </w:r>
    </w:p>
  </w:footnote>
  <w:footnote w:type="continuationSeparator" w:id="0">
    <w:p w14:paraId="3CC26F6F" w14:textId="77777777" w:rsidR="008525E6" w:rsidRDefault="008525E6" w:rsidP="0000392D">
      <w:pPr>
        <w:spacing w:after="0" w:line="240" w:lineRule="auto"/>
      </w:pPr>
      <w:r>
        <w:continuationSeparator/>
      </w:r>
    </w:p>
  </w:footnote>
  <w:footnote w:id="1">
    <w:p w14:paraId="549B4591" w14:textId="16BB4F28" w:rsidR="001F4B3E" w:rsidRPr="008F3A82" w:rsidRDefault="001F4B3E">
      <w:pPr>
        <w:pStyle w:val="FootnoteText"/>
        <w:rPr>
          <w:sz w:val="16"/>
          <w:szCs w:val="16"/>
          <w:rPrChange w:id="241" w:author="EliseSchramkowski" w:date="2021-11-04T13:34:00Z">
            <w:rPr/>
          </w:rPrChange>
        </w:rPr>
      </w:pPr>
      <w:ins w:id="242" w:author="EliseSchramkowski" w:date="2021-11-04T13:32:00Z">
        <w:r w:rsidRPr="008F3A82">
          <w:rPr>
            <w:rStyle w:val="FootnoteReference"/>
          </w:rPr>
          <w:footnoteRef/>
        </w:r>
        <w:r w:rsidRPr="008F3A82">
          <w:t xml:space="preserve"> </w:t>
        </w:r>
        <w:r w:rsidRPr="008F3A82">
          <w:rPr>
            <w:rFonts w:ascii="Times New Roman" w:hAnsi="Times New Roman" w:cs="Times New Roman"/>
            <w:rPrChange w:id="243" w:author="EliseSchramkowski" w:date="2021-11-04T13:34:00Z">
              <w:rPr>
                <w:rFonts w:ascii="Times New Roman" w:hAnsi="Times New Roman" w:cs="Times New Roman"/>
                <w:sz w:val="24"/>
                <w:szCs w:val="24"/>
              </w:rPr>
            </w:rPrChange>
          </w:rPr>
          <w:t xml:space="preserve">At first, we </w:t>
        </w:r>
      </w:ins>
      <w:ins w:id="244" w:author="EliseSchramkowski" w:date="2021-11-09T13:51:00Z">
        <w:r w:rsidR="00A4794B">
          <w:rPr>
            <w:rFonts w:ascii="Times New Roman" w:hAnsi="Times New Roman" w:cs="Times New Roman"/>
          </w:rPr>
          <w:t xml:space="preserve">had </w:t>
        </w:r>
      </w:ins>
      <w:ins w:id="245" w:author="EliseSchramkowski" w:date="2021-11-04T13:32:00Z">
        <w:r w:rsidRPr="008F3A82">
          <w:rPr>
            <w:rFonts w:ascii="Times New Roman" w:hAnsi="Times New Roman" w:cs="Times New Roman"/>
            <w:rPrChange w:id="246" w:author="EliseSchramkowski" w:date="2021-11-04T13:34:00Z">
              <w:rPr>
                <w:rFonts w:ascii="Times New Roman" w:hAnsi="Times New Roman" w:cs="Times New Roman"/>
                <w:sz w:val="24"/>
                <w:szCs w:val="24"/>
              </w:rPr>
            </w:rPrChange>
          </w:rPr>
          <w:t>collect</w:t>
        </w:r>
      </w:ins>
      <w:ins w:id="247" w:author="EliseSchramkowski" w:date="2021-11-09T13:51:00Z">
        <w:r w:rsidR="00A4794B">
          <w:rPr>
            <w:rFonts w:ascii="Times New Roman" w:hAnsi="Times New Roman" w:cs="Times New Roman"/>
          </w:rPr>
          <w:t>ed</w:t>
        </w:r>
      </w:ins>
      <w:ins w:id="248" w:author="EliseSchramkowski" w:date="2021-11-04T13:32:00Z">
        <w:r w:rsidRPr="008F3A82">
          <w:rPr>
            <w:rFonts w:ascii="Times New Roman" w:hAnsi="Times New Roman" w:cs="Times New Roman"/>
            <w:rPrChange w:id="249" w:author="EliseSchramkowski" w:date="2021-11-04T13:34:00Z">
              <w:rPr>
                <w:rFonts w:ascii="Times New Roman" w:hAnsi="Times New Roman" w:cs="Times New Roman"/>
                <w:sz w:val="24"/>
                <w:szCs w:val="24"/>
              </w:rPr>
            </w:rPrChange>
          </w:rPr>
          <w:t xml:space="preserve"> articles from </w:t>
        </w:r>
      </w:ins>
      <w:ins w:id="250" w:author="EliseSchramkowski" w:date="2021-11-04T13:33:00Z">
        <w:r w:rsidRPr="008F3A82">
          <w:rPr>
            <w:rFonts w:ascii="Times New Roman" w:hAnsi="Times New Roman" w:cs="Times New Roman"/>
            <w:i/>
            <w:iCs/>
            <w:rPrChange w:id="251" w:author="EliseSchramkowski" w:date="2021-11-04T13:34:00Z">
              <w:rPr>
                <w:rFonts w:ascii="Times New Roman" w:hAnsi="Times New Roman" w:cs="Times New Roman"/>
                <w:i/>
                <w:iCs/>
                <w:sz w:val="24"/>
                <w:szCs w:val="24"/>
              </w:rPr>
            </w:rPrChange>
          </w:rPr>
          <w:t xml:space="preserve">CHQ </w:t>
        </w:r>
      </w:ins>
      <w:ins w:id="252" w:author="EliseSchramkowski" w:date="2021-11-04T13:32:00Z">
        <w:r w:rsidRPr="008F3A82">
          <w:rPr>
            <w:rFonts w:ascii="Times New Roman" w:hAnsi="Times New Roman" w:cs="Times New Roman"/>
            <w:rPrChange w:id="253" w:author="EliseSchramkowski" w:date="2021-11-04T13:34:00Z">
              <w:rPr>
                <w:rFonts w:ascii="Times New Roman" w:hAnsi="Times New Roman" w:cs="Times New Roman"/>
                <w:sz w:val="24"/>
                <w:szCs w:val="24"/>
              </w:rPr>
            </w:rPrChange>
          </w:rPr>
          <w:t xml:space="preserve">and </w:t>
        </w:r>
        <w:r w:rsidRPr="008F3A82">
          <w:rPr>
            <w:rFonts w:ascii="Times New Roman" w:hAnsi="Times New Roman" w:cs="Times New Roman"/>
            <w:i/>
            <w:rPrChange w:id="254" w:author="EliseSchramkowski" w:date="2021-11-04T13:34:00Z">
              <w:rPr>
                <w:rFonts w:ascii="Times New Roman" w:hAnsi="Times New Roman" w:cs="Times New Roman"/>
                <w:i/>
                <w:sz w:val="24"/>
                <w:szCs w:val="24"/>
              </w:rPr>
            </w:rPrChange>
          </w:rPr>
          <w:t xml:space="preserve">Work and Occupations </w:t>
        </w:r>
        <w:r w:rsidRPr="008F3A82">
          <w:rPr>
            <w:rFonts w:ascii="Times New Roman" w:hAnsi="Times New Roman" w:cs="Times New Roman"/>
            <w:rPrChange w:id="255" w:author="EliseSchramkowski" w:date="2021-11-04T13:34:00Z">
              <w:rPr>
                <w:rFonts w:ascii="Times New Roman" w:hAnsi="Times New Roman" w:cs="Times New Roman"/>
                <w:sz w:val="24"/>
                <w:szCs w:val="24"/>
              </w:rPr>
            </w:rPrChange>
          </w:rPr>
          <w:t>(</w:t>
        </w:r>
        <w:r w:rsidRPr="008F3A82">
          <w:rPr>
            <w:rFonts w:ascii="Times New Roman" w:hAnsi="Times New Roman" w:cs="Times New Roman"/>
            <w:i/>
            <w:rPrChange w:id="256" w:author="EliseSchramkowski" w:date="2021-11-04T13:34:00Z">
              <w:rPr>
                <w:rFonts w:ascii="Times New Roman" w:hAnsi="Times New Roman" w:cs="Times New Roman"/>
                <w:i/>
                <w:sz w:val="24"/>
                <w:szCs w:val="24"/>
              </w:rPr>
            </w:rPrChange>
          </w:rPr>
          <w:t>WOX</w:t>
        </w:r>
        <w:r w:rsidRPr="008F3A82">
          <w:rPr>
            <w:rFonts w:ascii="Times New Roman" w:hAnsi="Times New Roman" w:cs="Times New Roman"/>
            <w:rPrChange w:id="257" w:author="EliseSchramkowski" w:date="2021-11-04T13:34:00Z">
              <w:rPr>
                <w:rFonts w:ascii="Times New Roman" w:hAnsi="Times New Roman" w:cs="Times New Roman"/>
                <w:sz w:val="24"/>
                <w:szCs w:val="24"/>
              </w:rPr>
            </w:rPrChange>
          </w:rPr>
          <w:t>), which has an impact factor of 2.355</w:t>
        </w:r>
      </w:ins>
      <w:ins w:id="258" w:author="EliseSchramkowski" w:date="2021-11-04T13:33:00Z">
        <w:r w:rsidRPr="008F3A82">
          <w:rPr>
            <w:rFonts w:ascii="Times New Roman" w:hAnsi="Times New Roman" w:cs="Times New Roman"/>
            <w:rPrChange w:id="259" w:author="EliseSchramkowski" w:date="2021-11-04T13:34:00Z">
              <w:rPr>
                <w:rFonts w:ascii="Times New Roman" w:hAnsi="Times New Roman" w:cs="Times New Roman"/>
                <w:sz w:val="24"/>
                <w:szCs w:val="24"/>
              </w:rPr>
            </w:rPrChange>
          </w:rPr>
          <w:t xml:space="preserve"> and thus ranks second</w:t>
        </w:r>
      </w:ins>
      <w:ins w:id="260" w:author="EliseSchramkowski" w:date="2021-11-04T13:32:00Z">
        <w:r w:rsidRPr="008F3A82">
          <w:rPr>
            <w:rFonts w:ascii="Times New Roman" w:hAnsi="Times New Roman" w:cs="Times New Roman"/>
            <w:rPrChange w:id="261" w:author="EliseSchramkowski" w:date="2021-11-04T13:34:00Z">
              <w:rPr>
                <w:rFonts w:ascii="Times New Roman" w:hAnsi="Times New Roman" w:cs="Times New Roman"/>
                <w:sz w:val="24"/>
                <w:szCs w:val="24"/>
              </w:rPr>
            </w:rPrChange>
          </w:rPr>
          <w:t xml:space="preserve">. However, extracting results from </w:t>
        </w:r>
        <w:r w:rsidRPr="008F3A82">
          <w:rPr>
            <w:rFonts w:ascii="Times New Roman" w:hAnsi="Times New Roman" w:cs="Times New Roman"/>
            <w:i/>
            <w:rPrChange w:id="262" w:author="EliseSchramkowski" w:date="2021-11-04T13:34:00Z">
              <w:rPr>
                <w:rFonts w:ascii="Times New Roman" w:hAnsi="Times New Roman" w:cs="Times New Roman"/>
                <w:i/>
                <w:sz w:val="24"/>
                <w:szCs w:val="24"/>
              </w:rPr>
            </w:rPrChange>
          </w:rPr>
          <w:t>WOX</w:t>
        </w:r>
        <w:r w:rsidRPr="008F3A82">
          <w:rPr>
            <w:rFonts w:ascii="Times New Roman" w:hAnsi="Times New Roman" w:cs="Times New Roman"/>
            <w:rPrChange w:id="263" w:author="EliseSchramkowski" w:date="2021-11-04T13:34:00Z">
              <w:rPr>
                <w:rFonts w:ascii="Times New Roman" w:hAnsi="Times New Roman" w:cs="Times New Roman"/>
                <w:sz w:val="24"/>
                <w:szCs w:val="24"/>
              </w:rPr>
            </w:rPrChange>
          </w:rPr>
          <w:t xml:space="preserve"> articles turned out to be unachievable due to compatibility issues with statcheck</w:t>
        </w:r>
      </w:ins>
      <w:ins w:id="264" w:author="EliseSchramkowski" w:date="2021-11-04T13:34:00Z">
        <w:r w:rsidR="008F3A82" w:rsidRPr="008F3A82">
          <w:rPr>
            <w:rFonts w:ascii="Times New Roman" w:hAnsi="Times New Roman" w:cs="Times New Roman"/>
            <w:rPrChange w:id="265" w:author="EliseSchramkowski" w:date="2021-11-04T13:34:00Z">
              <w:rPr>
                <w:rFonts w:ascii="Times New Roman" w:hAnsi="Times New Roman" w:cs="Times New Roman"/>
                <w:sz w:val="16"/>
                <w:szCs w:val="16"/>
              </w:rPr>
            </w:rPrChange>
          </w:rPr>
          <w:t>. F</w:t>
        </w:r>
      </w:ins>
      <w:ins w:id="266" w:author="EliseSchramkowski" w:date="2021-11-04T13:32:00Z">
        <w:r w:rsidRPr="008F3A82">
          <w:rPr>
            <w:rFonts w:ascii="Times New Roman" w:hAnsi="Times New Roman" w:cs="Times New Roman"/>
            <w:rPrChange w:id="267" w:author="EliseSchramkowski" w:date="2021-11-04T13:34:00Z">
              <w:rPr>
                <w:rFonts w:ascii="Times New Roman" w:hAnsi="Times New Roman" w:cs="Times New Roman"/>
                <w:sz w:val="24"/>
                <w:szCs w:val="24"/>
              </w:rPr>
            </w:rPrChange>
          </w:rPr>
          <w:t xml:space="preserve">or an unknown reason, no results could be extracted from neither the HTML nor PDF versions of the </w:t>
        </w:r>
        <w:r w:rsidRPr="008F3A82">
          <w:rPr>
            <w:rFonts w:ascii="Times New Roman" w:hAnsi="Times New Roman" w:cs="Times New Roman"/>
            <w:i/>
            <w:rPrChange w:id="268" w:author="EliseSchramkowski" w:date="2021-11-04T13:34:00Z">
              <w:rPr>
                <w:rFonts w:ascii="Times New Roman" w:hAnsi="Times New Roman" w:cs="Times New Roman"/>
                <w:i/>
                <w:sz w:val="24"/>
                <w:szCs w:val="24"/>
              </w:rPr>
            </w:rPrChange>
          </w:rPr>
          <w:t>WOX</w:t>
        </w:r>
        <w:r w:rsidRPr="008F3A82">
          <w:rPr>
            <w:rFonts w:ascii="Times New Roman" w:hAnsi="Times New Roman" w:cs="Times New Roman"/>
            <w:rPrChange w:id="269" w:author="EliseSchramkowski" w:date="2021-11-04T13:34:00Z">
              <w:rPr>
                <w:rFonts w:ascii="Times New Roman" w:hAnsi="Times New Roman" w:cs="Times New Roman"/>
                <w:sz w:val="24"/>
                <w:szCs w:val="24"/>
              </w:rPr>
            </w:rPrChange>
          </w:rPr>
          <w:t xml:space="preserve"> articles.</w:t>
        </w:r>
      </w:ins>
    </w:p>
  </w:footnote>
  <w:footnote w:id="2">
    <w:p w14:paraId="70101536" w14:textId="15F85360" w:rsidR="000B3C2C" w:rsidRPr="002B321A" w:rsidRDefault="000B3C2C">
      <w:pPr>
        <w:pStyle w:val="FootnoteText"/>
      </w:pPr>
      <w:r>
        <w:rPr>
          <w:rStyle w:val="FootnoteReference"/>
        </w:rPr>
        <w:footnoteRef/>
      </w:r>
      <w:r>
        <w:t xml:space="preserve"> </w:t>
      </w:r>
      <w:r w:rsidRPr="002B321A">
        <w:t xml:space="preserve">Note that this includes both </w:t>
      </w:r>
      <w:r>
        <w:t xml:space="preserve">exactly reported </w:t>
      </w:r>
      <w:r>
        <w:rPr>
          <w:i/>
          <w:iCs/>
        </w:rPr>
        <w:t>p</w:t>
      </w:r>
      <w:r>
        <w:t>-values, such as, ‘</w:t>
      </w:r>
      <w:r>
        <w:rPr>
          <w:i/>
          <w:iCs/>
        </w:rPr>
        <w:t>p</w:t>
      </w:r>
      <w:r>
        <w:t xml:space="preserve"> = .07’ and inexactly reported </w:t>
      </w:r>
      <w:r>
        <w:rPr>
          <w:i/>
          <w:iCs/>
        </w:rPr>
        <w:t>p</w:t>
      </w:r>
      <w:r>
        <w:t>-values, such as ‘</w:t>
      </w:r>
      <w:r>
        <w:rPr>
          <w:i/>
          <w:iCs/>
        </w:rPr>
        <w:t>p</w:t>
      </w:r>
      <w:r>
        <w:t xml:space="preserve"> &lt; .07’.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4703"/>
    <w:multiLevelType w:val="hybridMultilevel"/>
    <w:tmpl w:val="22CA19EC"/>
    <w:lvl w:ilvl="0" w:tplc="04FEC938">
      <w:numFmt w:val="bullet"/>
      <w:lvlText w:val="-"/>
      <w:lvlJc w:val="left"/>
      <w:pPr>
        <w:ind w:left="720" w:hanging="360"/>
      </w:pPr>
      <w:rPr>
        <w:rFonts w:ascii="Times New Roman" w:eastAsiaTheme="minorHAnsi" w:hAnsi="Times New Roman" w:cs="Times New Roman" w:hint="default"/>
        <w:i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156C2B"/>
    <w:multiLevelType w:val="hybridMultilevel"/>
    <w:tmpl w:val="91F61F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46343"/>
    <w:multiLevelType w:val="hybridMultilevel"/>
    <w:tmpl w:val="FCB2FD62"/>
    <w:lvl w:ilvl="0" w:tplc="BC78D5A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C095F34"/>
    <w:multiLevelType w:val="hybridMultilevel"/>
    <w:tmpl w:val="FFDA0E58"/>
    <w:lvl w:ilvl="0" w:tplc="EFAEA87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072469"/>
    <w:multiLevelType w:val="hybridMultilevel"/>
    <w:tmpl w:val="91F61F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429D7"/>
    <w:multiLevelType w:val="hybridMultilevel"/>
    <w:tmpl w:val="705020C0"/>
    <w:lvl w:ilvl="0" w:tplc="09D45662">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9A92D21"/>
    <w:multiLevelType w:val="hybridMultilevel"/>
    <w:tmpl w:val="91F61F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216EF5"/>
    <w:multiLevelType w:val="hybridMultilevel"/>
    <w:tmpl w:val="9C98211E"/>
    <w:lvl w:ilvl="0" w:tplc="6F905F9E">
      <w:start w:val="4"/>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F917DC5"/>
    <w:multiLevelType w:val="multilevel"/>
    <w:tmpl w:val="A05C6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03C3030"/>
    <w:multiLevelType w:val="hybridMultilevel"/>
    <w:tmpl w:val="AE0450F0"/>
    <w:lvl w:ilvl="0" w:tplc="19867F0E">
      <w:start w:val="5"/>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AA46394"/>
    <w:multiLevelType w:val="hybridMultilevel"/>
    <w:tmpl w:val="6FDCDF40"/>
    <w:lvl w:ilvl="0" w:tplc="40B4CE7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1227AE4"/>
    <w:multiLevelType w:val="hybridMultilevel"/>
    <w:tmpl w:val="AC40ADA0"/>
    <w:lvl w:ilvl="0" w:tplc="372C088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2" w15:restartNumberingAfterBreak="0">
    <w:nsid w:val="772A65BD"/>
    <w:multiLevelType w:val="singleLevel"/>
    <w:tmpl w:val="0413000F"/>
    <w:lvl w:ilvl="0">
      <w:start w:val="1"/>
      <w:numFmt w:val="decimal"/>
      <w:lvlText w:val="%1."/>
      <w:lvlJc w:val="left"/>
      <w:pPr>
        <w:ind w:left="720" w:hanging="360"/>
      </w:pPr>
    </w:lvl>
  </w:abstractNum>
  <w:num w:numId="1">
    <w:abstractNumId w:val="3"/>
  </w:num>
  <w:num w:numId="2">
    <w:abstractNumId w:val="9"/>
  </w:num>
  <w:num w:numId="3">
    <w:abstractNumId w:val="11"/>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 w:numId="11">
    <w:abstractNumId w:val="1"/>
  </w:num>
  <w:num w:numId="12">
    <w:abstractNumId w:val="12"/>
  </w:num>
  <w:num w:numId="13">
    <w:abstractNumId w:val="6"/>
  </w:num>
  <w:num w:numId="14">
    <w:abstractNumId w:val="7"/>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seSchramkowski">
    <w15:presenceInfo w15:providerId="None" w15:userId="EliseSchramkowski"/>
  </w15:person>
  <w15:person w15:author="Marcel van Assen">
    <w15:presenceInfo w15:providerId="None" w15:userId="Marcel van Assen"/>
  </w15:person>
  <w15:person w15:author="M.A.L.M. van Assen">
    <w15:presenceInfo w15:providerId="None" w15:userId="M.A.L.M. van Assen"/>
  </w15:person>
  <w15:person w15:author="Schramkowski, E.C.J. (Elise)">
    <w15:presenceInfo w15:providerId="None" w15:userId="Schramkowski, E.C.J. (Eli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dgnword-lastRevisionsView" w:val="0"/>
  </w:docVars>
  <w:rsids>
    <w:rsidRoot w:val="00385DD2"/>
    <w:rsid w:val="00000269"/>
    <w:rsid w:val="00000BC3"/>
    <w:rsid w:val="00001D6F"/>
    <w:rsid w:val="00002717"/>
    <w:rsid w:val="0000276E"/>
    <w:rsid w:val="00002E22"/>
    <w:rsid w:val="0000392D"/>
    <w:rsid w:val="00003B85"/>
    <w:rsid w:val="00003C29"/>
    <w:rsid w:val="0000414E"/>
    <w:rsid w:val="00004832"/>
    <w:rsid w:val="00004B14"/>
    <w:rsid w:val="00004DC5"/>
    <w:rsid w:val="00005392"/>
    <w:rsid w:val="0000539F"/>
    <w:rsid w:val="0000603B"/>
    <w:rsid w:val="000072EE"/>
    <w:rsid w:val="000077F2"/>
    <w:rsid w:val="00010CF8"/>
    <w:rsid w:val="00011067"/>
    <w:rsid w:val="00011963"/>
    <w:rsid w:val="00011B56"/>
    <w:rsid w:val="00011D82"/>
    <w:rsid w:val="00011E97"/>
    <w:rsid w:val="0001288D"/>
    <w:rsid w:val="00012D0B"/>
    <w:rsid w:val="00012F33"/>
    <w:rsid w:val="0001302F"/>
    <w:rsid w:val="00013CF9"/>
    <w:rsid w:val="00014BD3"/>
    <w:rsid w:val="00014E78"/>
    <w:rsid w:val="00015974"/>
    <w:rsid w:val="00015C2A"/>
    <w:rsid w:val="0001667C"/>
    <w:rsid w:val="00016B47"/>
    <w:rsid w:val="00016F00"/>
    <w:rsid w:val="00017440"/>
    <w:rsid w:val="000176B7"/>
    <w:rsid w:val="00017C1E"/>
    <w:rsid w:val="000208B4"/>
    <w:rsid w:val="0002246A"/>
    <w:rsid w:val="0002248B"/>
    <w:rsid w:val="000239B6"/>
    <w:rsid w:val="00023E08"/>
    <w:rsid w:val="00025069"/>
    <w:rsid w:val="000250E0"/>
    <w:rsid w:val="000252D4"/>
    <w:rsid w:val="000256EE"/>
    <w:rsid w:val="00025794"/>
    <w:rsid w:val="00025892"/>
    <w:rsid w:val="0002595E"/>
    <w:rsid w:val="00025CE3"/>
    <w:rsid w:val="00027A8B"/>
    <w:rsid w:val="00031D65"/>
    <w:rsid w:val="00031FF2"/>
    <w:rsid w:val="0003295A"/>
    <w:rsid w:val="00033B8A"/>
    <w:rsid w:val="00035398"/>
    <w:rsid w:val="00035AE9"/>
    <w:rsid w:val="00035ED0"/>
    <w:rsid w:val="000364B5"/>
    <w:rsid w:val="000365E1"/>
    <w:rsid w:val="00036C30"/>
    <w:rsid w:val="00036CCF"/>
    <w:rsid w:val="000379E5"/>
    <w:rsid w:val="00037A3A"/>
    <w:rsid w:val="00037DC9"/>
    <w:rsid w:val="0004000D"/>
    <w:rsid w:val="00040696"/>
    <w:rsid w:val="00040A07"/>
    <w:rsid w:val="00040B44"/>
    <w:rsid w:val="00041058"/>
    <w:rsid w:val="00041832"/>
    <w:rsid w:val="00041D0B"/>
    <w:rsid w:val="000435AC"/>
    <w:rsid w:val="0004375E"/>
    <w:rsid w:val="00044103"/>
    <w:rsid w:val="00044D32"/>
    <w:rsid w:val="00044F79"/>
    <w:rsid w:val="0004506E"/>
    <w:rsid w:val="0004536C"/>
    <w:rsid w:val="000454C1"/>
    <w:rsid w:val="00045770"/>
    <w:rsid w:val="00045C27"/>
    <w:rsid w:val="00045C44"/>
    <w:rsid w:val="000461C8"/>
    <w:rsid w:val="000464EF"/>
    <w:rsid w:val="000466F0"/>
    <w:rsid w:val="00046DDB"/>
    <w:rsid w:val="000473F0"/>
    <w:rsid w:val="00047DCD"/>
    <w:rsid w:val="00047E10"/>
    <w:rsid w:val="00050F4E"/>
    <w:rsid w:val="000513FE"/>
    <w:rsid w:val="00051BDD"/>
    <w:rsid w:val="00052512"/>
    <w:rsid w:val="00052A23"/>
    <w:rsid w:val="00052E08"/>
    <w:rsid w:val="0005339F"/>
    <w:rsid w:val="00053760"/>
    <w:rsid w:val="00053847"/>
    <w:rsid w:val="000540D7"/>
    <w:rsid w:val="000544B3"/>
    <w:rsid w:val="000550C8"/>
    <w:rsid w:val="000554AD"/>
    <w:rsid w:val="00055DAA"/>
    <w:rsid w:val="0005688A"/>
    <w:rsid w:val="000578ED"/>
    <w:rsid w:val="00057AFA"/>
    <w:rsid w:val="0006000E"/>
    <w:rsid w:val="000602E2"/>
    <w:rsid w:val="0006051F"/>
    <w:rsid w:val="00061202"/>
    <w:rsid w:val="0006120C"/>
    <w:rsid w:val="000613FC"/>
    <w:rsid w:val="00061D55"/>
    <w:rsid w:val="00062008"/>
    <w:rsid w:val="00062206"/>
    <w:rsid w:val="0006253F"/>
    <w:rsid w:val="000625CD"/>
    <w:rsid w:val="0006302B"/>
    <w:rsid w:val="00064417"/>
    <w:rsid w:val="0006460E"/>
    <w:rsid w:val="0006526A"/>
    <w:rsid w:val="000655D7"/>
    <w:rsid w:val="00065B74"/>
    <w:rsid w:val="0006668F"/>
    <w:rsid w:val="0006683D"/>
    <w:rsid w:val="000668BA"/>
    <w:rsid w:val="0006741C"/>
    <w:rsid w:val="0006741E"/>
    <w:rsid w:val="00067AAD"/>
    <w:rsid w:val="00067EE5"/>
    <w:rsid w:val="00067F43"/>
    <w:rsid w:val="00070036"/>
    <w:rsid w:val="0007041C"/>
    <w:rsid w:val="00070BD9"/>
    <w:rsid w:val="00070EA5"/>
    <w:rsid w:val="00071F41"/>
    <w:rsid w:val="0007234C"/>
    <w:rsid w:val="0007242D"/>
    <w:rsid w:val="00074361"/>
    <w:rsid w:val="00074642"/>
    <w:rsid w:val="000749FE"/>
    <w:rsid w:val="00075E95"/>
    <w:rsid w:val="00076D3E"/>
    <w:rsid w:val="0007760E"/>
    <w:rsid w:val="00077B01"/>
    <w:rsid w:val="00077D76"/>
    <w:rsid w:val="00080358"/>
    <w:rsid w:val="0008068A"/>
    <w:rsid w:val="000817B6"/>
    <w:rsid w:val="00082D6A"/>
    <w:rsid w:val="00083A15"/>
    <w:rsid w:val="00086917"/>
    <w:rsid w:val="00086A70"/>
    <w:rsid w:val="00086BC7"/>
    <w:rsid w:val="00086DFA"/>
    <w:rsid w:val="000879A8"/>
    <w:rsid w:val="00087B35"/>
    <w:rsid w:val="00087E2F"/>
    <w:rsid w:val="00087E38"/>
    <w:rsid w:val="00087F17"/>
    <w:rsid w:val="0009044A"/>
    <w:rsid w:val="00091E71"/>
    <w:rsid w:val="00092A4D"/>
    <w:rsid w:val="00092CBA"/>
    <w:rsid w:val="000936C7"/>
    <w:rsid w:val="000939EA"/>
    <w:rsid w:val="00093E90"/>
    <w:rsid w:val="000945D5"/>
    <w:rsid w:val="00094ECC"/>
    <w:rsid w:val="0009521A"/>
    <w:rsid w:val="00095A13"/>
    <w:rsid w:val="00095A1B"/>
    <w:rsid w:val="00095DE7"/>
    <w:rsid w:val="000966FC"/>
    <w:rsid w:val="00096960"/>
    <w:rsid w:val="00096C0E"/>
    <w:rsid w:val="00097864"/>
    <w:rsid w:val="00097BA9"/>
    <w:rsid w:val="000A0F76"/>
    <w:rsid w:val="000A14D0"/>
    <w:rsid w:val="000A15BB"/>
    <w:rsid w:val="000A1655"/>
    <w:rsid w:val="000A1C49"/>
    <w:rsid w:val="000A1DC8"/>
    <w:rsid w:val="000A3348"/>
    <w:rsid w:val="000A35BA"/>
    <w:rsid w:val="000A383E"/>
    <w:rsid w:val="000A3F7C"/>
    <w:rsid w:val="000A40B5"/>
    <w:rsid w:val="000A433C"/>
    <w:rsid w:val="000A471A"/>
    <w:rsid w:val="000A4B71"/>
    <w:rsid w:val="000A4D45"/>
    <w:rsid w:val="000A55F3"/>
    <w:rsid w:val="000A5E87"/>
    <w:rsid w:val="000A5FCF"/>
    <w:rsid w:val="000A6024"/>
    <w:rsid w:val="000A654E"/>
    <w:rsid w:val="000A674A"/>
    <w:rsid w:val="000A6B4F"/>
    <w:rsid w:val="000A748B"/>
    <w:rsid w:val="000B016F"/>
    <w:rsid w:val="000B035D"/>
    <w:rsid w:val="000B0C1F"/>
    <w:rsid w:val="000B0DCE"/>
    <w:rsid w:val="000B0FFD"/>
    <w:rsid w:val="000B124C"/>
    <w:rsid w:val="000B17C1"/>
    <w:rsid w:val="000B1D31"/>
    <w:rsid w:val="000B21EB"/>
    <w:rsid w:val="000B29F4"/>
    <w:rsid w:val="000B2D4E"/>
    <w:rsid w:val="000B3C2C"/>
    <w:rsid w:val="000B3E09"/>
    <w:rsid w:val="000B3F7A"/>
    <w:rsid w:val="000B4052"/>
    <w:rsid w:val="000B4B23"/>
    <w:rsid w:val="000B4B52"/>
    <w:rsid w:val="000B4DEF"/>
    <w:rsid w:val="000B55EC"/>
    <w:rsid w:val="000B5C5C"/>
    <w:rsid w:val="000B5CD2"/>
    <w:rsid w:val="000B72B9"/>
    <w:rsid w:val="000C0BA1"/>
    <w:rsid w:val="000C0C6F"/>
    <w:rsid w:val="000C16A9"/>
    <w:rsid w:val="000C1968"/>
    <w:rsid w:val="000C1C94"/>
    <w:rsid w:val="000C28DC"/>
    <w:rsid w:val="000C2A21"/>
    <w:rsid w:val="000C2B5C"/>
    <w:rsid w:val="000C2DC9"/>
    <w:rsid w:val="000C2E31"/>
    <w:rsid w:val="000C2FD3"/>
    <w:rsid w:val="000C3B0E"/>
    <w:rsid w:val="000C3C5C"/>
    <w:rsid w:val="000C45CD"/>
    <w:rsid w:val="000C5DC0"/>
    <w:rsid w:val="000C62EF"/>
    <w:rsid w:val="000C64C6"/>
    <w:rsid w:val="000C6FAF"/>
    <w:rsid w:val="000C7BB5"/>
    <w:rsid w:val="000D1750"/>
    <w:rsid w:val="000D1B04"/>
    <w:rsid w:val="000D1E8B"/>
    <w:rsid w:val="000D2883"/>
    <w:rsid w:val="000D2CF2"/>
    <w:rsid w:val="000D2D80"/>
    <w:rsid w:val="000D3E04"/>
    <w:rsid w:val="000D40C3"/>
    <w:rsid w:val="000D42BD"/>
    <w:rsid w:val="000D4F35"/>
    <w:rsid w:val="000D57F9"/>
    <w:rsid w:val="000D602F"/>
    <w:rsid w:val="000D7ECA"/>
    <w:rsid w:val="000E0585"/>
    <w:rsid w:val="000E1A60"/>
    <w:rsid w:val="000E1F3B"/>
    <w:rsid w:val="000E29F0"/>
    <w:rsid w:val="000E2A0D"/>
    <w:rsid w:val="000E47D3"/>
    <w:rsid w:val="000E4E31"/>
    <w:rsid w:val="000E5464"/>
    <w:rsid w:val="000E5611"/>
    <w:rsid w:val="000E582E"/>
    <w:rsid w:val="000E5878"/>
    <w:rsid w:val="000E588F"/>
    <w:rsid w:val="000E5E2D"/>
    <w:rsid w:val="000E6455"/>
    <w:rsid w:val="000E6BEA"/>
    <w:rsid w:val="000E7004"/>
    <w:rsid w:val="000E7700"/>
    <w:rsid w:val="000E7861"/>
    <w:rsid w:val="000F0B1C"/>
    <w:rsid w:val="000F0CEC"/>
    <w:rsid w:val="000F0D1E"/>
    <w:rsid w:val="000F1047"/>
    <w:rsid w:val="000F13B1"/>
    <w:rsid w:val="000F145B"/>
    <w:rsid w:val="000F2BE8"/>
    <w:rsid w:val="000F2D68"/>
    <w:rsid w:val="000F378C"/>
    <w:rsid w:val="000F4246"/>
    <w:rsid w:val="000F48A1"/>
    <w:rsid w:val="000F48A6"/>
    <w:rsid w:val="000F4AC8"/>
    <w:rsid w:val="000F4EDE"/>
    <w:rsid w:val="000F622D"/>
    <w:rsid w:val="000F6C1A"/>
    <w:rsid w:val="000F721B"/>
    <w:rsid w:val="00100140"/>
    <w:rsid w:val="00100154"/>
    <w:rsid w:val="001002E8"/>
    <w:rsid w:val="00100F7D"/>
    <w:rsid w:val="00101DF3"/>
    <w:rsid w:val="00101E68"/>
    <w:rsid w:val="00103AD4"/>
    <w:rsid w:val="001043E2"/>
    <w:rsid w:val="001047D0"/>
    <w:rsid w:val="001062DF"/>
    <w:rsid w:val="001063EF"/>
    <w:rsid w:val="00106448"/>
    <w:rsid w:val="00106878"/>
    <w:rsid w:val="00107985"/>
    <w:rsid w:val="00107DCA"/>
    <w:rsid w:val="00110BD3"/>
    <w:rsid w:val="00111442"/>
    <w:rsid w:val="00111E79"/>
    <w:rsid w:val="00112521"/>
    <w:rsid w:val="00112890"/>
    <w:rsid w:val="00113CC7"/>
    <w:rsid w:val="00114CC9"/>
    <w:rsid w:val="001155F7"/>
    <w:rsid w:val="00115C3F"/>
    <w:rsid w:val="001160BF"/>
    <w:rsid w:val="001160E7"/>
    <w:rsid w:val="00116A89"/>
    <w:rsid w:val="00116F77"/>
    <w:rsid w:val="00117480"/>
    <w:rsid w:val="001204A1"/>
    <w:rsid w:val="00120A55"/>
    <w:rsid w:val="00121B8C"/>
    <w:rsid w:val="00121DD9"/>
    <w:rsid w:val="00122C98"/>
    <w:rsid w:val="00123CCC"/>
    <w:rsid w:val="00124962"/>
    <w:rsid w:val="00124DC9"/>
    <w:rsid w:val="00125269"/>
    <w:rsid w:val="00125542"/>
    <w:rsid w:val="001259A2"/>
    <w:rsid w:val="00126995"/>
    <w:rsid w:val="00126B61"/>
    <w:rsid w:val="00127602"/>
    <w:rsid w:val="00130204"/>
    <w:rsid w:val="001304A6"/>
    <w:rsid w:val="00130A0A"/>
    <w:rsid w:val="0013120E"/>
    <w:rsid w:val="00131562"/>
    <w:rsid w:val="001321A4"/>
    <w:rsid w:val="00132F2A"/>
    <w:rsid w:val="001330AB"/>
    <w:rsid w:val="001334F4"/>
    <w:rsid w:val="00133901"/>
    <w:rsid w:val="00133B7D"/>
    <w:rsid w:val="00133B87"/>
    <w:rsid w:val="00133C4A"/>
    <w:rsid w:val="0013435F"/>
    <w:rsid w:val="001344E1"/>
    <w:rsid w:val="00134A3B"/>
    <w:rsid w:val="00134DD9"/>
    <w:rsid w:val="00135CF7"/>
    <w:rsid w:val="001360D1"/>
    <w:rsid w:val="00136769"/>
    <w:rsid w:val="00136E58"/>
    <w:rsid w:val="00137442"/>
    <w:rsid w:val="001375BD"/>
    <w:rsid w:val="00137999"/>
    <w:rsid w:val="00137B19"/>
    <w:rsid w:val="001415D6"/>
    <w:rsid w:val="001418B3"/>
    <w:rsid w:val="00143301"/>
    <w:rsid w:val="001433AF"/>
    <w:rsid w:val="00143991"/>
    <w:rsid w:val="001445E5"/>
    <w:rsid w:val="00144A80"/>
    <w:rsid w:val="00144AE2"/>
    <w:rsid w:val="00144D40"/>
    <w:rsid w:val="001451C4"/>
    <w:rsid w:val="00145563"/>
    <w:rsid w:val="00145F1A"/>
    <w:rsid w:val="00146519"/>
    <w:rsid w:val="00146729"/>
    <w:rsid w:val="00146E5C"/>
    <w:rsid w:val="0014794F"/>
    <w:rsid w:val="0014796B"/>
    <w:rsid w:val="00147BB1"/>
    <w:rsid w:val="00150147"/>
    <w:rsid w:val="00150235"/>
    <w:rsid w:val="00151244"/>
    <w:rsid w:val="001519D3"/>
    <w:rsid w:val="00151C38"/>
    <w:rsid w:val="00151E16"/>
    <w:rsid w:val="00151E49"/>
    <w:rsid w:val="00152620"/>
    <w:rsid w:val="00154882"/>
    <w:rsid w:val="00154885"/>
    <w:rsid w:val="00155744"/>
    <w:rsid w:val="00155ABF"/>
    <w:rsid w:val="0015681A"/>
    <w:rsid w:val="0015684D"/>
    <w:rsid w:val="00156C40"/>
    <w:rsid w:val="00157D6B"/>
    <w:rsid w:val="00160CC7"/>
    <w:rsid w:val="00160E5D"/>
    <w:rsid w:val="001612CB"/>
    <w:rsid w:val="00161704"/>
    <w:rsid w:val="00161DAF"/>
    <w:rsid w:val="00162397"/>
    <w:rsid w:val="00162FC2"/>
    <w:rsid w:val="001639ED"/>
    <w:rsid w:val="001644EC"/>
    <w:rsid w:val="001655BF"/>
    <w:rsid w:val="001656C4"/>
    <w:rsid w:val="001656C7"/>
    <w:rsid w:val="001657FE"/>
    <w:rsid w:val="00165BFA"/>
    <w:rsid w:val="00165EDC"/>
    <w:rsid w:val="00166381"/>
    <w:rsid w:val="0016785F"/>
    <w:rsid w:val="00167BC3"/>
    <w:rsid w:val="00167CA3"/>
    <w:rsid w:val="00170271"/>
    <w:rsid w:val="001704FB"/>
    <w:rsid w:val="00171066"/>
    <w:rsid w:val="0017125E"/>
    <w:rsid w:val="001717A2"/>
    <w:rsid w:val="00171F61"/>
    <w:rsid w:val="00173A8F"/>
    <w:rsid w:val="001743B5"/>
    <w:rsid w:val="00174837"/>
    <w:rsid w:val="001753D2"/>
    <w:rsid w:val="00175A66"/>
    <w:rsid w:val="00175FD8"/>
    <w:rsid w:val="0017657A"/>
    <w:rsid w:val="00176845"/>
    <w:rsid w:val="001804CC"/>
    <w:rsid w:val="0018076E"/>
    <w:rsid w:val="00181540"/>
    <w:rsid w:val="0018163B"/>
    <w:rsid w:val="00182DDA"/>
    <w:rsid w:val="0018324E"/>
    <w:rsid w:val="001833AF"/>
    <w:rsid w:val="00183BAF"/>
    <w:rsid w:val="00183D9C"/>
    <w:rsid w:val="001852CB"/>
    <w:rsid w:val="00185817"/>
    <w:rsid w:val="00185CAB"/>
    <w:rsid w:val="00186205"/>
    <w:rsid w:val="00186651"/>
    <w:rsid w:val="0018670B"/>
    <w:rsid w:val="00186829"/>
    <w:rsid w:val="00187184"/>
    <w:rsid w:val="00190357"/>
    <w:rsid w:val="00190B59"/>
    <w:rsid w:val="00190C93"/>
    <w:rsid w:val="001913DC"/>
    <w:rsid w:val="00191896"/>
    <w:rsid w:val="00191BDB"/>
    <w:rsid w:val="00191EAE"/>
    <w:rsid w:val="00192583"/>
    <w:rsid w:val="0019258B"/>
    <w:rsid w:val="0019263C"/>
    <w:rsid w:val="00192C6F"/>
    <w:rsid w:val="001930E5"/>
    <w:rsid w:val="00193F06"/>
    <w:rsid w:val="00193F56"/>
    <w:rsid w:val="0019417F"/>
    <w:rsid w:val="001945B4"/>
    <w:rsid w:val="001949CD"/>
    <w:rsid w:val="00194E3F"/>
    <w:rsid w:val="0019531B"/>
    <w:rsid w:val="001953CE"/>
    <w:rsid w:val="001959A2"/>
    <w:rsid w:val="00196D8B"/>
    <w:rsid w:val="00196EDE"/>
    <w:rsid w:val="001975CC"/>
    <w:rsid w:val="00197A2E"/>
    <w:rsid w:val="001A01ED"/>
    <w:rsid w:val="001A0378"/>
    <w:rsid w:val="001A1005"/>
    <w:rsid w:val="001A14F6"/>
    <w:rsid w:val="001A229E"/>
    <w:rsid w:val="001A3109"/>
    <w:rsid w:val="001A3248"/>
    <w:rsid w:val="001A41A6"/>
    <w:rsid w:val="001A42F8"/>
    <w:rsid w:val="001A4A23"/>
    <w:rsid w:val="001A56F8"/>
    <w:rsid w:val="001A57DF"/>
    <w:rsid w:val="001A5C37"/>
    <w:rsid w:val="001A690E"/>
    <w:rsid w:val="001A6D16"/>
    <w:rsid w:val="001A7C6F"/>
    <w:rsid w:val="001A7E54"/>
    <w:rsid w:val="001B0994"/>
    <w:rsid w:val="001B0E1E"/>
    <w:rsid w:val="001B1256"/>
    <w:rsid w:val="001B1BD3"/>
    <w:rsid w:val="001B214A"/>
    <w:rsid w:val="001B3506"/>
    <w:rsid w:val="001B3575"/>
    <w:rsid w:val="001B44FB"/>
    <w:rsid w:val="001B4CB1"/>
    <w:rsid w:val="001B5024"/>
    <w:rsid w:val="001B55CE"/>
    <w:rsid w:val="001B6C8B"/>
    <w:rsid w:val="001B6D36"/>
    <w:rsid w:val="001B6F30"/>
    <w:rsid w:val="001B7828"/>
    <w:rsid w:val="001C0225"/>
    <w:rsid w:val="001C05DE"/>
    <w:rsid w:val="001C0B2B"/>
    <w:rsid w:val="001C2954"/>
    <w:rsid w:val="001C2C5E"/>
    <w:rsid w:val="001C2D25"/>
    <w:rsid w:val="001C2E52"/>
    <w:rsid w:val="001C3636"/>
    <w:rsid w:val="001C3BAB"/>
    <w:rsid w:val="001C404C"/>
    <w:rsid w:val="001C4231"/>
    <w:rsid w:val="001C424D"/>
    <w:rsid w:val="001C427B"/>
    <w:rsid w:val="001C4AFC"/>
    <w:rsid w:val="001C4DE0"/>
    <w:rsid w:val="001C4E0C"/>
    <w:rsid w:val="001C52BF"/>
    <w:rsid w:val="001C66B8"/>
    <w:rsid w:val="001C6D2D"/>
    <w:rsid w:val="001C725D"/>
    <w:rsid w:val="001C762A"/>
    <w:rsid w:val="001D007F"/>
    <w:rsid w:val="001D0C02"/>
    <w:rsid w:val="001D0E22"/>
    <w:rsid w:val="001D2200"/>
    <w:rsid w:val="001D315B"/>
    <w:rsid w:val="001D3341"/>
    <w:rsid w:val="001D38D4"/>
    <w:rsid w:val="001D3965"/>
    <w:rsid w:val="001D3B9D"/>
    <w:rsid w:val="001D44F7"/>
    <w:rsid w:val="001D4B92"/>
    <w:rsid w:val="001D5772"/>
    <w:rsid w:val="001D57EF"/>
    <w:rsid w:val="001D5AD7"/>
    <w:rsid w:val="001D6866"/>
    <w:rsid w:val="001D6F84"/>
    <w:rsid w:val="001D7374"/>
    <w:rsid w:val="001D74CC"/>
    <w:rsid w:val="001E0285"/>
    <w:rsid w:val="001E0C47"/>
    <w:rsid w:val="001E1164"/>
    <w:rsid w:val="001E1436"/>
    <w:rsid w:val="001E1A92"/>
    <w:rsid w:val="001E1F0C"/>
    <w:rsid w:val="001E2976"/>
    <w:rsid w:val="001E2C72"/>
    <w:rsid w:val="001E3B2A"/>
    <w:rsid w:val="001E3E44"/>
    <w:rsid w:val="001E3F93"/>
    <w:rsid w:val="001E467C"/>
    <w:rsid w:val="001E46D9"/>
    <w:rsid w:val="001E497D"/>
    <w:rsid w:val="001E4BB7"/>
    <w:rsid w:val="001E506D"/>
    <w:rsid w:val="001E59E4"/>
    <w:rsid w:val="001E5B90"/>
    <w:rsid w:val="001E67FC"/>
    <w:rsid w:val="001E7564"/>
    <w:rsid w:val="001E7D7B"/>
    <w:rsid w:val="001E7F3B"/>
    <w:rsid w:val="001F0660"/>
    <w:rsid w:val="001F0761"/>
    <w:rsid w:val="001F0EFE"/>
    <w:rsid w:val="001F10A5"/>
    <w:rsid w:val="001F1D5E"/>
    <w:rsid w:val="001F1FE6"/>
    <w:rsid w:val="001F298D"/>
    <w:rsid w:val="001F38D0"/>
    <w:rsid w:val="001F3CF0"/>
    <w:rsid w:val="001F463E"/>
    <w:rsid w:val="001F4711"/>
    <w:rsid w:val="001F4B3E"/>
    <w:rsid w:val="001F4B41"/>
    <w:rsid w:val="001F5B4F"/>
    <w:rsid w:val="001F5ECF"/>
    <w:rsid w:val="001F7164"/>
    <w:rsid w:val="001F73C0"/>
    <w:rsid w:val="001F73E8"/>
    <w:rsid w:val="001F7B33"/>
    <w:rsid w:val="0020117B"/>
    <w:rsid w:val="00201F44"/>
    <w:rsid w:val="0020210A"/>
    <w:rsid w:val="00202146"/>
    <w:rsid w:val="00202381"/>
    <w:rsid w:val="002028CA"/>
    <w:rsid w:val="00203143"/>
    <w:rsid w:val="00203F55"/>
    <w:rsid w:val="0020483E"/>
    <w:rsid w:val="00204986"/>
    <w:rsid w:val="00204B01"/>
    <w:rsid w:val="00204DD3"/>
    <w:rsid w:val="002058AA"/>
    <w:rsid w:val="00205CDF"/>
    <w:rsid w:val="002060FB"/>
    <w:rsid w:val="002063B3"/>
    <w:rsid w:val="00206992"/>
    <w:rsid w:val="00206B52"/>
    <w:rsid w:val="00207093"/>
    <w:rsid w:val="002071D0"/>
    <w:rsid w:val="002078C8"/>
    <w:rsid w:val="00210158"/>
    <w:rsid w:val="00210B1E"/>
    <w:rsid w:val="002117A4"/>
    <w:rsid w:val="002118B2"/>
    <w:rsid w:val="00211971"/>
    <w:rsid w:val="00212091"/>
    <w:rsid w:val="00212207"/>
    <w:rsid w:val="002129B3"/>
    <w:rsid w:val="00212A18"/>
    <w:rsid w:val="00213EEA"/>
    <w:rsid w:val="00213F7B"/>
    <w:rsid w:val="00214793"/>
    <w:rsid w:val="00215581"/>
    <w:rsid w:val="002159DE"/>
    <w:rsid w:val="002161DF"/>
    <w:rsid w:val="0021677A"/>
    <w:rsid w:val="002170AC"/>
    <w:rsid w:val="00217953"/>
    <w:rsid w:val="00217A64"/>
    <w:rsid w:val="00220299"/>
    <w:rsid w:val="002202DF"/>
    <w:rsid w:val="0022085E"/>
    <w:rsid w:val="002210DF"/>
    <w:rsid w:val="00221D38"/>
    <w:rsid w:val="0022294F"/>
    <w:rsid w:val="00222BC4"/>
    <w:rsid w:val="00222C8E"/>
    <w:rsid w:val="00222D19"/>
    <w:rsid w:val="0022451F"/>
    <w:rsid w:val="0022457C"/>
    <w:rsid w:val="0022527B"/>
    <w:rsid w:val="00225715"/>
    <w:rsid w:val="00225AB0"/>
    <w:rsid w:val="00226555"/>
    <w:rsid w:val="00226F29"/>
    <w:rsid w:val="00227BDA"/>
    <w:rsid w:val="002303D8"/>
    <w:rsid w:val="002322AD"/>
    <w:rsid w:val="002323BA"/>
    <w:rsid w:val="00232833"/>
    <w:rsid w:val="00232A6E"/>
    <w:rsid w:val="00232AA7"/>
    <w:rsid w:val="00232E8D"/>
    <w:rsid w:val="00233252"/>
    <w:rsid w:val="00233F22"/>
    <w:rsid w:val="00234B91"/>
    <w:rsid w:val="0023501F"/>
    <w:rsid w:val="00235613"/>
    <w:rsid w:val="0023568A"/>
    <w:rsid w:val="00235A01"/>
    <w:rsid w:val="00235D1F"/>
    <w:rsid w:val="00236309"/>
    <w:rsid w:val="002364B8"/>
    <w:rsid w:val="00236D00"/>
    <w:rsid w:val="00237F30"/>
    <w:rsid w:val="0024005A"/>
    <w:rsid w:val="0024063C"/>
    <w:rsid w:val="00240E08"/>
    <w:rsid w:val="00240ECB"/>
    <w:rsid w:val="00241D0C"/>
    <w:rsid w:val="00241F95"/>
    <w:rsid w:val="00242F4B"/>
    <w:rsid w:val="002431E1"/>
    <w:rsid w:val="00243299"/>
    <w:rsid w:val="00243E61"/>
    <w:rsid w:val="00243F18"/>
    <w:rsid w:val="00244071"/>
    <w:rsid w:val="00244DA3"/>
    <w:rsid w:val="0024515D"/>
    <w:rsid w:val="0024571C"/>
    <w:rsid w:val="00245C9D"/>
    <w:rsid w:val="0024627E"/>
    <w:rsid w:val="00247207"/>
    <w:rsid w:val="00247880"/>
    <w:rsid w:val="002478F5"/>
    <w:rsid w:val="00247E1D"/>
    <w:rsid w:val="0025090B"/>
    <w:rsid w:val="00251E06"/>
    <w:rsid w:val="002521A2"/>
    <w:rsid w:val="002521A9"/>
    <w:rsid w:val="00252945"/>
    <w:rsid w:val="00252A62"/>
    <w:rsid w:val="00252C45"/>
    <w:rsid w:val="00252C99"/>
    <w:rsid w:val="00252F22"/>
    <w:rsid w:val="00252F8D"/>
    <w:rsid w:val="0025312F"/>
    <w:rsid w:val="002533A8"/>
    <w:rsid w:val="00253CF0"/>
    <w:rsid w:val="002542FD"/>
    <w:rsid w:val="00254737"/>
    <w:rsid w:val="0025483B"/>
    <w:rsid w:val="00254BB2"/>
    <w:rsid w:val="00254E3C"/>
    <w:rsid w:val="002552C4"/>
    <w:rsid w:val="0025581F"/>
    <w:rsid w:val="00255A5F"/>
    <w:rsid w:val="00255C98"/>
    <w:rsid w:val="0025647B"/>
    <w:rsid w:val="002569DE"/>
    <w:rsid w:val="0026376F"/>
    <w:rsid w:val="00263820"/>
    <w:rsid w:val="00263BF2"/>
    <w:rsid w:val="00263C21"/>
    <w:rsid w:val="0026404E"/>
    <w:rsid w:val="00264FA3"/>
    <w:rsid w:val="002650F7"/>
    <w:rsid w:val="002655CF"/>
    <w:rsid w:val="00265871"/>
    <w:rsid w:val="00265A9F"/>
    <w:rsid w:val="00265BB5"/>
    <w:rsid w:val="00266061"/>
    <w:rsid w:val="002664CB"/>
    <w:rsid w:val="00266866"/>
    <w:rsid w:val="00266F04"/>
    <w:rsid w:val="00266F7D"/>
    <w:rsid w:val="002670F7"/>
    <w:rsid w:val="002706AB"/>
    <w:rsid w:val="00270899"/>
    <w:rsid w:val="002710A9"/>
    <w:rsid w:val="00271132"/>
    <w:rsid w:val="00271BC4"/>
    <w:rsid w:val="00271BE0"/>
    <w:rsid w:val="00271C0A"/>
    <w:rsid w:val="00272129"/>
    <w:rsid w:val="002723EB"/>
    <w:rsid w:val="0027298B"/>
    <w:rsid w:val="00272D0B"/>
    <w:rsid w:val="002731BB"/>
    <w:rsid w:val="00273620"/>
    <w:rsid w:val="0027472C"/>
    <w:rsid w:val="00274AC6"/>
    <w:rsid w:val="00274F2D"/>
    <w:rsid w:val="00275D2A"/>
    <w:rsid w:val="00276964"/>
    <w:rsid w:val="00277AA2"/>
    <w:rsid w:val="00277AC9"/>
    <w:rsid w:val="0028095E"/>
    <w:rsid w:val="00280EF8"/>
    <w:rsid w:val="002812FE"/>
    <w:rsid w:val="00281448"/>
    <w:rsid w:val="00281737"/>
    <w:rsid w:val="00281758"/>
    <w:rsid w:val="00281DEC"/>
    <w:rsid w:val="00282000"/>
    <w:rsid w:val="002821B6"/>
    <w:rsid w:val="00283BE1"/>
    <w:rsid w:val="002846A3"/>
    <w:rsid w:val="00287310"/>
    <w:rsid w:val="002877E1"/>
    <w:rsid w:val="002900F5"/>
    <w:rsid w:val="00291D9C"/>
    <w:rsid w:val="00291EB6"/>
    <w:rsid w:val="002925CC"/>
    <w:rsid w:val="002925DD"/>
    <w:rsid w:val="00292601"/>
    <w:rsid w:val="00292895"/>
    <w:rsid w:val="002931BB"/>
    <w:rsid w:val="00293476"/>
    <w:rsid w:val="00293979"/>
    <w:rsid w:val="00293B7F"/>
    <w:rsid w:val="00294401"/>
    <w:rsid w:val="002947E5"/>
    <w:rsid w:val="002949B7"/>
    <w:rsid w:val="00294B66"/>
    <w:rsid w:val="00295647"/>
    <w:rsid w:val="00295935"/>
    <w:rsid w:val="002960D3"/>
    <w:rsid w:val="0029612C"/>
    <w:rsid w:val="00296B44"/>
    <w:rsid w:val="00296B9D"/>
    <w:rsid w:val="00296E79"/>
    <w:rsid w:val="00296F7C"/>
    <w:rsid w:val="002A0168"/>
    <w:rsid w:val="002A03B9"/>
    <w:rsid w:val="002A0A47"/>
    <w:rsid w:val="002A0E99"/>
    <w:rsid w:val="002A10F8"/>
    <w:rsid w:val="002A12EC"/>
    <w:rsid w:val="002A1E3A"/>
    <w:rsid w:val="002A1F02"/>
    <w:rsid w:val="002A2186"/>
    <w:rsid w:val="002A2475"/>
    <w:rsid w:val="002A2C9C"/>
    <w:rsid w:val="002A2E62"/>
    <w:rsid w:val="002A3169"/>
    <w:rsid w:val="002A3EF8"/>
    <w:rsid w:val="002A4A17"/>
    <w:rsid w:val="002A5BD2"/>
    <w:rsid w:val="002A6FDA"/>
    <w:rsid w:val="002A7359"/>
    <w:rsid w:val="002A74A4"/>
    <w:rsid w:val="002A7863"/>
    <w:rsid w:val="002B0108"/>
    <w:rsid w:val="002B022D"/>
    <w:rsid w:val="002B02AE"/>
    <w:rsid w:val="002B0349"/>
    <w:rsid w:val="002B0A27"/>
    <w:rsid w:val="002B0B48"/>
    <w:rsid w:val="002B10A9"/>
    <w:rsid w:val="002B1B1F"/>
    <w:rsid w:val="002B1E04"/>
    <w:rsid w:val="002B23A6"/>
    <w:rsid w:val="002B266A"/>
    <w:rsid w:val="002B321A"/>
    <w:rsid w:val="002B3AAD"/>
    <w:rsid w:val="002B3EC7"/>
    <w:rsid w:val="002B3FFC"/>
    <w:rsid w:val="002B43A8"/>
    <w:rsid w:val="002B47F8"/>
    <w:rsid w:val="002B5F81"/>
    <w:rsid w:val="002B61C4"/>
    <w:rsid w:val="002B62A2"/>
    <w:rsid w:val="002B65CB"/>
    <w:rsid w:val="002B7B2F"/>
    <w:rsid w:val="002B7B52"/>
    <w:rsid w:val="002B7E2C"/>
    <w:rsid w:val="002C162E"/>
    <w:rsid w:val="002C1BCC"/>
    <w:rsid w:val="002C1CAA"/>
    <w:rsid w:val="002C22EE"/>
    <w:rsid w:val="002C4457"/>
    <w:rsid w:val="002C4485"/>
    <w:rsid w:val="002C4CC1"/>
    <w:rsid w:val="002C4D2B"/>
    <w:rsid w:val="002C58F0"/>
    <w:rsid w:val="002C7C90"/>
    <w:rsid w:val="002C7FAA"/>
    <w:rsid w:val="002D046D"/>
    <w:rsid w:val="002D0AED"/>
    <w:rsid w:val="002D100B"/>
    <w:rsid w:val="002D1639"/>
    <w:rsid w:val="002D2743"/>
    <w:rsid w:val="002D3BBD"/>
    <w:rsid w:val="002D4582"/>
    <w:rsid w:val="002D5AAC"/>
    <w:rsid w:val="002D6811"/>
    <w:rsid w:val="002D6A8A"/>
    <w:rsid w:val="002D6B50"/>
    <w:rsid w:val="002D6DD8"/>
    <w:rsid w:val="002D6E82"/>
    <w:rsid w:val="002D7CD6"/>
    <w:rsid w:val="002D7E21"/>
    <w:rsid w:val="002D7EBE"/>
    <w:rsid w:val="002E061B"/>
    <w:rsid w:val="002E0D4E"/>
    <w:rsid w:val="002E0E14"/>
    <w:rsid w:val="002E2AA3"/>
    <w:rsid w:val="002E2F82"/>
    <w:rsid w:val="002E3361"/>
    <w:rsid w:val="002E35FE"/>
    <w:rsid w:val="002E3C98"/>
    <w:rsid w:val="002E3D59"/>
    <w:rsid w:val="002E4217"/>
    <w:rsid w:val="002E4AD5"/>
    <w:rsid w:val="002E4D3F"/>
    <w:rsid w:val="002E4FF4"/>
    <w:rsid w:val="002E5C32"/>
    <w:rsid w:val="002E5FB9"/>
    <w:rsid w:val="002E6869"/>
    <w:rsid w:val="002E6A26"/>
    <w:rsid w:val="002E6BD0"/>
    <w:rsid w:val="002E6E8A"/>
    <w:rsid w:val="002E70B6"/>
    <w:rsid w:val="002E75B8"/>
    <w:rsid w:val="002E762C"/>
    <w:rsid w:val="002E7F59"/>
    <w:rsid w:val="002F0233"/>
    <w:rsid w:val="002F02B1"/>
    <w:rsid w:val="002F1281"/>
    <w:rsid w:val="002F12F8"/>
    <w:rsid w:val="002F2406"/>
    <w:rsid w:val="002F29EC"/>
    <w:rsid w:val="002F2BFF"/>
    <w:rsid w:val="002F2EF8"/>
    <w:rsid w:val="002F4AAA"/>
    <w:rsid w:val="002F4FF7"/>
    <w:rsid w:val="002F516C"/>
    <w:rsid w:val="002F5937"/>
    <w:rsid w:val="002F7341"/>
    <w:rsid w:val="002F7931"/>
    <w:rsid w:val="002F7C4C"/>
    <w:rsid w:val="002F7E21"/>
    <w:rsid w:val="0030086C"/>
    <w:rsid w:val="00301246"/>
    <w:rsid w:val="00301337"/>
    <w:rsid w:val="00301D4A"/>
    <w:rsid w:val="00302756"/>
    <w:rsid w:val="00302A79"/>
    <w:rsid w:val="00303CD6"/>
    <w:rsid w:val="00303FFB"/>
    <w:rsid w:val="00305AE3"/>
    <w:rsid w:val="00305BE9"/>
    <w:rsid w:val="003063D1"/>
    <w:rsid w:val="0030640A"/>
    <w:rsid w:val="00306E9F"/>
    <w:rsid w:val="00306F9D"/>
    <w:rsid w:val="00307D2D"/>
    <w:rsid w:val="00307ED5"/>
    <w:rsid w:val="0031092E"/>
    <w:rsid w:val="00311A2C"/>
    <w:rsid w:val="00312BCD"/>
    <w:rsid w:val="003141D1"/>
    <w:rsid w:val="003153BD"/>
    <w:rsid w:val="00315522"/>
    <w:rsid w:val="003155E0"/>
    <w:rsid w:val="00315BDD"/>
    <w:rsid w:val="0031606B"/>
    <w:rsid w:val="00316283"/>
    <w:rsid w:val="00317004"/>
    <w:rsid w:val="0031790E"/>
    <w:rsid w:val="00317D4F"/>
    <w:rsid w:val="00320CE9"/>
    <w:rsid w:val="00321276"/>
    <w:rsid w:val="00323428"/>
    <w:rsid w:val="003234B0"/>
    <w:rsid w:val="00323ED0"/>
    <w:rsid w:val="0032461F"/>
    <w:rsid w:val="00324632"/>
    <w:rsid w:val="00325092"/>
    <w:rsid w:val="00326513"/>
    <w:rsid w:val="003268E2"/>
    <w:rsid w:val="003270D0"/>
    <w:rsid w:val="003271A0"/>
    <w:rsid w:val="00327584"/>
    <w:rsid w:val="0032774A"/>
    <w:rsid w:val="00327BA7"/>
    <w:rsid w:val="00327C1E"/>
    <w:rsid w:val="00327F04"/>
    <w:rsid w:val="00330147"/>
    <w:rsid w:val="00330AEA"/>
    <w:rsid w:val="00332269"/>
    <w:rsid w:val="00332811"/>
    <w:rsid w:val="003328C2"/>
    <w:rsid w:val="00332B71"/>
    <w:rsid w:val="00332BE4"/>
    <w:rsid w:val="00333211"/>
    <w:rsid w:val="00333C9D"/>
    <w:rsid w:val="00333FE6"/>
    <w:rsid w:val="00334078"/>
    <w:rsid w:val="003345A6"/>
    <w:rsid w:val="003346B9"/>
    <w:rsid w:val="00334B9E"/>
    <w:rsid w:val="00335849"/>
    <w:rsid w:val="00336454"/>
    <w:rsid w:val="00336ED4"/>
    <w:rsid w:val="003372FC"/>
    <w:rsid w:val="003379C5"/>
    <w:rsid w:val="0034112B"/>
    <w:rsid w:val="00341265"/>
    <w:rsid w:val="00341C79"/>
    <w:rsid w:val="00342436"/>
    <w:rsid w:val="003426E8"/>
    <w:rsid w:val="00342BD6"/>
    <w:rsid w:val="00342C40"/>
    <w:rsid w:val="00342F99"/>
    <w:rsid w:val="003439AC"/>
    <w:rsid w:val="00343AA5"/>
    <w:rsid w:val="00343B15"/>
    <w:rsid w:val="00343F89"/>
    <w:rsid w:val="003440F7"/>
    <w:rsid w:val="0034432D"/>
    <w:rsid w:val="003451FF"/>
    <w:rsid w:val="00346B9B"/>
    <w:rsid w:val="00346C05"/>
    <w:rsid w:val="0034766E"/>
    <w:rsid w:val="00347B0B"/>
    <w:rsid w:val="00347DCC"/>
    <w:rsid w:val="00347F62"/>
    <w:rsid w:val="003500B0"/>
    <w:rsid w:val="00350595"/>
    <w:rsid w:val="003516B2"/>
    <w:rsid w:val="00351E02"/>
    <w:rsid w:val="0035210E"/>
    <w:rsid w:val="00352654"/>
    <w:rsid w:val="00352C52"/>
    <w:rsid w:val="0035319D"/>
    <w:rsid w:val="003536B0"/>
    <w:rsid w:val="00353A22"/>
    <w:rsid w:val="00354926"/>
    <w:rsid w:val="00354CB5"/>
    <w:rsid w:val="00355640"/>
    <w:rsid w:val="003559F7"/>
    <w:rsid w:val="00355FC1"/>
    <w:rsid w:val="003562EB"/>
    <w:rsid w:val="0035657D"/>
    <w:rsid w:val="0035671F"/>
    <w:rsid w:val="00356773"/>
    <w:rsid w:val="0035694D"/>
    <w:rsid w:val="00356C01"/>
    <w:rsid w:val="00356EB9"/>
    <w:rsid w:val="003600E7"/>
    <w:rsid w:val="00360FD4"/>
    <w:rsid w:val="00361146"/>
    <w:rsid w:val="00361AF5"/>
    <w:rsid w:val="00361F58"/>
    <w:rsid w:val="003630A6"/>
    <w:rsid w:val="003631CE"/>
    <w:rsid w:val="0036320F"/>
    <w:rsid w:val="00363CDD"/>
    <w:rsid w:val="00363DA6"/>
    <w:rsid w:val="003647EB"/>
    <w:rsid w:val="00364C8A"/>
    <w:rsid w:val="003651A6"/>
    <w:rsid w:val="0036573B"/>
    <w:rsid w:val="0036623E"/>
    <w:rsid w:val="0036668C"/>
    <w:rsid w:val="00366706"/>
    <w:rsid w:val="00367331"/>
    <w:rsid w:val="00367537"/>
    <w:rsid w:val="00367604"/>
    <w:rsid w:val="0037033D"/>
    <w:rsid w:val="003707D4"/>
    <w:rsid w:val="00370A4E"/>
    <w:rsid w:val="003715D5"/>
    <w:rsid w:val="00371F3B"/>
    <w:rsid w:val="00371F54"/>
    <w:rsid w:val="00372304"/>
    <w:rsid w:val="00372878"/>
    <w:rsid w:val="00372AA7"/>
    <w:rsid w:val="00373512"/>
    <w:rsid w:val="00373A77"/>
    <w:rsid w:val="00374DDF"/>
    <w:rsid w:val="00374EB0"/>
    <w:rsid w:val="00375714"/>
    <w:rsid w:val="00375868"/>
    <w:rsid w:val="00376350"/>
    <w:rsid w:val="00376A65"/>
    <w:rsid w:val="00377D1E"/>
    <w:rsid w:val="003802F5"/>
    <w:rsid w:val="003804CF"/>
    <w:rsid w:val="0038063B"/>
    <w:rsid w:val="00380742"/>
    <w:rsid w:val="003808B4"/>
    <w:rsid w:val="003812C6"/>
    <w:rsid w:val="00381850"/>
    <w:rsid w:val="003820B5"/>
    <w:rsid w:val="003824A4"/>
    <w:rsid w:val="00382C28"/>
    <w:rsid w:val="00382C74"/>
    <w:rsid w:val="003831ED"/>
    <w:rsid w:val="003838FD"/>
    <w:rsid w:val="00384649"/>
    <w:rsid w:val="00384990"/>
    <w:rsid w:val="00385DD2"/>
    <w:rsid w:val="003860FE"/>
    <w:rsid w:val="00386EE5"/>
    <w:rsid w:val="003870C6"/>
    <w:rsid w:val="00387370"/>
    <w:rsid w:val="00391227"/>
    <w:rsid w:val="00391330"/>
    <w:rsid w:val="0039306A"/>
    <w:rsid w:val="003937EC"/>
    <w:rsid w:val="00394B29"/>
    <w:rsid w:val="00394ED8"/>
    <w:rsid w:val="003953E8"/>
    <w:rsid w:val="00396292"/>
    <w:rsid w:val="00396C1A"/>
    <w:rsid w:val="00396D0B"/>
    <w:rsid w:val="00397EB3"/>
    <w:rsid w:val="003A025D"/>
    <w:rsid w:val="003A028D"/>
    <w:rsid w:val="003A0FDF"/>
    <w:rsid w:val="003A1013"/>
    <w:rsid w:val="003A2A38"/>
    <w:rsid w:val="003A2B03"/>
    <w:rsid w:val="003A2C0F"/>
    <w:rsid w:val="003A2C24"/>
    <w:rsid w:val="003A2FF4"/>
    <w:rsid w:val="003A3569"/>
    <w:rsid w:val="003A3571"/>
    <w:rsid w:val="003A3A4A"/>
    <w:rsid w:val="003A3B71"/>
    <w:rsid w:val="003A46A1"/>
    <w:rsid w:val="003A599F"/>
    <w:rsid w:val="003A5CBF"/>
    <w:rsid w:val="003A6079"/>
    <w:rsid w:val="003A61AB"/>
    <w:rsid w:val="003A6441"/>
    <w:rsid w:val="003A654C"/>
    <w:rsid w:val="003A67E9"/>
    <w:rsid w:val="003A785C"/>
    <w:rsid w:val="003A7F59"/>
    <w:rsid w:val="003B22BC"/>
    <w:rsid w:val="003B2A51"/>
    <w:rsid w:val="003B3895"/>
    <w:rsid w:val="003B4D5F"/>
    <w:rsid w:val="003B51C3"/>
    <w:rsid w:val="003B5A4F"/>
    <w:rsid w:val="003B5DB8"/>
    <w:rsid w:val="003B5F96"/>
    <w:rsid w:val="003B66CA"/>
    <w:rsid w:val="003B680D"/>
    <w:rsid w:val="003B6ADF"/>
    <w:rsid w:val="003C0084"/>
    <w:rsid w:val="003C0A24"/>
    <w:rsid w:val="003C1179"/>
    <w:rsid w:val="003C1B1A"/>
    <w:rsid w:val="003C27CE"/>
    <w:rsid w:val="003C2B02"/>
    <w:rsid w:val="003C2D32"/>
    <w:rsid w:val="003C3588"/>
    <w:rsid w:val="003C3E58"/>
    <w:rsid w:val="003C4881"/>
    <w:rsid w:val="003C4F6F"/>
    <w:rsid w:val="003C5865"/>
    <w:rsid w:val="003C5A59"/>
    <w:rsid w:val="003C5D46"/>
    <w:rsid w:val="003C6617"/>
    <w:rsid w:val="003C67B0"/>
    <w:rsid w:val="003C6915"/>
    <w:rsid w:val="003C6CC1"/>
    <w:rsid w:val="003C6ECB"/>
    <w:rsid w:val="003C7DD6"/>
    <w:rsid w:val="003D0325"/>
    <w:rsid w:val="003D0368"/>
    <w:rsid w:val="003D07AE"/>
    <w:rsid w:val="003D0826"/>
    <w:rsid w:val="003D08D6"/>
    <w:rsid w:val="003D0A06"/>
    <w:rsid w:val="003D0C78"/>
    <w:rsid w:val="003D0C8D"/>
    <w:rsid w:val="003D1EAE"/>
    <w:rsid w:val="003D2330"/>
    <w:rsid w:val="003D2406"/>
    <w:rsid w:val="003D2707"/>
    <w:rsid w:val="003D272E"/>
    <w:rsid w:val="003D2B3D"/>
    <w:rsid w:val="003D3729"/>
    <w:rsid w:val="003D3C20"/>
    <w:rsid w:val="003D3F73"/>
    <w:rsid w:val="003D4335"/>
    <w:rsid w:val="003D4938"/>
    <w:rsid w:val="003D49DA"/>
    <w:rsid w:val="003D4A8E"/>
    <w:rsid w:val="003D4C46"/>
    <w:rsid w:val="003D6959"/>
    <w:rsid w:val="003D6D03"/>
    <w:rsid w:val="003D6DE5"/>
    <w:rsid w:val="003D72E0"/>
    <w:rsid w:val="003E00F9"/>
    <w:rsid w:val="003E044B"/>
    <w:rsid w:val="003E13CA"/>
    <w:rsid w:val="003E144C"/>
    <w:rsid w:val="003E18BC"/>
    <w:rsid w:val="003E2270"/>
    <w:rsid w:val="003E3D14"/>
    <w:rsid w:val="003E3E8B"/>
    <w:rsid w:val="003E40CE"/>
    <w:rsid w:val="003E46BF"/>
    <w:rsid w:val="003E4CE6"/>
    <w:rsid w:val="003E6271"/>
    <w:rsid w:val="003E6617"/>
    <w:rsid w:val="003E6AC8"/>
    <w:rsid w:val="003E6F91"/>
    <w:rsid w:val="003E70C7"/>
    <w:rsid w:val="003E71D0"/>
    <w:rsid w:val="003E765E"/>
    <w:rsid w:val="003F0A19"/>
    <w:rsid w:val="003F0C76"/>
    <w:rsid w:val="003F0D91"/>
    <w:rsid w:val="003F0D9C"/>
    <w:rsid w:val="003F0DAB"/>
    <w:rsid w:val="003F1A90"/>
    <w:rsid w:val="003F1ADF"/>
    <w:rsid w:val="003F1CD6"/>
    <w:rsid w:val="003F2BB8"/>
    <w:rsid w:val="003F3892"/>
    <w:rsid w:val="003F407C"/>
    <w:rsid w:val="003F4851"/>
    <w:rsid w:val="003F4BFF"/>
    <w:rsid w:val="003F4CAC"/>
    <w:rsid w:val="003F4EED"/>
    <w:rsid w:val="003F53FF"/>
    <w:rsid w:val="003F644E"/>
    <w:rsid w:val="003F6B29"/>
    <w:rsid w:val="003F70C5"/>
    <w:rsid w:val="003F730B"/>
    <w:rsid w:val="003F779B"/>
    <w:rsid w:val="00400A52"/>
    <w:rsid w:val="0040129A"/>
    <w:rsid w:val="00401B69"/>
    <w:rsid w:val="00401ED0"/>
    <w:rsid w:val="00401EF2"/>
    <w:rsid w:val="00402292"/>
    <w:rsid w:val="00403B05"/>
    <w:rsid w:val="00403FA0"/>
    <w:rsid w:val="00404324"/>
    <w:rsid w:val="004043D5"/>
    <w:rsid w:val="00405EB6"/>
    <w:rsid w:val="004066C7"/>
    <w:rsid w:val="0040690F"/>
    <w:rsid w:val="00406FCD"/>
    <w:rsid w:val="004078A0"/>
    <w:rsid w:val="004102A9"/>
    <w:rsid w:val="00410751"/>
    <w:rsid w:val="00411F7C"/>
    <w:rsid w:val="00412537"/>
    <w:rsid w:val="004126D6"/>
    <w:rsid w:val="004127A5"/>
    <w:rsid w:val="00412BD0"/>
    <w:rsid w:val="004136AB"/>
    <w:rsid w:val="0041380B"/>
    <w:rsid w:val="00413D25"/>
    <w:rsid w:val="00413D58"/>
    <w:rsid w:val="00413E59"/>
    <w:rsid w:val="0041499E"/>
    <w:rsid w:val="00415F08"/>
    <w:rsid w:val="0041629E"/>
    <w:rsid w:val="00416489"/>
    <w:rsid w:val="004174D4"/>
    <w:rsid w:val="004203DA"/>
    <w:rsid w:val="00420847"/>
    <w:rsid w:val="00420D91"/>
    <w:rsid w:val="004210A9"/>
    <w:rsid w:val="0042199C"/>
    <w:rsid w:val="00421AED"/>
    <w:rsid w:val="004225FB"/>
    <w:rsid w:val="00422744"/>
    <w:rsid w:val="00422B1C"/>
    <w:rsid w:val="00422EBA"/>
    <w:rsid w:val="00423D03"/>
    <w:rsid w:val="00423E79"/>
    <w:rsid w:val="00424556"/>
    <w:rsid w:val="004248D0"/>
    <w:rsid w:val="0042500F"/>
    <w:rsid w:val="00425B4F"/>
    <w:rsid w:val="0042692A"/>
    <w:rsid w:val="00426982"/>
    <w:rsid w:val="00427D9C"/>
    <w:rsid w:val="00430937"/>
    <w:rsid w:val="00431372"/>
    <w:rsid w:val="0043147A"/>
    <w:rsid w:val="004314C7"/>
    <w:rsid w:val="00432195"/>
    <w:rsid w:val="004329F2"/>
    <w:rsid w:val="00432ABF"/>
    <w:rsid w:val="00432ED7"/>
    <w:rsid w:val="004334D5"/>
    <w:rsid w:val="004338CE"/>
    <w:rsid w:val="004340F9"/>
    <w:rsid w:val="004347B9"/>
    <w:rsid w:val="00435F33"/>
    <w:rsid w:val="0043607B"/>
    <w:rsid w:val="0043619B"/>
    <w:rsid w:val="0043651E"/>
    <w:rsid w:val="00437573"/>
    <w:rsid w:val="0043775A"/>
    <w:rsid w:val="004377E4"/>
    <w:rsid w:val="00437A70"/>
    <w:rsid w:val="00437BF3"/>
    <w:rsid w:val="004410C3"/>
    <w:rsid w:val="004413F0"/>
    <w:rsid w:val="00441BC6"/>
    <w:rsid w:val="00442BEB"/>
    <w:rsid w:val="0044340C"/>
    <w:rsid w:val="004436D2"/>
    <w:rsid w:val="004439EB"/>
    <w:rsid w:val="00443F0D"/>
    <w:rsid w:val="004440DA"/>
    <w:rsid w:val="0044478F"/>
    <w:rsid w:val="00445295"/>
    <w:rsid w:val="00445662"/>
    <w:rsid w:val="004458BA"/>
    <w:rsid w:val="00445C39"/>
    <w:rsid w:val="00445EE7"/>
    <w:rsid w:val="00446718"/>
    <w:rsid w:val="00446B03"/>
    <w:rsid w:val="004471AE"/>
    <w:rsid w:val="00447703"/>
    <w:rsid w:val="00450E54"/>
    <w:rsid w:val="00451939"/>
    <w:rsid w:val="00451CE0"/>
    <w:rsid w:val="00451DE1"/>
    <w:rsid w:val="00452291"/>
    <w:rsid w:val="0045239C"/>
    <w:rsid w:val="00452DC4"/>
    <w:rsid w:val="00452F09"/>
    <w:rsid w:val="004531C0"/>
    <w:rsid w:val="004534BA"/>
    <w:rsid w:val="00453C69"/>
    <w:rsid w:val="00454363"/>
    <w:rsid w:val="00454840"/>
    <w:rsid w:val="004549E0"/>
    <w:rsid w:val="00454D99"/>
    <w:rsid w:val="00455EA0"/>
    <w:rsid w:val="00457540"/>
    <w:rsid w:val="0045762A"/>
    <w:rsid w:val="004576A4"/>
    <w:rsid w:val="004579A7"/>
    <w:rsid w:val="0046088A"/>
    <w:rsid w:val="00460DD0"/>
    <w:rsid w:val="00461436"/>
    <w:rsid w:val="00461651"/>
    <w:rsid w:val="00461705"/>
    <w:rsid w:val="00461B15"/>
    <w:rsid w:val="00461B22"/>
    <w:rsid w:val="00462154"/>
    <w:rsid w:val="004621E3"/>
    <w:rsid w:val="004635EF"/>
    <w:rsid w:val="004637D2"/>
    <w:rsid w:val="00463986"/>
    <w:rsid w:val="00464147"/>
    <w:rsid w:val="00464892"/>
    <w:rsid w:val="00465001"/>
    <w:rsid w:val="004660BC"/>
    <w:rsid w:val="00466935"/>
    <w:rsid w:val="00466BE9"/>
    <w:rsid w:val="00466DBE"/>
    <w:rsid w:val="00466FB9"/>
    <w:rsid w:val="00467315"/>
    <w:rsid w:val="00467C86"/>
    <w:rsid w:val="00467E9F"/>
    <w:rsid w:val="0047026E"/>
    <w:rsid w:val="00470308"/>
    <w:rsid w:val="00470C46"/>
    <w:rsid w:val="004727D8"/>
    <w:rsid w:val="004729C7"/>
    <w:rsid w:val="00472CBD"/>
    <w:rsid w:val="0047456B"/>
    <w:rsid w:val="00474826"/>
    <w:rsid w:val="00474A03"/>
    <w:rsid w:val="00474B6A"/>
    <w:rsid w:val="004754FD"/>
    <w:rsid w:val="004756C9"/>
    <w:rsid w:val="004757F9"/>
    <w:rsid w:val="00475E16"/>
    <w:rsid w:val="004762CF"/>
    <w:rsid w:val="0047649B"/>
    <w:rsid w:val="00480744"/>
    <w:rsid w:val="004809CE"/>
    <w:rsid w:val="004809D4"/>
    <w:rsid w:val="004812AE"/>
    <w:rsid w:val="00482528"/>
    <w:rsid w:val="00483235"/>
    <w:rsid w:val="004834B2"/>
    <w:rsid w:val="004835C4"/>
    <w:rsid w:val="00483612"/>
    <w:rsid w:val="0048381A"/>
    <w:rsid w:val="004839AD"/>
    <w:rsid w:val="00483CA2"/>
    <w:rsid w:val="00483CDA"/>
    <w:rsid w:val="00485706"/>
    <w:rsid w:val="004857FF"/>
    <w:rsid w:val="00485B7E"/>
    <w:rsid w:val="00485B84"/>
    <w:rsid w:val="00486DB3"/>
    <w:rsid w:val="00486ED8"/>
    <w:rsid w:val="00487098"/>
    <w:rsid w:val="0048729F"/>
    <w:rsid w:val="0048789A"/>
    <w:rsid w:val="00490430"/>
    <w:rsid w:val="00490918"/>
    <w:rsid w:val="00490F9C"/>
    <w:rsid w:val="0049109D"/>
    <w:rsid w:val="004915D5"/>
    <w:rsid w:val="00491D0A"/>
    <w:rsid w:val="004934C8"/>
    <w:rsid w:val="004934DC"/>
    <w:rsid w:val="00494687"/>
    <w:rsid w:val="004949BE"/>
    <w:rsid w:val="004952AA"/>
    <w:rsid w:val="00495704"/>
    <w:rsid w:val="00495D1B"/>
    <w:rsid w:val="00495D6E"/>
    <w:rsid w:val="00496A33"/>
    <w:rsid w:val="00496AD1"/>
    <w:rsid w:val="00496EDD"/>
    <w:rsid w:val="00496F7A"/>
    <w:rsid w:val="00497789"/>
    <w:rsid w:val="004A06D6"/>
    <w:rsid w:val="004A079B"/>
    <w:rsid w:val="004A0B81"/>
    <w:rsid w:val="004A0C84"/>
    <w:rsid w:val="004A125B"/>
    <w:rsid w:val="004A1B20"/>
    <w:rsid w:val="004A1C09"/>
    <w:rsid w:val="004A25B8"/>
    <w:rsid w:val="004A2BE2"/>
    <w:rsid w:val="004A3BD5"/>
    <w:rsid w:val="004A5022"/>
    <w:rsid w:val="004A5493"/>
    <w:rsid w:val="004A5AF3"/>
    <w:rsid w:val="004A5F92"/>
    <w:rsid w:val="004A6625"/>
    <w:rsid w:val="004A707F"/>
    <w:rsid w:val="004A7CAB"/>
    <w:rsid w:val="004B07FC"/>
    <w:rsid w:val="004B099D"/>
    <w:rsid w:val="004B0EFB"/>
    <w:rsid w:val="004B154D"/>
    <w:rsid w:val="004B1D31"/>
    <w:rsid w:val="004B200C"/>
    <w:rsid w:val="004B29C9"/>
    <w:rsid w:val="004B309F"/>
    <w:rsid w:val="004B39C5"/>
    <w:rsid w:val="004B43A9"/>
    <w:rsid w:val="004B4471"/>
    <w:rsid w:val="004B4597"/>
    <w:rsid w:val="004B4C48"/>
    <w:rsid w:val="004B5467"/>
    <w:rsid w:val="004B5624"/>
    <w:rsid w:val="004B5DC7"/>
    <w:rsid w:val="004B5EE2"/>
    <w:rsid w:val="004C01F9"/>
    <w:rsid w:val="004C04F5"/>
    <w:rsid w:val="004C1430"/>
    <w:rsid w:val="004C1600"/>
    <w:rsid w:val="004C1CBB"/>
    <w:rsid w:val="004C2BE3"/>
    <w:rsid w:val="004C3C47"/>
    <w:rsid w:val="004C4A10"/>
    <w:rsid w:val="004C5517"/>
    <w:rsid w:val="004C5D68"/>
    <w:rsid w:val="004C5DAD"/>
    <w:rsid w:val="004C5E17"/>
    <w:rsid w:val="004C5E80"/>
    <w:rsid w:val="004C632A"/>
    <w:rsid w:val="004C63A8"/>
    <w:rsid w:val="004C6659"/>
    <w:rsid w:val="004C6971"/>
    <w:rsid w:val="004D02F3"/>
    <w:rsid w:val="004D064B"/>
    <w:rsid w:val="004D0A0C"/>
    <w:rsid w:val="004D0A79"/>
    <w:rsid w:val="004D0B75"/>
    <w:rsid w:val="004D1EA8"/>
    <w:rsid w:val="004D26E6"/>
    <w:rsid w:val="004D2C07"/>
    <w:rsid w:val="004D3027"/>
    <w:rsid w:val="004D3125"/>
    <w:rsid w:val="004D3177"/>
    <w:rsid w:val="004D390D"/>
    <w:rsid w:val="004D3A15"/>
    <w:rsid w:val="004D3A6C"/>
    <w:rsid w:val="004D4227"/>
    <w:rsid w:val="004D42AD"/>
    <w:rsid w:val="004D4322"/>
    <w:rsid w:val="004D49F9"/>
    <w:rsid w:val="004D4B50"/>
    <w:rsid w:val="004D4D8C"/>
    <w:rsid w:val="004D4E03"/>
    <w:rsid w:val="004D5980"/>
    <w:rsid w:val="004D5CFC"/>
    <w:rsid w:val="004D5FA8"/>
    <w:rsid w:val="004D75D2"/>
    <w:rsid w:val="004E0168"/>
    <w:rsid w:val="004E033B"/>
    <w:rsid w:val="004E0363"/>
    <w:rsid w:val="004E0481"/>
    <w:rsid w:val="004E1155"/>
    <w:rsid w:val="004E12B3"/>
    <w:rsid w:val="004E16A2"/>
    <w:rsid w:val="004E19BD"/>
    <w:rsid w:val="004E210D"/>
    <w:rsid w:val="004E25AE"/>
    <w:rsid w:val="004E3E5C"/>
    <w:rsid w:val="004E3F1C"/>
    <w:rsid w:val="004E3F2C"/>
    <w:rsid w:val="004E488B"/>
    <w:rsid w:val="004E554B"/>
    <w:rsid w:val="004E59FD"/>
    <w:rsid w:val="004E6246"/>
    <w:rsid w:val="004E6886"/>
    <w:rsid w:val="004E6CE4"/>
    <w:rsid w:val="004E6F9E"/>
    <w:rsid w:val="004E7B25"/>
    <w:rsid w:val="004E7E86"/>
    <w:rsid w:val="004F0225"/>
    <w:rsid w:val="004F0B79"/>
    <w:rsid w:val="004F160F"/>
    <w:rsid w:val="004F1D05"/>
    <w:rsid w:val="004F1EC4"/>
    <w:rsid w:val="004F2308"/>
    <w:rsid w:val="004F252F"/>
    <w:rsid w:val="004F2A13"/>
    <w:rsid w:val="004F3609"/>
    <w:rsid w:val="004F38F6"/>
    <w:rsid w:val="004F4564"/>
    <w:rsid w:val="004F45DF"/>
    <w:rsid w:val="004F46BD"/>
    <w:rsid w:val="004F4D1F"/>
    <w:rsid w:val="004F523D"/>
    <w:rsid w:val="004F6007"/>
    <w:rsid w:val="004F6044"/>
    <w:rsid w:val="004F67DD"/>
    <w:rsid w:val="004F6ACD"/>
    <w:rsid w:val="004F6C9F"/>
    <w:rsid w:val="004F6F78"/>
    <w:rsid w:val="004F707F"/>
    <w:rsid w:val="00501534"/>
    <w:rsid w:val="00501B58"/>
    <w:rsid w:val="0050203F"/>
    <w:rsid w:val="00502091"/>
    <w:rsid w:val="005021C1"/>
    <w:rsid w:val="00502DD8"/>
    <w:rsid w:val="00502FDF"/>
    <w:rsid w:val="005032D8"/>
    <w:rsid w:val="00503535"/>
    <w:rsid w:val="00503B1A"/>
    <w:rsid w:val="00503D94"/>
    <w:rsid w:val="00503DB9"/>
    <w:rsid w:val="005041FB"/>
    <w:rsid w:val="0050478A"/>
    <w:rsid w:val="00504EDE"/>
    <w:rsid w:val="00506822"/>
    <w:rsid w:val="00506BD2"/>
    <w:rsid w:val="0050785B"/>
    <w:rsid w:val="00507F9B"/>
    <w:rsid w:val="005101DC"/>
    <w:rsid w:val="005102A9"/>
    <w:rsid w:val="00510A9D"/>
    <w:rsid w:val="0051163B"/>
    <w:rsid w:val="005119C5"/>
    <w:rsid w:val="00511AD7"/>
    <w:rsid w:val="00511B03"/>
    <w:rsid w:val="00512736"/>
    <w:rsid w:val="00512C70"/>
    <w:rsid w:val="00512E54"/>
    <w:rsid w:val="00513625"/>
    <w:rsid w:val="00513D2F"/>
    <w:rsid w:val="005142D4"/>
    <w:rsid w:val="0051494F"/>
    <w:rsid w:val="005151DD"/>
    <w:rsid w:val="00515CA8"/>
    <w:rsid w:val="00515DF6"/>
    <w:rsid w:val="0051699D"/>
    <w:rsid w:val="0051718D"/>
    <w:rsid w:val="00517378"/>
    <w:rsid w:val="0051784E"/>
    <w:rsid w:val="00517CC4"/>
    <w:rsid w:val="0052023E"/>
    <w:rsid w:val="005214F4"/>
    <w:rsid w:val="005218C1"/>
    <w:rsid w:val="00521AD4"/>
    <w:rsid w:val="0052214B"/>
    <w:rsid w:val="00523BF9"/>
    <w:rsid w:val="005240D5"/>
    <w:rsid w:val="005243B4"/>
    <w:rsid w:val="005244B8"/>
    <w:rsid w:val="00524E26"/>
    <w:rsid w:val="00525109"/>
    <w:rsid w:val="005255AC"/>
    <w:rsid w:val="00525611"/>
    <w:rsid w:val="00525668"/>
    <w:rsid w:val="00526724"/>
    <w:rsid w:val="0052693C"/>
    <w:rsid w:val="005279B5"/>
    <w:rsid w:val="00527F3E"/>
    <w:rsid w:val="0053045B"/>
    <w:rsid w:val="00531126"/>
    <w:rsid w:val="00531609"/>
    <w:rsid w:val="00531EB2"/>
    <w:rsid w:val="005323EB"/>
    <w:rsid w:val="0053273B"/>
    <w:rsid w:val="00534448"/>
    <w:rsid w:val="005350F4"/>
    <w:rsid w:val="0053638B"/>
    <w:rsid w:val="005370D8"/>
    <w:rsid w:val="0053741C"/>
    <w:rsid w:val="005375F1"/>
    <w:rsid w:val="00540382"/>
    <w:rsid w:val="00541284"/>
    <w:rsid w:val="00541478"/>
    <w:rsid w:val="0054186A"/>
    <w:rsid w:val="00541A1F"/>
    <w:rsid w:val="005421A0"/>
    <w:rsid w:val="0054228D"/>
    <w:rsid w:val="005437BF"/>
    <w:rsid w:val="00543834"/>
    <w:rsid w:val="00543844"/>
    <w:rsid w:val="00544740"/>
    <w:rsid w:val="00544AB8"/>
    <w:rsid w:val="0054598B"/>
    <w:rsid w:val="00545A36"/>
    <w:rsid w:val="00545D69"/>
    <w:rsid w:val="00545F45"/>
    <w:rsid w:val="005464E5"/>
    <w:rsid w:val="005465F3"/>
    <w:rsid w:val="00546809"/>
    <w:rsid w:val="00546CC4"/>
    <w:rsid w:val="005505F0"/>
    <w:rsid w:val="00550686"/>
    <w:rsid w:val="00550724"/>
    <w:rsid w:val="005511E7"/>
    <w:rsid w:val="005512F4"/>
    <w:rsid w:val="005520AC"/>
    <w:rsid w:val="00552CBC"/>
    <w:rsid w:val="00553D72"/>
    <w:rsid w:val="00554418"/>
    <w:rsid w:val="00554B8A"/>
    <w:rsid w:val="00554C20"/>
    <w:rsid w:val="0055551D"/>
    <w:rsid w:val="005557B2"/>
    <w:rsid w:val="00556EE8"/>
    <w:rsid w:val="00557D22"/>
    <w:rsid w:val="00557D7E"/>
    <w:rsid w:val="00560BA9"/>
    <w:rsid w:val="00560EE8"/>
    <w:rsid w:val="0056173E"/>
    <w:rsid w:val="00561812"/>
    <w:rsid w:val="00562B3B"/>
    <w:rsid w:val="00562E2E"/>
    <w:rsid w:val="00562F3A"/>
    <w:rsid w:val="00563C0F"/>
    <w:rsid w:val="00563D4C"/>
    <w:rsid w:val="0056441F"/>
    <w:rsid w:val="00564710"/>
    <w:rsid w:val="005651D3"/>
    <w:rsid w:val="00565283"/>
    <w:rsid w:val="0056565B"/>
    <w:rsid w:val="0056566B"/>
    <w:rsid w:val="005659DE"/>
    <w:rsid w:val="00565F1F"/>
    <w:rsid w:val="005661A0"/>
    <w:rsid w:val="00566C3D"/>
    <w:rsid w:val="0057026B"/>
    <w:rsid w:val="00570D65"/>
    <w:rsid w:val="00571598"/>
    <w:rsid w:val="0057181E"/>
    <w:rsid w:val="00571ED5"/>
    <w:rsid w:val="00572CDE"/>
    <w:rsid w:val="00573249"/>
    <w:rsid w:val="0057362D"/>
    <w:rsid w:val="0057380E"/>
    <w:rsid w:val="00573FFE"/>
    <w:rsid w:val="00574187"/>
    <w:rsid w:val="00574AE9"/>
    <w:rsid w:val="00575273"/>
    <w:rsid w:val="005759D1"/>
    <w:rsid w:val="00575EF1"/>
    <w:rsid w:val="00576E1F"/>
    <w:rsid w:val="00577568"/>
    <w:rsid w:val="00577975"/>
    <w:rsid w:val="00580AF0"/>
    <w:rsid w:val="0058134C"/>
    <w:rsid w:val="005819F9"/>
    <w:rsid w:val="00582D7D"/>
    <w:rsid w:val="005831DB"/>
    <w:rsid w:val="00583778"/>
    <w:rsid w:val="00584197"/>
    <w:rsid w:val="00584863"/>
    <w:rsid w:val="00584A24"/>
    <w:rsid w:val="00584AD0"/>
    <w:rsid w:val="00585B67"/>
    <w:rsid w:val="00585C8F"/>
    <w:rsid w:val="005868E3"/>
    <w:rsid w:val="0058720B"/>
    <w:rsid w:val="00590215"/>
    <w:rsid w:val="00590E2C"/>
    <w:rsid w:val="00592338"/>
    <w:rsid w:val="00592AD7"/>
    <w:rsid w:val="00594A01"/>
    <w:rsid w:val="005951CE"/>
    <w:rsid w:val="00595864"/>
    <w:rsid w:val="00595A55"/>
    <w:rsid w:val="00595AEC"/>
    <w:rsid w:val="00595D44"/>
    <w:rsid w:val="005962C8"/>
    <w:rsid w:val="00596A52"/>
    <w:rsid w:val="00597A9E"/>
    <w:rsid w:val="005A0128"/>
    <w:rsid w:val="005A05D8"/>
    <w:rsid w:val="005A06B7"/>
    <w:rsid w:val="005A0969"/>
    <w:rsid w:val="005A0B40"/>
    <w:rsid w:val="005A148C"/>
    <w:rsid w:val="005A1CE9"/>
    <w:rsid w:val="005A1DEF"/>
    <w:rsid w:val="005A26E9"/>
    <w:rsid w:val="005A2751"/>
    <w:rsid w:val="005A3099"/>
    <w:rsid w:val="005A37F3"/>
    <w:rsid w:val="005A3B47"/>
    <w:rsid w:val="005A3F8A"/>
    <w:rsid w:val="005A438B"/>
    <w:rsid w:val="005A462F"/>
    <w:rsid w:val="005A4A53"/>
    <w:rsid w:val="005A5163"/>
    <w:rsid w:val="005A5422"/>
    <w:rsid w:val="005A589C"/>
    <w:rsid w:val="005A5A4F"/>
    <w:rsid w:val="005A5B2D"/>
    <w:rsid w:val="005A6A7E"/>
    <w:rsid w:val="005A6CE6"/>
    <w:rsid w:val="005A70BA"/>
    <w:rsid w:val="005B0721"/>
    <w:rsid w:val="005B07ED"/>
    <w:rsid w:val="005B0ADE"/>
    <w:rsid w:val="005B0DE4"/>
    <w:rsid w:val="005B10B1"/>
    <w:rsid w:val="005B15D5"/>
    <w:rsid w:val="005B1DF1"/>
    <w:rsid w:val="005B20AA"/>
    <w:rsid w:val="005B2644"/>
    <w:rsid w:val="005B27A9"/>
    <w:rsid w:val="005B299D"/>
    <w:rsid w:val="005B3E19"/>
    <w:rsid w:val="005B4A44"/>
    <w:rsid w:val="005B53D4"/>
    <w:rsid w:val="005B566A"/>
    <w:rsid w:val="005B5767"/>
    <w:rsid w:val="005B58C1"/>
    <w:rsid w:val="005B65DD"/>
    <w:rsid w:val="005B682B"/>
    <w:rsid w:val="005B698D"/>
    <w:rsid w:val="005B6B9C"/>
    <w:rsid w:val="005B6F0C"/>
    <w:rsid w:val="005B7C39"/>
    <w:rsid w:val="005C0C47"/>
    <w:rsid w:val="005C1A0B"/>
    <w:rsid w:val="005C1C78"/>
    <w:rsid w:val="005C25C8"/>
    <w:rsid w:val="005C2702"/>
    <w:rsid w:val="005C2F8A"/>
    <w:rsid w:val="005C3665"/>
    <w:rsid w:val="005C36E3"/>
    <w:rsid w:val="005C3839"/>
    <w:rsid w:val="005C3AB5"/>
    <w:rsid w:val="005C3C87"/>
    <w:rsid w:val="005C42F4"/>
    <w:rsid w:val="005C508E"/>
    <w:rsid w:val="005C50C9"/>
    <w:rsid w:val="005C51AF"/>
    <w:rsid w:val="005C564D"/>
    <w:rsid w:val="005C5A58"/>
    <w:rsid w:val="005C633B"/>
    <w:rsid w:val="005C6F09"/>
    <w:rsid w:val="005C6FB8"/>
    <w:rsid w:val="005C765C"/>
    <w:rsid w:val="005D07F0"/>
    <w:rsid w:val="005D16CF"/>
    <w:rsid w:val="005D19F0"/>
    <w:rsid w:val="005D1AE4"/>
    <w:rsid w:val="005D266E"/>
    <w:rsid w:val="005D2861"/>
    <w:rsid w:val="005D28EE"/>
    <w:rsid w:val="005D2BF0"/>
    <w:rsid w:val="005D2E7F"/>
    <w:rsid w:val="005D336A"/>
    <w:rsid w:val="005D33C1"/>
    <w:rsid w:val="005D4592"/>
    <w:rsid w:val="005D5576"/>
    <w:rsid w:val="005D55BD"/>
    <w:rsid w:val="005D5A35"/>
    <w:rsid w:val="005D621D"/>
    <w:rsid w:val="005D64E1"/>
    <w:rsid w:val="005E1EA4"/>
    <w:rsid w:val="005E2178"/>
    <w:rsid w:val="005E2658"/>
    <w:rsid w:val="005E26AF"/>
    <w:rsid w:val="005E328D"/>
    <w:rsid w:val="005E36E8"/>
    <w:rsid w:val="005E372A"/>
    <w:rsid w:val="005E3FF1"/>
    <w:rsid w:val="005E4421"/>
    <w:rsid w:val="005E465F"/>
    <w:rsid w:val="005E4AF0"/>
    <w:rsid w:val="005E58D3"/>
    <w:rsid w:val="005E5F04"/>
    <w:rsid w:val="005E63ED"/>
    <w:rsid w:val="005E645F"/>
    <w:rsid w:val="005E6AAF"/>
    <w:rsid w:val="005E78D2"/>
    <w:rsid w:val="005F039D"/>
    <w:rsid w:val="005F06C2"/>
    <w:rsid w:val="005F1EAB"/>
    <w:rsid w:val="005F2563"/>
    <w:rsid w:val="005F2A14"/>
    <w:rsid w:val="005F4281"/>
    <w:rsid w:val="005F4C80"/>
    <w:rsid w:val="005F4C8C"/>
    <w:rsid w:val="005F5050"/>
    <w:rsid w:val="005F61BE"/>
    <w:rsid w:val="005F67A5"/>
    <w:rsid w:val="005F6958"/>
    <w:rsid w:val="005F6C3B"/>
    <w:rsid w:val="00600248"/>
    <w:rsid w:val="006002B2"/>
    <w:rsid w:val="006005C6"/>
    <w:rsid w:val="00601215"/>
    <w:rsid w:val="0060140B"/>
    <w:rsid w:val="006014DF"/>
    <w:rsid w:val="00601551"/>
    <w:rsid w:val="00601CB1"/>
    <w:rsid w:val="006025DB"/>
    <w:rsid w:val="00602DF8"/>
    <w:rsid w:val="00602E88"/>
    <w:rsid w:val="00602EEA"/>
    <w:rsid w:val="0060331B"/>
    <w:rsid w:val="00603322"/>
    <w:rsid w:val="0060397A"/>
    <w:rsid w:val="00604061"/>
    <w:rsid w:val="00604E15"/>
    <w:rsid w:val="0060560A"/>
    <w:rsid w:val="00605839"/>
    <w:rsid w:val="00605896"/>
    <w:rsid w:val="006061E5"/>
    <w:rsid w:val="00607823"/>
    <w:rsid w:val="00607A71"/>
    <w:rsid w:val="00610037"/>
    <w:rsid w:val="00610434"/>
    <w:rsid w:val="006113BD"/>
    <w:rsid w:val="00611CEC"/>
    <w:rsid w:val="006121EC"/>
    <w:rsid w:val="006125DA"/>
    <w:rsid w:val="00612CB1"/>
    <w:rsid w:val="006135B7"/>
    <w:rsid w:val="00614510"/>
    <w:rsid w:val="00614A83"/>
    <w:rsid w:val="00616610"/>
    <w:rsid w:val="00616F12"/>
    <w:rsid w:val="006172B8"/>
    <w:rsid w:val="006179DA"/>
    <w:rsid w:val="00617FD4"/>
    <w:rsid w:val="006200DA"/>
    <w:rsid w:val="0062039E"/>
    <w:rsid w:val="00620AF5"/>
    <w:rsid w:val="00620F87"/>
    <w:rsid w:val="00622441"/>
    <w:rsid w:val="00622644"/>
    <w:rsid w:val="00622BBD"/>
    <w:rsid w:val="00622E9E"/>
    <w:rsid w:val="00622EE7"/>
    <w:rsid w:val="006232F6"/>
    <w:rsid w:val="00623D65"/>
    <w:rsid w:val="00623D9D"/>
    <w:rsid w:val="00623F1B"/>
    <w:rsid w:val="00624107"/>
    <w:rsid w:val="00624E72"/>
    <w:rsid w:val="00626425"/>
    <w:rsid w:val="00626655"/>
    <w:rsid w:val="006272B7"/>
    <w:rsid w:val="006301A5"/>
    <w:rsid w:val="00630249"/>
    <w:rsid w:val="0063101F"/>
    <w:rsid w:val="006312F7"/>
    <w:rsid w:val="00631461"/>
    <w:rsid w:val="0063164F"/>
    <w:rsid w:val="00631658"/>
    <w:rsid w:val="006319D2"/>
    <w:rsid w:val="00631D9B"/>
    <w:rsid w:val="00632887"/>
    <w:rsid w:val="00634048"/>
    <w:rsid w:val="00634299"/>
    <w:rsid w:val="00634942"/>
    <w:rsid w:val="00635003"/>
    <w:rsid w:val="0063518F"/>
    <w:rsid w:val="00635CB8"/>
    <w:rsid w:val="00636157"/>
    <w:rsid w:val="006361A6"/>
    <w:rsid w:val="00636543"/>
    <w:rsid w:val="00636847"/>
    <w:rsid w:val="006373A3"/>
    <w:rsid w:val="00640C01"/>
    <w:rsid w:val="00640CCD"/>
    <w:rsid w:val="00641FB3"/>
    <w:rsid w:val="00642016"/>
    <w:rsid w:val="006422F7"/>
    <w:rsid w:val="00643707"/>
    <w:rsid w:val="00644261"/>
    <w:rsid w:val="006454D7"/>
    <w:rsid w:val="00645D42"/>
    <w:rsid w:val="00645FDA"/>
    <w:rsid w:val="00646BD0"/>
    <w:rsid w:val="00646FA7"/>
    <w:rsid w:val="006472E6"/>
    <w:rsid w:val="00647C30"/>
    <w:rsid w:val="00647E4A"/>
    <w:rsid w:val="0065087A"/>
    <w:rsid w:val="00650D3C"/>
    <w:rsid w:val="00650FC4"/>
    <w:rsid w:val="00651332"/>
    <w:rsid w:val="00651DE1"/>
    <w:rsid w:val="00652A58"/>
    <w:rsid w:val="006534DE"/>
    <w:rsid w:val="00653662"/>
    <w:rsid w:val="00653E74"/>
    <w:rsid w:val="006541F8"/>
    <w:rsid w:val="00655D3B"/>
    <w:rsid w:val="0065600E"/>
    <w:rsid w:val="0065624B"/>
    <w:rsid w:val="00656369"/>
    <w:rsid w:val="0065674D"/>
    <w:rsid w:val="0065728D"/>
    <w:rsid w:val="00657339"/>
    <w:rsid w:val="00657703"/>
    <w:rsid w:val="00657BD4"/>
    <w:rsid w:val="00660CDA"/>
    <w:rsid w:val="00661173"/>
    <w:rsid w:val="00661BF1"/>
    <w:rsid w:val="006625EA"/>
    <w:rsid w:val="006626A8"/>
    <w:rsid w:val="00663688"/>
    <w:rsid w:val="00663A2F"/>
    <w:rsid w:val="0066401D"/>
    <w:rsid w:val="0066401F"/>
    <w:rsid w:val="00664288"/>
    <w:rsid w:val="006645EA"/>
    <w:rsid w:val="006648E6"/>
    <w:rsid w:val="00665475"/>
    <w:rsid w:val="00665950"/>
    <w:rsid w:val="00666017"/>
    <w:rsid w:val="00666164"/>
    <w:rsid w:val="006664C1"/>
    <w:rsid w:val="00666C17"/>
    <w:rsid w:val="00666C96"/>
    <w:rsid w:val="006675E4"/>
    <w:rsid w:val="0067067A"/>
    <w:rsid w:val="006708C1"/>
    <w:rsid w:val="00671206"/>
    <w:rsid w:val="00671433"/>
    <w:rsid w:val="0067181E"/>
    <w:rsid w:val="006724F1"/>
    <w:rsid w:val="00672639"/>
    <w:rsid w:val="0067313A"/>
    <w:rsid w:val="00673249"/>
    <w:rsid w:val="00673DE2"/>
    <w:rsid w:val="006743B8"/>
    <w:rsid w:val="0067490A"/>
    <w:rsid w:val="00674955"/>
    <w:rsid w:val="0067534B"/>
    <w:rsid w:val="00675BB1"/>
    <w:rsid w:val="00675F7E"/>
    <w:rsid w:val="00676171"/>
    <w:rsid w:val="0067627B"/>
    <w:rsid w:val="00676390"/>
    <w:rsid w:val="006769C9"/>
    <w:rsid w:val="00680250"/>
    <w:rsid w:val="00680911"/>
    <w:rsid w:val="006814EE"/>
    <w:rsid w:val="00681ABC"/>
    <w:rsid w:val="00681C55"/>
    <w:rsid w:val="006822B1"/>
    <w:rsid w:val="00682342"/>
    <w:rsid w:val="006824D7"/>
    <w:rsid w:val="00682EC9"/>
    <w:rsid w:val="00682F04"/>
    <w:rsid w:val="006834B8"/>
    <w:rsid w:val="00683706"/>
    <w:rsid w:val="00683D0A"/>
    <w:rsid w:val="006846F8"/>
    <w:rsid w:val="006851F2"/>
    <w:rsid w:val="00685504"/>
    <w:rsid w:val="006858A2"/>
    <w:rsid w:val="00685A74"/>
    <w:rsid w:val="00687183"/>
    <w:rsid w:val="0068737F"/>
    <w:rsid w:val="0068743C"/>
    <w:rsid w:val="00687772"/>
    <w:rsid w:val="006879D7"/>
    <w:rsid w:val="00687E58"/>
    <w:rsid w:val="00690794"/>
    <w:rsid w:val="00690D05"/>
    <w:rsid w:val="006917E8"/>
    <w:rsid w:val="00692549"/>
    <w:rsid w:val="006925EA"/>
    <w:rsid w:val="006929CD"/>
    <w:rsid w:val="00692CAE"/>
    <w:rsid w:val="00693717"/>
    <w:rsid w:val="00693C1B"/>
    <w:rsid w:val="00693F85"/>
    <w:rsid w:val="006945F6"/>
    <w:rsid w:val="00695D9B"/>
    <w:rsid w:val="00695E63"/>
    <w:rsid w:val="00696926"/>
    <w:rsid w:val="00696EFE"/>
    <w:rsid w:val="00697032"/>
    <w:rsid w:val="00697133"/>
    <w:rsid w:val="00697A16"/>
    <w:rsid w:val="00697B60"/>
    <w:rsid w:val="006A06DA"/>
    <w:rsid w:val="006A1807"/>
    <w:rsid w:val="006A1D79"/>
    <w:rsid w:val="006A1F66"/>
    <w:rsid w:val="006A230F"/>
    <w:rsid w:val="006A270B"/>
    <w:rsid w:val="006A2797"/>
    <w:rsid w:val="006A3642"/>
    <w:rsid w:val="006A43CD"/>
    <w:rsid w:val="006A461E"/>
    <w:rsid w:val="006A4C53"/>
    <w:rsid w:val="006A50FD"/>
    <w:rsid w:val="006A62C3"/>
    <w:rsid w:val="006A66D5"/>
    <w:rsid w:val="006A6708"/>
    <w:rsid w:val="006A6A74"/>
    <w:rsid w:val="006A72AA"/>
    <w:rsid w:val="006A77CE"/>
    <w:rsid w:val="006A7CF9"/>
    <w:rsid w:val="006B04DA"/>
    <w:rsid w:val="006B0A02"/>
    <w:rsid w:val="006B352F"/>
    <w:rsid w:val="006B35BE"/>
    <w:rsid w:val="006B398B"/>
    <w:rsid w:val="006B40F2"/>
    <w:rsid w:val="006B458E"/>
    <w:rsid w:val="006B4E8A"/>
    <w:rsid w:val="006B5686"/>
    <w:rsid w:val="006B56FD"/>
    <w:rsid w:val="006B5A50"/>
    <w:rsid w:val="006B6EA0"/>
    <w:rsid w:val="006C08BD"/>
    <w:rsid w:val="006C1190"/>
    <w:rsid w:val="006C32D7"/>
    <w:rsid w:val="006C37F0"/>
    <w:rsid w:val="006C40AD"/>
    <w:rsid w:val="006C42C2"/>
    <w:rsid w:val="006C481D"/>
    <w:rsid w:val="006C50BC"/>
    <w:rsid w:val="006C6548"/>
    <w:rsid w:val="006C697C"/>
    <w:rsid w:val="006C6A88"/>
    <w:rsid w:val="006C6AF4"/>
    <w:rsid w:val="006C7384"/>
    <w:rsid w:val="006C7709"/>
    <w:rsid w:val="006D0BE7"/>
    <w:rsid w:val="006D0E01"/>
    <w:rsid w:val="006D1265"/>
    <w:rsid w:val="006D1749"/>
    <w:rsid w:val="006D1D16"/>
    <w:rsid w:val="006D1EA4"/>
    <w:rsid w:val="006D202B"/>
    <w:rsid w:val="006D21C6"/>
    <w:rsid w:val="006D25F2"/>
    <w:rsid w:val="006D30B5"/>
    <w:rsid w:val="006D37CB"/>
    <w:rsid w:val="006D3C29"/>
    <w:rsid w:val="006D3D40"/>
    <w:rsid w:val="006D3EF9"/>
    <w:rsid w:val="006D4023"/>
    <w:rsid w:val="006D4558"/>
    <w:rsid w:val="006D45E6"/>
    <w:rsid w:val="006D4A9A"/>
    <w:rsid w:val="006D51E3"/>
    <w:rsid w:val="006D6123"/>
    <w:rsid w:val="006D62C2"/>
    <w:rsid w:val="006D692B"/>
    <w:rsid w:val="006D6E55"/>
    <w:rsid w:val="006D707E"/>
    <w:rsid w:val="006D7377"/>
    <w:rsid w:val="006D7678"/>
    <w:rsid w:val="006D77B5"/>
    <w:rsid w:val="006E0274"/>
    <w:rsid w:val="006E0B5F"/>
    <w:rsid w:val="006E103E"/>
    <w:rsid w:val="006E116C"/>
    <w:rsid w:val="006E1176"/>
    <w:rsid w:val="006E1EB9"/>
    <w:rsid w:val="006E1F79"/>
    <w:rsid w:val="006E285B"/>
    <w:rsid w:val="006E2901"/>
    <w:rsid w:val="006E2DE3"/>
    <w:rsid w:val="006E2FEF"/>
    <w:rsid w:val="006E30E9"/>
    <w:rsid w:val="006E5095"/>
    <w:rsid w:val="006E5BB8"/>
    <w:rsid w:val="006E694A"/>
    <w:rsid w:val="006E7CA0"/>
    <w:rsid w:val="006F14F1"/>
    <w:rsid w:val="006F159E"/>
    <w:rsid w:val="006F29D2"/>
    <w:rsid w:val="006F3B52"/>
    <w:rsid w:val="006F3EAB"/>
    <w:rsid w:val="006F4516"/>
    <w:rsid w:val="006F5042"/>
    <w:rsid w:val="006F5AEE"/>
    <w:rsid w:val="006F5BDD"/>
    <w:rsid w:val="006F5E9B"/>
    <w:rsid w:val="006F6380"/>
    <w:rsid w:val="006F791E"/>
    <w:rsid w:val="006F7B02"/>
    <w:rsid w:val="006F7D0A"/>
    <w:rsid w:val="006F7FEE"/>
    <w:rsid w:val="007017F7"/>
    <w:rsid w:val="00701FEB"/>
    <w:rsid w:val="00702691"/>
    <w:rsid w:val="00702CE2"/>
    <w:rsid w:val="007035FC"/>
    <w:rsid w:val="00704B57"/>
    <w:rsid w:val="00705241"/>
    <w:rsid w:val="0070573F"/>
    <w:rsid w:val="00705F43"/>
    <w:rsid w:val="0070610D"/>
    <w:rsid w:val="007064BA"/>
    <w:rsid w:val="007066A6"/>
    <w:rsid w:val="00706C0B"/>
    <w:rsid w:val="00706EB0"/>
    <w:rsid w:val="00707FDF"/>
    <w:rsid w:val="00711B06"/>
    <w:rsid w:val="00711B0C"/>
    <w:rsid w:val="00711CC6"/>
    <w:rsid w:val="0071234F"/>
    <w:rsid w:val="0071288E"/>
    <w:rsid w:val="007135D2"/>
    <w:rsid w:val="00713833"/>
    <w:rsid w:val="00713AEC"/>
    <w:rsid w:val="007154B9"/>
    <w:rsid w:val="0071577C"/>
    <w:rsid w:val="00715A08"/>
    <w:rsid w:val="00717665"/>
    <w:rsid w:val="007176C1"/>
    <w:rsid w:val="00717B27"/>
    <w:rsid w:val="00717ECB"/>
    <w:rsid w:val="007200C5"/>
    <w:rsid w:val="00720140"/>
    <w:rsid w:val="007208E9"/>
    <w:rsid w:val="00720E1A"/>
    <w:rsid w:val="0072109B"/>
    <w:rsid w:val="00721222"/>
    <w:rsid w:val="007214A5"/>
    <w:rsid w:val="00721C13"/>
    <w:rsid w:val="007221D1"/>
    <w:rsid w:val="0072240E"/>
    <w:rsid w:val="007229AB"/>
    <w:rsid w:val="00722D57"/>
    <w:rsid w:val="00722E3D"/>
    <w:rsid w:val="00724426"/>
    <w:rsid w:val="00724A20"/>
    <w:rsid w:val="00724C5F"/>
    <w:rsid w:val="00724D2D"/>
    <w:rsid w:val="007256AA"/>
    <w:rsid w:val="00725F92"/>
    <w:rsid w:val="00726ABC"/>
    <w:rsid w:val="00726C2B"/>
    <w:rsid w:val="0072757C"/>
    <w:rsid w:val="00727DC1"/>
    <w:rsid w:val="00727F8B"/>
    <w:rsid w:val="00731378"/>
    <w:rsid w:val="00731416"/>
    <w:rsid w:val="00731E72"/>
    <w:rsid w:val="00732AC8"/>
    <w:rsid w:val="00732BC8"/>
    <w:rsid w:val="00732F2F"/>
    <w:rsid w:val="00733C2A"/>
    <w:rsid w:val="007348D6"/>
    <w:rsid w:val="00734CF9"/>
    <w:rsid w:val="007356E9"/>
    <w:rsid w:val="007366F9"/>
    <w:rsid w:val="00736B02"/>
    <w:rsid w:val="00736F51"/>
    <w:rsid w:val="00737333"/>
    <w:rsid w:val="007377ED"/>
    <w:rsid w:val="0073790C"/>
    <w:rsid w:val="007403EE"/>
    <w:rsid w:val="007410A9"/>
    <w:rsid w:val="00741603"/>
    <w:rsid w:val="007418F2"/>
    <w:rsid w:val="00741DA0"/>
    <w:rsid w:val="00741F60"/>
    <w:rsid w:val="0074267D"/>
    <w:rsid w:val="0074287A"/>
    <w:rsid w:val="00742937"/>
    <w:rsid w:val="00742BC7"/>
    <w:rsid w:val="00742BDB"/>
    <w:rsid w:val="00742C20"/>
    <w:rsid w:val="00743499"/>
    <w:rsid w:val="00743568"/>
    <w:rsid w:val="00744B9F"/>
    <w:rsid w:val="00744BA1"/>
    <w:rsid w:val="007452F3"/>
    <w:rsid w:val="0074569D"/>
    <w:rsid w:val="00746204"/>
    <w:rsid w:val="00746BE6"/>
    <w:rsid w:val="007471A8"/>
    <w:rsid w:val="007471FE"/>
    <w:rsid w:val="00747308"/>
    <w:rsid w:val="00750EBC"/>
    <w:rsid w:val="00751C91"/>
    <w:rsid w:val="00752BFC"/>
    <w:rsid w:val="00753394"/>
    <w:rsid w:val="007534C5"/>
    <w:rsid w:val="00753DB7"/>
    <w:rsid w:val="00753F0A"/>
    <w:rsid w:val="00754170"/>
    <w:rsid w:val="00754301"/>
    <w:rsid w:val="0075514F"/>
    <w:rsid w:val="00755618"/>
    <w:rsid w:val="00755EF7"/>
    <w:rsid w:val="00756300"/>
    <w:rsid w:val="00756CE3"/>
    <w:rsid w:val="00756F96"/>
    <w:rsid w:val="0075743F"/>
    <w:rsid w:val="00757677"/>
    <w:rsid w:val="00757999"/>
    <w:rsid w:val="00760C84"/>
    <w:rsid w:val="007610C0"/>
    <w:rsid w:val="007613BF"/>
    <w:rsid w:val="0076141C"/>
    <w:rsid w:val="00761586"/>
    <w:rsid w:val="00761EFD"/>
    <w:rsid w:val="00762D89"/>
    <w:rsid w:val="00763B34"/>
    <w:rsid w:val="00763D4F"/>
    <w:rsid w:val="0076469D"/>
    <w:rsid w:val="00765A9E"/>
    <w:rsid w:val="00766263"/>
    <w:rsid w:val="00766A46"/>
    <w:rsid w:val="00766CC8"/>
    <w:rsid w:val="007672A4"/>
    <w:rsid w:val="00767CEE"/>
    <w:rsid w:val="00770F98"/>
    <w:rsid w:val="00771695"/>
    <w:rsid w:val="0077179F"/>
    <w:rsid w:val="00771C50"/>
    <w:rsid w:val="00772331"/>
    <w:rsid w:val="00772C38"/>
    <w:rsid w:val="00772EFA"/>
    <w:rsid w:val="00773C0C"/>
    <w:rsid w:val="00774305"/>
    <w:rsid w:val="00774516"/>
    <w:rsid w:val="00775BDD"/>
    <w:rsid w:val="007760F5"/>
    <w:rsid w:val="007762A1"/>
    <w:rsid w:val="0077644A"/>
    <w:rsid w:val="00776541"/>
    <w:rsid w:val="007772F5"/>
    <w:rsid w:val="007775F0"/>
    <w:rsid w:val="00777E8F"/>
    <w:rsid w:val="007802BF"/>
    <w:rsid w:val="00780356"/>
    <w:rsid w:val="007806C8"/>
    <w:rsid w:val="00780B34"/>
    <w:rsid w:val="00780CB1"/>
    <w:rsid w:val="00781188"/>
    <w:rsid w:val="00781594"/>
    <w:rsid w:val="0078215F"/>
    <w:rsid w:val="007821CB"/>
    <w:rsid w:val="007827E9"/>
    <w:rsid w:val="00784032"/>
    <w:rsid w:val="00784AF8"/>
    <w:rsid w:val="007854FA"/>
    <w:rsid w:val="00785620"/>
    <w:rsid w:val="0078608F"/>
    <w:rsid w:val="00786325"/>
    <w:rsid w:val="0078671E"/>
    <w:rsid w:val="00786947"/>
    <w:rsid w:val="00786D1C"/>
    <w:rsid w:val="00786DBC"/>
    <w:rsid w:val="007873DC"/>
    <w:rsid w:val="00787E38"/>
    <w:rsid w:val="00790679"/>
    <w:rsid w:val="00790BC0"/>
    <w:rsid w:val="0079124E"/>
    <w:rsid w:val="0079159F"/>
    <w:rsid w:val="00791D17"/>
    <w:rsid w:val="0079270C"/>
    <w:rsid w:val="00793424"/>
    <w:rsid w:val="007934AE"/>
    <w:rsid w:val="00794802"/>
    <w:rsid w:val="00794984"/>
    <w:rsid w:val="007958DD"/>
    <w:rsid w:val="00795FDD"/>
    <w:rsid w:val="007966A2"/>
    <w:rsid w:val="007968B5"/>
    <w:rsid w:val="00796952"/>
    <w:rsid w:val="00796ECC"/>
    <w:rsid w:val="00796F03"/>
    <w:rsid w:val="00796F55"/>
    <w:rsid w:val="0079733D"/>
    <w:rsid w:val="00797570"/>
    <w:rsid w:val="007977DA"/>
    <w:rsid w:val="0079790E"/>
    <w:rsid w:val="00797CEF"/>
    <w:rsid w:val="00797E2F"/>
    <w:rsid w:val="00797ECC"/>
    <w:rsid w:val="00797F54"/>
    <w:rsid w:val="007A0852"/>
    <w:rsid w:val="007A0B29"/>
    <w:rsid w:val="007A0D46"/>
    <w:rsid w:val="007A18F1"/>
    <w:rsid w:val="007A1E5C"/>
    <w:rsid w:val="007A252E"/>
    <w:rsid w:val="007A3BC3"/>
    <w:rsid w:val="007A3DAB"/>
    <w:rsid w:val="007A3DF8"/>
    <w:rsid w:val="007A4124"/>
    <w:rsid w:val="007A42C1"/>
    <w:rsid w:val="007A48EF"/>
    <w:rsid w:val="007A4A92"/>
    <w:rsid w:val="007A5329"/>
    <w:rsid w:val="007A53E2"/>
    <w:rsid w:val="007A56DB"/>
    <w:rsid w:val="007A5C3F"/>
    <w:rsid w:val="007A5E93"/>
    <w:rsid w:val="007A5E9D"/>
    <w:rsid w:val="007A626B"/>
    <w:rsid w:val="007A6314"/>
    <w:rsid w:val="007A7037"/>
    <w:rsid w:val="007A72DC"/>
    <w:rsid w:val="007A733D"/>
    <w:rsid w:val="007A7EDC"/>
    <w:rsid w:val="007B0690"/>
    <w:rsid w:val="007B0E8C"/>
    <w:rsid w:val="007B0FBD"/>
    <w:rsid w:val="007B1A3A"/>
    <w:rsid w:val="007B1F8D"/>
    <w:rsid w:val="007B2080"/>
    <w:rsid w:val="007B2111"/>
    <w:rsid w:val="007B2113"/>
    <w:rsid w:val="007B2600"/>
    <w:rsid w:val="007B28B1"/>
    <w:rsid w:val="007B33A1"/>
    <w:rsid w:val="007B354E"/>
    <w:rsid w:val="007B391B"/>
    <w:rsid w:val="007B530C"/>
    <w:rsid w:val="007B5535"/>
    <w:rsid w:val="007B602A"/>
    <w:rsid w:val="007B7121"/>
    <w:rsid w:val="007C0621"/>
    <w:rsid w:val="007C065F"/>
    <w:rsid w:val="007C0E20"/>
    <w:rsid w:val="007C1882"/>
    <w:rsid w:val="007C2E76"/>
    <w:rsid w:val="007C3BA6"/>
    <w:rsid w:val="007C3FA0"/>
    <w:rsid w:val="007C4042"/>
    <w:rsid w:val="007C4838"/>
    <w:rsid w:val="007C4965"/>
    <w:rsid w:val="007C50F6"/>
    <w:rsid w:val="007C520D"/>
    <w:rsid w:val="007C523C"/>
    <w:rsid w:val="007C550C"/>
    <w:rsid w:val="007C5AF8"/>
    <w:rsid w:val="007C6784"/>
    <w:rsid w:val="007C6C2D"/>
    <w:rsid w:val="007C78B2"/>
    <w:rsid w:val="007C7ABA"/>
    <w:rsid w:val="007D0761"/>
    <w:rsid w:val="007D28D9"/>
    <w:rsid w:val="007D2929"/>
    <w:rsid w:val="007D299D"/>
    <w:rsid w:val="007D45C6"/>
    <w:rsid w:val="007D47E3"/>
    <w:rsid w:val="007D5CFA"/>
    <w:rsid w:val="007D63FF"/>
    <w:rsid w:val="007D69B6"/>
    <w:rsid w:val="007D75BA"/>
    <w:rsid w:val="007D761C"/>
    <w:rsid w:val="007D7B37"/>
    <w:rsid w:val="007D7B47"/>
    <w:rsid w:val="007D7BFF"/>
    <w:rsid w:val="007E0860"/>
    <w:rsid w:val="007E0C58"/>
    <w:rsid w:val="007E1BC9"/>
    <w:rsid w:val="007E1C3B"/>
    <w:rsid w:val="007E1D56"/>
    <w:rsid w:val="007E1FEE"/>
    <w:rsid w:val="007E2A6C"/>
    <w:rsid w:val="007E2CDA"/>
    <w:rsid w:val="007E349B"/>
    <w:rsid w:val="007E3596"/>
    <w:rsid w:val="007E3DED"/>
    <w:rsid w:val="007E54F4"/>
    <w:rsid w:val="007E5773"/>
    <w:rsid w:val="007E5A8A"/>
    <w:rsid w:val="007E64D1"/>
    <w:rsid w:val="007E6CD5"/>
    <w:rsid w:val="007E74F4"/>
    <w:rsid w:val="007E7BF1"/>
    <w:rsid w:val="007F0341"/>
    <w:rsid w:val="007F0775"/>
    <w:rsid w:val="007F082C"/>
    <w:rsid w:val="007F1CE3"/>
    <w:rsid w:val="007F2A30"/>
    <w:rsid w:val="007F37AF"/>
    <w:rsid w:val="007F3C4D"/>
    <w:rsid w:val="007F3CF7"/>
    <w:rsid w:val="007F4E52"/>
    <w:rsid w:val="007F52E4"/>
    <w:rsid w:val="007F7C00"/>
    <w:rsid w:val="0080008E"/>
    <w:rsid w:val="0080052E"/>
    <w:rsid w:val="00800B46"/>
    <w:rsid w:val="008010A3"/>
    <w:rsid w:val="0080170F"/>
    <w:rsid w:val="00801D55"/>
    <w:rsid w:val="00801ED9"/>
    <w:rsid w:val="0080208D"/>
    <w:rsid w:val="008020B1"/>
    <w:rsid w:val="0080337F"/>
    <w:rsid w:val="00803716"/>
    <w:rsid w:val="00803CF5"/>
    <w:rsid w:val="0080400E"/>
    <w:rsid w:val="00804E2C"/>
    <w:rsid w:val="00805321"/>
    <w:rsid w:val="00805584"/>
    <w:rsid w:val="00806C8F"/>
    <w:rsid w:val="008070B9"/>
    <w:rsid w:val="008071C8"/>
    <w:rsid w:val="0080728C"/>
    <w:rsid w:val="0080751F"/>
    <w:rsid w:val="0080776F"/>
    <w:rsid w:val="00807AB4"/>
    <w:rsid w:val="00810111"/>
    <w:rsid w:val="0081040D"/>
    <w:rsid w:val="008104B0"/>
    <w:rsid w:val="00810697"/>
    <w:rsid w:val="00810A75"/>
    <w:rsid w:val="00810D7B"/>
    <w:rsid w:val="00811153"/>
    <w:rsid w:val="00811D35"/>
    <w:rsid w:val="00811FC6"/>
    <w:rsid w:val="00812BF0"/>
    <w:rsid w:val="00812F27"/>
    <w:rsid w:val="008155A6"/>
    <w:rsid w:val="00815A51"/>
    <w:rsid w:val="00815D2B"/>
    <w:rsid w:val="00816982"/>
    <w:rsid w:val="00816C43"/>
    <w:rsid w:val="0081712A"/>
    <w:rsid w:val="00817836"/>
    <w:rsid w:val="008203A0"/>
    <w:rsid w:val="00821C82"/>
    <w:rsid w:val="00821F65"/>
    <w:rsid w:val="00822707"/>
    <w:rsid w:val="0082421D"/>
    <w:rsid w:val="00824347"/>
    <w:rsid w:val="00824901"/>
    <w:rsid w:val="00824BA5"/>
    <w:rsid w:val="0082531E"/>
    <w:rsid w:val="00825437"/>
    <w:rsid w:val="00825D73"/>
    <w:rsid w:val="00826110"/>
    <w:rsid w:val="00826563"/>
    <w:rsid w:val="008268FE"/>
    <w:rsid w:val="00827458"/>
    <w:rsid w:val="008278E5"/>
    <w:rsid w:val="00827918"/>
    <w:rsid w:val="00827ADA"/>
    <w:rsid w:val="008307F3"/>
    <w:rsid w:val="008313C3"/>
    <w:rsid w:val="00832D93"/>
    <w:rsid w:val="00833190"/>
    <w:rsid w:val="008347FB"/>
    <w:rsid w:val="00834951"/>
    <w:rsid w:val="00834C94"/>
    <w:rsid w:val="008361A1"/>
    <w:rsid w:val="00836F24"/>
    <w:rsid w:val="0083719E"/>
    <w:rsid w:val="00837BED"/>
    <w:rsid w:val="00837DE7"/>
    <w:rsid w:val="00837E30"/>
    <w:rsid w:val="00837F59"/>
    <w:rsid w:val="00840C4A"/>
    <w:rsid w:val="00840E9A"/>
    <w:rsid w:val="00840EA8"/>
    <w:rsid w:val="008419B8"/>
    <w:rsid w:val="00841A21"/>
    <w:rsid w:val="0084216C"/>
    <w:rsid w:val="0084219E"/>
    <w:rsid w:val="0084231E"/>
    <w:rsid w:val="0084274C"/>
    <w:rsid w:val="008427C4"/>
    <w:rsid w:val="00842AA9"/>
    <w:rsid w:val="00843533"/>
    <w:rsid w:val="00843974"/>
    <w:rsid w:val="00844BF6"/>
    <w:rsid w:val="00844C45"/>
    <w:rsid w:val="00844D14"/>
    <w:rsid w:val="00845A25"/>
    <w:rsid w:val="00845AD4"/>
    <w:rsid w:val="00846393"/>
    <w:rsid w:val="0084738B"/>
    <w:rsid w:val="008474E0"/>
    <w:rsid w:val="0084788C"/>
    <w:rsid w:val="00847D8E"/>
    <w:rsid w:val="00850E1D"/>
    <w:rsid w:val="00851827"/>
    <w:rsid w:val="008520B6"/>
    <w:rsid w:val="008520FF"/>
    <w:rsid w:val="008525E6"/>
    <w:rsid w:val="00852634"/>
    <w:rsid w:val="00852BFE"/>
    <w:rsid w:val="0085315F"/>
    <w:rsid w:val="00853BF2"/>
    <w:rsid w:val="008553D2"/>
    <w:rsid w:val="0085607D"/>
    <w:rsid w:val="00857266"/>
    <w:rsid w:val="00857D5D"/>
    <w:rsid w:val="00860638"/>
    <w:rsid w:val="00861D03"/>
    <w:rsid w:val="00863BDB"/>
    <w:rsid w:val="00863E60"/>
    <w:rsid w:val="00864CF5"/>
    <w:rsid w:val="0086793E"/>
    <w:rsid w:val="00867BB1"/>
    <w:rsid w:val="00867F99"/>
    <w:rsid w:val="0087023B"/>
    <w:rsid w:val="00870278"/>
    <w:rsid w:val="00870769"/>
    <w:rsid w:val="00870E54"/>
    <w:rsid w:val="00871261"/>
    <w:rsid w:val="00871689"/>
    <w:rsid w:val="00871922"/>
    <w:rsid w:val="00871ACD"/>
    <w:rsid w:val="00871BBE"/>
    <w:rsid w:val="00871E15"/>
    <w:rsid w:val="00873132"/>
    <w:rsid w:val="00873728"/>
    <w:rsid w:val="0087400E"/>
    <w:rsid w:val="00874186"/>
    <w:rsid w:val="00874F45"/>
    <w:rsid w:val="00874FBD"/>
    <w:rsid w:val="00875178"/>
    <w:rsid w:val="008759B0"/>
    <w:rsid w:val="00875BF4"/>
    <w:rsid w:val="00876179"/>
    <w:rsid w:val="00877956"/>
    <w:rsid w:val="0088013C"/>
    <w:rsid w:val="00881DF2"/>
    <w:rsid w:val="00882225"/>
    <w:rsid w:val="008828BF"/>
    <w:rsid w:val="00883388"/>
    <w:rsid w:val="00883956"/>
    <w:rsid w:val="008840B7"/>
    <w:rsid w:val="00885100"/>
    <w:rsid w:val="00885185"/>
    <w:rsid w:val="00885E3C"/>
    <w:rsid w:val="00886264"/>
    <w:rsid w:val="0088646A"/>
    <w:rsid w:val="0088671F"/>
    <w:rsid w:val="00886BFD"/>
    <w:rsid w:val="00886E46"/>
    <w:rsid w:val="008870EB"/>
    <w:rsid w:val="008878E3"/>
    <w:rsid w:val="00890083"/>
    <w:rsid w:val="00891238"/>
    <w:rsid w:val="00891CD0"/>
    <w:rsid w:val="00891E67"/>
    <w:rsid w:val="00891E78"/>
    <w:rsid w:val="008920B4"/>
    <w:rsid w:val="00892292"/>
    <w:rsid w:val="008929AA"/>
    <w:rsid w:val="00892D8D"/>
    <w:rsid w:val="00893018"/>
    <w:rsid w:val="008934E5"/>
    <w:rsid w:val="00893795"/>
    <w:rsid w:val="00893DB8"/>
    <w:rsid w:val="00893DFC"/>
    <w:rsid w:val="00893F71"/>
    <w:rsid w:val="008940CA"/>
    <w:rsid w:val="0089465B"/>
    <w:rsid w:val="008954FF"/>
    <w:rsid w:val="0089559A"/>
    <w:rsid w:val="00895B71"/>
    <w:rsid w:val="00895E29"/>
    <w:rsid w:val="0089613D"/>
    <w:rsid w:val="0089690A"/>
    <w:rsid w:val="00896F5D"/>
    <w:rsid w:val="00897473"/>
    <w:rsid w:val="00897899"/>
    <w:rsid w:val="008979AB"/>
    <w:rsid w:val="00897B13"/>
    <w:rsid w:val="008A02C7"/>
    <w:rsid w:val="008A06A0"/>
    <w:rsid w:val="008A07F1"/>
    <w:rsid w:val="008A1CB2"/>
    <w:rsid w:val="008A1F76"/>
    <w:rsid w:val="008A358C"/>
    <w:rsid w:val="008A3870"/>
    <w:rsid w:val="008A3ACB"/>
    <w:rsid w:val="008A3E31"/>
    <w:rsid w:val="008A4CDC"/>
    <w:rsid w:val="008A5119"/>
    <w:rsid w:val="008A5503"/>
    <w:rsid w:val="008A568D"/>
    <w:rsid w:val="008A571C"/>
    <w:rsid w:val="008A57BB"/>
    <w:rsid w:val="008A6471"/>
    <w:rsid w:val="008A67C2"/>
    <w:rsid w:val="008A6839"/>
    <w:rsid w:val="008A6B7E"/>
    <w:rsid w:val="008A79C7"/>
    <w:rsid w:val="008B016B"/>
    <w:rsid w:val="008B030A"/>
    <w:rsid w:val="008B1094"/>
    <w:rsid w:val="008B22F9"/>
    <w:rsid w:val="008B259A"/>
    <w:rsid w:val="008B2628"/>
    <w:rsid w:val="008B27D8"/>
    <w:rsid w:val="008B4328"/>
    <w:rsid w:val="008B44BA"/>
    <w:rsid w:val="008B4912"/>
    <w:rsid w:val="008B590C"/>
    <w:rsid w:val="008B6568"/>
    <w:rsid w:val="008B6CCD"/>
    <w:rsid w:val="008B725C"/>
    <w:rsid w:val="008B7AC1"/>
    <w:rsid w:val="008B7AFC"/>
    <w:rsid w:val="008B7E55"/>
    <w:rsid w:val="008B7EDF"/>
    <w:rsid w:val="008C0208"/>
    <w:rsid w:val="008C04ED"/>
    <w:rsid w:val="008C0A64"/>
    <w:rsid w:val="008C0B87"/>
    <w:rsid w:val="008C0F2D"/>
    <w:rsid w:val="008C0FA1"/>
    <w:rsid w:val="008C1026"/>
    <w:rsid w:val="008C14B3"/>
    <w:rsid w:val="008C1CAA"/>
    <w:rsid w:val="008C2268"/>
    <w:rsid w:val="008C263E"/>
    <w:rsid w:val="008C2F94"/>
    <w:rsid w:val="008C308C"/>
    <w:rsid w:val="008C32B3"/>
    <w:rsid w:val="008C3BE4"/>
    <w:rsid w:val="008C3D17"/>
    <w:rsid w:val="008C5A53"/>
    <w:rsid w:val="008C5D87"/>
    <w:rsid w:val="008D0BD3"/>
    <w:rsid w:val="008D1056"/>
    <w:rsid w:val="008D251B"/>
    <w:rsid w:val="008D2F05"/>
    <w:rsid w:val="008D46F2"/>
    <w:rsid w:val="008D52BB"/>
    <w:rsid w:val="008D708B"/>
    <w:rsid w:val="008D7FA4"/>
    <w:rsid w:val="008E035F"/>
    <w:rsid w:val="008E0A50"/>
    <w:rsid w:val="008E15BB"/>
    <w:rsid w:val="008E1853"/>
    <w:rsid w:val="008E1E1B"/>
    <w:rsid w:val="008E2153"/>
    <w:rsid w:val="008E21AA"/>
    <w:rsid w:val="008E22C3"/>
    <w:rsid w:val="008E2577"/>
    <w:rsid w:val="008E272B"/>
    <w:rsid w:val="008E3D5D"/>
    <w:rsid w:val="008E3D8B"/>
    <w:rsid w:val="008E4D75"/>
    <w:rsid w:val="008E563A"/>
    <w:rsid w:val="008E5DF2"/>
    <w:rsid w:val="008E5F25"/>
    <w:rsid w:val="008E6354"/>
    <w:rsid w:val="008E76D3"/>
    <w:rsid w:val="008F003F"/>
    <w:rsid w:val="008F039C"/>
    <w:rsid w:val="008F0765"/>
    <w:rsid w:val="008F093B"/>
    <w:rsid w:val="008F0A7A"/>
    <w:rsid w:val="008F0AED"/>
    <w:rsid w:val="008F1538"/>
    <w:rsid w:val="008F15C7"/>
    <w:rsid w:val="008F1D1F"/>
    <w:rsid w:val="008F2170"/>
    <w:rsid w:val="008F24A8"/>
    <w:rsid w:val="008F2D38"/>
    <w:rsid w:val="008F35D8"/>
    <w:rsid w:val="008F3A82"/>
    <w:rsid w:val="008F454E"/>
    <w:rsid w:val="008F4A71"/>
    <w:rsid w:val="008F5285"/>
    <w:rsid w:val="008F5865"/>
    <w:rsid w:val="008F607C"/>
    <w:rsid w:val="008F6538"/>
    <w:rsid w:val="008F66F7"/>
    <w:rsid w:val="008F68C0"/>
    <w:rsid w:val="008F7493"/>
    <w:rsid w:val="008F7C6C"/>
    <w:rsid w:val="0090007A"/>
    <w:rsid w:val="009005B9"/>
    <w:rsid w:val="009005D8"/>
    <w:rsid w:val="00900A47"/>
    <w:rsid w:val="00900AE7"/>
    <w:rsid w:val="00900E63"/>
    <w:rsid w:val="0090158E"/>
    <w:rsid w:val="009016CB"/>
    <w:rsid w:val="00901CFE"/>
    <w:rsid w:val="00902DA3"/>
    <w:rsid w:val="009036E4"/>
    <w:rsid w:val="00903A0B"/>
    <w:rsid w:val="0090466E"/>
    <w:rsid w:val="00904D3C"/>
    <w:rsid w:val="009051D2"/>
    <w:rsid w:val="009056C1"/>
    <w:rsid w:val="009056F7"/>
    <w:rsid w:val="00905B9B"/>
    <w:rsid w:val="00905F55"/>
    <w:rsid w:val="0090705F"/>
    <w:rsid w:val="0090715B"/>
    <w:rsid w:val="00910CB1"/>
    <w:rsid w:val="00911009"/>
    <w:rsid w:val="009113E2"/>
    <w:rsid w:val="0091144A"/>
    <w:rsid w:val="0091177C"/>
    <w:rsid w:val="0091226F"/>
    <w:rsid w:val="00912BB6"/>
    <w:rsid w:val="009136D1"/>
    <w:rsid w:val="00913801"/>
    <w:rsid w:val="009143D9"/>
    <w:rsid w:val="00914539"/>
    <w:rsid w:val="00914722"/>
    <w:rsid w:val="009150A9"/>
    <w:rsid w:val="009150BA"/>
    <w:rsid w:val="009150EF"/>
    <w:rsid w:val="0091549E"/>
    <w:rsid w:val="00915860"/>
    <w:rsid w:val="00915ADD"/>
    <w:rsid w:val="00915B69"/>
    <w:rsid w:val="00915B6D"/>
    <w:rsid w:val="009168F8"/>
    <w:rsid w:val="009169FB"/>
    <w:rsid w:val="00917132"/>
    <w:rsid w:val="0091776E"/>
    <w:rsid w:val="009177EA"/>
    <w:rsid w:val="00917E46"/>
    <w:rsid w:val="00917F6C"/>
    <w:rsid w:val="009203F7"/>
    <w:rsid w:val="00920EDD"/>
    <w:rsid w:val="00921022"/>
    <w:rsid w:val="0092197F"/>
    <w:rsid w:val="00921F37"/>
    <w:rsid w:val="00921FCE"/>
    <w:rsid w:val="00923304"/>
    <w:rsid w:val="00923440"/>
    <w:rsid w:val="009245B7"/>
    <w:rsid w:val="0092575F"/>
    <w:rsid w:val="0092592B"/>
    <w:rsid w:val="00925A65"/>
    <w:rsid w:val="00926DF5"/>
    <w:rsid w:val="009272CA"/>
    <w:rsid w:val="009275BC"/>
    <w:rsid w:val="009277D4"/>
    <w:rsid w:val="009300C2"/>
    <w:rsid w:val="009303FB"/>
    <w:rsid w:val="00930528"/>
    <w:rsid w:val="00930609"/>
    <w:rsid w:val="00930F77"/>
    <w:rsid w:val="00931446"/>
    <w:rsid w:val="0093157F"/>
    <w:rsid w:val="0093176A"/>
    <w:rsid w:val="00931DB8"/>
    <w:rsid w:val="00931F62"/>
    <w:rsid w:val="00932A83"/>
    <w:rsid w:val="009330BF"/>
    <w:rsid w:val="009332FD"/>
    <w:rsid w:val="009338F9"/>
    <w:rsid w:val="00933A1B"/>
    <w:rsid w:val="00933B53"/>
    <w:rsid w:val="00933BEC"/>
    <w:rsid w:val="00934287"/>
    <w:rsid w:val="009343A4"/>
    <w:rsid w:val="009348A5"/>
    <w:rsid w:val="00935011"/>
    <w:rsid w:val="00935F50"/>
    <w:rsid w:val="00936327"/>
    <w:rsid w:val="0093650D"/>
    <w:rsid w:val="00936D22"/>
    <w:rsid w:val="0093714A"/>
    <w:rsid w:val="00937ACE"/>
    <w:rsid w:val="00937B32"/>
    <w:rsid w:val="00937E09"/>
    <w:rsid w:val="009409DA"/>
    <w:rsid w:val="00940A05"/>
    <w:rsid w:val="00940AD7"/>
    <w:rsid w:val="00940E84"/>
    <w:rsid w:val="00941232"/>
    <w:rsid w:val="009427F0"/>
    <w:rsid w:val="0094285F"/>
    <w:rsid w:val="009431CD"/>
    <w:rsid w:val="009440B1"/>
    <w:rsid w:val="0094436C"/>
    <w:rsid w:val="00944F42"/>
    <w:rsid w:val="00945250"/>
    <w:rsid w:val="0094570C"/>
    <w:rsid w:val="0094573D"/>
    <w:rsid w:val="0094596B"/>
    <w:rsid w:val="00945BAD"/>
    <w:rsid w:val="009467D6"/>
    <w:rsid w:val="00946CAC"/>
    <w:rsid w:val="00946D7A"/>
    <w:rsid w:val="00946FAD"/>
    <w:rsid w:val="0094735A"/>
    <w:rsid w:val="00947E8B"/>
    <w:rsid w:val="00950AEF"/>
    <w:rsid w:val="009512DD"/>
    <w:rsid w:val="009514FE"/>
    <w:rsid w:val="0095181E"/>
    <w:rsid w:val="0095225E"/>
    <w:rsid w:val="009522CB"/>
    <w:rsid w:val="00952C80"/>
    <w:rsid w:val="009537FB"/>
    <w:rsid w:val="00953F7F"/>
    <w:rsid w:val="0095460C"/>
    <w:rsid w:val="00955086"/>
    <w:rsid w:val="00955526"/>
    <w:rsid w:val="00955596"/>
    <w:rsid w:val="0095596A"/>
    <w:rsid w:val="009560F4"/>
    <w:rsid w:val="0095636A"/>
    <w:rsid w:val="00956618"/>
    <w:rsid w:val="009600D8"/>
    <w:rsid w:val="009605B7"/>
    <w:rsid w:val="00960A4B"/>
    <w:rsid w:val="00962231"/>
    <w:rsid w:val="00962B70"/>
    <w:rsid w:val="00962DB7"/>
    <w:rsid w:val="0096351C"/>
    <w:rsid w:val="00963B67"/>
    <w:rsid w:val="00963F7C"/>
    <w:rsid w:val="0096429F"/>
    <w:rsid w:val="00964589"/>
    <w:rsid w:val="0096467D"/>
    <w:rsid w:val="00964CE9"/>
    <w:rsid w:val="00964F2F"/>
    <w:rsid w:val="009654B1"/>
    <w:rsid w:val="00965DFA"/>
    <w:rsid w:val="009664B3"/>
    <w:rsid w:val="009665E9"/>
    <w:rsid w:val="00966796"/>
    <w:rsid w:val="00966C41"/>
    <w:rsid w:val="0096766C"/>
    <w:rsid w:val="00967DFA"/>
    <w:rsid w:val="00970A80"/>
    <w:rsid w:val="009710B7"/>
    <w:rsid w:val="009713C5"/>
    <w:rsid w:val="009713F2"/>
    <w:rsid w:val="009714B1"/>
    <w:rsid w:val="00973238"/>
    <w:rsid w:val="009742F1"/>
    <w:rsid w:val="009747D6"/>
    <w:rsid w:val="00974B77"/>
    <w:rsid w:val="00975247"/>
    <w:rsid w:val="00975344"/>
    <w:rsid w:val="00975535"/>
    <w:rsid w:val="00976D5D"/>
    <w:rsid w:val="00976ECF"/>
    <w:rsid w:val="00977229"/>
    <w:rsid w:val="00980963"/>
    <w:rsid w:val="00981000"/>
    <w:rsid w:val="00981132"/>
    <w:rsid w:val="00982756"/>
    <w:rsid w:val="009830FE"/>
    <w:rsid w:val="009831C6"/>
    <w:rsid w:val="009834E6"/>
    <w:rsid w:val="00983560"/>
    <w:rsid w:val="009839AA"/>
    <w:rsid w:val="00983C1D"/>
    <w:rsid w:val="00985E9B"/>
    <w:rsid w:val="00986062"/>
    <w:rsid w:val="0098712F"/>
    <w:rsid w:val="00987252"/>
    <w:rsid w:val="00987E3B"/>
    <w:rsid w:val="0099030D"/>
    <w:rsid w:val="00990420"/>
    <w:rsid w:val="00991B19"/>
    <w:rsid w:val="00992624"/>
    <w:rsid w:val="009944EE"/>
    <w:rsid w:val="00994921"/>
    <w:rsid w:val="00994D78"/>
    <w:rsid w:val="00995A87"/>
    <w:rsid w:val="00995AF7"/>
    <w:rsid w:val="00995B8A"/>
    <w:rsid w:val="00995CA8"/>
    <w:rsid w:val="009961CD"/>
    <w:rsid w:val="009967A0"/>
    <w:rsid w:val="0099760A"/>
    <w:rsid w:val="009A0171"/>
    <w:rsid w:val="009A0583"/>
    <w:rsid w:val="009A0596"/>
    <w:rsid w:val="009A086C"/>
    <w:rsid w:val="009A198A"/>
    <w:rsid w:val="009A19A9"/>
    <w:rsid w:val="009A1F9C"/>
    <w:rsid w:val="009A1FAF"/>
    <w:rsid w:val="009A23F3"/>
    <w:rsid w:val="009A26C3"/>
    <w:rsid w:val="009A3524"/>
    <w:rsid w:val="009A3CF5"/>
    <w:rsid w:val="009A4C47"/>
    <w:rsid w:val="009A4FB8"/>
    <w:rsid w:val="009A5BA7"/>
    <w:rsid w:val="009A62E9"/>
    <w:rsid w:val="009A6467"/>
    <w:rsid w:val="009A6977"/>
    <w:rsid w:val="009A707D"/>
    <w:rsid w:val="009A743F"/>
    <w:rsid w:val="009B04B4"/>
    <w:rsid w:val="009B06EC"/>
    <w:rsid w:val="009B08FF"/>
    <w:rsid w:val="009B14B3"/>
    <w:rsid w:val="009B1D53"/>
    <w:rsid w:val="009B1DEF"/>
    <w:rsid w:val="009B248C"/>
    <w:rsid w:val="009B2BA6"/>
    <w:rsid w:val="009B48E6"/>
    <w:rsid w:val="009B49B4"/>
    <w:rsid w:val="009B5444"/>
    <w:rsid w:val="009B5C71"/>
    <w:rsid w:val="009B5FCD"/>
    <w:rsid w:val="009B67CF"/>
    <w:rsid w:val="009B698E"/>
    <w:rsid w:val="009B6A26"/>
    <w:rsid w:val="009B6F85"/>
    <w:rsid w:val="009C03E0"/>
    <w:rsid w:val="009C062A"/>
    <w:rsid w:val="009C07DD"/>
    <w:rsid w:val="009C1BF2"/>
    <w:rsid w:val="009C1C4B"/>
    <w:rsid w:val="009C22E4"/>
    <w:rsid w:val="009C2480"/>
    <w:rsid w:val="009C2B83"/>
    <w:rsid w:val="009C3F27"/>
    <w:rsid w:val="009C49E0"/>
    <w:rsid w:val="009C54DE"/>
    <w:rsid w:val="009C67F7"/>
    <w:rsid w:val="009C7000"/>
    <w:rsid w:val="009C7442"/>
    <w:rsid w:val="009C790F"/>
    <w:rsid w:val="009C7FCB"/>
    <w:rsid w:val="009D02DF"/>
    <w:rsid w:val="009D07F4"/>
    <w:rsid w:val="009D0D28"/>
    <w:rsid w:val="009D0EB8"/>
    <w:rsid w:val="009D1590"/>
    <w:rsid w:val="009D171E"/>
    <w:rsid w:val="009D18DD"/>
    <w:rsid w:val="009D2429"/>
    <w:rsid w:val="009D44CB"/>
    <w:rsid w:val="009D46DA"/>
    <w:rsid w:val="009D48E0"/>
    <w:rsid w:val="009D49F8"/>
    <w:rsid w:val="009D5331"/>
    <w:rsid w:val="009D53F8"/>
    <w:rsid w:val="009D54DE"/>
    <w:rsid w:val="009D64FE"/>
    <w:rsid w:val="009D6584"/>
    <w:rsid w:val="009D6635"/>
    <w:rsid w:val="009D7369"/>
    <w:rsid w:val="009E0C14"/>
    <w:rsid w:val="009E0E62"/>
    <w:rsid w:val="009E1430"/>
    <w:rsid w:val="009E2B2C"/>
    <w:rsid w:val="009E2E6B"/>
    <w:rsid w:val="009E3470"/>
    <w:rsid w:val="009E3671"/>
    <w:rsid w:val="009E4782"/>
    <w:rsid w:val="009E4E26"/>
    <w:rsid w:val="009E5F2E"/>
    <w:rsid w:val="009E5F65"/>
    <w:rsid w:val="009E6076"/>
    <w:rsid w:val="009E73D0"/>
    <w:rsid w:val="009E74EF"/>
    <w:rsid w:val="009F01CB"/>
    <w:rsid w:val="009F0332"/>
    <w:rsid w:val="009F0636"/>
    <w:rsid w:val="009F080E"/>
    <w:rsid w:val="009F0D05"/>
    <w:rsid w:val="009F1511"/>
    <w:rsid w:val="009F2016"/>
    <w:rsid w:val="009F2366"/>
    <w:rsid w:val="009F2BB3"/>
    <w:rsid w:val="009F2DAF"/>
    <w:rsid w:val="009F33F8"/>
    <w:rsid w:val="009F3684"/>
    <w:rsid w:val="009F3BF9"/>
    <w:rsid w:val="009F42B6"/>
    <w:rsid w:val="009F5787"/>
    <w:rsid w:val="009F5961"/>
    <w:rsid w:val="009F5AE6"/>
    <w:rsid w:val="009F5FFC"/>
    <w:rsid w:val="009F7D4F"/>
    <w:rsid w:val="00A00107"/>
    <w:rsid w:val="00A00E62"/>
    <w:rsid w:val="00A00EA7"/>
    <w:rsid w:val="00A00EBC"/>
    <w:rsid w:val="00A017E5"/>
    <w:rsid w:val="00A02328"/>
    <w:rsid w:val="00A025F8"/>
    <w:rsid w:val="00A031BE"/>
    <w:rsid w:val="00A047A0"/>
    <w:rsid w:val="00A04C6C"/>
    <w:rsid w:val="00A059E8"/>
    <w:rsid w:val="00A072DF"/>
    <w:rsid w:val="00A10211"/>
    <w:rsid w:val="00A1048E"/>
    <w:rsid w:val="00A1052A"/>
    <w:rsid w:val="00A1095C"/>
    <w:rsid w:val="00A11465"/>
    <w:rsid w:val="00A11DE4"/>
    <w:rsid w:val="00A12287"/>
    <w:rsid w:val="00A12CA5"/>
    <w:rsid w:val="00A13721"/>
    <w:rsid w:val="00A140A7"/>
    <w:rsid w:val="00A14319"/>
    <w:rsid w:val="00A14552"/>
    <w:rsid w:val="00A14560"/>
    <w:rsid w:val="00A1467A"/>
    <w:rsid w:val="00A14696"/>
    <w:rsid w:val="00A152A9"/>
    <w:rsid w:val="00A152DD"/>
    <w:rsid w:val="00A15C61"/>
    <w:rsid w:val="00A1638D"/>
    <w:rsid w:val="00A166FB"/>
    <w:rsid w:val="00A17A7F"/>
    <w:rsid w:val="00A20100"/>
    <w:rsid w:val="00A20635"/>
    <w:rsid w:val="00A20C23"/>
    <w:rsid w:val="00A21210"/>
    <w:rsid w:val="00A2157E"/>
    <w:rsid w:val="00A220F6"/>
    <w:rsid w:val="00A25809"/>
    <w:rsid w:val="00A25ED5"/>
    <w:rsid w:val="00A26099"/>
    <w:rsid w:val="00A269C2"/>
    <w:rsid w:val="00A26A80"/>
    <w:rsid w:val="00A26CAD"/>
    <w:rsid w:val="00A2776C"/>
    <w:rsid w:val="00A304D9"/>
    <w:rsid w:val="00A306BB"/>
    <w:rsid w:val="00A30FB1"/>
    <w:rsid w:val="00A31603"/>
    <w:rsid w:val="00A327D1"/>
    <w:rsid w:val="00A32AEA"/>
    <w:rsid w:val="00A32E13"/>
    <w:rsid w:val="00A3339E"/>
    <w:rsid w:val="00A33A79"/>
    <w:rsid w:val="00A33DBC"/>
    <w:rsid w:val="00A3579F"/>
    <w:rsid w:val="00A366BD"/>
    <w:rsid w:val="00A36C5C"/>
    <w:rsid w:val="00A372A7"/>
    <w:rsid w:val="00A37838"/>
    <w:rsid w:val="00A401A8"/>
    <w:rsid w:val="00A40547"/>
    <w:rsid w:val="00A408C5"/>
    <w:rsid w:val="00A41175"/>
    <w:rsid w:val="00A411EC"/>
    <w:rsid w:val="00A43B6F"/>
    <w:rsid w:val="00A43CD1"/>
    <w:rsid w:val="00A43E0E"/>
    <w:rsid w:val="00A4452C"/>
    <w:rsid w:val="00A44AC2"/>
    <w:rsid w:val="00A45385"/>
    <w:rsid w:val="00A45C2D"/>
    <w:rsid w:val="00A4632B"/>
    <w:rsid w:val="00A46A4D"/>
    <w:rsid w:val="00A46FB9"/>
    <w:rsid w:val="00A472C5"/>
    <w:rsid w:val="00A47749"/>
    <w:rsid w:val="00A477BE"/>
    <w:rsid w:val="00A4794B"/>
    <w:rsid w:val="00A47DB2"/>
    <w:rsid w:val="00A50380"/>
    <w:rsid w:val="00A505B1"/>
    <w:rsid w:val="00A50E1C"/>
    <w:rsid w:val="00A50F49"/>
    <w:rsid w:val="00A50F5E"/>
    <w:rsid w:val="00A50F73"/>
    <w:rsid w:val="00A515CB"/>
    <w:rsid w:val="00A518C0"/>
    <w:rsid w:val="00A51B24"/>
    <w:rsid w:val="00A51F49"/>
    <w:rsid w:val="00A5312A"/>
    <w:rsid w:val="00A53966"/>
    <w:rsid w:val="00A53A66"/>
    <w:rsid w:val="00A5456E"/>
    <w:rsid w:val="00A56340"/>
    <w:rsid w:val="00A56382"/>
    <w:rsid w:val="00A5691A"/>
    <w:rsid w:val="00A56A7D"/>
    <w:rsid w:val="00A56BF7"/>
    <w:rsid w:val="00A57686"/>
    <w:rsid w:val="00A5772B"/>
    <w:rsid w:val="00A57BB3"/>
    <w:rsid w:val="00A6066B"/>
    <w:rsid w:val="00A613CD"/>
    <w:rsid w:val="00A615BB"/>
    <w:rsid w:val="00A62138"/>
    <w:rsid w:val="00A623CA"/>
    <w:rsid w:val="00A64451"/>
    <w:rsid w:val="00A64C53"/>
    <w:rsid w:val="00A65DB0"/>
    <w:rsid w:val="00A661A1"/>
    <w:rsid w:val="00A666CB"/>
    <w:rsid w:val="00A66B54"/>
    <w:rsid w:val="00A67470"/>
    <w:rsid w:val="00A70A6E"/>
    <w:rsid w:val="00A70E41"/>
    <w:rsid w:val="00A71BCA"/>
    <w:rsid w:val="00A71D5A"/>
    <w:rsid w:val="00A72B1E"/>
    <w:rsid w:val="00A734A1"/>
    <w:rsid w:val="00A73868"/>
    <w:rsid w:val="00A73FD2"/>
    <w:rsid w:val="00A740B2"/>
    <w:rsid w:val="00A7571A"/>
    <w:rsid w:val="00A7592B"/>
    <w:rsid w:val="00A763F4"/>
    <w:rsid w:val="00A76608"/>
    <w:rsid w:val="00A76DC6"/>
    <w:rsid w:val="00A7703C"/>
    <w:rsid w:val="00A806B6"/>
    <w:rsid w:val="00A81824"/>
    <w:rsid w:val="00A8187B"/>
    <w:rsid w:val="00A81E82"/>
    <w:rsid w:val="00A8224D"/>
    <w:rsid w:val="00A82B4B"/>
    <w:rsid w:val="00A82CB6"/>
    <w:rsid w:val="00A82DD2"/>
    <w:rsid w:val="00A83738"/>
    <w:rsid w:val="00A84301"/>
    <w:rsid w:val="00A85B01"/>
    <w:rsid w:val="00A85DF3"/>
    <w:rsid w:val="00A8615E"/>
    <w:rsid w:val="00A86243"/>
    <w:rsid w:val="00A8628D"/>
    <w:rsid w:val="00A87960"/>
    <w:rsid w:val="00A87D35"/>
    <w:rsid w:val="00A90303"/>
    <w:rsid w:val="00A907C2"/>
    <w:rsid w:val="00A909EE"/>
    <w:rsid w:val="00A90C15"/>
    <w:rsid w:val="00A911BB"/>
    <w:rsid w:val="00A92644"/>
    <w:rsid w:val="00A927B0"/>
    <w:rsid w:val="00A93586"/>
    <w:rsid w:val="00A93953"/>
    <w:rsid w:val="00A93DAC"/>
    <w:rsid w:val="00A9424C"/>
    <w:rsid w:val="00A947D9"/>
    <w:rsid w:val="00A94DEE"/>
    <w:rsid w:val="00A95092"/>
    <w:rsid w:val="00A95865"/>
    <w:rsid w:val="00A96185"/>
    <w:rsid w:val="00A96482"/>
    <w:rsid w:val="00A964BC"/>
    <w:rsid w:val="00A96924"/>
    <w:rsid w:val="00A96DAA"/>
    <w:rsid w:val="00A972DA"/>
    <w:rsid w:val="00A977E1"/>
    <w:rsid w:val="00AA0687"/>
    <w:rsid w:val="00AA0ACD"/>
    <w:rsid w:val="00AA1627"/>
    <w:rsid w:val="00AA24CB"/>
    <w:rsid w:val="00AA34CF"/>
    <w:rsid w:val="00AA3A6E"/>
    <w:rsid w:val="00AA3F2F"/>
    <w:rsid w:val="00AA3F59"/>
    <w:rsid w:val="00AA475C"/>
    <w:rsid w:val="00AA47A2"/>
    <w:rsid w:val="00AA4E89"/>
    <w:rsid w:val="00AA5CC6"/>
    <w:rsid w:val="00AA63E5"/>
    <w:rsid w:val="00AA66F5"/>
    <w:rsid w:val="00AA7001"/>
    <w:rsid w:val="00AA7565"/>
    <w:rsid w:val="00AA78E7"/>
    <w:rsid w:val="00AB015B"/>
    <w:rsid w:val="00AB102D"/>
    <w:rsid w:val="00AB1C76"/>
    <w:rsid w:val="00AB322C"/>
    <w:rsid w:val="00AB35A5"/>
    <w:rsid w:val="00AB37AB"/>
    <w:rsid w:val="00AB48A4"/>
    <w:rsid w:val="00AB4C7D"/>
    <w:rsid w:val="00AB4CF4"/>
    <w:rsid w:val="00AB620E"/>
    <w:rsid w:val="00AB6541"/>
    <w:rsid w:val="00AB65A1"/>
    <w:rsid w:val="00AB67E3"/>
    <w:rsid w:val="00AB6894"/>
    <w:rsid w:val="00AB6FF3"/>
    <w:rsid w:val="00AB7897"/>
    <w:rsid w:val="00AC000C"/>
    <w:rsid w:val="00AC008D"/>
    <w:rsid w:val="00AC0137"/>
    <w:rsid w:val="00AC0336"/>
    <w:rsid w:val="00AC09D5"/>
    <w:rsid w:val="00AC0DAA"/>
    <w:rsid w:val="00AC15D7"/>
    <w:rsid w:val="00AC211C"/>
    <w:rsid w:val="00AC244D"/>
    <w:rsid w:val="00AC2C56"/>
    <w:rsid w:val="00AC36BC"/>
    <w:rsid w:val="00AC39D6"/>
    <w:rsid w:val="00AC3A05"/>
    <w:rsid w:val="00AC3B59"/>
    <w:rsid w:val="00AC3E97"/>
    <w:rsid w:val="00AC416E"/>
    <w:rsid w:val="00AC5156"/>
    <w:rsid w:val="00AC5567"/>
    <w:rsid w:val="00AC5F78"/>
    <w:rsid w:val="00AC648D"/>
    <w:rsid w:val="00AC67D0"/>
    <w:rsid w:val="00AC6A15"/>
    <w:rsid w:val="00AC6CEF"/>
    <w:rsid w:val="00AC719C"/>
    <w:rsid w:val="00AC7287"/>
    <w:rsid w:val="00AC7FB0"/>
    <w:rsid w:val="00AD05F3"/>
    <w:rsid w:val="00AD098C"/>
    <w:rsid w:val="00AD13FB"/>
    <w:rsid w:val="00AD19DE"/>
    <w:rsid w:val="00AD351C"/>
    <w:rsid w:val="00AD35E2"/>
    <w:rsid w:val="00AD3636"/>
    <w:rsid w:val="00AD4A41"/>
    <w:rsid w:val="00AD4B59"/>
    <w:rsid w:val="00AD4BB4"/>
    <w:rsid w:val="00AD5372"/>
    <w:rsid w:val="00AD667C"/>
    <w:rsid w:val="00AD6DE6"/>
    <w:rsid w:val="00AD708F"/>
    <w:rsid w:val="00AD73CC"/>
    <w:rsid w:val="00AD77C9"/>
    <w:rsid w:val="00AD78FE"/>
    <w:rsid w:val="00AD7976"/>
    <w:rsid w:val="00AD7D9C"/>
    <w:rsid w:val="00AD7E78"/>
    <w:rsid w:val="00AE05A7"/>
    <w:rsid w:val="00AE0A37"/>
    <w:rsid w:val="00AE0AAB"/>
    <w:rsid w:val="00AE0DD2"/>
    <w:rsid w:val="00AE22F3"/>
    <w:rsid w:val="00AE324A"/>
    <w:rsid w:val="00AE38A5"/>
    <w:rsid w:val="00AE3C0D"/>
    <w:rsid w:val="00AE3DEA"/>
    <w:rsid w:val="00AE4B13"/>
    <w:rsid w:val="00AE4D79"/>
    <w:rsid w:val="00AE54F3"/>
    <w:rsid w:val="00AE5B21"/>
    <w:rsid w:val="00AE6AE7"/>
    <w:rsid w:val="00AE707B"/>
    <w:rsid w:val="00AF0419"/>
    <w:rsid w:val="00AF0A8E"/>
    <w:rsid w:val="00AF18D1"/>
    <w:rsid w:val="00AF20CE"/>
    <w:rsid w:val="00AF3A08"/>
    <w:rsid w:val="00AF3A75"/>
    <w:rsid w:val="00AF4994"/>
    <w:rsid w:val="00AF514F"/>
    <w:rsid w:val="00AF5276"/>
    <w:rsid w:val="00AF534A"/>
    <w:rsid w:val="00AF5806"/>
    <w:rsid w:val="00AF669B"/>
    <w:rsid w:val="00AF6991"/>
    <w:rsid w:val="00AF699D"/>
    <w:rsid w:val="00AF6F70"/>
    <w:rsid w:val="00B002A2"/>
    <w:rsid w:val="00B0183A"/>
    <w:rsid w:val="00B0274E"/>
    <w:rsid w:val="00B02ACD"/>
    <w:rsid w:val="00B02DE0"/>
    <w:rsid w:val="00B0308C"/>
    <w:rsid w:val="00B031F3"/>
    <w:rsid w:val="00B03371"/>
    <w:rsid w:val="00B03900"/>
    <w:rsid w:val="00B03DD7"/>
    <w:rsid w:val="00B04184"/>
    <w:rsid w:val="00B0432C"/>
    <w:rsid w:val="00B05341"/>
    <w:rsid w:val="00B057BD"/>
    <w:rsid w:val="00B05DCA"/>
    <w:rsid w:val="00B06071"/>
    <w:rsid w:val="00B10D8F"/>
    <w:rsid w:val="00B12094"/>
    <w:rsid w:val="00B123E3"/>
    <w:rsid w:val="00B124B0"/>
    <w:rsid w:val="00B13585"/>
    <w:rsid w:val="00B137A1"/>
    <w:rsid w:val="00B15730"/>
    <w:rsid w:val="00B15947"/>
    <w:rsid w:val="00B15B87"/>
    <w:rsid w:val="00B1726D"/>
    <w:rsid w:val="00B17AF6"/>
    <w:rsid w:val="00B2185F"/>
    <w:rsid w:val="00B21ABA"/>
    <w:rsid w:val="00B21E30"/>
    <w:rsid w:val="00B23055"/>
    <w:rsid w:val="00B232C9"/>
    <w:rsid w:val="00B23E79"/>
    <w:rsid w:val="00B23F7C"/>
    <w:rsid w:val="00B24082"/>
    <w:rsid w:val="00B24946"/>
    <w:rsid w:val="00B24D33"/>
    <w:rsid w:val="00B24FB8"/>
    <w:rsid w:val="00B25227"/>
    <w:rsid w:val="00B2558F"/>
    <w:rsid w:val="00B26575"/>
    <w:rsid w:val="00B26610"/>
    <w:rsid w:val="00B2673F"/>
    <w:rsid w:val="00B26911"/>
    <w:rsid w:val="00B26A4D"/>
    <w:rsid w:val="00B26ED3"/>
    <w:rsid w:val="00B3021B"/>
    <w:rsid w:val="00B30872"/>
    <w:rsid w:val="00B3087A"/>
    <w:rsid w:val="00B3135E"/>
    <w:rsid w:val="00B314A9"/>
    <w:rsid w:val="00B319E1"/>
    <w:rsid w:val="00B32F25"/>
    <w:rsid w:val="00B32FC2"/>
    <w:rsid w:val="00B3352D"/>
    <w:rsid w:val="00B33A64"/>
    <w:rsid w:val="00B33F58"/>
    <w:rsid w:val="00B3437E"/>
    <w:rsid w:val="00B34AA8"/>
    <w:rsid w:val="00B34D09"/>
    <w:rsid w:val="00B35141"/>
    <w:rsid w:val="00B36374"/>
    <w:rsid w:val="00B3729A"/>
    <w:rsid w:val="00B37BBC"/>
    <w:rsid w:val="00B37EEE"/>
    <w:rsid w:val="00B40D07"/>
    <w:rsid w:val="00B42387"/>
    <w:rsid w:val="00B423B6"/>
    <w:rsid w:val="00B42C9E"/>
    <w:rsid w:val="00B43435"/>
    <w:rsid w:val="00B43561"/>
    <w:rsid w:val="00B44542"/>
    <w:rsid w:val="00B44FD0"/>
    <w:rsid w:val="00B4533E"/>
    <w:rsid w:val="00B45E1D"/>
    <w:rsid w:val="00B471D8"/>
    <w:rsid w:val="00B476A8"/>
    <w:rsid w:val="00B50041"/>
    <w:rsid w:val="00B502A1"/>
    <w:rsid w:val="00B5059C"/>
    <w:rsid w:val="00B520C4"/>
    <w:rsid w:val="00B52BF0"/>
    <w:rsid w:val="00B52CDC"/>
    <w:rsid w:val="00B52EA6"/>
    <w:rsid w:val="00B5329A"/>
    <w:rsid w:val="00B53891"/>
    <w:rsid w:val="00B538EA"/>
    <w:rsid w:val="00B53C10"/>
    <w:rsid w:val="00B549BE"/>
    <w:rsid w:val="00B54AF2"/>
    <w:rsid w:val="00B54C4D"/>
    <w:rsid w:val="00B54F21"/>
    <w:rsid w:val="00B5584D"/>
    <w:rsid w:val="00B55E53"/>
    <w:rsid w:val="00B56206"/>
    <w:rsid w:val="00B56B6D"/>
    <w:rsid w:val="00B57688"/>
    <w:rsid w:val="00B60434"/>
    <w:rsid w:val="00B608F5"/>
    <w:rsid w:val="00B60DD9"/>
    <w:rsid w:val="00B60E7C"/>
    <w:rsid w:val="00B61AD9"/>
    <w:rsid w:val="00B61F41"/>
    <w:rsid w:val="00B6202F"/>
    <w:rsid w:val="00B62747"/>
    <w:rsid w:val="00B63631"/>
    <w:rsid w:val="00B637FD"/>
    <w:rsid w:val="00B63ABC"/>
    <w:rsid w:val="00B63C52"/>
    <w:rsid w:val="00B6421B"/>
    <w:rsid w:val="00B6478A"/>
    <w:rsid w:val="00B6483A"/>
    <w:rsid w:val="00B64A7A"/>
    <w:rsid w:val="00B6509D"/>
    <w:rsid w:val="00B6525C"/>
    <w:rsid w:val="00B65290"/>
    <w:rsid w:val="00B659AB"/>
    <w:rsid w:val="00B65A57"/>
    <w:rsid w:val="00B668D0"/>
    <w:rsid w:val="00B70367"/>
    <w:rsid w:val="00B72DFB"/>
    <w:rsid w:val="00B72F2B"/>
    <w:rsid w:val="00B72F78"/>
    <w:rsid w:val="00B741B1"/>
    <w:rsid w:val="00B74591"/>
    <w:rsid w:val="00B749C8"/>
    <w:rsid w:val="00B74BB7"/>
    <w:rsid w:val="00B75C81"/>
    <w:rsid w:val="00B762A3"/>
    <w:rsid w:val="00B76D26"/>
    <w:rsid w:val="00B76E6B"/>
    <w:rsid w:val="00B77BD6"/>
    <w:rsid w:val="00B8022F"/>
    <w:rsid w:val="00B81CC0"/>
    <w:rsid w:val="00B8267A"/>
    <w:rsid w:val="00B827FF"/>
    <w:rsid w:val="00B82E69"/>
    <w:rsid w:val="00B82EE1"/>
    <w:rsid w:val="00B8337B"/>
    <w:rsid w:val="00B8357C"/>
    <w:rsid w:val="00B835D7"/>
    <w:rsid w:val="00B848D0"/>
    <w:rsid w:val="00B84D55"/>
    <w:rsid w:val="00B84D62"/>
    <w:rsid w:val="00B8506B"/>
    <w:rsid w:val="00B857E4"/>
    <w:rsid w:val="00B85FC6"/>
    <w:rsid w:val="00B86163"/>
    <w:rsid w:val="00B86255"/>
    <w:rsid w:val="00B868BC"/>
    <w:rsid w:val="00B86A12"/>
    <w:rsid w:val="00B90642"/>
    <w:rsid w:val="00B914CE"/>
    <w:rsid w:val="00B9186B"/>
    <w:rsid w:val="00B91C31"/>
    <w:rsid w:val="00B91EBF"/>
    <w:rsid w:val="00B9239E"/>
    <w:rsid w:val="00B925C2"/>
    <w:rsid w:val="00B927A2"/>
    <w:rsid w:val="00B931CC"/>
    <w:rsid w:val="00B93286"/>
    <w:rsid w:val="00B9332A"/>
    <w:rsid w:val="00B934E8"/>
    <w:rsid w:val="00B93A49"/>
    <w:rsid w:val="00B93DB6"/>
    <w:rsid w:val="00B93EE9"/>
    <w:rsid w:val="00B93F50"/>
    <w:rsid w:val="00B9421E"/>
    <w:rsid w:val="00B9464D"/>
    <w:rsid w:val="00B946A6"/>
    <w:rsid w:val="00B946DD"/>
    <w:rsid w:val="00B95C1B"/>
    <w:rsid w:val="00B971B1"/>
    <w:rsid w:val="00B97781"/>
    <w:rsid w:val="00B97E82"/>
    <w:rsid w:val="00BA161D"/>
    <w:rsid w:val="00BA1ECB"/>
    <w:rsid w:val="00BA2D40"/>
    <w:rsid w:val="00BA2DB1"/>
    <w:rsid w:val="00BA2DF6"/>
    <w:rsid w:val="00BA2E1A"/>
    <w:rsid w:val="00BA2F90"/>
    <w:rsid w:val="00BA31AE"/>
    <w:rsid w:val="00BA332F"/>
    <w:rsid w:val="00BA36A5"/>
    <w:rsid w:val="00BA391C"/>
    <w:rsid w:val="00BA396D"/>
    <w:rsid w:val="00BA40A2"/>
    <w:rsid w:val="00BA473F"/>
    <w:rsid w:val="00BA53CD"/>
    <w:rsid w:val="00BA61B0"/>
    <w:rsid w:val="00BA6327"/>
    <w:rsid w:val="00BA656A"/>
    <w:rsid w:val="00BA6594"/>
    <w:rsid w:val="00BA783A"/>
    <w:rsid w:val="00BA79EB"/>
    <w:rsid w:val="00BA7D6A"/>
    <w:rsid w:val="00BB0DC9"/>
    <w:rsid w:val="00BB0DD4"/>
    <w:rsid w:val="00BB1109"/>
    <w:rsid w:val="00BB24AE"/>
    <w:rsid w:val="00BB266E"/>
    <w:rsid w:val="00BB3BBC"/>
    <w:rsid w:val="00BB3BF1"/>
    <w:rsid w:val="00BB4DB2"/>
    <w:rsid w:val="00BB52A2"/>
    <w:rsid w:val="00BB5614"/>
    <w:rsid w:val="00BB6156"/>
    <w:rsid w:val="00BB6315"/>
    <w:rsid w:val="00BB64B4"/>
    <w:rsid w:val="00BB65DB"/>
    <w:rsid w:val="00BB6E15"/>
    <w:rsid w:val="00BB7356"/>
    <w:rsid w:val="00BB7635"/>
    <w:rsid w:val="00BB79ED"/>
    <w:rsid w:val="00BB7C4C"/>
    <w:rsid w:val="00BB7DA3"/>
    <w:rsid w:val="00BC02E6"/>
    <w:rsid w:val="00BC05D5"/>
    <w:rsid w:val="00BC0B2B"/>
    <w:rsid w:val="00BC0D9C"/>
    <w:rsid w:val="00BC13BC"/>
    <w:rsid w:val="00BC1617"/>
    <w:rsid w:val="00BC16D2"/>
    <w:rsid w:val="00BC1ACF"/>
    <w:rsid w:val="00BC1C2C"/>
    <w:rsid w:val="00BC20B8"/>
    <w:rsid w:val="00BC28C6"/>
    <w:rsid w:val="00BC322B"/>
    <w:rsid w:val="00BC3255"/>
    <w:rsid w:val="00BC3B88"/>
    <w:rsid w:val="00BC3E08"/>
    <w:rsid w:val="00BC5423"/>
    <w:rsid w:val="00BC5618"/>
    <w:rsid w:val="00BC570A"/>
    <w:rsid w:val="00BC622F"/>
    <w:rsid w:val="00BC63CC"/>
    <w:rsid w:val="00BC70F0"/>
    <w:rsid w:val="00BC7100"/>
    <w:rsid w:val="00BC7D29"/>
    <w:rsid w:val="00BC7D6C"/>
    <w:rsid w:val="00BD00DD"/>
    <w:rsid w:val="00BD0350"/>
    <w:rsid w:val="00BD04EA"/>
    <w:rsid w:val="00BD123C"/>
    <w:rsid w:val="00BD1B4B"/>
    <w:rsid w:val="00BD1D02"/>
    <w:rsid w:val="00BD211D"/>
    <w:rsid w:val="00BD2652"/>
    <w:rsid w:val="00BD35AF"/>
    <w:rsid w:val="00BD37F6"/>
    <w:rsid w:val="00BD40ED"/>
    <w:rsid w:val="00BD430E"/>
    <w:rsid w:val="00BD48C1"/>
    <w:rsid w:val="00BD4CF0"/>
    <w:rsid w:val="00BD543D"/>
    <w:rsid w:val="00BD5DD2"/>
    <w:rsid w:val="00BD5E8F"/>
    <w:rsid w:val="00BD63AD"/>
    <w:rsid w:val="00BD68AE"/>
    <w:rsid w:val="00BE050E"/>
    <w:rsid w:val="00BE0639"/>
    <w:rsid w:val="00BE08A2"/>
    <w:rsid w:val="00BE12D9"/>
    <w:rsid w:val="00BE15CD"/>
    <w:rsid w:val="00BE2225"/>
    <w:rsid w:val="00BE22A9"/>
    <w:rsid w:val="00BE22F7"/>
    <w:rsid w:val="00BE2802"/>
    <w:rsid w:val="00BE2B19"/>
    <w:rsid w:val="00BE2BDC"/>
    <w:rsid w:val="00BE34A8"/>
    <w:rsid w:val="00BE4453"/>
    <w:rsid w:val="00BE49C4"/>
    <w:rsid w:val="00BE4A90"/>
    <w:rsid w:val="00BE4AFA"/>
    <w:rsid w:val="00BE5BA2"/>
    <w:rsid w:val="00BE5E01"/>
    <w:rsid w:val="00BE60AD"/>
    <w:rsid w:val="00BE648A"/>
    <w:rsid w:val="00BE6A51"/>
    <w:rsid w:val="00BE6AFD"/>
    <w:rsid w:val="00BE7917"/>
    <w:rsid w:val="00BE7D33"/>
    <w:rsid w:val="00BF01CE"/>
    <w:rsid w:val="00BF1758"/>
    <w:rsid w:val="00BF1B53"/>
    <w:rsid w:val="00BF24CD"/>
    <w:rsid w:val="00BF2653"/>
    <w:rsid w:val="00BF27EA"/>
    <w:rsid w:val="00BF29A3"/>
    <w:rsid w:val="00BF3399"/>
    <w:rsid w:val="00BF33B2"/>
    <w:rsid w:val="00BF38DA"/>
    <w:rsid w:val="00BF40EE"/>
    <w:rsid w:val="00BF4831"/>
    <w:rsid w:val="00BF4E89"/>
    <w:rsid w:val="00BF52D1"/>
    <w:rsid w:val="00BF555D"/>
    <w:rsid w:val="00BF55C5"/>
    <w:rsid w:val="00BF5C5F"/>
    <w:rsid w:val="00BF6AAE"/>
    <w:rsid w:val="00BF77BD"/>
    <w:rsid w:val="00BF79FC"/>
    <w:rsid w:val="00BF7E2A"/>
    <w:rsid w:val="00C00507"/>
    <w:rsid w:val="00C00BA4"/>
    <w:rsid w:val="00C01975"/>
    <w:rsid w:val="00C01FBA"/>
    <w:rsid w:val="00C02398"/>
    <w:rsid w:val="00C02E5F"/>
    <w:rsid w:val="00C02F3F"/>
    <w:rsid w:val="00C036A3"/>
    <w:rsid w:val="00C03ABF"/>
    <w:rsid w:val="00C04902"/>
    <w:rsid w:val="00C05E08"/>
    <w:rsid w:val="00C062BE"/>
    <w:rsid w:val="00C065B8"/>
    <w:rsid w:val="00C06C5E"/>
    <w:rsid w:val="00C06CA5"/>
    <w:rsid w:val="00C07E35"/>
    <w:rsid w:val="00C106AD"/>
    <w:rsid w:val="00C108BF"/>
    <w:rsid w:val="00C10924"/>
    <w:rsid w:val="00C1173C"/>
    <w:rsid w:val="00C1261A"/>
    <w:rsid w:val="00C126FB"/>
    <w:rsid w:val="00C130F6"/>
    <w:rsid w:val="00C1330D"/>
    <w:rsid w:val="00C1336C"/>
    <w:rsid w:val="00C13569"/>
    <w:rsid w:val="00C13800"/>
    <w:rsid w:val="00C13AAE"/>
    <w:rsid w:val="00C14BDA"/>
    <w:rsid w:val="00C14C47"/>
    <w:rsid w:val="00C15691"/>
    <w:rsid w:val="00C15773"/>
    <w:rsid w:val="00C158BF"/>
    <w:rsid w:val="00C15CA5"/>
    <w:rsid w:val="00C15CF5"/>
    <w:rsid w:val="00C15E7D"/>
    <w:rsid w:val="00C160CB"/>
    <w:rsid w:val="00C16748"/>
    <w:rsid w:val="00C16C46"/>
    <w:rsid w:val="00C179C4"/>
    <w:rsid w:val="00C207A1"/>
    <w:rsid w:val="00C20DCA"/>
    <w:rsid w:val="00C20F17"/>
    <w:rsid w:val="00C21D0B"/>
    <w:rsid w:val="00C2200E"/>
    <w:rsid w:val="00C22930"/>
    <w:rsid w:val="00C229C4"/>
    <w:rsid w:val="00C22A7F"/>
    <w:rsid w:val="00C22C2E"/>
    <w:rsid w:val="00C233B6"/>
    <w:rsid w:val="00C234BA"/>
    <w:rsid w:val="00C235D8"/>
    <w:rsid w:val="00C2417B"/>
    <w:rsid w:val="00C2450B"/>
    <w:rsid w:val="00C24B81"/>
    <w:rsid w:val="00C2503C"/>
    <w:rsid w:val="00C25334"/>
    <w:rsid w:val="00C25464"/>
    <w:rsid w:val="00C25AAC"/>
    <w:rsid w:val="00C25F3F"/>
    <w:rsid w:val="00C2603B"/>
    <w:rsid w:val="00C27CFD"/>
    <w:rsid w:val="00C30C7C"/>
    <w:rsid w:val="00C30D48"/>
    <w:rsid w:val="00C31249"/>
    <w:rsid w:val="00C313EB"/>
    <w:rsid w:val="00C315C9"/>
    <w:rsid w:val="00C317D4"/>
    <w:rsid w:val="00C31C90"/>
    <w:rsid w:val="00C31EC7"/>
    <w:rsid w:val="00C32366"/>
    <w:rsid w:val="00C3290D"/>
    <w:rsid w:val="00C32B51"/>
    <w:rsid w:val="00C3316B"/>
    <w:rsid w:val="00C3364A"/>
    <w:rsid w:val="00C33718"/>
    <w:rsid w:val="00C33864"/>
    <w:rsid w:val="00C33890"/>
    <w:rsid w:val="00C33B74"/>
    <w:rsid w:val="00C34B39"/>
    <w:rsid w:val="00C34DB1"/>
    <w:rsid w:val="00C35621"/>
    <w:rsid w:val="00C36F68"/>
    <w:rsid w:val="00C36F81"/>
    <w:rsid w:val="00C37CB8"/>
    <w:rsid w:val="00C40181"/>
    <w:rsid w:val="00C401F4"/>
    <w:rsid w:val="00C40394"/>
    <w:rsid w:val="00C403AD"/>
    <w:rsid w:val="00C41233"/>
    <w:rsid w:val="00C42018"/>
    <w:rsid w:val="00C42785"/>
    <w:rsid w:val="00C43334"/>
    <w:rsid w:val="00C437DE"/>
    <w:rsid w:val="00C44098"/>
    <w:rsid w:val="00C442BB"/>
    <w:rsid w:val="00C44356"/>
    <w:rsid w:val="00C45859"/>
    <w:rsid w:val="00C45C17"/>
    <w:rsid w:val="00C45DB5"/>
    <w:rsid w:val="00C4636F"/>
    <w:rsid w:val="00C4777B"/>
    <w:rsid w:val="00C50D56"/>
    <w:rsid w:val="00C50F86"/>
    <w:rsid w:val="00C512A8"/>
    <w:rsid w:val="00C5179D"/>
    <w:rsid w:val="00C51977"/>
    <w:rsid w:val="00C520DB"/>
    <w:rsid w:val="00C52168"/>
    <w:rsid w:val="00C535DD"/>
    <w:rsid w:val="00C543E8"/>
    <w:rsid w:val="00C54D9A"/>
    <w:rsid w:val="00C55362"/>
    <w:rsid w:val="00C559BA"/>
    <w:rsid w:val="00C56168"/>
    <w:rsid w:val="00C562BF"/>
    <w:rsid w:val="00C568E9"/>
    <w:rsid w:val="00C56ECB"/>
    <w:rsid w:val="00C56F14"/>
    <w:rsid w:val="00C575ED"/>
    <w:rsid w:val="00C60631"/>
    <w:rsid w:val="00C62D9B"/>
    <w:rsid w:val="00C63097"/>
    <w:rsid w:val="00C63260"/>
    <w:rsid w:val="00C632C6"/>
    <w:rsid w:val="00C63A56"/>
    <w:rsid w:val="00C63DC0"/>
    <w:rsid w:val="00C63FAA"/>
    <w:rsid w:val="00C640CA"/>
    <w:rsid w:val="00C6437E"/>
    <w:rsid w:val="00C644AD"/>
    <w:rsid w:val="00C64716"/>
    <w:rsid w:val="00C64859"/>
    <w:rsid w:val="00C64868"/>
    <w:rsid w:val="00C64888"/>
    <w:rsid w:val="00C64D12"/>
    <w:rsid w:val="00C64D6B"/>
    <w:rsid w:val="00C64FB7"/>
    <w:rsid w:val="00C65354"/>
    <w:rsid w:val="00C65696"/>
    <w:rsid w:val="00C6613A"/>
    <w:rsid w:val="00C665FA"/>
    <w:rsid w:val="00C670E3"/>
    <w:rsid w:val="00C6746D"/>
    <w:rsid w:val="00C67882"/>
    <w:rsid w:val="00C7037F"/>
    <w:rsid w:val="00C705F3"/>
    <w:rsid w:val="00C713DD"/>
    <w:rsid w:val="00C7184F"/>
    <w:rsid w:val="00C71956"/>
    <w:rsid w:val="00C7283A"/>
    <w:rsid w:val="00C73BBF"/>
    <w:rsid w:val="00C73F70"/>
    <w:rsid w:val="00C74269"/>
    <w:rsid w:val="00C7464A"/>
    <w:rsid w:val="00C74663"/>
    <w:rsid w:val="00C751B4"/>
    <w:rsid w:val="00C75531"/>
    <w:rsid w:val="00C75B77"/>
    <w:rsid w:val="00C75BEE"/>
    <w:rsid w:val="00C75E90"/>
    <w:rsid w:val="00C7670D"/>
    <w:rsid w:val="00C77611"/>
    <w:rsid w:val="00C77BE1"/>
    <w:rsid w:val="00C803B4"/>
    <w:rsid w:val="00C805DF"/>
    <w:rsid w:val="00C80D23"/>
    <w:rsid w:val="00C815DB"/>
    <w:rsid w:val="00C81BFF"/>
    <w:rsid w:val="00C81F7A"/>
    <w:rsid w:val="00C8205A"/>
    <w:rsid w:val="00C829C8"/>
    <w:rsid w:val="00C83977"/>
    <w:rsid w:val="00C83FC4"/>
    <w:rsid w:val="00C845C1"/>
    <w:rsid w:val="00C84B54"/>
    <w:rsid w:val="00C8628F"/>
    <w:rsid w:val="00C8652F"/>
    <w:rsid w:val="00C86591"/>
    <w:rsid w:val="00C86689"/>
    <w:rsid w:val="00C90253"/>
    <w:rsid w:val="00C90526"/>
    <w:rsid w:val="00C905ED"/>
    <w:rsid w:val="00C90959"/>
    <w:rsid w:val="00C90EE6"/>
    <w:rsid w:val="00C91B3E"/>
    <w:rsid w:val="00C91BE7"/>
    <w:rsid w:val="00C91C51"/>
    <w:rsid w:val="00C91CE9"/>
    <w:rsid w:val="00C92CB8"/>
    <w:rsid w:val="00C92DE7"/>
    <w:rsid w:val="00C92F73"/>
    <w:rsid w:val="00C93345"/>
    <w:rsid w:val="00C93F06"/>
    <w:rsid w:val="00C940E7"/>
    <w:rsid w:val="00C95DA4"/>
    <w:rsid w:val="00C95EF1"/>
    <w:rsid w:val="00C95FBA"/>
    <w:rsid w:val="00C96371"/>
    <w:rsid w:val="00C96D3B"/>
    <w:rsid w:val="00C97636"/>
    <w:rsid w:val="00C97E57"/>
    <w:rsid w:val="00CA1DA6"/>
    <w:rsid w:val="00CA2EC5"/>
    <w:rsid w:val="00CA31FA"/>
    <w:rsid w:val="00CA36B1"/>
    <w:rsid w:val="00CA39C3"/>
    <w:rsid w:val="00CA49FE"/>
    <w:rsid w:val="00CA53B2"/>
    <w:rsid w:val="00CA5549"/>
    <w:rsid w:val="00CA5FE5"/>
    <w:rsid w:val="00CA60FB"/>
    <w:rsid w:val="00CA6523"/>
    <w:rsid w:val="00CA6D19"/>
    <w:rsid w:val="00CA6FC4"/>
    <w:rsid w:val="00CA71E7"/>
    <w:rsid w:val="00CA7558"/>
    <w:rsid w:val="00CA7BB8"/>
    <w:rsid w:val="00CB037B"/>
    <w:rsid w:val="00CB09C3"/>
    <w:rsid w:val="00CB09CE"/>
    <w:rsid w:val="00CB0CB2"/>
    <w:rsid w:val="00CB11DA"/>
    <w:rsid w:val="00CB14A1"/>
    <w:rsid w:val="00CB14BE"/>
    <w:rsid w:val="00CB158B"/>
    <w:rsid w:val="00CB1DD2"/>
    <w:rsid w:val="00CB277D"/>
    <w:rsid w:val="00CB2C39"/>
    <w:rsid w:val="00CB389D"/>
    <w:rsid w:val="00CB3BF0"/>
    <w:rsid w:val="00CB4B36"/>
    <w:rsid w:val="00CB5006"/>
    <w:rsid w:val="00CB5B6C"/>
    <w:rsid w:val="00CB6588"/>
    <w:rsid w:val="00CB6686"/>
    <w:rsid w:val="00CB683A"/>
    <w:rsid w:val="00CB6B63"/>
    <w:rsid w:val="00CB6E7C"/>
    <w:rsid w:val="00CB6FDE"/>
    <w:rsid w:val="00CB7286"/>
    <w:rsid w:val="00CB7635"/>
    <w:rsid w:val="00CB766D"/>
    <w:rsid w:val="00CC0272"/>
    <w:rsid w:val="00CC10B1"/>
    <w:rsid w:val="00CC1600"/>
    <w:rsid w:val="00CC185F"/>
    <w:rsid w:val="00CC1DFC"/>
    <w:rsid w:val="00CC272D"/>
    <w:rsid w:val="00CC369B"/>
    <w:rsid w:val="00CC37FC"/>
    <w:rsid w:val="00CC4069"/>
    <w:rsid w:val="00CC4088"/>
    <w:rsid w:val="00CC4416"/>
    <w:rsid w:val="00CC45BA"/>
    <w:rsid w:val="00CC4A18"/>
    <w:rsid w:val="00CC4AC7"/>
    <w:rsid w:val="00CC54D2"/>
    <w:rsid w:val="00CC68D7"/>
    <w:rsid w:val="00CC6AFB"/>
    <w:rsid w:val="00CC6B71"/>
    <w:rsid w:val="00CC7BF0"/>
    <w:rsid w:val="00CC7E8F"/>
    <w:rsid w:val="00CD0A08"/>
    <w:rsid w:val="00CD13AB"/>
    <w:rsid w:val="00CD145F"/>
    <w:rsid w:val="00CD172A"/>
    <w:rsid w:val="00CD1E19"/>
    <w:rsid w:val="00CD28B6"/>
    <w:rsid w:val="00CD2B22"/>
    <w:rsid w:val="00CD2E5E"/>
    <w:rsid w:val="00CD4B87"/>
    <w:rsid w:val="00CD4C88"/>
    <w:rsid w:val="00CD4DAA"/>
    <w:rsid w:val="00CD54DF"/>
    <w:rsid w:val="00CD5E12"/>
    <w:rsid w:val="00CD64AC"/>
    <w:rsid w:val="00CD671A"/>
    <w:rsid w:val="00CD673C"/>
    <w:rsid w:val="00CD749E"/>
    <w:rsid w:val="00CD77D6"/>
    <w:rsid w:val="00CE0359"/>
    <w:rsid w:val="00CE0BA1"/>
    <w:rsid w:val="00CE1381"/>
    <w:rsid w:val="00CE174D"/>
    <w:rsid w:val="00CE2932"/>
    <w:rsid w:val="00CE293C"/>
    <w:rsid w:val="00CE30F1"/>
    <w:rsid w:val="00CE312B"/>
    <w:rsid w:val="00CE4453"/>
    <w:rsid w:val="00CE547D"/>
    <w:rsid w:val="00CE5D65"/>
    <w:rsid w:val="00CE6055"/>
    <w:rsid w:val="00CE60F4"/>
    <w:rsid w:val="00CE7200"/>
    <w:rsid w:val="00CE75F7"/>
    <w:rsid w:val="00CE7650"/>
    <w:rsid w:val="00CE7698"/>
    <w:rsid w:val="00CE7712"/>
    <w:rsid w:val="00CF0C88"/>
    <w:rsid w:val="00CF0DC1"/>
    <w:rsid w:val="00CF1D51"/>
    <w:rsid w:val="00CF2070"/>
    <w:rsid w:val="00CF2783"/>
    <w:rsid w:val="00CF2B49"/>
    <w:rsid w:val="00CF301F"/>
    <w:rsid w:val="00CF33A0"/>
    <w:rsid w:val="00CF39A8"/>
    <w:rsid w:val="00CF3EF8"/>
    <w:rsid w:val="00CF41CC"/>
    <w:rsid w:val="00CF42A1"/>
    <w:rsid w:val="00CF4A2B"/>
    <w:rsid w:val="00CF4FCE"/>
    <w:rsid w:val="00CF500F"/>
    <w:rsid w:val="00CF509E"/>
    <w:rsid w:val="00CF54D8"/>
    <w:rsid w:val="00CF5A1E"/>
    <w:rsid w:val="00CF5A84"/>
    <w:rsid w:val="00CF5D30"/>
    <w:rsid w:val="00CF60C8"/>
    <w:rsid w:val="00CF715B"/>
    <w:rsid w:val="00CF79B7"/>
    <w:rsid w:val="00D00445"/>
    <w:rsid w:val="00D00C1F"/>
    <w:rsid w:val="00D01298"/>
    <w:rsid w:val="00D020D2"/>
    <w:rsid w:val="00D02532"/>
    <w:rsid w:val="00D026B0"/>
    <w:rsid w:val="00D035E0"/>
    <w:rsid w:val="00D0445B"/>
    <w:rsid w:val="00D045E5"/>
    <w:rsid w:val="00D049C1"/>
    <w:rsid w:val="00D04A1B"/>
    <w:rsid w:val="00D04F91"/>
    <w:rsid w:val="00D06C58"/>
    <w:rsid w:val="00D06CD7"/>
    <w:rsid w:val="00D07749"/>
    <w:rsid w:val="00D102F1"/>
    <w:rsid w:val="00D127A2"/>
    <w:rsid w:val="00D12AC6"/>
    <w:rsid w:val="00D12BB4"/>
    <w:rsid w:val="00D13429"/>
    <w:rsid w:val="00D136AC"/>
    <w:rsid w:val="00D14CB9"/>
    <w:rsid w:val="00D164E3"/>
    <w:rsid w:val="00D16BA0"/>
    <w:rsid w:val="00D16FD5"/>
    <w:rsid w:val="00D17093"/>
    <w:rsid w:val="00D177E4"/>
    <w:rsid w:val="00D17829"/>
    <w:rsid w:val="00D210CA"/>
    <w:rsid w:val="00D21347"/>
    <w:rsid w:val="00D21A51"/>
    <w:rsid w:val="00D22304"/>
    <w:rsid w:val="00D22B71"/>
    <w:rsid w:val="00D23303"/>
    <w:rsid w:val="00D2363E"/>
    <w:rsid w:val="00D242BE"/>
    <w:rsid w:val="00D24421"/>
    <w:rsid w:val="00D24953"/>
    <w:rsid w:val="00D26672"/>
    <w:rsid w:val="00D27325"/>
    <w:rsid w:val="00D27875"/>
    <w:rsid w:val="00D300D8"/>
    <w:rsid w:val="00D30103"/>
    <w:rsid w:val="00D3035E"/>
    <w:rsid w:val="00D3037C"/>
    <w:rsid w:val="00D305C0"/>
    <w:rsid w:val="00D3078D"/>
    <w:rsid w:val="00D3104E"/>
    <w:rsid w:val="00D31F17"/>
    <w:rsid w:val="00D323E3"/>
    <w:rsid w:val="00D32FE7"/>
    <w:rsid w:val="00D33089"/>
    <w:rsid w:val="00D335E4"/>
    <w:rsid w:val="00D33C67"/>
    <w:rsid w:val="00D3495D"/>
    <w:rsid w:val="00D351F2"/>
    <w:rsid w:val="00D35A70"/>
    <w:rsid w:val="00D35AFA"/>
    <w:rsid w:val="00D35B13"/>
    <w:rsid w:val="00D35CD3"/>
    <w:rsid w:val="00D35FB3"/>
    <w:rsid w:val="00D36B83"/>
    <w:rsid w:val="00D37004"/>
    <w:rsid w:val="00D372D0"/>
    <w:rsid w:val="00D37371"/>
    <w:rsid w:val="00D40874"/>
    <w:rsid w:val="00D40DA2"/>
    <w:rsid w:val="00D4121F"/>
    <w:rsid w:val="00D420A3"/>
    <w:rsid w:val="00D42441"/>
    <w:rsid w:val="00D4266F"/>
    <w:rsid w:val="00D4267F"/>
    <w:rsid w:val="00D44C8D"/>
    <w:rsid w:val="00D44EF8"/>
    <w:rsid w:val="00D456EE"/>
    <w:rsid w:val="00D45C06"/>
    <w:rsid w:val="00D45F3D"/>
    <w:rsid w:val="00D46A84"/>
    <w:rsid w:val="00D472EC"/>
    <w:rsid w:val="00D478A9"/>
    <w:rsid w:val="00D504EE"/>
    <w:rsid w:val="00D505D9"/>
    <w:rsid w:val="00D508A3"/>
    <w:rsid w:val="00D51A7E"/>
    <w:rsid w:val="00D51AF0"/>
    <w:rsid w:val="00D52BB4"/>
    <w:rsid w:val="00D5346D"/>
    <w:rsid w:val="00D53C50"/>
    <w:rsid w:val="00D553D5"/>
    <w:rsid w:val="00D55F81"/>
    <w:rsid w:val="00D565BE"/>
    <w:rsid w:val="00D56E07"/>
    <w:rsid w:val="00D6072B"/>
    <w:rsid w:val="00D611B8"/>
    <w:rsid w:val="00D61B3C"/>
    <w:rsid w:val="00D61DD6"/>
    <w:rsid w:val="00D62034"/>
    <w:rsid w:val="00D62336"/>
    <w:rsid w:val="00D62356"/>
    <w:rsid w:val="00D62789"/>
    <w:rsid w:val="00D64A36"/>
    <w:rsid w:val="00D64CFD"/>
    <w:rsid w:val="00D64D53"/>
    <w:rsid w:val="00D64E2A"/>
    <w:rsid w:val="00D654DA"/>
    <w:rsid w:val="00D65A89"/>
    <w:rsid w:val="00D661BA"/>
    <w:rsid w:val="00D66687"/>
    <w:rsid w:val="00D66D53"/>
    <w:rsid w:val="00D6732B"/>
    <w:rsid w:val="00D70191"/>
    <w:rsid w:val="00D703B7"/>
    <w:rsid w:val="00D708C0"/>
    <w:rsid w:val="00D70DD4"/>
    <w:rsid w:val="00D71F7D"/>
    <w:rsid w:val="00D7248C"/>
    <w:rsid w:val="00D724CD"/>
    <w:rsid w:val="00D728D3"/>
    <w:rsid w:val="00D731BE"/>
    <w:rsid w:val="00D73C24"/>
    <w:rsid w:val="00D742AC"/>
    <w:rsid w:val="00D745A7"/>
    <w:rsid w:val="00D7539B"/>
    <w:rsid w:val="00D75952"/>
    <w:rsid w:val="00D760D2"/>
    <w:rsid w:val="00D761E2"/>
    <w:rsid w:val="00D76984"/>
    <w:rsid w:val="00D77756"/>
    <w:rsid w:val="00D779D8"/>
    <w:rsid w:val="00D77F32"/>
    <w:rsid w:val="00D810E7"/>
    <w:rsid w:val="00D811B6"/>
    <w:rsid w:val="00D8137D"/>
    <w:rsid w:val="00D81801"/>
    <w:rsid w:val="00D81A52"/>
    <w:rsid w:val="00D81CB9"/>
    <w:rsid w:val="00D84E45"/>
    <w:rsid w:val="00D853AE"/>
    <w:rsid w:val="00D85650"/>
    <w:rsid w:val="00D8585F"/>
    <w:rsid w:val="00D85A66"/>
    <w:rsid w:val="00D86039"/>
    <w:rsid w:val="00D861F5"/>
    <w:rsid w:val="00D862F0"/>
    <w:rsid w:val="00D8635D"/>
    <w:rsid w:val="00D8636A"/>
    <w:rsid w:val="00D863EF"/>
    <w:rsid w:val="00D865EC"/>
    <w:rsid w:val="00D86950"/>
    <w:rsid w:val="00D86BE8"/>
    <w:rsid w:val="00D86BE9"/>
    <w:rsid w:val="00D86E32"/>
    <w:rsid w:val="00D87308"/>
    <w:rsid w:val="00D87C29"/>
    <w:rsid w:val="00D87C45"/>
    <w:rsid w:val="00D90051"/>
    <w:rsid w:val="00D91159"/>
    <w:rsid w:val="00D91EEE"/>
    <w:rsid w:val="00D9229F"/>
    <w:rsid w:val="00D92E13"/>
    <w:rsid w:val="00D92FB4"/>
    <w:rsid w:val="00D93096"/>
    <w:rsid w:val="00D93917"/>
    <w:rsid w:val="00D93AB4"/>
    <w:rsid w:val="00D943A6"/>
    <w:rsid w:val="00D947CC"/>
    <w:rsid w:val="00D94C17"/>
    <w:rsid w:val="00D94C44"/>
    <w:rsid w:val="00D94F50"/>
    <w:rsid w:val="00D95019"/>
    <w:rsid w:val="00D951F8"/>
    <w:rsid w:val="00D96047"/>
    <w:rsid w:val="00D96207"/>
    <w:rsid w:val="00D96361"/>
    <w:rsid w:val="00D96D03"/>
    <w:rsid w:val="00D97EC0"/>
    <w:rsid w:val="00DA0409"/>
    <w:rsid w:val="00DA076E"/>
    <w:rsid w:val="00DA11BB"/>
    <w:rsid w:val="00DA2698"/>
    <w:rsid w:val="00DA2850"/>
    <w:rsid w:val="00DA29D6"/>
    <w:rsid w:val="00DA310B"/>
    <w:rsid w:val="00DA3648"/>
    <w:rsid w:val="00DA3B0C"/>
    <w:rsid w:val="00DA47E5"/>
    <w:rsid w:val="00DA5087"/>
    <w:rsid w:val="00DA5539"/>
    <w:rsid w:val="00DA582B"/>
    <w:rsid w:val="00DA687D"/>
    <w:rsid w:val="00DA71E9"/>
    <w:rsid w:val="00DA7492"/>
    <w:rsid w:val="00DA7892"/>
    <w:rsid w:val="00DB088A"/>
    <w:rsid w:val="00DB08AF"/>
    <w:rsid w:val="00DB1880"/>
    <w:rsid w:val="00DB1C13"/>
    <w:rsid w:val="00DB1C30"/>
    <w:rsid w:val="00DB26A9"/>
    <w:rsid w:val="00DB2843"/>
    <w:rsid w:val="00DB3021"/>
    <w:rsid w:val="00DB3450"/>
    <w:rsid w:val="00DB3797"/>
    <w:rsid w:val="00DB40F0"/>
    <w:rsid w:val="00DB4D49"/>
    <w:rsid w:val="00DB5AD0"/>
    <w:rsid w:val="00DB64B2"/>
    <w:rsid w:val="00DB675B"/>
    <w:rsid w:val="00DB7630"/>
    <w:rsid w:val="00DC0F18"/>
    <w:rsid w:val="00DC16EB"/>
    <w:rsid w:val="00DC16FB"/>
    <w:rsid w:val="00DC1A3B"/>
    <w:rsid w:val="00DC1F14"/>
    <w:rsid w:val="00DC1FB1"/>
    <w:rsid w:val="00DC2223"/>
    <w:rsid w:val="00DC293C"/>
    <w:rsid w:val="00DC2BBD"/>
    <w:rsid w:val="00DC2CA7"/>
    <w:rsid w:val="00DC318E"/>
    <w:rsid w:val="00DC327B"/>
    <w:rsid w:val="00DC3B20"/>
    <w:rsid w:val="00DC3D66"/>
    <w:rsid w:val="00DC43B8"/>
    <w:rsid w:val="00DC527A"/>
    <w:rsid w:val="00DC57AB"/>
    <w:rsid w:val="00DC57B5"/>
    <w:rsid w:val="00DC58EC"/>
    <w:rsid w:val="00DC5F55"/>
    <w:rsid w:val="00DC6026"/>
    <w:rsid w:val="00DC6C3A"/>
    <w:rsid w:val="00DC76A7"/>
    <w:rsid w:val="00DC7AEE"/>
    <w:rsid w:val="00DC7F39"/>
    <w:rsid w:val="00DD0377"/>
    <w:rsid w:val="00DD0873"/>
    <w:rsid w:val="00DD0B62"/>
    <w:rsid w:val="00DD1542"/>
    <w:rsid w:val="00DD189C"/>
    <w:rsid w:val="00DD18FE"/>
    <w:rsid w:val="00DD1BD3"/>
    <w:rsid w:val="00DD259D"/>
    <w:rsid w:val="00DD279F"/>
    <w:rsid w:val="00DD2F6C"/>
    <w:rsid w:val="00DD4D18"/>
    <w:rsid w:val="00DD4F5C"/>
    <w:rsid w:val="00DD5FC5"/>
    <w:rsid w:val="00DD63AC"/>
    <w:rsid w:val="00DD6493"/>
    <w:rsid w:val="00DD6787"/>
    <w:rsid w:val="00DD6C7F"/>
    <w:rsid w:val="00DD6E74"/>
    <w:rsid w:val="00DD755F"/>
    <w:rsid w:val="00DD77FD"/>
    <w:rsid w:val="00DD796F"/>
    <w:rsid w:val="00DD7E44"/>
    <w:rsid w:val="00DE05B0"/>
    <w:rsid w:val="00DE0881"/>
    <w:rsid w:val="00DE08CF"/>
    <w:rsid w:val="00DE198F"/>
    <w:rsid w:val="00DE1B8E"/>
    <w:rsid w:val="00DE1F76"/>
    <w:rsid w:val="00DE3F0C"/>
    <w:rsid w:val="00DE464C"/>
    <w:rsid w:val="00DE4799"/>
    <w:rsid w:val="00DE63BE"/>
    <w:rsid w:val="00DE64FE"/>
    <w:rsid w:val="00DE673D"/>
    <w:rsid w:val="00DE6840"/>
    <w:rsid w:val="00DE71A4"/>
    <w:rsid w:val="00DF0CB7"/>
    <w:rsid w:val="00DF0CF8"/>
    <w:rsid w:val="00DF0D3B"/>
    <w:rsid w:val="00DF0D5E"/>
    <w:rsid w:val="00DF0F29"/>
    <w:rsid w:val="00DF0FF1"/>
    <w:rsid w:val="00DF186D"/>
    <w:rsid w:val="00DF1A5F"/>
    <w:rsid w:val="00DF1A81"/>
    <w:rsid w:val="00DF1E1F"/>
    <w:rsid w:val="00DF224E"/>
    <w:rsid w:val="00DF2CFB"/>
    <w:rsid w:val="00DF365D"/>
    <w:rsid w:val="00DF4058"/>
    <w:rsid w:val="00DF4169"/>
    <w:rsid w:val="00DF49C6"/>
    <w:rsid w:val="00DF4C23"/>
    <w:rsid w:val="00DF5658"/>
    <w:rsid w:val="00DF570C"/>
    <w:rsid w:val="00DF588D"/>
    <w:rsid w:val="00DF72F7"/>
    <w:rsid w:val="00DF7B21"/>
    <w:rsid w:val="00E00022"/>
    <w:rsid w:val="00E002DB"/>
    <w:rsid w:val="00E0073E"/>
    <w:rsid w:val="00E00995"/>
    <w:rsid w:val="00E00AE6"/>
    <w:rsid w:val="00E00B56"/>
    <w:rsid w:val="00E00C90"/>
    <w:rsid w:val="00E01047"/>
    <w:rsid w:val="00E013D6"/>
    <w:rsid w:val="00E01429"/>
    <w:rsid w:val="00E0354C"/>
    <w:rsid w:val="00E0366F"/>
    <w:rsid w:val="00E0394E"/>
    <w:rsid w:val="00E03A2C"/>
    <w:rsid w:val="00E03AA4"/>
    <w:rsid w:val="00E03D80"/>
    <w:rsid w:val="00E03DCC"/>
    <w:rsid w:val="00E042A8"/>
    <w:rsid w:val="00E044CB"/>
    <w:rsid w:val="00E04D8B"/>
    <w:rsid w:val="00E0575E"/>
    <w:rsid w:val="00E05DA1"/>
    <w:rsid w:val="00E05DF1"/>
    <w:rsid w:val="00E06E3C"/>
    <w:rsid w:val="00E07491"/>
    <w:rsid w:val="00E07E7E"/>
    <w:rsid w:val="00E11667"/>
    <w:rsid w:val="00E11F1B"/>
    <w:rsid w:val="00E1261D"/>
    <w:rsid w:val="00E1357A"/>
    <w:rsid w:val="00E13662"/>
    <w:rsid w:val="00E136DD"/>
    <w:rsid w:val="00E13BBD"/>
    <w:rsid w:val="00E14035"/>
    <w:rsid w:val="00E14451"/>
    <w:rsid w:val="00E15793"/>
    <w:rsid w:val="00E15848"/>
    <w:rsid w:val="00E15CB8"/>
    <w:rsid w:val="00E16071"/>
    <w:rsid w:val="00E1669C"/>
    <w:rsid w:val="00E17595"/>
    <w:rsid w:val="00E176F9"/>
    <w:rsid w:val="00E2030A"/>
    <w:rsid w:val="00E203EA"/>
    <w:rsid w:val="00E20591"/>
    <w:rsid w:val="00E2075D"/>
    <w:rsid w:val="00E20CC0"/>
    <w:rsid w:val="00E21B2B"/>
    <w:rsid w:val="00E21DBE"/>
    <w:rsid w:val="00E22A9C"/>
    <w:rsid w:val="00E22EFF"/>
    <w:rsid w:val="00E233DA"/>
    <w:rsid w:val="00E2372A"/>
    <w:rsid w:val="00E2411A"/>
    <w:rsid w:val="00E25924"/>
    <w:rsid w:val="00E25DEB"/>
    <w:rsid w:val="00E25F9A"/>
    <w:rsid w:val="00E265D5"/>
    <w:rsid w:val="00E26830"/>
    <w:rsid w:val="00E26A63"/>
    <w:rsid w:val="00E27AF6"/>
    <w:rsid w:val="00E27B2A"/>
    <w:rsid w:val="00E301ED"/>
    <w:rsid w:val="00E30C2F"/>
    <w:rsid w:val="00E30DF7"/>
    <w:rsid w:val="00E3158C"/>
    <w:rsid w:val="00E3227F"/>
    <w:rsid w:val="00E32913"/>
    <w:rsid w:val="00E32BEC"/>
    <w:rsid w:val="00E33079"/>
    <w:rsid w:val="00E3391F"/>
    <w:rsid w:val="00E33B65"/>
    <w:rsid w:val="00E33E00"/>
    <w:rsid w:val="00E3406B"/>
    <w:rsid w:val="00E346E8"/>
    <w:rsid w:val="00E349A5"/>
    <w:rsid w:val="00E34B77"/>
    <w:rsid w:val="00E34CF6"/>
    <w:rsid w:val="00E35984"/>
    <w:rsid w:val="00E363D7"/>
    <w:rsid w:val="00E36B65"/>
    <w:rsid w:val="00E3794A"/>
    <w:rsid w:val="00E37F8D"/>
    <w:rsid w:val="00E4056E"/>
    <w:rsid w:val="00E405B1"/>
    <w:rsid w:val="00E408A9"/>
    <w:rsid w:val="00E40C86"/>
    <w:rsid w:val="00E41B5C"/>
    <w:rsid w:val="00E42611"/>
    <w:rsid w:val="00E42C59"/>
    <w:rsid w:val="00E42E4E"/>
    <w:rsid w:val="00E431DE"/>
    <w:rsid w:val="00E44BC2"/>
    <w:rsid w:val="00E45243"/>
    <w:rsid w:val="00E45308"/>
    <w:rsid w:val="00E455AA"/>
    <w:rsid w:val="00E45985"/>
    <w:rsid w:val="00E46A9B"/>
    <w:rsid w:val="00E47E51"/>
    <w:rsid w:val="00E502F1"/>
    <w:rsid w:val="00E50A95"/>
    <w:rsid w:val="00E51ED5"/>
    <w:rsid w:val="00E5244D"/>
    <w:rsid w:val="00E52D27"/>
    <w:rsid w:val="00E52F9D"/>
    <w:rsid w:val="00E5311F"/>
    <w:rsid w:val="00E535BF"/>
    <w:rsid w:val="00E5369C"/>
    <w:rsid w:val="00E53C32"/>
    <w:rsid w:val="00E540EB"/>
    <w:rsid w:val="00E54FF3"/>
    <w:rsid w:val="00E54FFC"/>
    <w:rsid w:val="00E556E4"/>
    <w:rsid w:val="00E5577D"/>
    <w:rsid w:val="00E55E30"/>
    <w:rsid w:val="00E55E4D"/>
    <w:rsid w:val="00E55EBD"/>
    <w:rsid w:val="00E56872"/>
    <w:rsid w:val="00E57605"/>
    <w:rsid w:val="00E57A0A"/>
    <w:rsid w:val="00E604A8"/>
    <w:rsid w:val="00E61887"/>
    <w:rsid w:val="00E6202D"/>
    <w:rsid w:val="00E622E8"/>
    <w:rsid w:val="00E62C20"/>
    <w:rsid w:val="00E62DB0"/>
    <w:rsid w:val="00E64188"/>
    <w:rsid w:val="00E64A1F"/>
    <w:rsid w:val="00E64F4B"/>
    <w:rsid w:val="00E65F9B"/>
    <w:rsid w:val="00E670E8"/>
    <w:rsid w:val="00E67671"/>
    <w:rsid w:val="00E67DB8"/>
    <w:rsid w:val="00E70F96"/>
    <w:rsid w:val="00E70FC9"/>
    <w:rsid w:val="00E7155B"/>
    <w:rsid w:val="00E72D78"/>
    <w:rsid w:val="00E7364C"/>
    <w:rsid w:val="00E741E3"/>
    <w:rsid w:val="00E75AEC"/>
    <w:rsid w:val="00E7629E"/>
    <w:rsid w:val="00E76A7D"/>
    <w:rsid w:val="00E76CD2"/>
    <w:rsid w:val="00E7775C"/>
    <w:rsid w:val="00E77943"/>
    <w:rsid w:val="00E77B92"/>
    <w:rsid w:val="00E77E17"/>
    <w:rsid w:val="00E8051E"/>
    <w:rsid w:val="00E805C6"/>
    <w:rsid w:val="00E819AF"/>
    <w:rsid w:val="00E82077"/>
    <w:rsid w:val="00E824FA"/>
    <w:rsid w:val="00E82FAB"/>
    <w:rsid w:val="00E831F3"/>
    <w:rsid w:val="00E83310"/>
    <w:rsid w:val="00E83594"/>
    <w:rsid w:val="00E83B7C"/>
    <w:rsid w:val="00E83BBC"/>
    <w:rsid w:val="00E83EF9"/>
    <w:rsid w:val="00E84052"/>
    <w:rsid w:val="00E8546E"/>
    <w:rsid w:val="00E857A5"/>
    <w:rsid w:val="00E85A61"/>
    <w:rsid w:val="00E86741"/>
    <w:rsid w:val="00E86FF7"/>
    <w:rsid w:val="00E87BE5"/>
    <w:rsid w:val="00E904DC"/>
    <w:rsid w:val="00E909DA"/>
    <w:rsid w:val="00E910BA"/>
    <w:rsid w:val="00E91978"/>
    <w:rsid w:val="00E91D8E"/>
    <w:rsid w:val="00E92394"/>
    <w:rsid w:val="00E92853"/>
    <w:rsid w:val="00E92EC4"/>
    <w:rsid w:val="00E9318C"/>
    <w:rsid w:val="00E93FB5"/>
    <w:rsid w:val="00E93FF6"/>
    <w:rsid w:val="00E940FC"/>
    <w:rsid w:val="00E949D2"/>
    <w:rsid w:val="00E95454"/>
    <w:rsid w:val="00E955D1"/>
    <w:rsid w:val="00E95D1D"/>
    <w:rsid w:val="00E9692C"/>
    <w:rsid w:val="00E97137"/>
    <w:rsid w:val="00E9780C"/>
    <w:rsid w:val="00E97DD4"/>
    <w:rsid w:val="00EA0A14"/>
    <w:rsid w:val="00EA0CBF"/>
    <w:rsid w:val="00EA157C"/>
    <w:rsid w:val="00EA18B5"/>
    <w:rsid w:val="00EA19AF"/>
    <w:rsid w:val="00EA2229"/>
    <w:rsid w:val="00EA25FF"/>
    <w:rsid w:val="00EA3AFC"/>
    <w:rsid w:val="00EA46A0"/>
    <w:rsid w:val="00EA50BD"/>
    <w:rsid w:val="00EA5D67"/>
    <w:rsid w:val="00EA6381"/>
    <w:rsid w:val="00EB05DF"/>
    <w:rsid w:val="00EB0F4D"/>
    <w:rsid w:val="00EB174C"/>
    <w:rsid w:val="00EB194A"/>
    <w:rsid w:val="00EB1E45"/>
    <w:rsid w:val="00EB28C6"/>
    <w:rsid w:val="00EB34BA"/>
    <w:rsid w:val="00EB3531"/>
    <w:rsid w:val="00EB36C9"/>
    <w:rsid w:val="00EB36EA"/>
    <w:rsid w:val="00EB3AB5"/>
    <w:rsid w:val="00EB51EB"/>
    <w:rsid w:val="00EB57AE"/>
    <w:rsid w:val="00EB5C42"/>
    <w:rsid w:val="00EB679B"/>
    <w:rsid w:val="00EB7005"/>
    <w:rsid w:val="00EB7047"/>
    <w:rsid w:val="00EB7204"/>
    <w:rsid w:val="00EB7206"/>
    <w:rsid w:val="00EC04AC"/>
    <w:rsid w:val="00EC068D"/>
    <w:rsid w:val="00EC0D4D"/>
    <w:rsid w:val="00EC0E1D"/>
    <w:rsid w:val="00EC0FA9"/>
    <w:rsid w:val="00EC1486"/>
    <w:rsid w:val="00EC2A25"/>
    <w:rsid w:val="00EC2F87"/>
    <w:rsid w:val="00EC46D2"/>
    <w:rsid w:val="00EC471D"/>
    <w:rsid w:val="00EC4ADE"/>
    <w:rsid w:val="00EC5A25"/>
    <w:rsid w:val="00EC6033"/>
    <w:rsid w:val="00EC6884"/>
    <w:rsid w:val="00EC692F"/>
    <w:rsid w:val="00EC6D19"/>
    <w:rsid w:val="00EC6FAA"/>
    <w:rsid w:val="00EC725B"/>
    <w:rsid w:val="00ED0616"/>
    <w:rsid w:val="00ED0BC1"/>
    <w:rsid w:val="00ED0D81"/>
    <w:rsid w:val="00ED0DAD"/>
    <w:rsid w:val="00ED16AE"/>
    <w:rsid w:val="00ED1F92"/>
    <w:rsid w:val="00ED226E"/>
    <w:rsid w:val="00ED2C86"/>
    <w:rsid w:val="00ED4680"/>
    <w:rsid w:val="00ED4AC1"/>
    <w:rsid w:val="00ED5432"/>
    <w:rsid w:val="00ED5708"/>
    <w:rsid w:val="00ED5AE9"/>
    <w:rsid w:val="00ED5C0B"/>
    <w:rsid w:val="00ED5CCF"/>
    <w:rsid w:val="00ED6131"/>
    <w:rsid w:val="00ED6ACA"/>
    <w:rsid w:val="00ED6C81"/>
    <w:rsid w:val="00ED7416"/>
    <w:rsid w:val="00ED7C06"/>
    <w:rsid w:val="00EE07B3"/>
    <w:rsid w:val="00EE161F"/>
    <w:rsid w:val="00EE1B57"/>
    <w:rsid w:val="00EE2704"/>
    <w:rsid w:val="00EE2C4B"/>
    <w:rsid w:val="00EE2CF2"/>
    <w:rsid w:val="00EE2D72"/>
    <w:rsid w:val="00EE35FF"/>
    <w:rsid w:val="00EE4474"/>
    <w:rsid w:val="00EE491F"/>
    <w:rsid w:val="00EE4A43"/>
    <w:rsid w:val="00EE4CF8"/>
    <w:rsid w:val="00EE7882"/>
    <w:rsid w:val="00EF000E"/>
    <w:rsid w:val="00EF0541"/>
    <w:rsid w:val="00EF0ACD"/>
    <w:rsid w:val="00EF0E84"/>
    <w:rsid w:val="00EF1226"/>
    <w:rsid w:val="00EF1EA2"/>
    <w:rsid w:val="00EF1F57"/>
    <w:rsid w:val="00EF2A1C"/>
    <w:rsid w:val="00EF2A4E"/>
    <w:rsid w:val="00EF2A65"/>
    <w:rsid w:val="00EF2DEE"/>
    <w:rsid w:val="00EF3315"/>
    <w:rsid w:val="00EF348E"/>
    <w:rsid w:val="00EF3566"/>
    <w:rsid w:val="00EF3C63"/>
    <w:rsid w:val="00EF487B"/>
    <w:rsid w:val="00EF49D3"/>
    <w:rsid w:val="00EF4B1F"/>
    <w:rsid w:val="00EF5365"/>
    <w:rsid w:val="00EF5CE6"/>
    <w:rsid w:val="00EF6429"/>
    <w:rsid w:val="00EF69D6"/>
    <w:rsid w:val="00EF7640"/>
    <w:rsid w:val="00EF768A"/>
    <w:rsid w:val="00F00CC4"/>
    <w:rsid w:val="00F01A47"/>
    <w:rsid w:val="00F01DFA"/>
    <w:rsid w:val="00F0279E"/>
    <w:rsid w:val="00F027F8"/>
    <w:rsid w:val="00F03856"/>
    <w:rsid w:val="00F04AF4"/>
    <w:rsid w:val="00F05154"/>
    <w:rsid w:val="00F0562E"/>
    <w:rsid w:val="00F05B0C"/>
    <w:rsid w:val="00F05D7E"/>
    <w:rsid w:val="00F062A1"/>
    <w:rsid w:val="00F066AE"/>
    <w:rsid w:val="00F0672C"/>
    <w:rsid w:val="00F07090"/>
    <w:rsid w:val="00F071FA"/>
    <w:rsid w:val="00F0726C"/>
    <w:rsid w:val="00F10202"/>
    <w:rsid w:val="00F107E2"/>
    <w:rsid w:val="00F10F81"/>
    <w:rsid w:val="00F120AB"/>
    <w:rsid w:val="00F12381"/>
    <w:rsid w:val="00F1297F"/>
    <w:rsid w:val="00F12A78"/>
    <w:rsid w:val="00F12E09"/>
    <w:rsid w:val="00F13581"/>
    <w:rsid w:val="00F15651"/>
    <w:rsid w:val="00F15995"/>
    <w:rsid w:val="00F16ADF"/>
    <w:rsid w:val="00F16DF1"/>
    <w:rsid w:val="00F17058"/>
    <w:rsid w:val="00F17618"/>
    <w:rsid w:val="00F1762B"/>
    <w:rsid w:val="00F177DE"/>
    <w:rsid w:val="00F17982"/>
    <w:rsid w:val="00F17F09"/>
    <w:rsid w:val="00F20998"/>
    <w:rsid w:val="00F228A2"/>
    <w:rsid w:val="00F22AA0"/>
    <w:rsid w:val="00F22E12"/>
    <w:rsid w:val="00F23159"/>
    <w:rsid w:val="00F23A8D"/>
    <w:rsid w:val="00F2504D"/>
    <w:rsid w:val="00F251E0"/>
    <w:rsid w:val="00F25418"/>
    <w:rsid w:val="00F26198"/>
    <w:rsid w:val="00F26BD8"/>
    <w:rsid w:val="00F272D3"/>
    <w:rsid w:val="00F27F94"/>
    <w:rsid w:val="00F310AD"/>
    <w:rsid w:val="00F31C40"/>
    <w:rsid w:val="00F322A7"/>
    <w:rsid w:val="00F32AAA"/>
    <w:rsid w:val="00F32ADE"/>
    <w:rsid w:val="00F32D05"/>
    <w:rsid w:val="00F333BC"/>
    <w:rsid w:val="00F345A3"/>
    <w:rsid w:val="00F3467F"/>
    <w:rsid w:val="00F354AF"/>
    <w:rsid w:val="00F35550"/>
    <w:rsid w:val="00F3662E"/>
    <w:rsid w:val="00F36B7A"/>
    <w:rsid w:val="00F36C49"/>
    <w:rsid w:val="00F406C9"/>
    <w:rsid w:val="00F4107B"/>
    <w:rsid w:val="00F41552"/>
    <w:rsid w:val="00F4179B"/>
    <w:rsid w:val="00F419AE"/>
    <w:rsid w:val="00F41A8B"/>
    <w:rsid w:val="00F42200"/>
    <w:rsid w:val="00F4316B"/>
    <w:rsid w:val="00F43F47"/>
    <w:rsid w:val="00F44251"/>
    <w:rsid w:val="00F44744"/>
    <w:rsid w:val="00F4504E"/>
    <w:rsid w:val="00F45294"/>
    <w:rsid w:val="00F468FC"/>
    <w:rsid w:val="00F4706A"/>
    <w:rsid w:val="00F47517"/>
    <w:rsid w:val="00F51011"/>
    <w:rsid w:val="00F51318"/>
    <w:rsid w:val="00F519D3"/>
    <w:rsid w:val="00F51F60"/>
    <w:rsid w:val="00F5272F"/>
    <w:rsid w:val="00F5373A"/>
    <w:rsid w:val="00F53823"/>
    <w:rsid w:val="00F53B75"/>
    <w:rsid w:val="00F53B9E"/>
    <w:rsid w:val="00F54135"/>
    <w:rsid w:val="00F54572"/>
    <w:rsid w:val="00F551F7"/>
    <w:rsid w:val="00F5601A"/>
    <w:rsid w:val="00F563CF"/>
    <w:rsid w:val="00F564B9"/>
    <w:rsid w:val="00F56F62"/>
    <w:rsid w:val="00F5718E"/>
    <w:rsid w:val="00F577DB"/>
    <w:rsid w:val="00F579F6"/>
    <w:rsid w:val="00F603C2"/>
    <w:rsid w:val="00F60AB4"/>
    <w:rsid w:val="00F60C2A"/>
    <w:rsid w:val="00F61AC8"/>
    <w:rsid w:val="00F62081"/>
    <w:rsid w:val="00F62AFC"/>
    <w:rsid w:val="00F62CCC"/>
    <w:rsid w:val="00F6317C"/>
    <w:rsid w:val="00F63190"/>
    <w:rsid w:val="00F64944"/>
    <w:rsid w:val="00F64984"/>
    <w:rsid w:val="00F66FD1"/>
    <w:rsid w:val="00F67FB3"/>
    <w:rsid w:val="00F702F3"/>
    <w:rsid w:val="00F70542"/>
    <w:rsid w:val="00F70D6A"/>
    <w:rsid w:val="00F719BE"/>
    <w:rsid w:val="00F71F86"/>
    <w:rsid w:val="00F7218F"/>
    <w:rsid w:val="00F7231A"/>
    <w:rsid w:val="00F73F98"/>
    <w:rsid w:val="00F740A5"/>
    <w:rsid w:val="00F76597"/>
    <w:rsid w:val="00F76635"/>
    <w:rsid w:val="00F7665A"/>
    <w:rsid w:val="00F7730D"/>
    <w:rsid w:val="00F775BF"/>
    <w:rsid w:val="00F77860"/>
    <w:rsid w:val="00F80AC2"/>
    <w:rsid w:val="00F810D2"/>
    <w:rsid w:val="00F8115B"/>
    <w:rsid w:val="00F82767"/>
    <w:rsid w:val="00F82ECE"/>
    <w:rsid w:val="00F82F90"/>
    <w:rsid w:val="00F836FF"/>
    <w:rsid w:val="00F83E57"/>
    <w:rsid w:val="00F83F44"/>
    <w:rsid w:val="00F84207"/>
    <w:rsid w:val="00F843F9"/>
    <w:rsid w:val="00F84E3C"/>
    <w:rsid w:val="00F854B2"/>
    <w:rsid w:val="00F85883"/>
    <w:rsid w:val="00F859ED"/>
    <w:rsid w:val="00F85A09"/>
    <w:rsid w:val="00F85B34"/>
    <w:rsid w:val="00F85EF5"/>
    <w:rsid w:val="00F86EC8"/>
    <w:rsid w:val="00F90628"/>
    <w:rsid w:val="00F906EB"/>
    <w:rsid w:val="00F90BDF"/>
    <w:rsid w:val="00F90D96"/>
    <w:rsid w:val="00F9124A"/>
    <w:rsid w:val="00F9161F"/>
    <w:rsid w:val="00F91E9F"/>
    <w:rsid w:val="00F9235A"/>
    <w:rsid w:val="00F924E7"/>
    <w:rsid w:val="00F92A0E"/>
    <w:rsid w:val="00F93AAC"/>
    <w:rsid w:val="00F93BF9"/>
    <w:rsid w:val="00F93D90"/>
    <w:rsid w:val="00F9401D"/>
    <w:rsid w:val="00F94DE4"/>
    <w:rsid w:val="00F95092"/>
    <w:rsid w:val="00F956BA"/>
    <w:rsid w:val="00F9691D"/>
    <w:rsid w:val="00F96AC5"/>
    <w:rsid w:val="00F97A74"/>
    <w:rsid w:val="00FA01AE"/>
    <w:rsid w:val="00FA02F0"/>
    <w:rsid w:val="00FA02FB"/>
    <w:rsid w:val="00FA058E"/>
    <w:rsid w:val="00FA062E"/>
    <w:rsid w:val="00FA0805"/>
    <w:rsid w:val="00FA2036"/>
    <w:rsid w:val="00FA3227"/>
    <w:rsid w:val="00FA34BD"/>
    <w:rsid w:val="00FA3618"/>
    <w:rsid w:val="00FA3808"/>
    <w:rsid w:val="00FA380D"/>
    <w:rsid w:val="00FA42A0"/>
    <w:rsid w:val="00FA4F4C"/>
    <w:rsid w:val="00FA510E"/>
    <w:rsid w:val="00FA5939"/>
    <w:rsid w:val="00FA63DA"/>
    <w:rsid w:val="00FA71D5"/>
    <w:rsid w:val="00FA7353"/>
    <w:rsid w:val="00FA7ABF"/>
    <w:rsid w:val="00FA7D85"/>
    <w:rsid w:val="00FB02EE"/>
    <w:rsid w:val="00FB0382"/>
    <w:rsid w:val="00FB0581"/>
    <w:rsid w:val="00FB0A33"/>
    <w:rsid w:val="00FB0AEF"/>
    <w:rsid w:val="00FB0E51"/>
    <w:rsid w:val="00FB1745"/>
    <w:rsid w:val="00FB240E"/>
    <w:rsid w:val="00FB2654"/>
    <w:rsid w:val="00FB313F"/>
    <w:rsid w:val="00FB3C03"/>
    <w:rsid w:val="00FB43BA"/>
    <w:rsid w:val="00FB440D"/>
    <w:rsid w:val="00FB4955"/>
    <w:rsid w:val="00FB5531"/>
    <w:rsid w:val="00FB5749"/>
    <w:rsid w:val="00FB5BC4"/>
    <w:rsid w:val="00FB5C2A"/>
    <w:rsid w:val="00FB5E88"/>
    <w:rsid w:val="00FB6429"/>
    <w:rsid w:val="00FB7055"/>
    <w:rsid w:val="00FB7649"/>
    <w:rsid w:val="00FB7D59"/>
    <w:rsid w:val="00FB7E49"/>
    <w:rsid w:val="00FC0C52"/>
    <w:rsid w:val="00FC0C55"/>
    <w:rsid w:val="00FC2565"/>
    <w:rsid w:val="00FC281C"/>
    <w:rsid w:val="00FC2CB2"/>
    <w:rsid w:val="00FC3DE3"/>
    <w:rsid w:val="00FC4642"/>
    <w:rsid w:val="00FC46EE"/>
    <w:rsid w:val="00FC613E"/>
    <w:rsid w:val="00FC7457"/>
    <w:rsid w:val="00FC764A"/>
    <w:rsid w:val="00FC793F"/>
    <w:rsid w:val="00FC7E25"/>
    <w:rsid w:val="00FD0162"/>
    <w:rsid w:val="00FD0575"/>
    <w:rsid w:val="00FD06D1"/>
    <w:rsid w:val="00FD1770"/>
    <w:rsid w:val="00FD20FB"/>
    <w:rsid w:val="00FD28A0"/>
    <w:rsid w:val="00FD2ADE"/>
    <w:rsid w:val="00FD2E63"/>
    <w:rsid w:val="00FD33A5"/>
    <w:rsid w:val="00FD35F4"/>
    <w:rsid w:val="00FD42F3"/>
    <w:rsid w:val="00FD593C"/>
    <w:rsid w:val="00FD5B6B"/>
    <w:rsid w:val="00FD5EC1"/>
    <w:rsid w:val="00FD60B2"/>
    <w:rsid w:val="00FD6309"/>
    <w:rsid w:val="00FD6A53"/>
    <w:rsid w:val="00FD6BF4"/>
    <w:rsid w:val="00FE0DF9"/>
    <w:rsid w:val="00FE1C44"/>
    <w:rsid w:val="00FE1C50"/>
    <w:rsid w:val="00FE1DD3"/>
    <w:rsid w:val="00FE2659"/>
    <w:rsid w:val="00FE2786"/>
    <w:rsid w:val="00FE2B73"/>
    <w:rsid w:val="00FE3148"/>
    <w:rsid w:val="00FE35D4"/>
    <w:rsid w:val="00FE4BB3"/>
    <w:rsid w:val="00FE5576"/>
    <w:rsid w:val="00FE61E9"/>
    <w:rsid w:val="00FE68B3"/>
    <w:rsid w:val="00FE6DCC"/>
    <w:rsid w:val="00FE7B18"/>
    <w:rsid w:val="00FE7C8D"/>
    <w:rsid w:val="00FE7EE2"/>
    <w:rsid w:val="00FF06E5"/>
    <w:rsid w:val="00FF1C0F"/>
    <w:rsid w:val="00FF1DD2"/>
    <w:rsid w:val="00FF20BA"/>
    <w:rsid w:val="00FF20ED"/>
    <w:rsid w:val="00FF210F"/>
    <w:rsid w:val="00FF2335"/>
    <w:rsid w:val="00FF2C69"/>
    <w:rsid w:val="00FF2C7F"/>
    <w:rsid w:val="00FF31C5"/>
    <w:rsid w:val="00FF4033"/>
    <w:rsid w:val="00FF428D"/>
    <w:rsid w:val="00FF5519"/>
    <w:rsid w:val="00FF5528"/>
    <w:rsid w:val="00FF58C7"/>
    <w:rsid w:val="00FF5A41"/>
    <w:rsid w:val="00FF7A49"/>
    <w:rsid w:val="00FF7F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EB116"/>
  <w15:docId w15:val="{0BF5E9EC-C3B5-43B6-82C4-3813CFAF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sz w:val="21"/>
      <w:lang w:val="en-US"/>
    </w:rPr>
  </w:style>
  <w:style w:type="paragraph" w:styleId="Heading1">
    <w:name w:val="heading 1"/>
    <w:basedOn w:val="Normal"/>
    <w:link w:val="Heading1Char"/>
    <w:uiPriority w:val="9"/>
    <w:qFormat/>
    <w:rsid w:val="00E64A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DD2"/>
    <w:pPr>
      <w:ind w:left="720"/>
      <w:contextualSpacing/>
    </w:pPr>
  </w:style>
  <w:style w:type="paragraph" w:styleId="HTMLPreformatted">
    <w:name w:val="HTML Preformatted"/>
    <w:basedOn w:val="Normal"/>
    <w:link w:val="HTMLPreformattedChar"/>
    <w:uiPriority w:val="99"/>
    <w:unhideWhenUsed/>
    <w:rsid w:val="000F1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0F13B1"/>
    <w:rPr>
      <w:rFonts w:ascii="Courier New" w:eastAsia="Times New Roman" w:hAnsi="Courier New" w:cs="Courier New"/>
      <w:sz w:val="20"/>
      <w:szCs w:val="20"/>
      <w:lang w:eastAsia="nl-NL"/>
    </w:rPr>
  </w:style>
  <w:style w:type="character" w:styleId="Hyperlink">
    <w:name w:val="Hyperlink"/>
    <w:basedOn w:val="DefaultParagraphFont"/>
    <w:uiPriority w:val="99"/>
    <w:unhideWhenUsed/>
    <w:rsid w:val="000E5464"/>
    <w:rPr>
      <w:color w:val="0563C1" w:themeColor="hyperlink"/>
      <w:u w:val="single"/>
    </w:rPr>
  </w:style>
  <w:style w:type="character" w:styleId="HTMLCite">
    <w:name w:val="HTML Cite"/>
    <w:basedOn w:val="DefaultParagraphFont"/>
    <w:uiPriority w:val="99"/>
    <w:semiHidden/>
    <w:unhideWhenUsed/>
    <w:rsid w:val="00F36B7A"/>
    <w:rPr>
      <w:i/>
      <w:iCs/>
    </w:rPr>
  </w:style>
  <w:style w:type="character" w:styleId="CommentReference">
    <w:name w:val="annotation reference"/>
    <w:basedOn w:val="DefaultParagraphFont"/>
    <w:uiPriority w:val="99"/>
    <w:semiHidden/>
    <w:unhideWhenUsed/>
    <w:rsid w:val="00D164E3"/>
    <w:rPr>
      <w:sz w:val="16"/>
      <w:szCs w:val="16"/>
    </w:rPr>
  </w:style>
  <w:style w:type="paragraph" w:styleId="CommentText">
    <w:name w:val="annotation text"/>
    <w:basedOn w:val="Normal"/>
    <w:link w:val="CommentTextChar"/>
    <w:uiPriority w:val="99"/>
    <w:unhideWhenUsed/>
    <w:rsid w:val="00D164E3"/>
    <w:pPr>
      <w:spacing w:line="240" w:lineRule="auto"/>
    </w:pPr>
    <w:rPr>
      <w:sz w:val="20"/>
      <w:szCs w:val="20"/>
    </w:rPr>
  </w:style>
  <w:style w:type="character" w:customStyle="1" w:styleId="CommentTextChar">
    <w:name w:val="Comment Text Char"/>
    <w:basedOn w:val="DefaultParagraphFont"/>
    <w:link w:val="CommentText"/>
    <w:uiPriority w:val="99"/>
    <w:rsid w:val="00D164E3"/>
    <w:rPr>
      <w:sz w:val="20"/>
      <w:szCs w:val="20"/>
    </w:rPr>
  </w:style>
  <w:style w:type="paragraph" w:styleId="CommentSubject">
    <w:name w:val="annotation subject"/>
    <w:basedOn w:val="CommentText"/>
    <w:next w:val="CommentText"/>
    <w:link w:val="CommentSubjectChar"/>
    <w:uiPriority w:val="99"/>
    <w:semiHidden/>
    <w:unhideWhenUsed/>
    <w:rsid w:val="00D164E3"/>
    <w:rPr>
      <w:b/>
      <w:bCs/>
    </w:rPr>
  </w:style>
  <w:style w:type="character" w:customStyle="1" w:styleId="CommentSubjectChar">
    <w:name w:val="Comment Subject Char"/>
    <w:basedOn w:val="CommentTextChar"/>
    <w:link w:val="CommentSubject"/>
    <w:uiPriority w:val="99"/>
    <w:semiHidden/>
    <w:rsid w:val="00D164E3"/>
    <w:rPr>
      <w:b/>
      <w:bCs/>
      <w:sz w:val="20"/>
      <w:szCs w:val="20"/>
    </w:rPr>
  </w:style>
  <w:style w:type="paragraph" w:styleId="BalloonText">
    <w:name w:val="Balloon Text"/>
    <w:basedOn w:val="Normal"/>
    <w:link w:val="BalloonTextChar"/>
    <w:uiPriority w:val="99"/>
    <w:semiHidden/>
    <w:unhideWhenUsed/>
    <w:rsid w:val="00D164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4E3"/>
    <w:rPr>
      <w:rFonts w:ascii="Segoe UI" w:hAnsi="Segoe UI" w:cs="Segoe UI"/>
      <w:sz w:val="18"/>
      <w:szCs w:val="18"/>
    </w:rPr>
  </w:style>
  <w:style w:type="table" w:styleId="TableGrid">
    <w:name w:val="Table Grid"/>
    <w:basedOn w:val="TableNormal"/>
    <w:uiPriority w:val="39"/>
    <w:rsid w:val="00C40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60D3"/>
    <w:pPr>
      <w:spacing w:after="0" w:line="240" w:lineRule="auto"/>
    </w:pPr>
  </w:style>
  <w:style w:type="paragraph" w:styleId="Caption">
    <w:name w:val="caption"/>
    <w:basedOn w:val="Normal"/>
    <w:next w:val="Normal"/>
    <w:uiPriority w:val="35"/>
    <w:unhideWhenUsed/>
    <w:qFormat/>
    <w:rsid w:val="00004DC5"/>
    <w:pPr>
      <w:spacing w:after="200" w:line="240" w:lineRule="auto"/>
    </w:pPr>
    <w:rPr>
      <w:i/>
      <w:iCs/>
      <w:color w:val="44546A" w:themeColor="text2"/>
      <w:sz w:val="18"/>
      <w:szCs w:val="18"/>
    </w:rPr>
  </w:style>
  <w:style w:type="character" w:customStyle="1" w:styleId="st">
    <w:name w:val="st"/>
    <w:basedOn w:val="DefaultParagraphFont"/>
    <w:rsid w:val="00252C45"/>
  </w:style>
  <w:style w:type="character" w:styleId="PlaceholderText">
    <w:name w:val="Placeholder Text"/>
    <w:basedOn w:val="DefaultParagraphFont"/>
    <w:uiPriority w:val="99"/>
    <w:semiHidden/>
    <w:rsid w:val="006319D2"/>
    <w:rPr>
      <w:color w:val="808080"/>
    </w:rPr>
  </w:style>
  <w:style w:type="character" w:styleId="HTMLCode">
    <w:name w:val="HTML Code"/>
    <w:basedOn w:val="DefaultParagraphFont"/>
    <w:uiPriority w:val="99"/>
    <w:semiHidden/>
    <w:unhideWhenUsed/>
    <w:rsid w:val="00125542"/>
    <w:rPr>
      <w:rFonts w:ascii="Courier New" w:eastAsia="Times New Roman" w:hAnsi="Courier New" w:cs="Courier New"/>
      <w:sz w:val="20"/>
      <w:szCs w:val="20"/>
    </w:rPr>
  </w:style>
  <w:style w:type="paragraph" w:styleId="Header">
    <w:name w:val="header"/>
    <w:basedOn w:val="Normal"/>
    <w:link w:val="HeaderChar"/>
    <w:uiPriority w:val="99"/>
    <w:unhideWhenUsed/>
    <w:rsid w:val="0000392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392D"/>
  </w:style>
  <w:style w:type="paragraph" w:styleId="Footer">
    <w:name w:val="footer"/>
    <w:basedOn w:val="Normal"/>
    <w:link w:val="FooterChar"/>
    <w:uiPriority w:val="99"/>
    <w:unhideWhenUsed/>
    <w:rsid w:val="000039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392D"/>
  </w:style>
  <w:style w:type="paragraph" w:styleId="Revision">
    <w:name w:val="Revision"/>
    <w:hidden/>
    <w:uiPriority w:val="99"/>
    <w:semiHidden/>
    <w:rsid w:val="004934C8"/>
    <w:pPr>
      <w:spacing w:after="0" w:line="240" w:lineRule="auto"/>
    </w:pPr>
    <w:rPr>
      <w:rFonts w:ascii="Arial" w:hAnsi="Arial" w:cs="Arial"/>
      <w:sz w:val="21"/>
    </w:rPr>
  </w:style>
  <w:style w:type="character" w:customStyle="1" w:styleId="Onopgelostemelding1">
    <w:name w:val="Onopgeloste melding1"/>
    <w:basedOn w:val="DefaultParagraphFont"/>
    <w:uiPriority w:val="99"/>
    <w:semiHidden/>
    <w:unhideWhenUsed/>
    <w:rsid w:val="00B52BF0"/>
    <w:rPr>
      <w:color w:val="808080"/>
      <w:shd w:val="clear" w:color="auto" w:fill="E6E6E6"/>
    </w:rPr>
  </w:style>
  <w:style w:type="paragraph" w:customStyle="1" w:styleId="Default">
    <w:name w:val="Default"/>
    <w:rsid w:val="0036320F"/>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C22C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C2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D97EC0"/>
    <w:rPr>
      <w:i/>
      <w:iCs/>
    </w:rPr>
  </w:style>
  <w:style w:type="character" w:customStyle="1" w:styleId="UnresolvedMention1">
    <w:name w:val="Unresolved Mention1"/>
    <w:basedOn w:val="DefaultParagraphFont"/>
    <w:uiPriority w:val="99"/>
    <w:semiHidden/>
    <w:unhideWhenUsed/>
    <w:rsid w:val="004915D5"/>
    <w:rPr>
      <w:color w:val="808080"/>
      <w:shd w:val="clear" w:color="auto" w:fill="E6E6E6"/>
    </w:rPr>
  </w:style>
  <w:style w:type="character" w:customStyle="1" w:styleId="js-path-segment">
    <w:name w:val="js-path-segment"/>
    <w:basedOn w:val="DefaultParagraphFont"/>
    <w:rsid w:val="00E64A1F"/>
  </w:style>
  <w:style w:type="character" w:customStyle="1" w:styleId="separator">
    <w:name w:val="separator"/>
    <w:basedOn w:val="DefaultParagraphFont"/>
    <w:rsid w:val="00E64A1F"/>
  </w:style>
  <w:style w:type="character" w:styleId="Strong">
    <w:name w:val="Strong"/>
    <w:basedOn w:val="DefaultParagraphFont"/>
    <w:uiPriority w:val="22"/>
    <w:qFormat/>
    <w:rsid w:val="00E64A1F"/>
    <w:rPr>
      <w:b/>
      <w:bCs/>
    </w:rPr>
  </w:style>
  <w:style w:type="character" w:customStyle="1" w:styleId="Heading1Char">
    <w:name w:val="Heading 1 Char"/>
    <w:basedOn w:val="DefaultParagraphFont"/>
    <w:link w:val="Heading1"/>
    <w:uiPriority w:val="9"/>
    <w:rsid w:val="00E64A1F"/>
    <w:rPr>
      <w:rFonts w:ascii="Times New Roman" w:eastAsia="Times New Roman" w:hAnsi="Times New Roman" w:cs="Times New Roman"/>
      <w:b/>
      <w:bCs/>
      <w:kern w:val="36"/>
      <w:sz w:val="48"/>
      <w:szCs w:val="48"/>
      <w:lang w:eastAsia="nl-NL"/>
    </w:rPr>
  </w:style>
  <w:style w:type="character" w:customStyle="1" w:styleId="author">
    <w:name w:val="author"/>
    <w:basedOn w:val="DefaultParagraphFont"/>
    <w:rsid w:val="00E64A1F"/>
  </w:style>
  <w:style w:type="character" w:styleId="FollowedHyperlink">
    <w:name w:val="FollowedHyperlink"/>
    <w:basedOn w:val="DefaultParagraphFont"/>
    <w:uiPriority w:val="99"/>
    <w:semiHidden/>
    <w:unhideWhenUsed/>
    <w:rsid w:val="00E64A1F"/>
    <w:rPr>
      <w:color w:val="954F72" w:themeColor="followedHyperlink"/>
      <w:u w:val="single"/>
    </w:rPr>
  </w:style>
  <w:style w:type="paragraph" w:styleId="FootnoteText">
    <w:name w:val="footnote text"/>
    <w:basedOn w:val="Normal"/>
    <w:link w:val="FootnoteTextChar"/>
    <w:uiPriority w:val="99"/>
    <w:semiHidden/>
    <w:unhideWhenUsed/>
    <w:rsid w:val="006316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164F"/>
    <w:rPr>
      <w:rFonts w:ascii="Arial" w:hAnsi="Arial" w:cs="Arial"/>
      <w:sz w:val="20"/>
      <w:szCs w:val="20"/>
      <w:lang w:val="en-US"/>
    </w:rPr>
  </w:style>
  <w:style w:type="character" w:styleId="FootnoteReference">
    <w:name w:val="footnote reference"/>
    <w:basedOn w:val="DefaultParagraphFont"/>
    <w:uiPriority w:val="99"/>
    <w:semiHidden/>
    <w:unhideWhenUsed/>
    <w:rsid w:val="0063164F"/>
    <w:rPr>
      <w:vertAlign w:val="superscript"/>
    </w:rPr>
  </w:style>
  <w:style w:type="character" w:customStyle="1" w:styleId="UnresolvedMention2">
    <w:name w:val="Unresolved Mention2"/>
    <w:basedOn w:val="DefaultParagraphFont"/>
    <w:uiPriority w:val="99"/>
    <w:semiHidden/>
    <w:unhideWhenUsed/>
    <w:rsid w:val="00A73868"/>
    <w:rPr>
      <w:color w:val="605E5C"/>
      <w:shd w:val="clear" w:color="auto" w:fill="E1DFDD"/>
    </w:rPr>
  </w:style>
  <w:style w:type="character" w:customStyle="1" w:styleId="texhtml">
    <w:name w:val="texhtml"/>
    <w:basedOn w:val="DefaultParagraphFont"/>
    <w:rsid w:val="00D136AC"/>
  </w:style>
  <w:style w:type="paragraph" w:styleId="EndnoteText">
    <w:name w:val="endnote text"/>
    <w:basedOn w:val="Normal"/>
    <w:link w:val="EndnoteTextChar"/>
    <w:uiPriority w:val="99"/>
    <w:semiHidden/>
    <w:unhideWhenUsed/>
    <w:rsid w:val="001F4B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4B3E"/>
    <w:rPr>
      <w:rFonts w:ascii="Arial" w:hAnsi="Arial" w:cs="Arial"/>
      <w:sz w:val="20"/>
      <w:szCs w:val="20"/>
      <w:lang w:val="en-US"/>
    </w:rPr>
  </w:style>
  <w:style w:type="character" w:styleId="EndnoteReference">
    <w:name w:val="endnote reference"/>
    <w:basedOn w:val="DefaultParagraphFont"/>
    <w:uiPriority w:val="99"/>
    <w:semiHidden/>
    <w:unhideWhenUsed/>
    <w:rsid w:val="001F4B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8362">
      <w:bodyDiv w:val="1"/>
      <w:marLeft w:val="0"/>
      <w:marRight w:val="0"/>
      <w:marTop w:val="0"/>
      <w:marBottom w:val="0"/>
      <w:divBdr>
        <w:top w:val="none" w:sz="0" w:space="0" w:color="auto"/>
        <w:left w:val="none" w:sz="0" w:space="0" w:color="auto"/>
        <w:bottom w:val="none" w:sz="0" w:space="0" w:color="auto"/>
        <w:right w:val="none" w:sz="0" w:space="0" w:color="auto"/>
      </w:divBdr>
    </w:div>
    <w:div w:id="111438092">
      <w:bodyDiv w:val="1"/>
      <w:marLeft w:val="0"/>
      <w:marRight w:val="0"/>
      <w:marTop w:val="0"/>
      <w:marBottom w:val="0"/>
      <w:divBdr>
        <w:top w:val="none" w:sz="0" w:space="0" w:color="auto"/>
        <w:left w:val="none" w:sz="0" w:space="0" w:color="auto"/>
        <w:bottom w:val="none" w:sz="0" w:space="0" w:color="auto"/>
        <w:right w:val="none" w:sz="0" w:space="0" w:color="auto"/>
      </w:divBdr>
    </w:div>
    <w:div w:id="161894763">
      <w:bodyDiv w:val="1"/>
      <w:marLeft w:val="0"/>
      <w:marRight w:val="0"/>
      <w:marTop w:val="0"/>
      <w:marBottom w:val="0"/>
      <w:divBdr>
        <w:top w:val="none" w:sz="0" w:space="0" w:color="auto"/>
        <w:left w:val="none" w:sz="0" w:space="0" w:color="auto"/>
        <w:bottom w:val="none" w:sz="0" w:space="0" w:color="auto"/>
        <w:right w:val="none" w:sz="0" w:space="0" w:color="auto"/>
      </w:divBdr>
    </w:div>
    <w:div w:id="270092444">
      <w:bodyDiv w:val="1"/>
      <w:marLeft w:val="0"/>
      <w:marRight w:val="0"/>
      <w:marTop w:val="0"/>
      <w:marBottom w:val="0"/>
      <w:divBdr>
        <w:top w:val="none" w:sz="0" w:space="0" w:color="auto"/>
        <w:left w:val="none" w:sz="0" w:space="0" w:color="auto"/>
        <w:bottom w:val="none" w:sz="0" w:space="0" w:color="auto"/>
        <w:right w:val="none" w:sz="0" w:space="0" w:color="auto"/>
      </w:divBdr>
      <w:divsChild>
        <w:div w:id="1394163009">
          <w:marLeft w:val="0"/>
          <w:marRight w:val="0"/>
          <w:marTop w:val="0"/>
          <w:marBottom w:val="0"/>
          <w:divBdr>
            <w:top w:val="none" w:sz="0" w:space="0" w:color="auto"/>
            <w:left w:val="none" w:sz="0" w:space="0" w:color="auto"/>
            <w:bottom w:val="none" w:sz="0" w:space="0" w:color="auto"/>
            <w:right w:val="none" w:sz="0" w:space="0" w:color="auto"/>
          </w:divBdr>
        </w:div>
      </w:divsChild>
    </w:div>
    <w:div w:id="297495792">
      <w:bodyDiv w:val="1"/>
      <w:marLeft w:val="0"/>
      <w:marRight w:val="0"/>
      <w:marTop w:val="0"/>
      <w:marBottom w:val="0"/>
      <w:divBdr>
        <w:top w:val="none" w:sz="0" w:space="0" w:color="auto"/>
        <w:left w:val="none" w:sz="0" w:space="0" w:color="auto"/>
        <w:bottom w:val="none" w:sz="0" w:space="0" w:color="auto"/>
        <w:right w:val="none" w:sz="0" w:space="0" w:color="auto"/>
      </w:divBdr>
      <w:divsChild>
        <w:div w:id="1380398381">
          <w:marLeft w:val="0"/>
          <w:marRight w:val="0"/>
          <w:marTop w:val="0"/>
          <w:marBottom w:val="0"/>
          <w:divBdr>
            <w:top w:val="none" w:sz="0" w:space="0" w:color="auto"/>
            <w:left w:val="none" w:sz="0" w:space="0" w:color="auto"/>
            <w:bottom w:val="none" w:sz="0" w:space="0" w:color="auto"/>
            <w:right w:val="none" w:sz="0" w:space="0" w:color="auto"/>
          </w:divBdr>
          <w:divsChild>
            <w:div w:id="17362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7965">
      <w:bodyDiv w:val="1"/>
      <w:marLeft w:val="0"/>
      <w:marRight w:val="0"/>
      <w:marTop w:val="0"/>
      <w:marBottom w:val="0"/>
      <w:divBdr>
        <w:top w:val="none" w:sz="0" w:space="0" w:color="auto"/>
        <w:left w:val="none" w:sz="0" w:space="0" w:color="auto"/>
        <w:bottom w:val="none" w:sz="0" w:space="0" w:color="auto"/>
        <w:right w:val="none" w:sz="0" w:space="0" w:color="auto"/>
      </w:divBdr>
    </w:div>
    <w:div w:id="381293070">
      <w:bodyDiv w:val="1"/>
      <w:marLeft w:val="0"/>
      <w:marRight w:val="0"/>
      <w:marTop w:val="0"/>
      <w:marBottom w:val="0"/>
      <w:divBdr>
        <w:top w:val="none" w:sz="0" w:space="0" w:color="auto"/>
        <w:left w:val="none" w:sz="0" w:space="0" w:color="auto"/>
        <w:bottom w:val="none" w:sz="0" w:space="0" w:color="auto"/>
        <w:right w:val="none" w:sz="0" w:space="0" w:color="auto"/>
      </w:divBdr>
    </w:div>
    <w:div w:id="407852794">
      <w:bodyDiv w:val="1"/>
      <w:marLeft w:val="0"/>
      <w:marRight w:val="0"/>
      <w:marTop w:val="0"/>
      <w:marBottom w:val="0"/>
      <w:divBdr>
        <w:top w:val="none" w:sz="0" w:space="0" w:color="auto"/>
        <w:left w:val="none" w:sz="0" w:space="0" w:color="auto"/>
        <w:bottom w:val="none" w:sz="0" w:space="0" w:color="auto"/>
        <w:right w:val="none" w:sz="0" w:space="0" w:color="auto"/>
      </w:divBdr>
    </w:div>
    <w:div w:id="437529586">
      <w:bodyDiv w:val="1"/>
      <w:marLeft w:val="0"/>
      <w:marRight w:val="0"/>
      <w:marTop w:val="0"/>
      <w:marBottom w:val="0"/>
      <w:divBdr>
        <w:top w:val="none" w:sz="0" w:space="0" w:color="auto"/>
        <w:left w:val="none" w:sz="0" w:space="0" w:color="auto"/>
        <w:bottom w:val="none" w:sz="0" w:space="0" w:color="auto"/>
        <w:right w:val="none" w:sz="0" w:space="0" w:color="auto"/>
      </w:divBdr>
      <w:divsChild>
        <w:div w:id="562178298">
          <w:marLeft w:val="0"/>
          <w:marRight w:val="0"/>
          <w:marTop w:val="0"/>
          <w:marBottom w:val="0"/>
          <w:divBdr>
            <w:top w:val="none" w:sz="0" w:space="0" w:color="auto"/>
            <w:left w:val="none" w:sz="0" w:space="0" w:color="auto"/>
            <w:bottom w:val="none" w:sz="0" w:space="0" w:color="auto"/>
            <w:right w:val="none" w:sz="0" w:space="0" w:color="auto"/>
          </w:divBdr>
          <w:divsChild>
            <w:div w:id="53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31001">
      <w:bodyDiv w:val="1"/>
      <w:marLeft w:val="0"/>
      <w:marRight w:val="0"/>
      <w:marTop w:val="0"/>
      <w:marBottom w:val="0"/>
      <w:divBdr>
        <w:top w:val="none" w:sz="0" w:space="0" w:color="auto"/>
        <w:left w:val="none" w:sz="0" w:space="0" w:color="auto"/>
        <w:bottom w:val="none" w:sz="0" w:space="0" w:color="auto"/>
        <w:right w:val="none" w:sz="0" w:space="0" w:color="auto"/>
      </w:divBdr>
      <w:divsChild>
        <w:div w:id="1886286567">
          <w:marLeft w:val="0"/>
          <w:marRight w:val="0"/>
          <w:marTop w:val="0"/>
          <w:marBottom w:val="0"/>
          <w:divBdr>
            <w:top w:val="none" w:sz="0" w:space="0" w:color="auto"/>
            <w:left w:val="none" w:sz="0" w:space="0" w:color="auto"/>
            <w:bottom w:val="none" w:sz="0" w:space="0" w:color="auto"/>
            <w:right w:val="none" w:sz="0" w:space="0" w:color="auto"/>
          </w:divBdr>
        </w:div>
      </w:divsChild>
    </w:div>
    <w:div w:id="628173319">
      <w:bodyDiv w:val="1"/>
      <w:marLeft w:val="0"/>
      <w:marRight w:val="0"/>
      <w:marTop w:val="0"/>
      <w:marBottom w:val="0"/>
      <w:divBdr>
        <w:top w:val="none" w:sz="0" w:space="0" w:color="auto"/>
        <w:left w:val="none" w:sz="0" w:space="0" w:color="auto"/>
        <w:bottom w:val="none" w:sz="0" w:space="0" w:color="auto"/>
        <w:right w:val="none" w:sz="0" w:space="0" w:color="auto"/>
      </w:divBdr>
      <w:divsChild>
        <w:div w:id="792556204">
          <w:marLeft w:val="547"/>
          <w:marRight w:val="0"/>
          <w:marTop w:val="0"/>
          <w:marBottom w:val="0"/>
          <w:divBdr>
            <w:top w:val="none" w:sz="0" w:space="0" w:color="auto"/>
            <w:left w:val="none" w:sz="0" w:space="0" w:color="auto"/>
            <w:bottom w:val="none" w:sz="0" w:space="0" w:color="auto"/>
            <w:right w:val="none" w:sz="0" w:space="0" w:color="auto"/>
          </w:divBdr>
        </w:div>
        <w:div w:id="859705696">
          <w:marLeft w:val="547"/>
          <w:marRight w:val="0"/>
          <w:marTop w:val="0"/>
          <w:marBottom w:val="0"/>
          <w:divBdr>
            <w:top w:val="none" w:sz="0" w:space="0" w:color="auto"/>
            <w:left w:val="none" w:sz="0" w:space="0" w:color="auto"/>
            <w:bottom w:val="none" w:sz="0" w:space="0" w:color="auto"/>
            <w:right w:val="none" w:sz="0" w:space="0" w:color="auto"/>
          </w:divBdr>
        </w:div>
        <w:div w:id="1009061825">
          <w:marLeft w:val="547"/>
          <w:marRight w:val="0"/>
          <w:marTop w:val="0"/>
          <w:marBottom w:val="0"/>
          <w:divBdr>
            <w:top w:val="none" w:sz="0" w:space="0" w:color="auto"/>
            <w:left w:val="none" w:sz="0" w:space="0" w:color="auto"/>
            <w:bottom w:val="none" w:sz="0" w:space="0" w:color="auto"/>
            <w:right w:val="none" w:sz="0" w:space="0" w:color="auto"/>
          </w:divBdr>
        </w:div>
        <w:div w:id="1990088728">
          <w:marLeft w:val="547"/>
          <w:marRight w:val="0"/>
          <w:marTop w:val="0"/>
          <w:marBottom w:val="0"/>
          <w:divBdr>
            <w:top w:val="none" w:sz="0" w:space="0" w:color="auto"/>
            <w:left w:val="none" w:sz="0" w:space="0" w:color="auto"/>
            <w:bottom w:val="none" w:sz="0" w:space="0" w:color="auto"/>
            <w:right w:val="none" w:sz="0" w:space="0" w:color="auto"/>
          </w:divBdr>
        </w:div>
      </w:divsChild>
    </w:div>
    <w:div w:id="633873427">
      <w:bodyDiv w:val="1"/>
      <w:marLeft w:val="0"/>
      <w:marRight w:val="0"/>
      <w:marTop w:val="0"/>
      <w:marBottom w:val="0"/>
      <w:divBdr>
        <w:top w:val="none" w:sz="0" w:space="0" w:color="auto"/>
        <w:left w:val="none" w:sz="0" w:space="0" w:color="auto"/>
        <w:bottom w:val="none" w:sz="0" w:space="0" w:color="auto"/>
        <w:right w:val="none" w:sz="0" w:space="0" w:color="auto"/>
      </w:divBdr>
      <w:divsChild>
        <w:div w:id="1028484935">
          <w:marLeft w:val="0"/>
          <w:marRight w:val="0"/>
          <w:marTop w:val="0"/>
          <w:marBottom w:val="0"/>
          <w:divBdr>
            <w:top w:val="none" w:sz="0" w:space="0" w:color="auto"/>
            <w:left w:val="none" w:sz="0" w:space="0" w:color="auto"/>
            <w:bottom w:val="none" w:sz="0" w:space="0" w:color="auto"/>
            <w:right w:val="none" w:sz="0" w:space="0" w:color="auto"/>
          </w:divBdr>
        </w:div>
      </w:divsChild>
    </w:div>
    <w:div w:id="698550712">
      <w:bodyDiv w:val="1"/>
      <w:marLeft w:val="0"/>
      <w:marRight w:val="0"/>
      <w:marTop w:val="0"/>
      <w:marBottom w:val="0"/>
      <w:divBdr>
        <w:top w:val="none" w:sz="0" w:space="0" w:color="auto"/>
        <w:left w:val="none" w:sz="0" w:space="0" w:color="auto"/>
        <w:bottom w:val="none" w:sz="0" w:space="0" w:color="auto"/>
        <w:right w:val="none" w:sz="0" w:space="0" w:color="auto"/>
      </w:divBdr>
    </w:div>
    <w:div w:id="711078923">
      <w:bodyDiv w:val="1"/>
      <w:marLeft w:val="0"/>
      <w:marRight w:val="0"/>
      <w:marTop w:val="0"/>
      <w:marBottom w:val="0"/>
      <w:divBdr>
        <w:top w:val="none" w:sz="0" w:space="0" w:color="auto"/>
        <w:left w:val="none" w:sz="0" w:space="0" w:color="auto"/>
        <w:bottom w:val="none" w:sz="0" w:space="0" w:color="auto"/>
        <w:right w:val="none" w:sz="0" w:space="0" w:color="auto"/>
      </w:divBdr>
    </w:div>
    <w:div w:id="779953391">
      <w:bodyDiv w:val="1"/>
      <w:marLeft w:val="0"/>
      <w:marRight w:val="0"/>
      <w:marTop w:val="0"/>
      <w:marBottom w:val="0"/>
      <w:divBdr>
        <w:top w:val="none" w:sz="0" w:space="0" w:color="auto"/>
        <w:left w:val="none" w:sz="0" w:space="0" w:color="auto"/>
        <w:bottom w:val="none" w:sz="0" w:space="0" w:color="auto"/>
        <w:right w:val="none" w:sz="0" w:space="0" w:color="auto"/>
      </w:divBdr>
      <w:divsChild>
        <w:div w:id="969676412">
          <w:marLeft w:val="0"/>
          <w:marRight w:val="0"/>
          <w:marTop w:val="0"/>
          <w:marBottom w:val="0"/>
          <w:divBdr>
            <w:top w:val="none" w:sz="0" w:space="0" w:color="auto"/>
            <w:left w:val="none" w:sz="0" w:space="0" w:color="auto"/>
            <w:bottom w:val="none" w:sz="0" w:space="0" w:color="auto"/>
            <w:right w:val="none" w:sz="0" w:space="0" w:color="auto"/>
          </w:divBdr>
        </w:div>
      </w:divsChild>
    </w:div>
    <w:div w:id="839780320">
      <w:bodyDiv w:val="1"/>
      <w:marLeft w:val="0"/>
      <w:marRight w:val="0"/>
      <w:marTop w:val="0"/>
      <w:marBottom w:val="0"/>
      <w:divBdr>
        <w:top w:val="none" w:sz="0" w:space="0" w:color="auto"/>
        <w:left w:val="none" w:sz="0" w:space="0" w:color="auto"/>
        <w:bottom w:val="none" w:sz="0" w:space="0" w:color="auto"/>
        <w:right w:val="none" w:sz="0" w:space="0" w:color="auto"/>
      </w:divBdr>
    </w:div>
    <w:div w:id="850528682">
      <w:bodyDiv w:val="1"/>
      <w:marLeft w:val="0"/>
      <w:marRight w:val="0"/>
      <w:marTop w:val="0"/>
      <w:marBottom w:val="0"/>
      <w:divBdr>
        <w:top w:val="none" w:sz="0" w:space="0" w:color="auto"/>
        <w:left w:val="none" w:sz="0" w:space="0" w:color="auto"/>
        <w:bottom w:val="none" w:sz="0" w:space="0" w:color="auto"/>
        <w:right w:val="none" w:sz="0" w:space="0" w:color="auto"/>
      </w:divBdr>
    </w:div>
    <w:div w:id="1026909005">
      <w:bodyDiv w:val="1"/>
      <w:marLeft w:val="0"/>
      <w:marRight w:val="0"/>
      <w:marTop w:val="0"/>
      <w:marBottom w:val="0"/>
      <w:divBdr>
        <w:top w:val="none" w:sz="0" w:space="0" w:color="auto"/>
        <w:left w:val="none" w:sz="0" w:space="0" w:color="auto"/>
        <w:bottom w:val="none" w:sz="0" w:space="0" w:color="auto"/>
        <w:right w:val="none" w:sz="0" w:space="0" w:color="auto"/>
      </w:divBdr>
    </w:div>
    <w:div w:id="1052658560">
      <w:bodyDiv w:val="1"/>
      <w:marLeft w:val="0"/>
      <w:marRight w:val="0"/>
      <w:marTop w:val="0"/>
      <w:marBottom w:val="0"/>
      <w:divBdr>
        <w:top w:val="none" w:sz="0" w:space="0" w:color="auto"/>
        <w:left w:val="none" w:sz="0" w:space="0" w:color="auto"/>
        <w:bottom w:val="none" w:sz="0" w:space="0" w:color="auto"/>
        <w:right w:val="none" w:sz="0" w:space="0" w:color="auto"/>
      </w:divBdr>
    </w:div>
    <w:div w:id="1053967630">
      <w:bodyDiv w:val="1"/>
      <w:marLeft w:val="0"/>
      <w:marRight w:val="0"/>
      <w:marTop w:val="0"/>
      <w:marBottom w:val="0"/>
      <w:divBdr>
        <w:top w:val="none" w:sz="0" w:space="0" w:color="auto"/>
        <w:left w:val="none" w:sz="0" w:space="0" w:color="auto"/>
        <w:bottom w:val="none" w:sz="0" w:space="0" w:color="auto"/>
        <w:right w:val="none" w:sz="0" w:space="0" w:color="auto"/>
      </w:divBdr>
    </w:div>
    <w:div w:id="1107427885">
      <w:bodyDiv w:val="1"/>
      <w:marLeft w:val="0"/>
      <w:marRight w:val="0"/>
      <w:marTop w:val="0"/>
      <w:marBottom w:val="0"/>
      <w:divBdr>
        <w:top w:val="none" w:sz="0" w:space="0" w:color="auto"/>
        <w:left w:val="none" w:sz="0" w:space="0" w:color="auto"/>
        <w:bottom w:val="none" w:sz="0" w:space="0" w:color="auto"/>
        <w:right w:val="none" w:sz="0" w:space="0" w:color="auto"/>
      </w:divBdr>
      <w:divsChild>
        <w:div w:id="969743807">
          <w:marLeft w:val="0"/>
          <w:marRight w:val="0"/>
          <w:marTop w:val="0"/>
          <w:marBottom w:val="0"/>
          <w:divBdr>
            <w:top w:val="none" w:sz="0" w:space="0" w:color="auto"/>
            <w:left w:val="none" w:sz="0" w:space="0" w:color="auto"/>
            <w:bottom w:val="none" w:sz="0" w:space="0" w:color="auto"/>
            <w:right w:val="none" w:sz="0" w:space="0" w:color="auto"/>
          </w:divBdr>
        </w:div>
      </w:divsChild>
    </w:div>
    <w:div w:id="1206480891">
      <w:bodyDiv w:val="1"/>
      <w:marLeft w:val="0"/>
      <w:marRight w:val="0"/>
      <w:marTop w:val="0"/>
      <w:marBottom w:val="0"/>
      <w:divBdr>
        <w:top w:val="none" w:sz="0" w:space="0" w:color="auto"/>
        <w:left w:val="none" w:sz="0" w:space="0" w:color="auto"/>
        <w:bottom w:val="none" w:sz="0" w:space="0" w:color="auto"/>
        <w:right w:val="none" w:sz="0" w:space="0" w:color="auto"/>
      </w:divBdr>
      <w:divsChild>
        <w:div w:id="144785804">
          <w:marLeft w:val="547"/>
          <w:marRight w:val="0"/>
          <w:marTop w:val="0"/>
          <w:marBottom w:val="0"/>
          <w:divBdr>
            <w:top w:val="none" w:sz="0" w:space="0" w:color="auto"/>
            <w:left w:val="none" w:sz="0" w:space="0" w:color="auto"/>
            <w:bottom w:val="none" w:sz="0" w:space="0" w:color="auto"/>
            <w:right w:val="none" w:sz="0" w:space="0" w:color="auto"/>
          </w:divBdr>
        </w:div>
        <w:div w:id="550850636">
          <w:marLeft w:val="547"/>
          <w:marRight w:val="0"/>
          <w:marTop w:val="0"/>
          <w:marBottom w:val="0"/>
          <w:divBdr>
            <w:top w:val="none" w:sz="0" w:space="0" w:color="auto"/>
            <w:left w:val="none" w:sz="0" w:space="0" w:color="auto"/>
            <w:bottom w:val="none" w:sz="0" w:space="0" w:color="auto"/>
            <w:right w:val="none" w:sz="0" w:space="0" w:color="auto"/>
          </w:divBdr>
        </w:div>
        <w:div w:id="938832625">
          <w:marLeft w:val="547"/>
          <w:marRight w:val="0"/>
          <w:marTop w:val="0"/>
          <w:marBottom w:val="0"/>
          <w:divBdr>
            <w:top w:val="none" w:sz="0" w:space="0" w:color="auto"/>
            <w:left w:val="none" w:sz="0" w:space="0" w:color="auto"/>
            <w:bottom w:val="none" w:sz="0" w:space="0" w:color="auto"/>
            <w:right w:val="none" w:sz="0" w:space="0" w:color="auto"/>
          </w:divBdr>
        </w:div>
        <w:div w:id="1156648452">
          <w:marLeft w:val="547"/>
          <w:marRight w:val="0"/>
          <w:marTop w:val="0"/>
          <w:marBottom w:val="0"/>
          <w:divBdr>
            <w:top w:val="none" w:sz="0" w:space="0" w:color="auto"/>
            <w:left w:val="none" w:sz="0" w:space="0" w:color="auto"/>
            <w:bottom w:val="none" w:sz="0" w:space="0" w:color="auto"/>
            <w:right w:val="none" w:sz="0" w:space="0" w:color="auto"/>
          </w:divBdr>
        </w:div>
        <w:div w:id="1318412057">
          <w:marLeft w:val="547"/>
          <w:marRight w:val="0"/>
          <w:marTop w:val="0"/>
          <w:marBottom w:val="0"/>
          <w:divBdr>
            <w:top w:val="none" w:sz="0" w:space="0" w:color="auto"/>
            <w:left w:val="none" w:sz="0" w:space="0" w:color="auto"/>
            <w:bottom w:val="none" w:sz="0" w:space="0" w:color="auto"/>
            <w:right w:val="none" w:sz="0" w:space="0" w:color="auto"/>
          </w:divBdr>
        </w:div>
        <w:div w:id="1638141822">
          <w:marLeft w:val="547"/>
          <w:marRight w:val="0"/>
          <w:marTop w:val="0"/>
          <w:marBottom w:val="0"/>
          <w:divBdr>
            <w:top w:val="none" w:sz="0" w:space="0" w:color="auto"/>
            <w:left w:val="none" w:sz="0" w:space="0" w:color="auto"/>
            <w:bottom w:val="none" w:sz="0" w:space="0" w:color="auto"/>
            <w:right w:val="none" w:sz="0" w:space="0" w:color="auto"/>
          </w:divBdr>
        </w:div>
      </w:divsChild>
    </w:div>
    <w:div w:id="1277374745">
      <w:bodyDiv w:val="1"/>
      <w:marLeft w:val="0"/>
      <w:marRight w:val="0"/>
      <w:marTop w:val="0"/>
      <w:marBottom w:val="0"/>
      <w:divBdr>
        <w:top w:val="none" w:sz="0" w:space="0" w:color="auto"/>
        <w:left w:val="none" w:sz="0" w:space="0" w:color="auto"/>
        <w:bottom w:val="none" w:sz="0" w:space="0" w:color="auto"/>
        <w:right w:val="none" w:sz="0" w:space="0" w:color="auto"/>
      </w:divBdr>
    </w:div>
    <w:div w:id="1418598998">
      <w:bodyDiv w:val="1"/>
      <w:marLeft w:val="0"/>
      <w:marRight w:val="0"/>
      <w:marTop w:val="0"/>
      <w:marBottom w:val="0"/>
      <w:divBdr>
        <w:top w:val="none" w:sz="0" w:space="0" w:color="auto"/>
        <w:left w:val="none" w:sz="0" w:space="0" w:color="auto"/>
        <w:bottom w:val="none" w:sz="0" w:space="0" w:color="auto"/>
        <w:right w:val="none" w:sz="0" w:space="0" w:color="auto"/>
      </w:divBdr>
    </w:div>
    <w:div w:id="1450783193">
      <w:bodyDiv w:val="1"/>
      <w:marLeft w:val="0"/>
      <w:marRight w:val="0"/>
      <w:marTop w:val="0"/>
      <w:marBottom w:val="0"/>
      <w:divBdr>
        <w:top w:val="none" w:sz="0" w:space="0" w:color="auto"/>
        <w:left w:val="none" w:sz="0" w:space="0" w:color="auto"/>
        <w:bottom w:val="none" w:sz="0" w:space="0" w:color="auto"/>
        <w:right w:val="none" w:sz="0" w:space="0" w:color="auto"/>
      </w:divBdr>
      <w:divsChild>
        <w:div w:id="1228347112">
          <w:marLeft w:val="547"/>
          <w:marRight w:val="0"/>
          <w:marTop w:val="0"/>
          <w:marBottom w:val="0"/>
          <w:divBdr>
            <w:top w:val="none" w:sz="0" w:space="0" w:color="auto"/>
            <w:left w:val="none" w:sz="0" w:space="0" w:color="auto"/>
            <w:bottom w:val="none" w:sz="0" w:space="0" w:color="auto"/>
            <w:right w:val="none" w:sz="0" w:space="0" w:color="auto"/>
          </w:divBdr>
        </w:div>
      </w:divsChild>
    </w:div>
    <w:div w:id="1456950731">
      <w:bodyDiv w:val="1"/>
      <w:marLeft w:val="0"/>
      <w:marRight w:val="0"/>
      <w:marTop w:val="0"/>
      <w:marBottom w:val="0"/>
      <w:divBdr>
        <w:top w:val="none" w:sz="0" w:space="0" w:color="auto"/>
        <w:left w:val="none" w:sz="0" w:space="0" w:color="auto"/>
        <w:bottom w:val="none" w:sz="0" w:space="0" w:color="auto"/>
        <w:right w:val="none" w:sz="0" w:space="0" w:color="auto"/>
      </w:divBdr>
      <w:divsChild>
        <w:div w:id="1948657505">
          <w:marLeft w:val="0"/>
          <w:marRight w:val="0"/>
          <w:marTop w:val="0"/>
          <w:marBottom w:val="0"/>
          <w:divBdr>
            <w:top w:val="none" w:sz="0" w:space="0" w:color="auto"/>
            <w:left w:val="none" w:sz="0" w:space="0" w:color="auto"/>
            <w:bottom w:val="none" w:sz="0" w:space="0" w:color="auto"/>
            <w:right w:val="none" w:sz="0" w:space="0" w:color="auto"/>
          </w:divBdr>
        </w:div>
      </w:divsChild>
    </w:div>
    <w:div w:id="1478061910">
      <w:bodyDiv w:val="1"/>
      <w:marLeft w:val="0"/>
      <w:marRight w:val="0"/>
      <w:marTop w:val="0"/>
      <w:marBottom w:val="0"/>
      <w:divBdr>
        <w:top w:val="none" w:sz="0" w:space="0" w:color="auto"/>
        <w:left w:val="none" w:sz="0" w:space="0" w:color="auto"/>
        <w:bottom w:val="none" w:sz="0" w:space="0" w:color="auto"/>
        <w:right w:val="none" w:sz="0" w:space="0" w:color="auto"/>
      </w:divBdr>
      <w:divsChild>
        <w:div w:id="1928221844">
          <w:marLeft w:val="0"/>
          <w:marRight w:val="0"/>
          <w:marTop w:val="0"/>
          <w:marBottom w:val="0"/>
          <w:divBdr>
            <w:top w:val="none" w:sz="0" w:space="0" w:color="auto"/>
            <w:left w:val="none" w:sz="0" w:space="0" w:color="auto"/>
            <w:bottom w:val="none" w:sz="0" w:space="0" w:color="auto"/>
            <w:right w:val="none" w:sz="0" w:space="0" w:color="auto"/>
          </w:divBdr>
        </w:div>
      </w:divsChild>
    </w:div>
    <w:div w:id="1523588185">
      <w:bodyDiv w:val="1"/>
      <w:marLeft w:val="0"/>
      <w:marRight w:val="0"/>
      <w:marTop w:val="0"/>
      <w:marBottom w:val="0"/>
      <w:divBdr>
        <w:top w:val="none" w:sz="0" w:space="0" w:color="auto"/>
        <w:left w:val="none" w:sz="0" w:space="0" w:color="auto"/>
        <w:bottom w:val="none" w:sz="0" w:space="0" w:color="auto"/>
        <w:right w:val="none" w:sz="0" w:space="0" w:color="auto"/>
      </w:divBdr>
    </w:div>
    <w:div w:id="1687828177">
      <w:bodyDiv w:val="1"/>
      <w:marLeft w:val="0"/>
      <w:marRight w:val="0"/>
      <w:marTop w:val="0"/>
      <w:marBottom w:val="0"/>
      <w:divBdr>
        <w:top w:val="none" w:sz="0" w:space="0" w:color="auto"/>
        <w:left w:val="none" w:sz="0" w:space="0" w:color="auto"/>
        <w:bottom w:val="none" w:sz="0" w:space="0" w:color="auto"/>
        <w:right w:val="none" w:sz="0" w:space="0" w:color="auto"/>
      </w:divBdr>
    </w:div>
    <w:div w:id="1696886849">
      <w:bodyDiv w:val="1"/>
      <w:marLeft w:val="0"/>
      <w:marRight w:val="0"/>
      <w:marTop w:val="0"/>
      <w:marBottom w:val="0"/>
      <w:divBdr>
        <w:top w:val="none" w:sz="0" w:space="0" w:color="auto"/>
        <w:left w:val="none" w:sz="0" w:space="0" w:color="auto"/>
        <w:bottom w:val="none" w:sz="0" w:space="0" w:color="auto"/>
        <w:right w:val="none" w:sz="0" w:space="0" w:color="auto"/>
      </w:divBdr>
    </w:div>
    <w:div w:id="1973972633">
      <w:bodyDiv w:val="1"/>
      <w:marLeft w:val="0"/>
      <w:marRight w:val="0"/>
      <w:marTop w:val="0"/>
      <w:marBottom w:val="0"/>
      <w:divBdr>
        <w:top w:val="none" w:sz="0" w:space="0" w:color="auto"/>
        <w:left w:val="none" w:sz="0" w:space="0" w:color="auto"/>
        <w:bottom w:val="none" w:sz="0" w:space="0" w:color="auto"/>
        <w:right w:val="none" w:sz="0" w:space="0" w:color="auto"/>
      </w:divBdr>
      <w:divsChild>
        <w:div w:id="122500283">
          <w:marLeft w:val="0"/>
          <w:marRight w:val="0"/>
          <w:marTop w:val="0"/>
          <w:marBottom w:val="0"/>
          <w:divBdr>
            <w:top w:val="none" w:sz="0" w:space="0" w:color="auto"/>
            <w:left w:val="none" w:sz="0" w:space="0" w:color="auto"/>
            <w:bottom w:val="none" w:sz="0" w:space="0" w:color="auto"/>
            <w:right w:val="none" w:sz="0" w:space="0" w:color="auto"/>
          </w:divBdr>
        </w:div>
      </w:divsChild>
    </w:div>
    <w:div w:id="1979256997">
      <w:bodyDiv w:val="1"/>
      <w:marLeft w:val="0"/>
      <w:marRight w:val="0"/>
      <w:marTop w:val="0"/>
      <w:marBottom w:val="0"/>
      <w:divBdr>
        <w:top w:val="none" w:sz="0" w:space="0" w:color="auto"/>
        <w:left w:val="none" w:sz="0" w:space="0" w:color="auto"/>
        <w:bottom w:val="none" w:sz="0" w:space="0" w:color="auto"/>
        <w:right w:val="none" w:sz="0" w:space="0" w:color="auto"/>
      </w:divBdr>
    </w:div>
    <w:div w:id="2042439187">
      <w:bodyDiv w:val="1"/>
      <w:marLeft w:val="0"/>
      <w:marRight w:val="0"/>
      <w:marTop w:val="0"/>
      <w:marBottom w:val="0"/>
      <w:divBdr>
        <w:top w:val="none" w:sz="0" w:space="0" w:color="auto"/>
        <w:left w:val="none" w:sz="0" w:space="0" w:color="auto"/>
        <w:bottom w:val="none" w:sz="0" w:space="0" w:color="auto"/>
        <w:right w:val="none" w:sz="0" w:space="0" w:color="auto"/>
      </w:divBdr>
    </w:div>
    <w:div w:id="2050446786">
      <w:bodyDiv w:val="1"/>
      <w:marLeft w:val="0"/>
      <w:marRight w:val="0"/>
      <w:marTop w:val="0"/>
      <w:marBottom w:val="0"/>
      <w:divBdr>
        <w:top w:val="none" w:sz="0" w:space="0" w:color="auto"/>
        <w:left w:val="none" w:sz="0" w:space="0" w:color="auto"/>
        <w:bottom w:val="none" w:sz="0" w:space="0" w:color="auto"/>
        <w:right w:val="none" w:sz="0" w:space="0" w:color="auto"/>
      </w:divBdr>
    </w:div>
    <w:div w:id="2054499381">
      <w:bodyDiv w:val="1"/>
      <w:marLeft w:val="0"/>
      <w:marRight w:val="0"/>
      <w:marTop w:val="0"/>
      <w:marBottom w:val="0"/>
      <w:divBdr>
        <w:top w:val="none" w:sz="0" w:space="0" w:color="auto"/>
        <w:left w:val="none" w:sz="0" w:space="0" w:color="auto"/>
        <w:bottom w:val="none" w:sz="0" w:space="0" w:color="auto"/>
        <w:right w:val="none" w:sz="0" w:space="0" w:color="auto"/>
      </w:divBdr>
      <w:divsChild>
        <w:div w:id="1992631211">
          <w:marLeft w:val="0"/>
          <w:marRight w:val="0"/>
          <w:marTop w:val="0"/>
          <w:marBottom w:val="0"/>
          <w:divBdr>
            <w:top w:val="none" w:sz="0" w:space="0" w:color="auto"/>
            <w:left w:val="none" w:sz="0" w:space="0" w:color="auto"/>
            <w:bottom w:val="none" w:sz="0" w:space="0" w:color="auto"/>
            <w:right w:val="none" w:sz="0" w:space="0" w:color="auto"/>
          </w:divBdr>
        </w:div>
      </w:divsChild>
    </w:div>
    <w:div w:id="2069916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s://stat.ethz.ch/R-manual/R-devel/library/sta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50FD1-EB15-48E5-B16A-1AAC207C7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48</Pages>
  <Words>15296</Words>
  <Characters>84131</Characters>
  <Application>Microsoft Office Word</Application>
  <DocSecurity>0</DocSecurity>
  <Lines>701</Lines>
  <Paragraphs>198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Schramkowski, E.C.J. (Elise)</dc:creator>
  <cp:keywords/>
  <dc:description/>
  <cp:lastModifiedBy>EliseSchramkowski</cp:lastModifiedBy>
  <cp:revision>11</cp:revision>
  <cp:lastPrinted>2021-04-11T15:42:00Z</cp:lastPrinted>
  <dcterms:created xsi:type="dcterms:W3CDTF">2021-12-08T13:52:00Z</dcterms:created>
  <dcterms:modified xsi:type="dcterms:W3CDTF">2021-12-13T14:47:00Z</dcterms:modified>
</cp:coreProperties>
</file>